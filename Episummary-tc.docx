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1FEFE" w14:textId="2929CCB3" w:rsidR="00432F5F" w:rsidRPr="00432F5F" w:rsidRDefault="00432F5F" w:rsidP="003B68AB">
      <w:pPr>
        <w:pStyle w:val="Heading1"/>
        <w:spacing w:before="0"/>
      </w:pPr>
      <w:r w:rsidRPr="00432F5F">
        <w:t>An automated approach for finding spatio-temporal patterns in</w:t>
      </w:r>
    </w:p>
    <w:p w14:paraId="35209880" w14:textId="1AD11DC4" w:rsidR="00432F5F" w:rsidRDefault="00432F5F" w:rsidP="00BB7CC0">
      <w:pPr>
        <w:pStyle w:val="Heading1"/>
        <w:spacing w:before="0"/>
      </w:pPr>
      <w:r w:rsidRPr="00432F5F">
        <w:t>disease spread</w:t>
      </w:r>
    </w:p>
    <w:p w14:paraId="3D893E02" w14:textId="20C4863F" w:rsidR="004A2494" w:rsidRDefault="004A2494" w:rsidP="00432F5F">
      <w:r>
        <w:t>Authors: Prathyush Sambaturu, Parantapa Bhattacharya, Jiangzhuo Chen, Bryan Lewis, Madhav Marathe, Srinivasan Venkataramanan, Anil Vullikanti</w:t>
      </w:r>
    </w:p>
    <w:p w14:paraId="4F0E887F" w14:textId="78747DEA" w:rsidR="00272471" w:rsidRPr="00A17CDB" w:rsidRDefault="00432F5F" w:rsidP="00A17CDB">
      <w:pPr>
        <w:pStyle w:val="Heading2"/>
      </w:pPr>
      <w:r w:rsidRPr="00CB5CA2">
        <w:rPr>
          <w:b/>
        </w:rPr>
        <w:t>Abstract</w:t>
      </w:r>
    </w:p>
    <w:p w14:paraId="6BBDDEB5" w14:textId="2B383850" w:rsidR="008334DF" w:rsidRDefault="008334DF" w:rsidP="00272471">
      <w:pPr>
        <w:autoSpaceDE w:val="0"/>
        <w:autoSpaceDN w:val="0"/>
        <w:adjustRightInd w:val="0"/>
        <w:spacing w:after="0" w:line="240" w:lineRule="auto"/>
        <w:rPr>
          <w:rFonts w:ascii="Cambria" w:hAnsi="Cambria" w:cs="LMRoman10-Regular"/>
          <w:sz w:val="24"/>
          <w:szCs w:val="24"/>
        </w:rPr>
      </w:pPr>
      <w:r w:rsidRPr="00272471">
        <w:rPr>
          <w:rFonts w:ascii="Cambria" w:hAnsi="Cambria"/>
          <w:b/>
          <w:sz w:val="26"/>
          <w:szCs w:val="26"/>
        </w:rPr>
        <w:t>Background</w:t>
      </w:r>
      <w:r>
        <w:t xml:space="preserve">: </w:t>
      </w:r>
      <w:r w:rsidR="00272471" w:rsidRPr="00272471">
        <w:rPr>
          <w:rFonts w:ascii="Cambria" w:hAnsi="Cambria" w:cs="LMRoman10-Regular"/>
          <w:sz w:val="24"/>
          <w:szCs w:val="24"/>
        </w:rPr>
        <w:t>Agencies such as the Centers for Disease Control</w:t>
      </w:r>
      <w:ins w:id="0" w:author="Prathyush Sambaturu" w:date="2019-03-04T13:15:00Z">
        <w:r w:rsidR="00F47294">
          <w:rPr>
            <w:rFonts w:ascii="Cambria" w:hAnsi="Cambria" w:cs="LMRoman10-Regular"/>
            <w:sz w:val="24"/>
            <w:szCs w:val="24"/>
          </w:rPr>
          <w:t xml:space="preserve"> and Prevention </w:t>
        </w:r>
      </w:ins>
      <w:del w:id="1" w:author="Prathyush Sambaturu" w:date="2019-03-04T13:15:00Z">
        <w:r w:rsidR="00272471" w:rsidRPr="00272471" w:rsidDel="00F47294">
          <w:rPr>
            <w:rFonts w:ascii="Cambria" w:hAnsi="Cambria" w:cs="LMRoman10-Regular"/>
            <w:sz w:val="24"/>
            <w:szCs w:val="24"/>
          </w:rPr>
          <w:delText xml:space="preserve"> </w:delText>
        </w:r>
      </w:del>
      <w:r w:rsidR="00272471" w:rsidRPr="00272471">
        <w:rPr>
          <w:rFonts w:ascii="Cambria" w:hAnsi="Cambria" w:cs="LMRoman10-Regular"/>
          <w:sz w:val="24"/>
          <w:szCs w:val="24"/>
        </w:rPr>
        <w:t>(CDC) currently release incidence data (e.g., Influenza), along with descriptive summaries of simple</w:t>
      </w:r>
      <w:r w:rsidR="00CB6D0B">
        <w:rPr>
          <w:rFonts w:ascii="Cambria" w:hAnsi="Cambria" w:cs="LMRoman10-Regular"/>
          <w:sz w:val="24"/>
          <w:szCs w:val="24"/>
        </w:rPr>
        <w:t xml:space="preserve"> </w:t>
      </w:r>
      <w:r w:rsidR="00272471" w:rsidRPr="00272471">
        <w:rPr>
          <w:rFonts w:ascii="Cambria" w:hAnsi="Cambria" w:cs="LMRoman10-Regular"/>
          <w:sz w:val="24"/>
          <w:szCs w:val="24"/>
        </w:rPr>
        <w:t>spatio-temporal patterns and trends. However, public health researchers, government agencies, as well as the general public, are often interested in deeper patterns and insights into how the disease is spreading. Analysis by domain experts is needed for deriving such insights from incidence data.</w:t>
      </w:r>
    </w:p>
    <w:p w14:paraId="49E7BD7E" w14:textId="77777777" w:rsidR="00272471" w:rsidRDefault="00272471" w:rsidP="00272471">
      <w:pPr>
        <w:autoSpaceDE w:val="0"/>
        <w:autoSpaceDN w:val="0"/>
        <w:adjustRightInd w:val="0"/>
        <w:spacing w:after="0" w:line="240" w:lineRule="auto"/>
        <w:rPr>
          <w:rFonts w:ascii="Cambria" w:hAnsi="Cambria" w:cs="LMRoman10-Regular"/>
          <w:b/>
          <w:sz w:val="26"/>
          <w:szCs w:val="26"/>
        </w:rPr>
      </w:pPr>
    </w:p>
    <w:p w14:paraId="5DFEB2D6" w14:textId="7B974687" w:rsidR="008334DF"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Objective</w:t>
      </w:r>
      <w:r>
        <w:rPr>
          <w:rFonts w:ascii="Cambria" w:hAnsi="Cambria" w:cs="LMRoman10-Regular"/>
          <w:b/>
          <w:sz w:val="26"/>
          <w:szCs w:val="26"/>
        </w:rPr>
        <w:t xml:space="preserve">: </w:t>
      </w:r>
      <w:r w:rsidRPr="00272471">
        <w:rPr>
          <w:rFonts w:ascii="Cambria" w:hAnsi="Cambria" w:cs="LMRoman10-Regular"/>
          <w:sz w:val="24"/>
          <w:szCs w:val="24"/>
        </w:rPr>
        <w:t>Our goal is to develop an automated approach for finding interesting spatio-temporal patterns in the spread of a disease over a large region, such as: regions which have specific characteristics, e.g., high incidence in a particular week, those which showed a sudden change in incidence, or regions which have significantly different incidence compared to earlier seasons.</w:t>
      </w:r>
    </w:p>
    <w:p w14:paraId="75799370" w14:textId="541A2D31" w:rsidR="00272471" w:rsidRDefault="00272471" w:rsidP="00272471">
      <w:pPr>
        <w:autoSpaceDE w:val="0"/>
        <w:autoSpaceDN w:val="0"/>
        <w:adjustRightInd w:val="0"/>
        <w:spacing w:after="0" w:line="240" w:lineRule="auto"/>
        <w:rPr>
          <w:rFonts w:ascii="Cambria" w:hAnsi="Cambria" w:cs="LMRoman10-Regular"/>
          <w:sz w:val="24"/>
          <w:szCs w:val="24"/>
        </w:rPr>
      </w:pPr>
    </w:p>
    <w:p w14:paraId="41190297" w14:textId="736BC087" w:rsidR="00272471" w:rsidRDefault="00272471" w:rsidP="00272471">
      <w:pPr>
        <w:autoSpaceDE w:val="0"/>
        <w:autoSpaceDN w:val="0"/>
        <w:adjustRightInd w:val="0"/>
        <w:spacing w:after="0" w:line="240" w:lineRule="auto"/>
        <w:rPr>
          <w:rFonts w:ascii="Cambria" w:hAnsi="Cambria" w:cs="LMRoman10-Regular"/>
          <w:sz w:val="24"/>
          <w:szCs w:val="24"/>
        </w:rPr>
      </w:pPr>
      <w:r w:rsidRPr="00272471">
        <w:rPr>
          <w:rFonts w:ascii="Cambria" w:hAnsi="Cambria" w:cs="LMRoman10-Regular"/>
          <w:b/>
          <w:sz w:val="26"/>
          <w:szCs w:val="26"/>
        </w:rPr>
        <w:t>Methods:</w:t>
      </w:r>
      <w:r>
        <w:rPr>
          <w:rFonts w:ascii="Cambria" w:hAnsi="Cambria" w:cs="LMRoman10-Regular"/>
          <w:b/>
          <w:sz w:val="26"/>
          <w:szCs w:val="26"/>
        </w:rPr>
        <w:t xml:space="preserve"> </w:t>
      </w:r>
      <w:r w:rsidRPr="00272471">
        <w:rPr>
          <w:rFonts w:ascii="Cambria" w:hAnsi="Cambria" w:cs="LMRoman10-Regular"/>
          <w:sz w:val="24"/>
          <w:szCs w:val="24"/>
        </w:rPr>
        <w:t xml:space="preserve">We develop techniques from the area of transactional data mining for characterizing and finding interesting spatio-temporal patterns in disease spread in an automated manner. A key part of our approach involves using the principle of minimum description length for characterizing a set of regions in terms of combinations of attributes; we use integer programming to find such descriptions. Our automated approach explores regions that have different kinds of temporal </w:t>
      </w:r>
      <w:proofErr w:type="gramStart"/>
      <w:r w:rsidRPr="00272471">
        <w:rPr>
          <w:rFonts w:ascii="Cambria" w:hAnsi="Cambria" w:cs="LMRoman10-Regular"/>
          <w:sz w:val="24"/>
          <w:szCs w:val="24"/>
        </w:rPr>
        <w:t>patterns, and</w:t>
      </w:r>
      <w:proofErr w:type="gramEnd"/>
      <w:r w:rsidRPr="00272471">
        <w:rPr>
          <w:rFonts w:ascii="Cambria" w:hAnsi="Cambria" w:cs="LMRoman10-Regular"/>
          <w:sz w:val="24"/>
          <w:szCs w:val="24"/>
        </w:rPr>
        <w:t xml:space="preserve"> ranks them based on their description length.</w:t>
      </w:r>
    </w:p>
    <w:p w14:paraId="07C5E7D8" w14:textId="4E5BF30E" w:rsidR="00CB6D0B" w:rsidRDefault="00CB6D0B" w:rsidP="00272471">
      <w:pPr>
        <w:autoSpaceDE w:val="0"/>
        <w:autoSpaceDN w:val="0"/>
        <w:adjustRightInd w:val="0"/>
        <w:spacing w:after="0" w:line="240" w:lineRule="auto"/>
        <w:rPr>
          <w:rFonts w:ascii="Cambria" w:hAnsi="Cambria" w:cs="LMRoman10-Regular"/>
          <w:sz w:val="24"/>
          <w:szCs w:val="24"/>
        </w:rPr>
      </w:pPr>
    </w:p>
    <w:p w14:paraId="24398BCC" w14:textId="03DB721A" w:rsidR="00CB6D0B" w:rsidRP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Results:</w:t>
      </w:r>
      <w:r>
        <w:rPr>
          <w:rFonts w:ascii="Cambria" w:hAnsi="Cambria" w:cs="LMRoman10-Regular"/>
          <w:b/>
          <w:sz w:val="26"/>
          <w:szCs w:val="26"/>
        </w:rPr>
        <w:t xml:space="preserve"> </w:t>
      </w:r>
      <w:r w:rsidRPr="00CB6D0B">
        <w:rPr>
          <w:rFonts w:ascii="Cambria" w:hAnsi="Cambria" w:cs="LMRoman10-Regular"/>
          <w:sz w:val="24"/>
          <w:szCs w:val="24"/>
        </w:rPr>
        <w:t xml:space="preserve">We apply our methods for finding spatio-temporal patterns in the spread of seasonal Influenza in the </w:t>
      </w:r>
      <w:ins w:id="2" w:author="Prathyush Sambaturu" w:date="2019-03-04T13:18:00Z">
        <w:r w:rsidR="00D5283C">
          <w:rPr>
            <w:rFonts w:ascii="Cambria" w:hAnsi="Cambria" w:cs="LMRoman10-Regular"/>
            <w:sz w:val="24"/>
            <w:szCs w:val="24"/>
          </w:rPr>
          <w:t>United States (</w:t>
        </w:r>
      </w:ins>
      <w:r w:rsidRPr="00CB6D0B">
        <w:rPr>
          <w:rFonts w:ascii="Cambria" w:hAnsi="Cambria" w:cs="LMRoman10-Regular"/>
          <w:sz w:val="24"/>
          <w:szCs w:val="24"/>
        </w:rPr>
        <w:t>US</w:t>
      </w:r>
      <w:ins w:id="3" w:author="Prathyush Sambaturu" w:date="2019-03-04T13:18:00Z">
        <w:r w:rsidR="00D5283C">
          <w:rPr>
            <w:rFonts w:ascii="Cambria" w:hAnsi="Cambria" w:cs="LMRoman10-Regular"/>
            <w:sz w:val="24"/>
            <w:szCs w:val="24"/>
          </w:rPr>
          <w:t>)</w:t>
        </w:r>
      </w:ins>
      <w:r w:rsidRPr="00CB6D0B">
        <w:rPr>
          <w:rFonts w:ascii="Cambria" w:hAnsi="Cambria" w:cs="LMRoman10-Regular"/>
          <w:sz w:val="24"/>
          <w:szCs w:val="24"/>
        </w:rPr>
        <w:t xml:space="preserve"> at the resolution of states. We find succinct descriptions for regions (sets of states) with specific characteristics, e.g., high activity level, which give better insight into such regions. Our approach also finds interesting patterns in the form of regions exhibiting significant changes in activity levels in a short time, and in terms of activity levels in the past seasons.</w:t>
      </w:r>
    </w:p>
    <w:p w14:paraId="09F7685F" w14:textId="37086355" w:rsidR="00CB6D0B" w:rsidRDefault="00CB6D0B" w:rsidP="00272471">
      <w:pPr>
        <w:autoSpaceDE w:val="0"/>
        <w:autoSpaceDN w:val="0"/>
        <w:adjustRightInd w:val="0"/>
        <w:spacing w:after="0" w:line="240" w:lineRule="auto"/>
        <w:rPr>
          <w:rFonts w:ascii="LMRoman10-Regular" w:hAnsi="LMRoman10-Regular" w:cs="LMRoman10-Regular"/>
        </w:rPr>
      </w:pPr>
    </w:p>
    <w:p w14:paraId="6FD7C277" w14:textId="5400BF0A" w:rsidR="00CB6D0B" w:rsidRDefault="00CB6D0B" w:rsidP="00CB6D0B">
      <w:pPr>
        <w:autoSpaceDE w:val="0"/>
        <w:autoSpaceDN w:val="0"/>
        <w:adjustRightInd w:val="0"/>
        <w:spacing w:after="0" w:line="240" w:lineRule="auto"/>
        <w:rPr>
          <w:rFonts w:ascii="Cambria" w:hAnsi="Cambria" w:cs="LMRoman10-Regular"/>
          <w:sz w:val="24"/>
          <w:szCs w:val="24"/>
        </w:rPr>
      </w:pPr>
      <w:r w:rsidRPr="00CB6D0B">
        <w:rPr>
          <w:rFonts w:ascii="Cambria" w:hAnsi="Cambria" w:cs="LMRoman10-Regular"/>
          <w:b/>
          <w:sz w:val="26"/>
          <w:szCs w:val="26"/>
        </w:rPr>
        <w:t>Conclusions:</w:t>
      </w:r>
      <w:r>
        <w:rPr>
          <w:rFonts w:ascii="Cambria" w:hAnsi="Cambria" w:cs="LMRoman10-Regular"/>
          <w:b/>
          <w:sz w:val="26"/>
          <w:szCs w:val="26"/>
        </w:rPr>
        <w:t xml:space="preserve"> </w:t>
      </w:r>
      <w:r w:rsidRPr="00CB6D0B">
        <w:rPr>
          <w:rFonts w:ascii="Cambria" w:hAnsi="Cambria" w:cs="LMRoman10-Regular"/>
          <w:sz w:val="24"/>
          <w:szCs w:val="24"/>
        </w:rPr>
        <w:t>Our approach can provide new insights into the patterns and trends in disease spread in an automated manner. Our results show that the description complexity is an effective approach for characterizing sets of interest, which can be easily extended to other diseases and regions, beyond Influenza in the US. The patterns we find have a specific structure, which can be easily adapted for automated generation of narratives.</w:t>
      </w:r>
    </w:p>
    <w:p w14:paraId="3BADB475" w14:textId="11F0AD78" w:rsidR="00A925DF" w:rsidRDefault="00A925DF" w:rsidP="00CB6D0B">
      <w:pPr>
        <w:autoSpaceDE w:val="0"/>
        <w:autoSpaceDN w:val="0"/>
        <w:adjustRightInd w:val="0"/>
        <w:spacing w:after="0" w:line="240" w:lineRule="auto"/>
        <w:rPr>
          <w:rFonts w:ascii="LMRoman10-Regular" w:hAnsi="LMRoman10-Regular" w:cs="LMRoman10-Regular"/>
        </w:rPr>
      </w:pPr>
    </w:p>
    <w:p w14:paraId="593B9A93" w14:textId="37235863" w:rsidR="00A925DF" w:rsidRPr="009E5164" w:rsidRDefault="00A925DF" w:rsidP="00CB6D0B">
      <w:pPr>
        <w:autoSpaceDE w:val="0"/>
        <w:autoSpaceDN w:val="0"/>
        <w:adjustRightInd w:val="0"/>
        <w:spacing w:after="0" w:line="240" w:lineRule="auto"/>
        <w:rPr>
          <w:rFonts w:ascii="Cambria" w:hAnsi="Cambria" w:cs="LMRoman10-Regular"/>
          <w:color w:val="000000" w:themeColor="text1"/>
          <w:sz w:val="24"/>
          <w:szCs w:val="24"/>
        </w:rPr>
      </w:pPr>
      <w:r w:rsidRPr="00A925DF">
        <w:rPr>
          <w:rFonts w:ascii="Cambria" w:hAnsi="Cambria" w:cs="LMRoman10-Regular"/>
          <w:b/>
          <w:sz w:val="26"/>
          <w:szCs w:val="26"/>
        </w:rPr>
        <w:t>Keywords:</w:t>
      </w:r>
      <w:r w:rsidR="005F7042">
        <w:rPr>
          <w:rFonts w:ascii="Cambria" w:hAnsi="Cambria" w:cs="LMRoman10-Regular"/>
          <w:b/>
          <w:sz w:val="26"/>
          <w:szCs w:val="26"/>
        </w:rPr>
        <w:t xml:space="preserve"> </w:t>
      </w:r>
      <w:r w:rsidR="009E5164">
        <w:rPr>
          <w:rFonts w:ascii="Cambria" w:hAnsi="Cambria" w:cs="LMRoman10-Regular"/>
          <w:b/>
          <w:sz w:val="26"/>
          <w:szCs w:val="26"/>
        </w:rPr>
        <w:t xml:space="preserve"> </w:t>
      </w:r>
      <w:r w:rsidR="00265A00">
        <w:rPr>
          <w:rFonts w:ascii="Cambria" w:hAnsi="Cambria" w:cs="LMRoman10-Regular"/>
          <w:color w:val="000000" w:themeColor="text1"/>
          <w:sz w:val="24"/>
          <w:szCs w:val="24"/>
        </w:rPr>
        <w:t xml:space="preserve">Epidemic data analysis; </w:t>
      </w:r>
      <w:r w:rsidR="000B0AC1">
        <w:rPr>
          <w:rFonts w:ascii="Cambria" w:hAnsi="Cambria" w:cs="LMRoman10-Regular"/>
          <w:color w:val="000000" w:themeColor="text1"/>
          <w:sz w:val="24"/>
          <w:szCs w:val="24"/>
        </w:rPr>
        <w:t xml:space="preserve">Summarization; </w:t>
      </w:r>
      <w:r w:rsidR="009E5164">
        <w:rPr>
          <w:rFonts w:ascii="Cambria" w:hAnsi="Cambria" w:cs="LMRoman10-Regular"/>
          <w:color w:val="000000" w:themeColor="text1"/>
          <w:sz w:val="24"/>
          <w:szCs w:val="24"/>
        </w:rPr>
        <w:t>Spatio-temporal patterns</w:t>
      </w:r>
      <w:r w:rsidR="00C21429">
        <w:rPr>
          <w:rFonts w:ascii="Cambria" w:hAnsi="Cambria" w:cs="LMRoman10-Regular"/>
          <w:color w:val="000000" w:themeColor="text1"/>
          <w:sz w:val="24"/>
          <w:szCs w:val="24"/>
        </w:rPr>
        <w:t>;</w:t>
      </w:r>
      <w:r w:rsidR="009E5164">
        <w:rPr>
          <w:rFonts w:ascii="Cambria" w:hAnsi="Cambria" w:cs="LMRoman10-Regular"/>
          <w:color w:val="000000" w:themeColor="text1"/>
          <w:sz w:val="24"/>
          <w:szCs w:val="24"/>
        </w:rPr>
        <w:t xml:space="preserve"> </w:t>
      </w:r>
      <w:r w:rsidR="00265A00">
        <w:rPr>
          <w:rFonts w:ascii="Cambria" w:hAnsi="Cambria" w:cs="LMRoman10-Regular"/>
          <w:color w:val="000000" w:themeColor="text1"/>
          <w:sz w:val="24"/>
          <w:szCs w:val="24"/>
        </w:rPr>
        <w:t>T</w:t>
      </w:r>
      <w:r w:rsidR="009E5164">
        <w:rPr>
          <w:rFonts w:ascii="Cambria" w:hAnsi="Cambria" w:cs="LMRoman10-Regular"/>
          <w:color w:val="000000" w:themeColor="text1"/>
          <w:sz w:val="24"/>
          <w:szCs w:val="24"/>
        </w:rPr>
        <w:t>ransactional data mining.</w:t>
      </w:r>
    </w:p>
    <w:p w14:paraId="7A01BAB4" w14:textId="2F649124" w:rsidR="005F7042" w:rsidRDefault="005F7042" w:rsidP="00CB6D0B">
      <w:pPr>
        <w:autoSpaceDE w:val="0"/>
        <w:autoSpaceDN w:val="0"/>
        <w:adjustRightInd w:val="0"/>
        <w:spacing w:after="0" w:line="240" w:lineRule="auto"/>
        <w:rPr>
          <w:rFonts w:ascii="Cambria" w:hAnsi="Cambria" w:cs="LMRoman10-Regular"/>
          <w:b/>
          <w:sz w:val="26"/>
          <w:szCs w:val="26"/>
        </w:rPr>
      </w:pPr>
    </w:p>
    <w:p w14:paraId="254F9C32" w14:textId="4C3DF298" w:rsidR="005F7042" w:rsidRPr="009E5164" w:rsidRDefault="005F7042" w:rsidP="009E5164">
      <w:pPr>
        <w:pStyle w:val="Heading2"/>
        <w:rPr>
          <w:rFonts w:cstheme="majorHAnsi"/>
        </w:rPr>
      </w:pPr>
      <w:r w:rsidRPr="009E5164">
        <w:rPr>
          <w:rFonts w:cstheme="majorHAnsi"/>
        </w:rPr>
        <w:lastRenderedPageBreak/>
        <w:t>Introduction</w:t>
      </w:r>
    </w:p>
    <w:p w14:paraId="2514312F" w14:textId="5BE1C01F" w:rsidR="005F7042" w:rsidRPr="001827C9" w:rsidDel="001F5DFC" w:rsidRDefault="005F7042">
      <w:pPr>
        <w:autoSpaceDE w:val="0"/>
        <w:autoSpaceDN w:val="0"/>
        <w:adjustRightInd w:val="0"/>
        <w:spacing w:after="0" w:line="240" w:lineRule="auto"/>
        <w:rPr>
          <w:del w:id="4" w:author="Vullikanti, Anil (asv9v)" w:date="2019-06-11T09:07:00Z"/>
        </w:rPr>
      </w:pPr>
      <w:r w:rsidRPr="005F7042">
        <w:rPr>
          <w:rFonts w:ascii="Cambria" w:hAnsi="Cambria" w:cs="LMRoman10-Regular"/>
          <w:sz w:val="24"/>
          <w:szCs w:val="24"/>
        </w:rPr>
        <w:t>Large-scale spatio-temporal analysis and forecasts are becoming increasingly common for several diseases, such as, Influenza</w:t>
      </w:r>
      <w:r w:rsidR="001827C9">
        <w:rPr>
          <w:rFonts w:ascii="Cambria" w:hAnsi="Cambria" w:cs="LMRoman10-Regular"/>
          <w:sz w:val="24"/>
          <w:szCs w:val="24"/>
        </w:rPr>
        <w:t xml:space="preserve"> </w:t>
      </w:r>
      <w:sdt>
        <w:sdtPr>
          <w:rPr>
            <w:rFonts w:ascii="Cambria" w:hAnsi="Cambria" w:cs="LMRoman10-Regular"/>
            <w:sz w:val="24"/>
            <w:szCs w:val="24"/>
          </w:rPr>
          <w:id w:val="-301470644"/>
          <w:citation/>
        </w:sdtPr>
        <w:sdtEndPr/>
        <w:sdtContent>
          <w:r w:rsidR="00865D23">
            <w:rPr>
              <w:rFonts w:ascii="Cambria" w:hAnsi="Cambria" w:cs="LMRoman10-Regular"/>
              <w:sz w:val="24"/>
              <w:szCs w:val="24"/>
            </w:rPr>
            <w:fldChar w:fldCharType="begin"/>
          </w:r>
          <w:r w:rsidR="00865D23">
            <w:rPr>
              <w:rFonts w:ascii="Cambria" w:hAnsi="Cambria" w:cs="LMRoman10-Regular"/>
              <w:sz w:val="24"/>
              <w:szCs w:val="24"/>
            </w:rPr>
            <w:instrText xml:space="preserve"> CITATION Cha14 \l 1033  \m Tiz12 \m Wan15</w:instrText>
          </w:r>
          <w:r w:rsidR="00A071B3">
            <w:rPr>
              <w:rFonts w:ascii="Cambria" w:hAnsi="Cambria" w:cs="LMRoman10-Regular"/>
              <w:sz w:val="24"/>
              <w:szCs w:val="24"/>
            </w:rPr>
            <w:instrText xml:space="preserve"> \m Bro15</w:instrText>
          </w:r>
          <w:r w:rsidR="00865D23">
            <w:rPr>
              <w:rFonts w:ascii="Cambria" w:hAnsi="Cambria" w:cs="LMRoman10-Regular"/>
              <w:sz w:val="24"/>
              <w:szCs w:val="24"/>
            </w:rPr>
            <w:fldChar w:fldCharType="separate"/>
          </w:r>
          <w:r w:rsidR="006E3395" w:rsidRPr="006E3395">
            <w:rPr>
              <w:rFonts w:ascii="Cambria" w:hAnsi="Cambria" w:cs="LMRoman10-Regular"/>
              <w:noProof/>
              <w:sz w:val="24"/>
              <w:szCs w:val="24"/>
            </w:rPr>
            <w:t>[1, 2, 3, 4]</w:t>
          </w:r>
          <w:r w:rsidR="00865D23">
            <w:rPr>
              <w:rFonts w:ascii="Cambria" w:hAnsi="Cambria" w:cs="LMRoman10-Regular"/>
              <w:sz w:val="24"/>
              <w:szCs w:val="24"/>
            </w:rPr>
            <w:fldChar w:fldCharType="end"/>
          </w:r>
        </w:sdtContent>
      </w:sdt>
      <w:r w:rsidR="00865D23">
        <w:rPr>
          <w:rFonts w:ascii="Cambria" w:hAnsi="Cambria" w:cs="LMRoman10-Regular"/>
          <w:sz w:val="24"/>
          <w:szCs w:val="24"/>
        </w:rPr>
        <w:t xml:space="preserve"> </w:t>
      </w:r>
      <w:r w:rsidRPr="005F7042">
        <w:rPr>
          <w:rFonts w:ascii="Cambria" w:hAnsi="Cambria" w:cs="LMRoman10-Regular"/>
          <w:sz w:val="24"/>
          <w:szCs w:val="24"/>
        </w:rPr>
        <w:t>and Dengue</w:t>
      </w:r>
      <w:sdt>
        <w:sdtPr>
          <w:rPr>
            <w:rFonts w:ascii="Cambria" w:hAnsi="Cambria" w:cs="LMRoman10-Regular"/>
            <w:sz w:val="24"/>
            <w:szCs w:val="24"/>
          </w:rPr>
          <w:id w:val="-1371294508"/>
          <w:citation/>
        </w:sdtPr>
        <w:sdtEndPr/>
        <w:sdtContent>
          <w:r w:rsidR="00D76A11">
            <w:rPr>
              <w:rFonts w:ascii="Cambria" w:hAnsi="Cambria" w:cs="LMRoman10-Regular"/>
              <w:sz w:val="24"/>
              <w:szCs w:val="24"/>
            </w:rPr>
            <w:fldChar w:fldCharType="begin"/>
          </w:r>
          <w:r w:rsidR="00D76A11">
            <w:rPr>
              <w:rFonts w:ascii="Cambria" w:hAnsi="Cambria" w:cs="LMRoman10-Regular"/>
              <w:sz w:val="24"/>
              <w:szCs w:val="24"/>
            </w:rPr>
            <w:instrText xml:space="preserve"> CITATION Joh18 \l 1033 </w:instrText>
          </w:r>
          <w:r w:rsidR="00D76A11">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[5]</w:t>
          </w:r>
          <w:r w:rsidR="00D76A11">
            <w:rPr>
              <w:rFonts w:ascii="Cambria" w:hAnsi="Cambria" w:cs="LMRoman10-Regular"/>
              <w:sz w:val="24"/>
              <w:szCs w:val="24"/>
            </w:rPr>
            <w:fldChar w:fldCharType="end"/>
          </w:r>
        </w:sdtContent>
      </w:sdt>
      <w:r w:rsidRPr="005F7042">
        <w:rPr>
          <w:rFonts w:ascii="Cambria" w:hAnsi="Cambria" w:cs="LMRoman10-Regular"/>
          <w:sz w:val="24"/>
          <w:szCs w:val="24"/>
        </w:rPr>
        <w:t>. There is a lot of public interest in analysis of spatio-temporal trends relating to how these diseases are spreading across the US.</w:t>
      </w:r>
      <w:ins w:id="5" w:author="Vullikanti, Anil (asv9v)" w:date="2019-06-11T08:57:00Z">
        <w:r w:rsidR="00FF0766">
          <w:rPr>
            <w:rFonts w:ascii="Cambria" w:hAnsi="Cambria" w:cs="LMRoman10-Regular"/>
            <w:sz w:val="24"/>
            <w:szCs w:val="24"/>
          </w:rPr>
          <w:softHyphen/>
        </w:r>
        <w:r w:rsidR="00FF0766">
          <w:rPr>
            <w:rFonts w:ascii="Cambria" w:hAnsi="Cambria" w:cs="LMRoman10-Regular"/>
            <w:sz w:val="24"/>
            <w:szCs w:val="24"/>
          </w:rPr>
          <w:softHyphen/>
          <w:t>–-</w:t>
        </w:r>
      </w:ins>
      <w:ins w:id="6" w:author="Vullikanti, Anil (asv9v)" w:date="2019-06-11T08:58:00Z">
        <w:r w:rsidR="00FF0766">
          <w:rPr>
            <w:rFonts w:ascii="Cambria" w:hAnsi="Cambria" w:cs="LMRoman10-Regular"/>
            <w:sz w:val="24"/>
            <w:szCs w:val="24"/>
          </w:rPr>
          <w:t xml:space="preserve">-this includes </w:t>
        </w:r>
      </w:ins>
      <w:del w:id="7" w:author="Vullikanti, Anil (asv9v)" w:date="2019-06-11T08:57:00Z">
        <w:r w:rsidRPr="005F7042" w:rsidDel="0001325E">
          <w:rPr>
            <w:rFonts w:ascii="Cambria" w:hAnsi="Cambria" w:cs="LMRoman10-Regular"/>
            <w:sz w:val="24"/>
            <w:szCs w:val="24"/>
          </w:rPr>
          <w:delText xml:space="preserve"> Such analysis includes </w:delText>
        </w:r>
      </w:del>
      <w:r w:rsidRPr="005F7042">
        <w:rPr>
          <w:rFonts w:ascii="Cambria" w:hAnsi="Cambria" w:cs="LMRoman10-Regular"/>
          <w:sz w:val="24"/>
          <w:szCs w:val="24"/>
        </w:rPr>
        <w:t xml:space="preserve">statements about whether the season has officially started, a listing of regions which have differing levels of activity, the contrast between the current season and earlier seasons, and different kinds of trends. Such analyses have a broad readership, and are popular among news media, the general public, government agencies, as well as public health related organizations; this is evidenced by </w:t>
      </w:r>
      <w:del w:id="8" w:author="Prathyush Sambaturu" w:date="2019-03-04T14:08:00Z">
        <w:r w:rsidRPr="005F7042" w:rsidDel="00AF1694">
          <w:rPr>
            <w:rFonts w:ascii="Cambria" w:hAnsi="Cambria" w:cs="LMRoman10-Regular"/>
            <w:sz w:val="24"/>
            <w:szCs w:val="24"/>
          </w:rPr>
          <w:delText xml:space="preserve">the following examples of </w:delText>
        </w:r>
      </w:del>
      <w:r w:rsidRPr="005F7042">
        <w:rPr>
          <w:rFonts w:ascii="Cambria" w:hAnsi="Cambria" w:cs="LMRoman10-Regular"/>
          <w:sz w:val="24"/>
          <w:szCs w:val="24"/>
        </w:rPr>
        <w:t>spatio-temporal patterns</w:t>
      </w:r>
      <w:customXmlInsRangeStart w:id="9" w:author="Prathyush Sambaturu" w:date="2019-03-04T14:12:00Z"/>
      <w:sdt>
        <w:sdtPr>
          <w:rPr>
            <w:rFonts w:ascii="Cambria" w:hAnsi="Cambria" w:cs="LMRoman10-Regular"/>
            <w:sz w:val="24"/>
            <w:szCs w:val="24"/>
          </w:rPr>
          <w:id w:val="-1411922008"/>
          <w:citation/>
        </w:sdtPr>
        <w:sdtEndPr/>
        <w:sdtContent>
          <w:customXmlInsRangeEnd w:id="9"/>
          <w:ins w:id="10" w:author="Prathyush Sambaturu" w:date="2019-03-04T14:12:00Z">
            <w:r w:rsidR="00AF1694">
              <w:rPr>
                <w:rFonts w:ascii="Cambria" w:hAnsi="Cambria" w:cs="LMRoman10-Regular"/>
                <w:sz w:val="24"/>
                <w:szCs w:val="24"/>
              </w:rPr>
              <w:fldChar w:fldCharType="begin"/>
            </w:r>
            <w:r w:rsidR="00AF1694">
              <w:rPr>
                <w:rFonts w:ascii="Cambria" w:hAnsi="Cambria" w:cs="LMRoman10-Regular"/>
                <w:sz w:val="24"/>
                <w:szCs w:val="24"/>
              </w:rPr>
              <w:instrText xml:space="preserve"> CITATION Thi18 \l 1033  \m Mas18</w:instrText>
            </w:r>
          </w:ins>
          <w:r w:rsidR="00AF16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[6, 7]</w:t>
          </w:r>
          <w:ins w:id="11" w:author="Prathyush Sambaturu" w:date="2019-03-04T14:12:00Z">
            <w:r w:rsidR="00AF1694">
              <w:rPr>
                <w:rFonts w:ascii="Cambria" w:hAnsi="Cambria" w:cs="LMRoman10-Regular"/>
                <w:sz w:val="24"/>
                <w:szCs w:val="24"/>
              </w:rPr>
              <w:fldChar w:fldCharType="end"/>
            </w:r>
          </w:ins>
          <w:customXmlInsRangeStart w:id="12" w:author="Prathyush Sambaturu" w:date="2019-03-04T14:12:00Z"/>
        </w:sdtContent>
      </w:sdt>
      <w:customXmlInsRangeEnd w:id="12"/>
      <w:r w:rsidRPr="005F7042">
        <w:rPr>
          <w:rFonts w:ascii="Cambria" w:hAnsi="Cambria" w:cs="LMRoman10-Regular"/>
          <w:sz w:val="24"/>
          <w:szCs w:val="24"/>
        </w:rPr>
        <w:t xml:space="preserve"> about the spread of Influenza from news agencies and blogs</w:t>
      </w:r>
      <w:ins w:id="13" w:author="Prathyush Sambaturu" w:date="2019-03-04T14:08:00Z">
        <w:r w:rsidR="00AF1694">
          <w:rPr>
            <w:rFonts w:ascii="Cambria" w:hAnsi="Cambria" w:cs="LMRoman10-Regular"/>
            <w:sz w:val="24"/>
            <w:szCs w:val="24"/>
          </w:rPr>
          <w:t xml:space="preserve">. </w:t>
        </w:r>
        <w:del w:id="14" w:author="Vullikanti, Anil (asv9v)" w:date="2019-06-11T09:07:00Z">
          <w:r w:rsidR="00AF1694" w:rsidDel="001F5DFC">
            <w:rPr>
              <w:rFonts w:ascii="Cambria" w:hAnsi="Cambria" w:cs="LMRoman10-Regular"/>
              <w:sz w:val="24"/>
              <w:szCs w:val="24"/>
            </w:rPr>
            <w:delText>For instance,</w:delText>
          </w:r>
        </w:del>
      </w:ins>
      <w:ins w:id="15" w:author="Prathyush Sambaturu" w:date="2019-03-04T14:11:00Z">
        <w:del w:id="16" w:author="Vullikanti, Anil (asv9v)" w:date="2019-06-11T09:07:00Z">
          <w:r w:rsidR="00AF1694" w:rsidDel="001F5DFC">
            <w:rPr>
              <w:rFonts w:ascii="Cambria" w:hAnsi="Cambria" w:cs="LMRoman10-Regular"/>
              <w:sz w:val="24"/>
              <w:szCs w:val="24"/>
            </w:rPr>
            <w:delText xml:space="preserve"> the following</w:delText>
          </w:r>
        </w:del>
      </w:ins>
      <w:ins w:id="17" w:author="Prathyush Sambaturu" w:date="2019-03-04T14:08:00Z">
        <w:del w:id="18" w:author="Vullikanti, Anil (asv9v)" w:date="2019-06-11T09:07:00Z">
          <w:r w:rsidR="00AF1694" w:rsidDel="001F5DFC">
            <w:rPr>
              <w:rFonts w:ascii="Cambria" w:hAnsi="Cambria" w:cs="LMRoman10-Regular"/>
              <w:sz w:val="24"/>
              <w:szCs w:val="24"/>
            </w:rPr>
            <w:delText xml:space="preserve"> </w:delText>
          </w:r>
        </w:del>
      </w:ins>
      <w:ins w:id="19" w:author="Prathyush Sambaturu" w:date="2019-03-04T14:09:00Z">
        <w:del w:id="20" w:author="Vullikanti, Anil (asv9v)" w:date="2019-06-11T09:07:00Z">
          <w:r w:rsidR="00AF1694" w:rsidDel="001F5DFC">
            <w:rPr>
              <w:rFonts w:ascii="Cambria" w:hAnsi="Cambria" w:cs="LMRoman10-Regular"/>
              <w:sz w:val="24"/>
              <w:szCs w:val="24"/>
            </w:rPr>
            <w:delText xml:space="preserve">New York </w:delText>
          </w:r>
        </w:del>
      </w:ins>
      <w:ins w:id="21" w:author="Prathyush Sambaturu" w:date="2019-03-04T14:12:00Z">
        <w:del w:id="22" w:author="Vullikanti, Anil (asv9v)" w:date="2019-06-11T09:07:00Z">
          <w:r w:rsidR="009C13F9" w:rsidDel="001F5DFC">
            <w:rPr>
              <w:rFonts w:ascii="Cambria" w:hAnsi="Cambria" w:cs="LMRoman10-Regular"/>
              <w:sz w:val="24"/>
              <w:szCs w:val="24"/>
            </w:rPr>
            <w:delText xml:space="preserve">Times </w:delText>
          </w:r>
        </w:del>
      </w:ins>
      <w:ins w:id="23" w:author="Prathyush Sambaturu" w:date="2019-03-04T14:11:00Z">
        <w:del w:id="24" w:author="Vullikanti, Anil (asv9v)" w:date="2019-06-11T09:07:00Z">
          <w:r w:rsidR="00AF1694" w:rsidDel="001F5DFC">
            <w:rPr>
              <w:rFonts w:ascii="Cambria" w:hAnsi="Cambria" w:cs="LMRoman10-Regular"/>
              <w:sz w:val="24"/>
              <w:szCs w:val="24"/>
            </w:rPr>
            <w:delText xml:space="preserve">report </w:delText>
          </w:r>
        </w:del>
      </w:ins>
      <w:customXmlInsRangeStart w:id="25" w:author="Prathyush Sambaturu" w:date="2019-03-04T14:11:00Z"/>
      <w:customXmlDelRangeStart w:id="26" w:author="Vullikanti, Anil (asv9v)" w:date="2019-06-11T09:07:00Z"/>
      <w:sdt>
        <w:sdtPr>
          <w:rPr>
            <w:rFonts w:ascii="Cambria" w:hAnsi="Cambria" w:cs="LMRoman10-Regular"/>
            <w:sz w:val="24"/>
            <w:szCs w:val="24"/>
          </w:rPr>
          <w:id w:val="-856577960"/>
          <w:citation/>
        </w:sdtPr>
        <w:sdtEndPr/>
        <w:sdtContent>
          <w:customXmlInsRangeEnd w:id="25"/>
          <w:customXmlDelRangeEnd w:id="26"/>
          <w:ins w:id="27" w:author="Prathyush Sambaturu" w:date="2019-03-04T14:11:00Z">
            <w:del w:id="28" w:author="Vullikanti, Anil (asv9v)" w:date="2019-06-11T09:07:00Z">
              <w:r w:rsidR="00AF1694" w:rsidDel="001F5DFC">
                <w:rPr>
                  <w:rFonts w:ascii="Cambria" w:hAnsi="Cambria" w:cs="LMRoman10-Regular"/>
                  <w:sz w:val="24"/>
                  <w:szCs w:val="24"/>
                </w:rPr>
                <w:fldChar w:fldCharType="begin"/>
              </w:r>
              <w:r w:rsidR="00AF1694" w:rsidDel="001F5DFC">
                <w:rPr>
                  <w:rFonts w:ascii="Cambria" w:hAnsi="Cambria" w:cs="LMRoman10-Regular"/>
                  <w:sz w:val="24"/>
                  <w:szCs w:val="24"/>
                </w:rPr>
                <w:delInstrText xml:space="preserve"> CITATION Thi18 \l 1033 </w:delInstrText>
              </w:r>
            </w:del>
          </w:ins>
          <w:del w:id="29" w:author="Vullikanti, Anil (asv9v)" w:date="2019-06-11T09:07:00Z">
            <w:r w:rsidR="00AF1694" w:rsidDel="001F5DFC">
              <w:rPr>
                <w:rFonts w:ascii="Cambria" w:hAnsi="Cambria" w:cs="LMRoman10-Regular"/>
                <w:sz w:val="24"/>
                <w:szCs w:val="24"/>
              </w:rPr>
              <w:fldChar w:fldCharType="separate"/>
            </w:r>
          </w:del>
          <w:ins w:id="30" w:author="Prathyush Sambaturu" w:date="2019-03-04T14:11:00Z">
            <w:del w:id="31" w:author="Vullikanti, Anil (asv9v)" w:date="2019-06-11T09:07:00Z">
              <w:r w:rsidR="00AF1694" w:rsidRPr="00AF1694" w:rsidDel="001F5DFC">
                <w:rPr>
                  <w:rFonts w:ascii="Cambria" w:hAnsi="Cambria" w:cs="LMRoman10-Regular"/>
                  <w:noProof/>
                  <w:sz w:val="24"/>
                  <w:szCs w:val="24"/>
                  <w:rPrChange w:id="32" w:author="Prathyush Sambaturu" w:date="2019-03-04T14:11:00Z">
                    <w:rPr>
                      <w:rFonts w:eastAsia="Times New Roman"/>
                    </w:rPr>
                  </w:rPrChange>
                </w:rPr>
                <w:delText>[6]</w:delText>
              </w:r>
              <w:r w:rsidR="00AF1694" w:rsidDel="001F5DFC">
                <w:rPr>
                  <w:rFonts w:ascii="Cambria" w:hAnsi="Cambria" w:cs="LMRoman10-Regular"/>
                  <w:sz w:val="24"/>
                  <w:szCs w:val="24"/>
                </w:rPr>
                <w:fldChar w:fldCharType="end"/>
              </w:r>
            </w:del>
          </w:ins>
          <w:customXmlInsRangeStart w:id="33" w:author="Prathyush Sambaturu" w:date="2019-03-04T14:11:00Z"/>
          <w:customXmlDelRangeStart w:id="34" w:author="Vullikanti, Anil (asv9v)" w:date="2019-06-11T09:07:00Z"/>
        </w:sdtContent>
      </w:sdt>
      <w:customXmlInsRangeEnd w:id="33"/>
      <w:customXmlDelRangeEnd w:id="34"/>
      <w:ins w:id="35" w:author="Prathyush Sambaturu" w:date="2019-03-04T14:11:00Z">
        <w:del w:id="36" w:author="Vullikanti, Anil (asv9v)" w:date="2019-06-11T09:07:00Z">
          <w:r w:rsidR="00AF1694" w:rsidDel="001F5DFC">
            <w:rPr>
              <w:rFonts w:ascii="Cambria" w:hAnsi="Cambria" w:cs="LMRoman10-Regular"/>
              <w:sz w:val="24"/>
              <w:szCs w:val="24"/>
            </w:rPr>
            <w:delText>:</w:delText>
          </w:r>
        </w:del>
      </w:ins>
      <w:ins w:id="37" w:author="Prathyush Sambaturu" w:date="2019-03-04T14:10:00Z">
        <w:del w:id="38" w:author="Vullikanti, Anil (asv9v)" w:date="2019-06-11T09:07:00Z">
          <w:r w:rsidR="00AF1694" w:rsidDel="001F5DFC">
            <w:rPr>
              <w:rFonts w:ascii="Cambria" w:hAnsi="Cambria" w:cs="LMRoman10-Regular"/>
              <w:sz w:val="24"/>
              <w:szCs w:val="24"/>
            </w:rPr>
            <w:delText xml:space="preserve"> </w:delText>
          </w:r>
        </w:del>
      </w:ins>
      <w:ins w:id="39" w:author="Prathyush Sambaturu" w:date="2019-03-04T14:09:00Z">
        <w:del w:id="40" w:author="Vullikanti, Anil (asv9v)" w:date="2019-06-11T09:07:00Z">
          <w:r w:rsidR="00AF1694" w:rsidDel="001F5DFC">
            <w:rPr>
              <w:rFonts w:ascii="Cambria" w:hAnsi="Cambria" w:cs="LMRoman10-Regular"/>
              <w:sz w:val="24"/>
              <w:szCs w:val="24"/>
            </w:rPr>
            <w:delText>“</w:delText>
          </w:r>
        </w:del>
      </w:ins>
      <w:del w:id="41" w:author="Vullikanti, Anil (asv9v)" w:date="2019-06-11T09:07:00Z">
        <w:r w:rsidRPr="005F7042" w:rsidDel="001F5DFC">
          <w:rPr>
            <w:rFonts w:ascii="Cambria" w:hAnsi="Cambria" w:cs="LMRoman10-Regular"/>
            <w:sz w:val="24"/>
            <w:szCs w:val="24"/>
          </w:rPr>
          <w:delText>:</w:delText>
        </w:r>
      </w:del>
    </w:p>
    <w:p w14:paraId="2FC23A3A" w14:textId="52492C7A" w:rsidR="005F7042" w:rsidDel="001F5DFC" w:rsidRDefault="005F7042">
      <w:pPr>
        <w:autoSpaceDE w:val="0"/>
        <w:autoSpaceDN w:val="0"/>
        <w:adjustRightInd w:val="0"/>
        <w:spacing w:after="0" w:line="240" w:lineRule="auto"/>
        <w:rPr>
          <w:del w:id="42" w:author="Vullikanti, Anil (asv9v)" w:date="2019-06-11T09:07:00Z"/>
          <w:rFonts w:ascii="Cambria" w:hAnsi="Cambria" w:cs="LMRoman10-Regular"/>
          <w:sz w:val="24"/>
          <w:szCs w:val="24"/>
        </w:rPr>
      </w:pPr>
    </w:p>
    <w:p w14:paraId="4F23C491" w14:textId="45FB332E" w:rsidR="005F7042" w:rsidRDefault="005F7042">
      <w:pPr>
        <w:autoSpaceDE w:val="0"/>
        <w:autoSpaceDN w:val="0"/>
        <w:adjustRightInd w:val="0"/>
        <w:spacing w:after="0" w:line="240" w:lineRule="auto"/>
        <w:rPr>
          <w:rFonts w:ascii="Cambria" w:hAnsi="Cambria" w:cs="LMRoman10-Regular"/>
          <w:sz w:val="24"/>
          <w:szCs w:val="24"/>
        </w:rPr>
        <w:pPrChange w:id="43" w:author="Vullikanti, Anil (asv9v)" w:date="2019-06-11T09:07:00Z">
          <w:pPr>
            <w:autoSpaceDE w:val="0"/>
            <w:autoSpaceDN w:val="0"/>
            <w:adjustRightInd w:val="0"/>
            <w:spacing w:after="0" w:line="240" w:lineRule="auto"/>
            <w:ind w:left="720"/>
          </w:pPr>
        </w:pPrChange>
      </w:pPr>
      <w:del w:id="44" w:author="Vullikanti, Anil (asv9v)" w:date="2019-06-11T09:07:00Z">
        <w:r w:rsidRPr="005F7042" w:rsidDel="001F5DFC">
          <w:rPr>
            <w:rFonts w:ascii="Cambria" w:hAnsi="Cambria" w:cs="LMRoman10-Regular"/>
            <w:sz w:val="24"/>
            <w:szCs w:val="24"/>
          </w:rPr>
          <w:delText>For three weeks straight, the health departments of 49 states — all except Hawaii —</w:delText>
        </w:r>
        <w:r w:rsidR="009E5164" w:rsidDel="001F5DFC">
          <w:rPr>
            <w:rFonts w:ascii="Cambria" w:hAnsi="Cambria" w:cs="LMRoman10-Regular"/>
            <w:sz w:val="24"/>
            <w:szCs w:val="24"/>
          </w:rPr>
          <w:delText xml:space="preserve"> </w:delText>
        </w:r>
        <w:r w:rsidRPr="005F7042" w:rsidDel="001F5DFC">
          <w:rPr>
            <w:rFonts w:ascii="Cambria" w:hAnsi="Cambria" w:cs="LMRoman10-Regular"/>
            <w:sz w:val="24"/>
            <w:szCs w:val="24"/>
          </w:rPr>
          <w:delText>have reported “widespread” flu activity</w:delText>
        </w:r>
      </w:del>
      <w:ins w:id="45" w:author="Prathyush Sambaturu" w:date="2019-03-04T14:09:00Z">
        <w:del w:id="46" w:author="Vullikanti, Anil (asv9v)" w:date="2019-06-11T09:07:00Z">
          <w:r w:rsidR="00AF1694" w:rsidDel="001F5DFC">
            <w:rPr>
              <w:rFonts w:ascii="Cambria" w:hAnsi="Cambria" w:cs="LMRoman10-Regular"/>
              <w:sz w:val="24"/>
              <w:szCs w:val="24"/>
            </w:rPr>
            <w:delText>”</w:delText>
          </w:r>
        </w:del>
      </w:ins>
      <w:ins w:id="47" w:author="Prathyush Sambaturu" w:date="2019-03-04T14:11:00Z">
        <w:del w:id="48" w:author="Vullikanti, Anil (asv9v)" w:date="2019-06-11T09:07:00Z">
          <w:r w:rsidR="00AF1694" w:rsidDel="001F5DFC">
            <w:rPr>
              <w:rFonts w:ascii="Cambria" w:hAnsi="Cambria" w:cs="LMRoman10-Regular"/>
              <w:sz w:val="24"/>
              <w:szCs w:val="24"/>
            </w:rPr>
            <w:delText>.</w:delText>
          </w:r>
        </w:del>
      </w:ins>
      <w:del w:id="49" w:author="Vullikanti, Anil (asv9v)" w:date="2019-06-11T09:07:00Z">
        <w:r w:rsidRPr="005F7042" w:rsidDel="001F5DFC">
          <w:rPr>
            <w:rFonts w:ascii="Cambria" w:hAnsi="Cambria" w:cs="LMRoman10-Regular"/>
            <w:sz w:val="24"/>
            <w:szCs w:val="24"/>
          </w:rPr>
          <w:delText xml:space="preserve"> </w:delText>
        </w:r>
      </w:del>
      <w:del w:id="50" w:author="Prathyush Sambaturu" w:date="2019-03-04T14:11:00Z">
        <w:r w:rsidRPr="005F7042" w:rsidDel="00AF1694">
          <w:rPr>
            <w:rFonts w:ascii="Cambria" w:hAnsi="Cambria" w:cs="LMRoman10-Regular"/>
            <w:sz w:val="24"/>
            <w:szCs w:val="24"/>
          </w:rPr>
          <w:delText>— New York Times</w:delText>
        </w:r>
        <w:r w:rsidR="00336189" w:rsidDel="00AF1694">
          <w:rPr>
            <w:rFonts w:ascii="Cambria" w:hAnsi="Cambria" w:cs="LMRoman10-Regular"/>
            <w:sz w:val="24"/>
            <w:szCs w:val="24"/>
          </w:rPr>
          <w:delText xml:space="preserve"> </w:delText>
        </w:r>
      </w:del>
      <w:customXmlDelRangeStart w:id="51" w:author="Prathyush Sambaturu" w:date="2019-03-04T14:11:00Z"/>
      <w:sdt>
        <w:sdtPr>
          <w:rPr>
            <w:rFonts w:ascii="Cambria" w:hAnsi="Cambria" w:cs="LMRoman10-Regular"/>
            <w:sz w:val="24"/>
            <w:szCs w:val="24"/>
          </w:rPr>
          <w:id w:val="1442578805"/>
          <w:citation/>
        </w:sdtPr>
        <w:sdtEndPr/>
        <w:sdtContent>
          <w:customXmlDelRangeEnd w:id="51"/>
          <w:del w:id="52" w:author="Prathyush Sambaturu" w:date="2019-03-04T14:11:00Z">
            <w:r w:rsidR="00336189" w:rsidDel="00AF1694">
              <w:rPr>
                <w:rFonts w:ascii="Cambria" w:hAnsi="Cambria" w:cs="LMRoman10-Regular"/>
                <w:sz w:val="24"/>
                <w:szCs w:val="24"/>
              </w:rPr>
              <w:fldChar w:fldCharType="begin"/>
            </w:r>
            <w:r w:rsidR="00336189" w:rsidDel="00AF1694">
              <w:rPr>
                <w:rFonts w:ascii="Cambria" w:hAnsi="Cambria" w:cs="LMRoman10-Regular"/>
                <w:sz w:val="24"/>
                <w:szCs w:val="24"/>
              </w:rPr>
              <w:delInstrText xml:space="preserve"> CITATION Thi18 \l 1033 </w:delInstrText>
            </w:r>
            <w:r w:rsidR="00336189"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[6]</w:delText>
            </w:r>
            <w:r w:rsidR="00336189" w:rsidDel="00AF1694">
              <w:rPr>
                <w:rFonts w:ascii="Cambria" w:hAnsi="Cambria" w:cs="LMRoman10-Regular"/>
                <w:sz w:val="24"/>
                <w:szCs w:val="24"/>
              </w:rPr>
              <w:fldChar w:fldCharType="end"/>
            </w:r>
          </w:del>
          <w:customXmlDelRangeStart w:id="53" w:author="Prathyush Sambaturu" w:date="2019-03-04T14:11:00Z"/>
        </w:sdtContent>
      </w:sdt>
      <w:customXmlDelRangeEnd w:id="53"/>
    </w:p>
    <w:p w14:paraId="54DE93FA" w14:textId="79DFB841" w:rsidR="005F7042" w:rsidDel="00AF1694" w:rsidRDefault="005F7042" w:rsidP="005F7042">
      <w:pPr>
        <w:autoSpaceDE w:val="0"/>
        <w:autoSpaceDN w:val="0"/>
        <w:adjustRightInd w:val="0"/>
        <w:spacing w:after="0" w:line="240" w:lineRule="auto"/>
        <w:rPr>
          <w:del w:id="54" w:author="Prathyush Sambaturu" w:date="2019-03-04T14:12:00Z"/>
          <w:rFonts w:ascii="Cambria" w:hAnsi="Cambria" w:cs="LMRoman10-Regular"/>
          <w:sz w:val="24"/>
          <w:szCs w:val="24"/>
        </w:rPr>
      </w:pPr>
    </w:p>
    <w:p w14:paraId="16AC9F09" w14:textId="50D3D4BF" w:rsidR="005F7042" w:rsidDel="00AF1694" w:rsidRDefault="005F7042" w:rsidP="009E5164">
      <w:pPr>
        <w:autoSpaceDE w:val="0"/>
        <w:autoSpaceDN w:val="0"/>
        <w:adjustRightInd w:val="0"/>
        <w:spacing w:after="0" w:line="240" w:lineRule="auto"/>
        <w:ind w:left="720"/>
        <w:rPr>
          <w:del w:id="55" w:author="Prathyush Sambaturu" w:date="2019-03-04T14:12:00Z"/>
          <w:rFonts w:ascii="Cambria" w:hAnsi="Cambria" w:cs="LMRoman10-Regular"/>
          <w:sz w:val="24"/>
          <w:szCs w:val="24"/>
        </w:rPr>
      </w:pPr>
      <w:del w:id="56" w:author="Prathyush Sambaturu" w:date="2019-03-04T14:12:00Z">
        <w:r w:rsidRPr="005F7042" w:rsidDel="00AF1694">
          <w:rPr>
            <w:rFonts w:ascii="Cambria" w:hAnsi="Cambria" w:cs="LMRoman10-Regular"/>
            <w:sz w:val="24"/>
            <w:szCs w:val="24"/>
          </w:rPr>
          <w:delText>Of the Lower 48 states, Oregon is the only one reporting “regional” flu activity for the</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week ending Jan. 27. For every other state in the contiguous U.S., flu activity remains</w:delText>
        </w:r>
        <w:r w:rsidDel="00AF1694">
          <w:rPr>
            <w:rFonts w:ascii="Cambria" w:hAnsi="Cambria" w:cs="LMRoman10-Regular"/>
            <w:sz w:val="24"/>
            <w:szCs w:val="24"/>
          </w:rPr>
          <w:delText xml:space="preserve"> </w:delText>
        </w:r>
        <w:r w:rsidRPr="005F7042" w:rsidDel="00AF1694">
          <w:rPr>
            <w:rFonts w:ascii="Cambria" w:hAnsi="Cambria" w:cs="LMRoman10-Regular"/>
            <w:sz w:val="24"/>
            <w:szCs w:val="24"/>
          </w:rPr>
          <w:delText>“widespread.” — Mashable</w:delText>
        </w:r>
        <w:r w:rsidR="006F3A25" w:rsidDel="00AF1694">
          <w:rPr>
            <w:rFonts w:ascii="Cambria" w:hAnsi="Cambria" w:cs="LMRoman10-Regular"/>
            <w:sz w:val="24"/>
            <w:szCs w:val="24"/>
          </w:rPr>
          <w:delText xml:space="preserve"> </w:delText>
        </w:r>
      </w:del>
      <w:customXmlDelRangeStart w:id="57" w:author="Prathyush Sambaturu" w:date="2019-03-04T14:12:00Z"/>
      <w:sdt>
        <w:sdtPr>
          <w:rPr>
            <w:rFonts w:ascii="Cambria" w:hAnsi="Cambria" w:cs="LMRoman10-Regular"/>
            <w:sz w:val="24"/>
            <w:szCs w:val="24"/>
          </w:rPr>
          <w:id w:val="1468942700"/>
          <w:citation/>
        </w:sdtPr>
        <w:sdtEndPr/>
        <w:sdtContent>
          <w:customXmlDelRangeEnd w:id="57"/>
          <w:del w:id="58" w:author="Prathyush Sambaturu" w:date="2019-03-04T14:12:00Z">
            <w:r w:rsidR="006F3A25" w:rsidDel="00AF1694">
              <w:rPr>
                <w:rFonts w:ascii="Cambria" w:hAnsi="Cambria" w:cs="LMRoman10-Regular"/>
                <w:sz w:val="24"/>
                <w:szCs w:val="24"/>
              </w:rPr>
              <w:fldChar w:fldCharType="begin"/>
            </w:r>
            <w:r w:rsidR="006F3A25" w:rsidDel="00AF1694">
              <w:rPr>
                <w:rFonts w:ascii="Cambria" w:hAnsi="Cambria" w:cs="LMRoman10-Regular"/>
                <w:sz w:val="24"/>
                <w:szCs w:val="24"/>
              </w:rPr>
              <w:delInstrText xml:space="preserve"> CITATION Mas18 \l 1033 </w:delInstrText>
            </w:r>
            <w:r w:rsidR="006F3A25" w:rsidDel="00AF1694">
              <w:rPr>
                <w:rFonts w:ascii="Cambria" w:hAnsi="Cambria" w:cs="LMRoman10-Regular"/>
                <w:sz w:val="24"/>
                <w:szCs w:val="24"/>
              </w:rPr>
              <w:fldChar w:fldCharType="separate"/>
            </w:r>
            <w:r w:rsidR="00CB5CA2" w:rsidRPr="00CB5CA2" w:rsidDel="00AF1694">
              <w:rPr>
                <w:rFonts w:ascii="Cambria" w:hAnsi="Cambria" w:cs="LMRoman10-Regular"/>
                <w:noProof/>
                <w:sz w:val="24"/>
                <w:szCs w:val="24"/>
              </w:rPr>
              <w:delText>[7]</w:delText>
            </w:r>
            <w:r w:rsidR="006F3A25" w:rsidDel="00AF1694">
              <w:rPr>
                <w:rFonts w:ascii="Cambria" w:hAnsi="Cambria" w:cs="LMRoman10-Regular"/>
                <w:sz w:val="24"/>
                <w:szCs w:val="24"/>
              </w:rPr>
              <w:fldChar w:fldCharType="end"/>
            </w:r>
          </w:del>
          <w:customXmlDelRangeStart w:id="59" w:author="Prathyush Sambaturu" w:date="2019-03-04T14:12:00Z"/>
        </w:sdtContent>
      </w:sdt>
      <w:customXmlDelRangeEnd w:id="59"/>
    </w:p>
    <w:p w14:paraId="5F77A9A0" w14:textId="0CB35763" w:rsidR="005F7042" w:rsidRDefault="005F7042" w:rsidP="005F7042">
      <w:pPr>
        <w:autoSpaceDE w:val="0"/>
        <w:autoSpaceDN w:val="0"/>
        <w:adjustRightInd w:val="0"/>
        <w:spacing w:after="0" w:line="240" w:lineRule="auto"/>
        <w:rPr>
          <w:rFonts w:ascii="Cambria" w:hAnsi="Cambria" w:cs="LMRoman10-Regular"/>
          <w:sz w:val="24"/>
          <w:szCs w:val="24"/>
        </w:rPr>
      </w:pPr>
    </w:p>
    <w:p w14:paraId="572C38E5" w14:textId="31DE126F" w:rsidR="005F7042" w:rsidRPr="005F7042" w:rsidDel="000B5346" w:rsidRDefault="005F7042" w:rsidP="005F7042">
      <w:pPr>
        <w:autoSpaceDE w:val="0"/>
        <w:autoSpaceDN w:val="0"/>
        <w:adjustRightInd w:val="0"/>
        <w:spacing w:after="0" w:line="240" w:lineRule="auto"/>
        <w:rPr>
          <w:del w:id="60" w:author="Prathyush Sambaturu" w:date="2019-03-04T14:01:00Z"/>
          <w:rFonts w:ascii="Cambria" w:hAnsi="Cambria" w:cs="LMRoman10-Regular"/>
          <w:sz w:val="24"/>
          <w:szCs w:val="24"/>
        </w:rPr>
      </w:pPr>
      <w:r w:rsidRPr="005F7042">
        <w:rPr>
          <w:rFonts w:ascii="Cambria" w:hAnsi="Cambria" w:cs="LMRoman10-Regular"/>
          <w:sz w:val="24"/>
          <w:szCs w:val="24"/>
        </w:rPr>
        <w:t xml:space="preserve">Such patterns are typically identified manually by domain experts, who have significant expertise on specific diseases. Data for such analyses often comes from public health agencies, such as the Centers for Disease Control </w:t>
      </w:r>
      <w:ins w:id="61" w:author="Prathyush Sambaturu" w:date="2019-03-04T13:16:00Z">
        <w:r w:rsidR="00F47294">
          <w:rPr>
            <w:rFonts w:ascii="Cambria" w:hAnsi="Cambria" w:cs="LMRoman10-Regular"/>
            <w:sz w:val="24"/>
            <w:szCs w:val="24"/>
          </w:rPr>
          <w:t xml:space="preserve">and Prevention </w:t>
        </w:r>
      </w:ins>
      <w:r w:rsidRPr="005F7042">
        <w:rPr>
          <w:rFonts w:ascii="Cambria" w:hAnsi="Cambria" w:cs="LMRoman10-Regular"/>
          <w:sz w:val="24"/>
          <w:szCs w:val="24"/>
        </w:rPr>
        <w:t>(CDC)</w:t>
      </w:r>
      <w:r w:rsidR="00551607">
        <w:rPr>
          <w:rFonts w:ascii="Cambria" w:hAnsi="Cambria" w:cs="LMRoman10-Regular"/>
          <w:sz w:val="24"/>
          <w:szCs w:val="24"/>
        </w:rPr>
        <w:t xml:space="preserve"> </w:t>
      </w:r>
      <w:sdt>
        <w:sdtPr>
          <w:rPr>
            <w:rFonts w:ascii="Cambria" w:hAnsi="Cambria" w:cs="LMRoman10-Regular"/>
            <w:sz w:val="24"/>
            <w:szCs w:val="24"/>
          </w:rPr>
          <w:id w:val="659512599"/>
          <w:citation/>
        </w:sdtPr>
        <w:sdtEndPr/>
        <w:sdtContent>
          <w:r w:rsidR="00551607">
            <w:rPr>
              <w:rFonts w:ascii="Cambria" w:hAnsi="Cambria" w:cs="LMRoman10-Regular"/>
              <w:sz w:val="24"/>
              <w:szCs w:val="24"/>
            </w:rPr>
            <w:fldChar w:fldCharType="begin"/>
          </w:r>
          <w:r w:rsidR="00551607">
            <w:rPr>
              <w:rFonts w:ascii="Cambria" w:hAnsi="Cambria" w:cs="LMRoman10-Regular"/>
              <w:sz w:val="24"/>
              <w:szCs w:val="24"/>
            </w:rPr>
            <w:instrText xml:space="preserve"> CITATION 20118 \l 1033 </w:instrText>
          </w:r>
          <w:r w:rsidR="00551607">
            <w:rPr>
              <w:rFonts w:ascii="Cambria" w:hAnsi="Cambria" w:cs="LMRoman10-Regular"/>
              <w:sz w:val="24"/>
              <w:szCs w:val="24"/>
            </w:rPr>
            <w:fldChar w:fldCharType="separate"/>
          </w:r>
          <w:r w:rsidR="006E3395" w:rsidRPr="006E3395">
            <w:rPr>
              <w:rFonts w:ascii="Cambria" w:hAnsi="Cambria" w:cs="LMRoman10-Regular"/>
              <w:noProof/>
              <w:sz w:val="24"/>
              <w:szCs w:val="24"/>
            </w:rPr>
            <w:t>[8]</w:t>
          </w:r>
          <w:r w:rsidR="00551607">
            <w:rPr>
              <w:rFonts w:ascii="Cambria" w:hAnsi="Cambria" w:cs="LMRoman10-Regular"/>
              <w:sz w:val="24"/>
              <w:szCs w:val="24"/>
            </w:rPr>
            <w:fldChar w:fldCharType="end"/>
          </w:r>
        </w:sdtContent>
      </w:sdt>
      <w:r w:rsidRPr="005F7042">
        <w:rPr>
          <w:rFonts w:ascii="Cambria" w:hAnsi="Cambria" w:cs="LMRoman10-Regular"/>
          <w:sz w:val="24"/>
          <w:szCs w:val="24"/>
        </w:rPr>
        <w:t xml:space="preserve"> and World Health Organization (WHO). Reports generated by CDC contain raw surveillance data on metrics, e.g., activity level from outpatient visits and rates of hospitalization, across states in the US. In addition, summaries of regions with specific characteristics, e.g., those which have high activity levels, are also included in the reports. </w:t>
      </w:r>
      <w:del w:id="62" w:author="Prathyush Sambaturu" w:date="2019-03-04T13:51:00Z">
        <w:r w:rsidRPr="005F7042" w:rsidDel="00070F6E">
          <w:rPr>
            <w:rFonts w:ascii="Cambria" w:hAnsi="Cambria" w:cs="LMRoman10-Regular"/>
            <w:sz w:val="24"/>
            <w:szCs w:val="24"/>
          </w:rPr>
          <w:delText>Following are a</w:delText>
        </w:r>
      </w:del>
      <w:r w:rsidRPr="005F7042">
        <w:rPr>
          <w:rFonts w:ascii="Cambria" w:hAnsi="Cambria" w:cs="LMRoman10-Regular"/>
          <w:sz w:val="24"/>
          <w:szCs w:val="24"/>
        </w:rPr>
        <w:t xml:space="preserve"> </w:t>
      </w:r>
      <w:del w:id="63" w:author="Prathyush Sambaturu" w:date="2019-03-04T13:51:00Z">
        <w:r w:rsidRPr="005F7042" w:rsidDel="00070F6E">
          <w:rPr>
            <w:rFonts w:ascii="Cambria" w:hAnsi="Cambria" w:cs="LMRoman10-Regular"/>
            <w:sz w:val="24"/>
            <w:szCs w:val="24"/>
          </w:rPr>
          <w:delText>couple</w:delText>
        </w:r>
      </w:del>
      <w:ins w:id="64" w:author="Prathyush Sambaturu" w:date="2019-03-04T13:51:00Z">
        <w:r w:rsidR="00467894">
          <w:rPr>
            <w:rFonts w:ascii="Cambria" w:hAnsi="Cambria" w:cs="LMRoman10-Regular"/>
            <w:sz w:val="24"/>
            <w:szCs w:val="24"/>
          </w:rPr>
          <w:t>S</w:t>
        </w:r>
      </w:ins>
      <w:del w:id="65" w:author="Prathyush Sambaturu" w:date="2019-03-04T13:51:00Z">
        <w:r w:rsidRPr="005F7042" w:rsidDel="00070F6E">
          <w:rPr>
            <w:rFonts w:ascii="Cambria" w:hAnsi="Cambria" w:cs="LMRoman10-Regular"/>
            <w:sz w:val="24"/>
            <w:szCs w:val="24"/>
          </w:rPr>
          <w:delText xml:space="preserve"> of </w:delText>
        </w:r>
        <w:r w:rsidRPr="005F7042" w:rsidDel="00467894">
          <w:rPr>
            <w:rFonts w:ascii="Cambria" w:hAnsi="Cambria" w:cs="LMRoman10-Regular"/>
            <w:sz w:val="24"/>
            <w:szCs w:val="24"/>
          </w:rPr>
          <w:delText>s</w:delText>
        </w:r>
      </w:del>
      <w:r w:rsidRPr="005F7042">
        <w:rPr>
          <w:rFonts w:ascii="Cambria" w:hAnsi="Cambria" w:cs="LMRoman10-Regular"/>
          <w:sz w:val="24"/>
          <w:szCs w:val="24"/>
        </w:rPr>
        <w:t xml:space="preserve">uch summaries </w:t>
      </w:r>
      <w:del w:id="66" w:author="Prathyush Sambaturu" w:date="2019-03-04T13:51:00Z">
        <w:r w:rsidRPr="005F7042" w:rsidDel="00467894">
          <w:rPr>
            <w:rFonts w:ascii="Cambria" w:hAnsi="Cambria" w:cs="LMRoman10-Regular"/>
            <w:sz w:val="24"/>
            <w:szCs w:val="24"/>
          </w:rPr>
          <w:delText>from CDC re</w:delText>
        </w:r>
      </w:del>
      <w:ins w:id="67" w:author="Prathyush Sambaturu" w:date="2019-03-04T13:51:00Z">
        <w:r w:rsidR="00467894">
          <w:rPr>
            <w:rFonts w:ascii="Cambria" w:hAnsi="Cambria" w:cs="LMRoman10-Regular"/>
            <w:sz w:val="24"/>
            <w:szCs w:val="24"/>
          </w:rPr>
          <w:t xml:space="preserve">can be found in </w:t>
        </w:r>
      </w:ins>
      <w:ins w:id="68" w:author="Prathyush Sambaturu" w:date="2019-03-04T13:52:00Z">
        <w:r w:rsidR="00467894">
          <w:rPr>
            <w:rFonts w:ascii="Cambria" w:hAnsi="Cambria" w:cs="LMRoman10-Regular"/>
            <w:sz w:val="24"/>
            <w:szCs w:val="24"/>
          </w:rPr>
          <w:t xml:space="preserve">the </w:t>
        </w:r>
      </w:ins>
      <w:ins w:id="69" w:author="Prathyush Sambaturu" w:date="2019-03-04T13:51:00Z">
        <w:r w:rsidR="00467894">
          <w:rPr>
            <w:rFonts w:ascii="Cambria" w:hAnsi="Cambria" w:cs="LMRoman10-Regular"/>
            <w:sz w:val="24"/>
            <w:szCs w:val="24"/>
          </w:rPr>
          <w:t xml:space="preserve">CDC </w:t>
        </w:r>
      </w:ins>
      <w:del w:id="70" w:author="Prathyush Sambaturu" w:date="2019-03-04T13:51:00Z">
        <w:r w:rsidRPr="005F7042" w:rsidDel="00070F6E">
          <w:rPr>
            <w:rFonts w:ascii="Cambria" w:hAnsi="Cambria" w:cs="LMRoman10-Regular"/>
            <w:sz w:val="24"/>
            <w:szCs w:val="24"/>
          </w:rPr>
          <w:delText>ports:</w:delText>
        </w:r>
      </w:del>
      <w:ins w:id="71" w:author="Prathyush Sambaturu" w:date="2019-03-04T13:51:00Z">
        <w:r w:rsidR="00467894">
          <w:rPr>
            <w:rFonts w:ascii="Cambria" w:hAnsi="Cambria" w:cs="LMRoman10-Regular"/>
            <w:sz w:val="24"/>
            <w:szCs w:val="24"/>
          </w:rPr>
          <w:t>re</w:t>
        </w:r>
      </w:ins>
      <w:ins w:id="72" w:author="Prathyush Sambaturu" w:date="2019-03-04T13:52:00Z">
        <w:r w:rsidR="00467894">
          <w:rPr>
            <w:rFonts w:ascii="Cambria" w:hAnsi="Cambria" w:cs="LMRoman10-Regular"/>
            <w:sz w:val="24"/>
            <w:szCs w:val="24"/>
          </w:rPr>
          <w:t>ports</w:t>
        </w:r>
      </w:ins>
      <w:customXmlInsRangeStart w:id="73" w:author="Prathyush Sambaturu" w:date="2019-03-04T13:53:00Z"/>
      <w:sdt>
        <w:sdtPr>
          <w:rPr>
            <w:rFonts w:ascii="Cambria" w:hAnsi="Cambria" w:cs="LMRoman10-Regular"/>
            <w:sz w:val="24"/>
            <w:szCs w:val="24"/>
          </w:rPr>
          <w:id w:val="-1091084107"/>
          <w:citation/>
        </w:sdtPr>
        <w:sdtEndPr/>
        <w:sdtContent>
          <w:customXmlInsRangeEnd w:id="73"/>
          <w:ins w:id="74" w:author="Prathyush Sambaturu" w:date="2019-03-04T13:53: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20118 \l 1033  \m 201</w:instrText>
            </w:r>
          </w:ins>
          <w:r w:rsidR="00467894">
            <w:rPr>
              <w:rFonts w:ascii="Cambria" w:hAnsi="Cambria" w:cs="LMRoman10-Regular"/>
              <w:sz w:val="24"/>
              <w:szCs w:val="24"/>
            </w:rPr>
            <w:fldChar w:fldCharType="separate"/>
          </w:r>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[8, 9]</w:t>
          </w:r>
          <w:ins w:id="75" w:author="Prathyush Sambaturu" w:date="2019-03-04T13:53:00Z">
            <w:r w:rsidR="00467894">
              <w:rPr>
                <w:rFonts w:ascii="Cambria" w:hAnsi="Cambria" w:cs="LMRoman10-Regular"/>
                <w:sz w:val="24"/>
                <w:szCs w:val="24"/>
              </w:rPr>
              <w:fldChar w:fldCharType="end"/>
            </w:r>
          </w:ins>
          <w:customXmlInsRangeStart w:id="76" w:author="Prathyush Sambaturu" w:date="2019-03-04T13:53:00Z"/>
        </w:sdtContent>
      </w:sdt>
      <w:customXmlInsRangeEnd w:id="76"/>
      <w:ins w:id="77" w:author="Prathyush Sambaturu" w:date="2019-03-04T13:52:00Z">
        <w:r w:rsidR="00467894">
          <w:rPr>
            <w:rFonts w:ascii="Cambria" w:hAnsi="Cambria" w:cs="LMRoman10-Regular"/>
            <w:sz w:val="24"/>
            <w:szCs w:val="24"/>
          </w:rPr>
          <w:t>.</w:t>
        </w:r>
      </w:ins>
      <w:ins w:id="78" w:author="Prathyush Sambaturu" w:date="2019-03-04T13:55:00Z">
        <w:r w:rsidR="000B5346">
          <w:rPr>
            <w:rFonts w:ascii="Cambria" w:hAnsi="Cambria" w:cs="LMRoman10-Regular"/>
            <w:sz w:val="24"/>
            <w:szCs w:val="24"/>
          </w:rPr>
          <w:t xml:space="preserve"> For instance, </w:t>
        </w:r>
      </w:ins>
      <w:ins w:id="79" w:author="Prathyush Sambaturu" w:date="2019-03-04T13:56:00Z">
        <w:r w:rsidR="000B5346">
          <w:rPr>
            <w:rFonts w:ascii="Cambria" w:hAnsi="Cambria" w:cs="LMRoman10-Regular"/>
            <w:sz w:val="24"/>
            <w:szCs w:val="24"/>
          </w:rPr>
          <w:t xml:space="preserve">the CDC </w:t>
        </w:r>
      </w:ins>
      <w:ins w:id="80" w:author="Prathyush Sambaturu" w:date="2019-03-04T13:55:00Z">
        <w:r w:rsidR="000B5346">
          <w:rPr>
            <w:rFonts w:ascii="Cambria" w:hAnsi="Cambria" w:cs="LMRoman10-Regular"/>
            <w:sz w:val="24"/>
            <w:szCs w:val="24"/>
          </w:rPr>
          <w:t xml:space="preserve">report in </w:t>
        </w:r>
      </w:ins>
      <w:customXmlInsRangeStart w:id="81" w:author="Prathyush Sambaturu" w:date="2019-03-04T13:55:00Z"/>
      <w:sdt>
        <w:sdtPr>
          <w:rPr>
            <w:rFonts w:ascii="Cambria" w:hAnsi="Cambria" w:cs="LMRoman10-Regular"/>
            <w:sz w:val="24"/>
            <w:szCs w:val="24"/>
          </w:rPr>
          <w:id w:val="1754014909"/>
          <w:citation/>
        </w:sdtPr>
        <w:sdtEndPr/>
        <w:sdtContent>
          <w:customXmlInsRangeEnd w:id="81"/>
          <w:ins w:id="82" w:author="Prathyush Sambaturu" w:date="2019-03-04T13:55:00Z">
            <w:r w:rsidR="000B5346">
              <w:rPr>
                <w:rFonts w:ascii="Cambria" w:hAnsi="Cambria" w:cs="LMRoman10-Regular"/>
                <w:sz w:val="24"/>
                <w:szCs w:val="24"/>
              </w:rPr>
              <w:fldChar w:fldCharType="begin"/>
            </w:r>
            <w:r w:rsidR="000B5346">
              <w:rPr>
                <w:rFonts w:ascii="Cambria" w:hAnsi="Cambria" w:cs="LMRoman10-Regular"/>
                <w:sz w:val="24"/>
                <w:szCs w:val="24"/>
              </w:rPr>
              <w:instrText xml:space="preserve"> CITATION 201 \l 1033 </w:instrText>
            </w:r>
          </w:ins>
          <w:r w:rsidR="000B5346">
            <w:rPr>
              <w:rFonts w:ascii="Cambria" w:hAnsi="Cambria" w:cs="LMRoman10-Regular"/>
              <w:sz w:val="24"/>
              <w:szCs w:val="24"/>
            </w:rPr>
            <w:fldChar w:fldCharType="separate"/>
          </w:r>
          <w:r w:rsidR="006E3395" w:rsidRPr="006E3395">
            <w:rPr>
              <w:rFonts w:ascii="Cambria" w:hAnsi="Cambria" w:cs="LMRoman10-Regular"/>
              <w:noProof/>
              <w:sz w:val="24"/>
              <w:szCs w:val="24"/>
            </w:rPr>
            <w:t>[9]</w:t>
          </w:r>
          <w:ins w:id="83" w:author="Prathyush Sambaturu" w:date="2019-03-04T13:55:00Z">
            <w:r w:rsidR="000B5346">
              <w:rPr>
                <w:rFonts w:ascii="Cambria" w:hAnsi="Cambria" w:cs="LMRoman10-Regular"/>
                <w:sz w:val="24"/>
                <w:szCs w:val="24"/>
              </w:rPr>
              <w:fldChar w:fldCharType="end"/>
            </w:r>
          </w:ins>
          <w:customXmlInsRangeStart w:id="84" w:author="Prathyush Sambaturu" w:date="2019-03-04T13:55:00Z"/>
        </w:sdtContent>
      </w:sdt>
      <w:customXmlInsRangeEnd w:id="84"/>
      <w:ins w:id="85" w:author="Prathyush Sambaturu" w:date="2019-03-04T13:55:00Z">
        <w:r w:rsidR="000B5346">
          <w:rPr>
            <w:rFonts w:ascii="Cambria" w:hAnsi="Cambria" w:cs="LMRoman10-Regular"/>
            <w:sz w:val="24"/>
            <w:szCs w:val="24"/>
          </w:rPr>
          <w:t xml:space="preserve"> summa</w:t>
        </w:r>
      </w:ins>
      <w:ins w:id="86" w:author="Prathyush Sambaturu" w:date="2019-03-04T13:56:00Z">
        <w:r w:rsidR="000B5346">
          <w:rPr>
            <w:rFonts w:ascii="Cambria" w:hAnsi="Cambria" w:cs="LMRoman10-Regular"/>
            <w:sz w:val="24"/>
            <w:szCs w:val="24"/>
          </w:rPr>
          <w:t xml:space="preserve">rizes the states with high ILI activity </w:t>
        </w:r>
      </w:ins>
      <w:ins w:id="87" w:author="Prathyush Sambaturu" w:date="2019-03-04T13:57:00Z">
        <w:r w:rsidR="000B5346">
          <w:rPr>
            <w:rFonts w:ascii="Cambria" w:hAnsi="Cambria" w:cs="LMRoman10-Regular"/>
            <w:sz w:val="24"/>
            <w:szCs w:val="24"/>
          </w:rPr>
          <w:t xml:space="preserve">for week ending </w:t>
        </w:r>
      </w:ins>
      <w:ins w:id="88" w:author="Prathyush Sambaturu" w:date="2019-03-04T14:00:00Z">
        <w:r w:rsidR="000B5346">
          <w:rPr>
            <w:rFonts w:ascii="Cambria" w:hAnsi="Cambria" w:cs="LMRoman10-Regular"/>
            <w:sz w:val="24"/>
            <w:szCs w:val="24"/>
          </w:rPr>
          <w:t xml:space="preserve">on </w:t>
        </w:r>
      </w:ins>
      <w:ins w:id="89" w:author="Prathyush Sambaturu" w:date="2019-03-04T13:57:00Z">
        <w:r w:rsidR="000B5346">
          <w:rPr>
            <w:rFonts w:ascii="Cambria" w:hAnsi="Cambria" w:cs="LMRoman10-Regular"/>
            <w:sz w:val="24"/>
            <w:szCs w:val="24"/>
          </w:rPr>
          <w:t xml:space="preserve">Mar 04, 2017 with the number of those </w:t>
        </w:r>
      </w:ins>
      <w:ins w:id="90" w:author="Prathyush Sambaturu" w:date="2019-03-04T13:58:00Z">
        <w:r w:rsidR="000B5346">
          <w:rPr>
            <w:rFonts w:ascii="Cambria" w:hAnsi="Cambria" w:cs="LMRoman10-Regular"/>
            <w:sz w:val="24"/>
            <w:szCs w:val="24"/>
          </w:rPr>
          <w:t xml:space="preserve">states </w:t>
        </w:r>
      </w:ins>
      <w:ins w:id="91" w:author="Prathyush Sambaturu" w:date="2019-03-04T13:57:00Z">
        <w:r w:rsidR="000B5346">
          <w:rPr>
            <w:rFonts w:ascii="Cambria" w:hAnsi="Cambria" w:cs="LMRoman10-Regular"/>
            <w:sz w:val="24"/>
            <w:szCs w:val="24"/>
          </w:rPr>
          <w:t xml:space="preserve">followed by </w:t>
        </w:r>
      </w:ins>
      <w:ins w:id="92" w:author="Prathyush Sambaturu" w:date="2019-03-04T13:58:00Z">
        <w:r w:rsidR="000B5346">
          <w:rPr>
            <w:rFonts w:ascii="Cambria" w:hAnsi="Cambria" w:cs="LMRoman10-Regular"/>
            <w:sz w:val="24"/>
            <w:szCs w:val="24"/>
          </w:rPr>
          <w:t xml:space="preserve">explicit listing of </w:t>
        </w:r>
      </w:ins>
      <w:ins w:id="93" w:author="Prathyush Sambaturu" w:date="2019-03-04T13:57:00Z">
        <w:r w:rsidR="000B5346">
          <w:rPr>
            <w:rFonts w:ascii="Cambria" w:hAnsi="Cambria" w:cs="LMRoman10-Regular"/>
            <w:sz w:val="24"/>
            <w:szCs w:val="24"/>
          </w:rPr>
          <w:t xml:space="preserve">their </w:t>
        </w:r>
      </w:ins>
      <w:ins w:id="94" w:author="Prathyush Sambaturu" w:date="2019-03-04T13:58:00Z">
        <w:r w:rsidR="000B5346">
          <w:rPr>
            <w:rFonts w:ascii="Cambria" w:hAnsi="Cambria" w:cs="LMRoman10-Regular"/>
            <w:sz w:val="24"/>
            <w:szCs w:val="24"/>
          </w:rPr>
          <w:t>names.</w:t>
        </w:r>
      </w:ins>
    </w:p>
    <w:p w14:paraId="6A54215F" w14:textId="38912EC6" w:rsidR="005F7042" w:rsidDel="000B5346" w:rsidRDefault="005F7042">
      <w:pPr>
        <w:autoSpaceDE w:val="0"/>
        <w:autoSpaceDN w:val="0"/>
        <w:adjustRightInd w:val="0"/>
        <w:spacing w:after="0" w:line="240" w:lineRule="auto"/>
        <w:rPr>
          <w:del w:id="95" w:author="Prathyush Sambaturu" w:date="2019-03-04T13:59:00Z"/>
          <w:rFonts w:ascii="Cambria" w:hAnsi="Cambria" w:cs="LMRoman10-Regular"/>
          <w:sz w:val="24"/>
          <w:szCs w:val="24"/>
        </w:rPr>
      </w:pPr>
    </w:p>
    <w:p w14:paraId="37E5AC1D" w14:textId="3FF83C26" w:rsidR="005F7042" w:rsidRPr="005F7042" w:rsidDel="000B5346" w:rsidRDefault="005F7042">
      <w:pPr>
        <w:rPr>
          <w:del w:id="96" w:author="Prathyush Sambaturu" w:date="2019-03-04T13:59:00Z"/>
          <w:rFonts w:ascii="Cambria" w:hAnsi="Cambria" w:cs="LMRoman10-Regular"/>
          <w:sz w:val="24"/>
          <w:szCs w:val="24"/>
        </w:rPr>
        <w:pPrChange w:id="97" w:author="Prathyush Sambaturu" w:date="2019-03-04T14:01:00Z">
          <w:pPr>
            <w:autoSpaceDE w:val="0"/>
            <w:autoSpaceDN w:val="0"/>
            <w:adjustRightInd w:val="0"/>
            <w:spacing w:after="0" w:line="240" w:lineRule="auto"/>
            <w:ind w:left="720"/>
          </w:pPr>
        </w:pPrChange>
      </w:pPr>
      <w:del w:id="98" w:author="Prathyush Sambaturu" w:date="2019-03-04T13:59:00Z">
        <w:r w:rsidRPr="005F7042" w:rsidDel="000B5346">
          <w:rPr>
            <w:rFonts w:ascii="Cambria" w:hAnsi="Cambria" w:cs="LMRoman10-Regular"/>
            <w:sz w:val="24"/>
            <w:szCs w:val="24"/>
          </w:rPr>
          <w:delText>14 states (Alabama, Arkansas, Georgia, Kansas, Kentucky, Louisiana,</w:delText>
        </w:r>
        <w:r w:rsidR="009E5164"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Mississippi,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Oklahoma, Rhode Island, South Carolina, Tennessee, Texas, and Virginia)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have experienced high ILI activity — CDC Report for week ending Mar 04, 2017.</w:delText>
        </w:r>
        <w:r w:rsidR="00551607" w:rsidDel="000B5346">
          <w:rPr>
            <w:rFonts w:ascii="Cambria" w:hAnsi="Cambria" w:cs="LMRoman10-Regular"/>
            <w:sz w:val="24"/>
            <w:szCs w:val="24"/>
          </w:rPr>
          <w:delText xml:space="preserve"> </w:delText>
        </w:r>
      </w:del>
      <w:customXmlDelRangeStart w:id="99" w:author="Prathyush Sambaturu" w:date="2019-03-04T13:59:00Z"/>
      <w:sdt>
        <w:sdtPr>
          <w:rPr>
            <w:rFonts w:ascii="Cambria" w:hAnsi="Cambria" w:cs="LMRoman10-Regular"/>
            <w:sz w:val="24"/>
            <w:szCs w:val="24"/>
          </w:rPr>
          <w:id w:val="-1087313319"/>
          <w:citation/>
        </w:sdtPr>
        <w:sdtEndPr/>
        <w:sdtContent>
          <w:customXmlDelRangeEnd w:id="99"/>
          <w:del w:id="100"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[9]</w:delText>
            </w:r>
            <w:r w:rsidR="00551607" w:rsidDel="000B5346">
              <w:rPr>
                <w:rFonts w:ascii="Cambria" w:hAnsi="Cambria" w:cs="LMRoman10-Regular"/>
                <w:sz w:val="24"/>
                <w:szCs w:val="24"/>
              </w:rPr>
              <w:fldChar w:fldCharType="end"/>
            </w:r>
          </w:del>
          <w:customXmlDelRangeStart w:id="101" w:author="Prathyush Sambaturu" w:date="2019-03-04T13:59:00Z"/>
        </w:sdtContent>
      </w:sdt>
      <w:customXmlDelRangeEnd w:id="101"/>
    </w:p>
    <w:p w14:paraId="2F11A786" w14:textId="31284D28" w:rsidR="005F7042" w:rsidRPr="005F7042" w:rsidDel="000B5346" w:rsidRDefault="005F7042">
      <w:pPr>
        <w:rPr>
          <w:del w:id="102" w:author="Prathyush Sambaturu" w:date="2019-03-04T13:59:00Z"/>
          <w:rFonts w:ascii="Cambria" w:hAnsi="Cambria" w:cs="LMMathItalic10-Regular"/>
          <w:i/>
          <w:iCs/>
          <w:sz w:val="24"/>
          <w:szCs w:val="24"/>
        </w:rPr>
        <w:pPrChange w:id="103" w:author="Prathyush Sambaturu" w:date="2019-03-04T14:01:00Z">
          <w:pPr>
            <w:autoSpaceDE w:val="0"/>
            <w:autoSpaceDN w:val="0"/>
            <w:adjustRightInd w:val="0"/>
            <w:spacing w:after="0" w:line="240" w:lineRule="auto"/>
          </w:pPr>
        </w:pPrChange>
      </w:pPr>
    </w:p>
    <w:p w14:paraId="34BC4609" w14:textId="6D090212" w:rsidR="005F7042" w:rsidDel="000B5346" w:rsidRDefault="005F7042">
      <w:pPr>
        <w:rPr>
          <w:del w:id="104" w:author="Prathyush Sambaturu" w:date="2019-03-04T13:59:00Z"/>
          <w:rFonts w:ascii="Cambria" w:hAnsi="Cambria" w:cs="LMRoman10-Regular"/>
          <w:sz w:val="24"/>
          <w:szCs w:val="24"/>
        </w:rPr>
        <w:pPrChange w:id="105" w:author="Prathyush Sambaturu" w:date="2019-03-04T14:01:00Z">
          <w:pPr>
            <w:autoSpaceDE w:val="0"/>
            <w:autoSpaceDN w:val="0"/>
            <w:adjustRightInd w:val="0"/>
            <w:spacing w:after="0" w:line="240" w:lineRule="auto"/>
            <w:ind w:left="720"/>
          </w:pPr>
        </w:pPrChange>
      </w:pPr>
      <w:del w:id="106" w:author="Prathyush Sambaturu" w:date="2019-03-04T13:59:00Z">
        <w:r w:rsidRPr="005F7042" w:rsidDel="000B5346">
          <w:rPr>
            <w:rFonts w:ascii="Cambria" w:hAnsi="Cambria" w:cs="LMMathItalic10-Regular"/>
            <w:i/>
            <w:iCs/>
            <w:sz w:val="24"/>
            <w:szCs w:val="24"/>
          </w:rPr>
          <w:delText xml:space="preserve">. . . </w:delText>
        </w:r>
        <w:r w:rsidRPr="005F7042" w:rsidDel="000B5346">
          <w:rPr>
            <w:rFonts w:ascii="Cambria" w:hAnsi="Cambria" w:cs="LMRoman10-Regular"/>
            <w:sz w:val="24"/>
            <w:szCs w:val="24"/>
          </w:rPr>
          <w:delText>and 43 states experienced high activity (Alabama, Alaska, Arizona, Arkansas, California,</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Colorado, Connecticut, Delaware, Florida, Georgia, Illinois, Indiana, Iowa, Kansas,</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Kentucky, Louisiana, Maryland, Massachusetts, Michigan, Minnesota, Mississippi, Missouri,</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Nebraska, Nevada, New Hampshire, New Jersey, New Mexico, New York, North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Carolina, Ohio, Oklahoma, Oregon, Pennsylvania, Rhode Island, South Carolina, South</w:delText>
        </w:r>
        <w:r w:rsidDel="000B5346">
          <w:rPr>
            <w:rFonts w:ascii="Cambria" w:hAnsi="Cambria" w:cs="LMRoman10-Regular"/>
            <w:sz w:val="24"/>
            <w:szCs w:val="24"/>
          </w:rPr>
          <w:delText xml:space="preserve"> </w:delText>
        </w:r>
        <w:r w:rsidRPr="005F7042" w:rsidDel="000B5346">
          <w:rPr>
            <w:rFonts w:ascii="Cambria" w:hAnsi="Cambria" w:cs="LMRoman10-Regular"/>
            <w:sz w:val="24"/>
            <w:szCs w:val="24"/>
          </w:rPr>
          <w:delText>Dakota, Tennessee, Texas, Vermont, Virginia, West Virginia, Wisconsin, and Wyoming)— CDC Report for the week ending Feb 10, 2018.</w:delText>
        </w:r>
        <w:r w:rsidR="00551607" w:rsidDel="000B5346">
          <w:rPr>
            <w:rFonts w:ascii="Cambria" w:hAnsi="Cambria" w:cs="LMRoman10-Regular"/>
            <w:sz w:val="24"/>
            <w:szCs w:val="24"/>
          </w:rPr>
          <w:delText xml:space="preserve"> </w:delText>
        </w:r>
      </w:del>
      <w:customXmlDelRangeStart w:id="107" w:author="Prathyush Sambaturu" w:date="2019-03-04T13:59:00Z"/>
      <w:sdt>
        <w:sdtPr>
          <w:rPr>
            <w:rFonts w:ascii="Cambria" w:hAnsi="Cambria" w:cs="LMRoman10-Regular"/>
            <w:sz w:val="24"/>
            <w:szCs w:val="24"/>
          </w:rPr>
          <w:id w:val="-1595480210"/>
          <w:citation/>
        </w:sdtPr>
        <w:sdtEndPr/>
        <w:sdtContent>
          <w:customXmlDelRangeEnd w:id="107"/>
          <w:del w:id="108" w:author="Prathyush Sambaturu" w:date="2019-03-04T13:59:00Z">
            <w:r w:rsidR="00551607" w:rsidDel="000B5346">
              <w:rPr>
                <w:rFonts w:ascii="Cambria" w:hAnsi="Cambria" w:cs="LMRoman10-Regular"/>
                <w:sz w:val="24"/>
                <w:szCs w:val="24"/>
              </w:rPr>
              <w:fldChar w:fldCharType="begin"/>
            </w:r>
            <w:r w:rsidR="00551607" w:rsidDel="000B5346">
              <w:rPr>
                <w:rFonts w:ascii="Cambria" w:hAnsi="Cambria" w:cs="LMRoman10-Regular"/>
                <w:sz w:val="24"/>
                <w:szCs w:val="24"/>
              </w:rPr>
              <w:delInstrText xml:space="preserve"> CITATION 20118 \l 1033 </w:delInstrText>
            </w:r>
            <w:r w:rsidR="00551607" w:rsidDel="000B5346">
              <w:rPr>
                <w:rFonts w:ascii="Cambria" w:hAnsi="Cambria" w:cs="LMRoman10-Regular"/>
                <w:sz w:val="24"/>
                <w:szCs w:val="24"/>
              </w:rPr>
              <w:fldChar w:fldCharType="separate"/>
            </w:r>
            <w:r w:rsidR="00CB5CA2" w:rsidRPr="00CB5CA2" w:rsidDel="000B5346">
              <w:rPr>
                <w:rFonts w:ascii="Cambria" w:hAnsi="Cambria" w:cs="LMRoman10-Regular"/>
                <w:noProof/>
                <w:sz w:val="24"/>
                <w:szCs w:val="24"/>
              </w:rPr>
              <w:delText>[8]</w:delText>
            </w:r>
            <w:r w:rsidR="00551607" w:rsidDel="000B5346">
              <w:rPr>
                <w:rFonts w:ascii="Cambria" w:hAnsi="Cambria" w:cs="LMRoman10-Regular"/>
                <w:sz w:val="24"/>
                <w:szCs w:val="24"/>
              </w:rPr>
              <w:fldChar w:fldCharType="end"/>
            </w:r>
          </w:del>
          <w:customXmlDelRangeStart w:id="109" w:author="Prathyush Sambaturu" w:date="2019-03-04T13:59:00Z"/>
        </w:sdtContent>
      </w:sdt>
      <w:customXmlDelRangeEnd w:id="109"/>
    </w:p>
    <w:p w14:paraId="1B878D03" w14:textId="3A396842" w:rsidR="00F907C9" w:rsidDel="000B5346" w:rsidRDefault="00F907C9">
      <w:pPr>
        <w:rPr>
          <w:del w:id="110" w:author="Prathyush Sambaturu" w:date="2019-03-04T14:01:00Z"/>
          <w:rFonts w:ascii="Cambria" w:hAnsi="Cambria" w:cs="LMRoman10-Regular"/>
          <w:sz w:val="24"/>
          <w:szCs w:val="24"/>
        </w:rPr>
        <w:pPrChange w:id="111" w:author="Prathyush Sambaturu" w:date="2019-03-04T14:01:00Z">
          <w:pPr>
            <w:autoSpaceDE w:val="0"/>
            <w:autoSpaceDN w:val="0"/>
            <w:adjustRightInd w:val="0"/>
            <w:spacing w:after="0" w:line="240" w:lineRule="auto"/>
          </w:pPr>
        </w:pPrChange>
      </w:pPr>
    </w:p>
    <w:p w14:paraId="211915B8" w14:textId="77777777" w:rsidR="00F907C9" w:rsidDel="000B5346" w:rsidRDefault="00F907C9">
      <w:pPr>
        <w:rPr>
          <w:del w:id="112" w:author="Prathyush Sambaturu" w:date="2019-03-04T14:01:00Z"/>
          <w:rFonts w:ascii="Cambria" w:hAnsi="Cambria" w:cs="LMRoman10-Regular"/>
          <w:sz w:val="24"/>
          <w:szCs w:val="24"/>
        </w:rPr>
        <w:pPrChange w:id="113" w:author="Prathyush Sambaturu" w:date="2019-03-04T14:01:00Z">
          <w:pPr>
            <w:autoSpaceDE w:val="0"/>
            <w:autoSpaceDN w:val="0"/>
            <w:adjustRightInd w:val="0"/>
            <w:spacing w:after="0" w:line="240" w:lineRule="auto"/>
          </w:pPr>
        </w:pPrChange>
      </w:pPr>
    </w:p>
    <w:p w14:paraId="24672BE1" w14:textId="77777777" w:rsidR="00F907C9" w:rsidDel="000B5346" w:rsidRDefault="00F907C9">
      <w:pPr>
        <w:rPr>
          <w:del w:id="114" w:author="Prathyush Sambaturu" w:date="2019-03-04T14:01:00Z"/>
          <w:rFonts w:ascii="Cambria" w:hAnsi="Cambria" w:cs="LMRoman10-Regular"/>
          <w:sz w:val="24"/>
          <w:szCs w:val="24"/>
        </w:rPr>
        <w:pPrChange w:id="115" w:author="Prathyush Sambaturu" w:date="2019-03-04T14:01:00Z">
          <w:pPr>
            <w:autoSpaceDE w:val="0"/>
            <w:autoSpaceDN w:val="0"/>
            <w:adjustRightInd w:val="0"/>
            <w:spacing w:after="0" w:line="240" w:lineRule="auto"/>
          </w:pPr>
        </w:pPrChange>
      </w:pPr>
    </w:p>
    <w:p w14:paraId="05B33E62" w14:textId="77777777" w:rsidR="00B82553" w:rsidDel="000B5346" w:rsidRDefault="00B82553">
      <w:pPr>
        <w:rPr>
          <w:del w:id="116" w:author="Prathyush Sambaturu" w:date="2019-03-04T14:01:00Z"/>
          <w:rFonts w:ascii="Cambria" w:hAnsi="Cambria" w:cs="LMRoman10-Regular"/>
          <w:sz w:val="24"/>
          <w:szCs w:val="24"/>
        </w:rPr>
        <w:pPrChange w:id="117" w:author="Prathyush Sambaturu" w:date="2019-03-04T14:01:00Z">
          <w:pPr>
            <w:autoSpaceDE w:val="0"/>
            <w:autoSpaceDN w:val="0"/>
            <w:adjustRightInd w:val="0"/>
            <w:spacing w:after="0" w:line="240" w:lineRule="auto"/>
          </w:pPr>
        </w:pPrChange>
      </w:pPr>
    </w:p>
    <w:p w14:paraId="43FF5585" w14:textId="10721B7A" w:rsidR="00885982" w:rsidDel="000B5346" w:rsidRDefault="00A87867">
      <w:pPr>
        <w:rPr>
          <w:del w:id="118" w:author="Prathyush Sambaturu" w:date="2019-03-04T14:01:00Z"/>
        </w:rPr>
        <w:pPrChange w:id="119" w:author="Prathyush Sambaturu" w:date="2019-03-04T14:01:00Z">
          <w:pPr>
            <w:keepNext/>
            <w:autoSpaceDE w:val="0"/>
            <w:autoSpaceDN w:val="0"/>
            <w:adjustRightInd w:val="0"/>
            <w:spacing w:after="0" w:line="240" w:lineRule="auto"/>
            <w:jc w:val="center"/>
          </w:pPr>
        </w:pPrChange>
      </w:pPr>
      <w:del w:id="120" w:author="Prathyush Sambaturu" w:date="2019-03-04T14:01:00Z">
        <w:r w:rsidDel="000B5346">
          <w:rPr>
            <w:rFonts w:ascii="Cambria" w:hAnsi="Cambria" w:cs="LMRoman10-Regular"/>
            <w:noProof/>
            <w:sz w:val="24"/>
            <w:szCs w:val="24"/>
          </w:rPr>
          <w:drawing>
            <wp:inline distT="0" distB="0" distL="0" distR="0" wp14:anchorId="014854CC" wp14:editId="53B463B4">
              <wp:extent cx="354330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0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3676" cy="2514867"/>
                      </a:xfrm>
                      <a:prstGeom prst="rect">
                        <a:avLst/>
                      </a:prstGeom>
                    </pic:spPr>
                  </pic:pic>
                </a:graphicData>
              </a:graphic>
            </wp:inline>
          </w:drawing>
        </w:r>
      </w:del>
    </w:p>
    <w:p w14:paraId="200F101A" w14:textId="01990758" w:rsidR="006009BC" w:rsidRPr="00885982" w:rsidDel="000B5346" w:rsidRDefault="00885982">
      <w:pPr>
        <w:rPr>
          <w:del w:id="121" w:author="Prathyush Sambaturu" w:date="2019-03-04T14:01:00Z"/>
        </w:rPr>
        <w:pPrChange w:id="122" w:author="Prathyush Sambaturu" w:date="2019-03-04T14:01:00Z">
          <w:pPr>
            <w:pStyle w:val="Caption"/>
            <w:jc w:val="center"/>
          </w:pPr>
        </w:pPrChange>
      </w:pPr>
      <w:bookmarkStart w:id="123" w:name="_Ref529377693"/>
      <w:del w:id="124"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1</w:delText>
        </w:r>
        <w:r w:rsidR="001A525B" w:rsidDel="000B5346">
          <w:rPr>
            <w:noProof/>
          </w:rPr>
          <w:fldChar w:fldCharType="end"/>
        </w:r>
        <w:bookmarkEnd w:id="123"/>
        <w:r w:rsidDel="000B5346">
          <w:delText xml:space="preserve"> : </w:delText>
        </w:r>
        <w:r w:rsidRPr="00885982" w:rsidDel="000B5346">
          <w:delText xml:space="preserve">Illustration of possible succinct description of the sets of states with a high ILI activity levels </w:delText>
        </w:r>
        <w:r w:rsidDel="000B5346">
          <w:delText xml:space="preserve">for </w:delText>
        </w:r>
        <w:r w:rsidRPr="00885982" w:rsidDel="000B5346">
          <w:delText>Mar 04, 2017</w:delText>
        </w:r>
      </w:del>
      <w:r w:rsidRPr="00885982">
        <w:t xml:space="preserve"> </w:t>
      </w:r>
      <w:del w:id="125" w:author="Prathyush Sambaturu" w:date="2019-03-04T14:01:00Z">
        <w:r w:rsidRPr="00885982" w:rsidDel="000B5346">
          <w:delText>(top): this consists of all the South East states, except for Florida and West Virginia (shown in red and orange, respectively), and the states of Texas, Rhode Island, Kansas, Oklahoma (shown in yellow)</w:delText>
        </w:r>
      </w:del>
    </w:p>
    <w:p w14:paraId="25B22623" w14:textId="46B10B8E" w:rsidR="006009BC" w:rsidDel="000B5346" w:rsidRDefault="006009BC">
      <w:pPr>
        <w:rPr>
          <w:del w:id="126" w:author="Prathyush Sambaturu" w:date="2019-03-04T14:01:00Z"/>
          <w:rFonts w:ascii="Cambria" w:hAnsi="Cambria" w:cs="LMRoman10-Regular"/>
          <w:sz w:val="24"/>
          <w:szCs w:val="24"/>
        </w:rPr>
        <w:pPrChange w:id="127" w:author="Prathyush Sambaturu" w:date="2019-03-04T14:01:00Z">
          <w:pPr>
            <w:autoSpaceDE w:val="0"/>
            <w:autoSpaceDN w:val="0"/>
            <w:adjustRightInd w:val="0"/>
            <w:spacing w:after="0" w:line="240" w:lineRule="auto"/>
            <w:jc w:val="center"/>
          </w:pPr>
        </w:pPrChange>
      </w:pPr>
    </w:p>
    <w:p w14:paraId="01EF8D0F" w14:textId="11151617" w:rsidR="001E7A88" w:rsidDel="000B5346" w:rsidRDefault="00A87867">
      <w:pPr>
        <w:rPr>
          <w:del w:id="128" w:author="Prathyush Sambaturu" w:date="2019-03-04T14:01:00Z"/>
        </w:rPr>
        <w:pPrChange w:id="129" w:author="Prathyush Sambaturu" w:date="2019-03-04T14:01:00Z">
          <w:pPr>
            <w:keepNext/>
            <w:autoSpaceDE w:val="0"/>
            <w:autoSpaceDN w:val="0"/>
            <w:adjustRightInd w:val="0"/>
            <w:spacing w:after="0" w:line="240" w:lineRule="auto"/>
            <w:jc w:val="center"/>
          </w:pPr>
        </w:pPrChange>
      </w:pPr>
      <w:del w:id="130" w:author="Prathyush Sambaturu" w:date="2019-03-04T14:01:00Z">
        <w:r w:rsidDel="000B5346">
          <w:rPr>
            <w:rFonts w:ascii="Cambria" w:hAnsi="Cambria" w:cs="LMRoman10-Regular"/>
            <w:noProof/>
            <w:sz w:val="24"/>
            <w:szCs w:val="24"/>
          </w:rPr>
          <w:drawing>
            <wp:inline distT="0" distB="0" distL="0" distR="0" wp14:anchorId="178F72AB" wp14:editId="7523FDA9">
              <wp:extent cx="3581400" cy="252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b10.png"/>
                      <pic:cNvPicPr/>
                    </pic:nvPicPr>
                    <pic:blipFill>
                      <a:blip r:embed="rId9">
                        <a:extLst>
                          <a:ext uri="{28A0092B-C50C-407E-A947-70E740481C1C}">
                            <a14:useLocalDpi xmlns:a14="http://schemas.microsoft.com/office/drawing/2010/main" val="0"/>
                          </a:ext>
                        </a:extLst>
                      </a:blip>
                      <a:stretch>
                        <a:fillRect/>
                      </a:stretch>
                    </pic:blipFill>
                    <pic:spPr>
                      <a:xfrm>
                        <a:off x="0" y="0"/>
                        <a:ext cx="3581400" cy="2520950"/>
                      </a:xfrm>
                      <a:prstGeom prst="rect">
                        <a:avLst/>
                      </a:prstGeom>
                    </pic:spPr>
                  </pic:pic>
                </a:graphicData>
              </a:graphic>
            </wp:inline>
          </w:drawing>
        </w:r>
      </w:del>
    </w:p>
    <w:p w14:paraId="3D9D6115" w14:textId="6567F9CA" w:rsidR="00A87867" w:rsidDel="00757559" w:rsidRDefault="001E7A88" w:rsidP="00757559">
      <w:pPr>
        <w:rPr>
          <w:del w:id="131" w:author="Vullikanti, Anil (asv9v)" w:date="2019-06-11T09:11:00Z"/>
          <w:rFonts w:ascii="Cambria" w:hAnsi="Cambria" w:cs="LMRoman10-Regular"/>
          <w:sz w:val="24"/>
          <w:szCs w:val="24"/>
        </w:rPr>
      </w:pPr>
      <w:bookmarkStart w:id="132" w:name="_Ref529377743"/>
      <w:del w:id="133" w:author="Prathyush Sambaturu" w:date="2019-03-04T14:01:00Z">
        <w:r w:rsidDel="000B5346">
          <w:delText xml:space="preserve">Figure </w:delText>
        </w:r>
        <w:r w:rsidR="001A525B" w:rsidDel="000B5346">
          <w:rPr>
            <w:noProof/>
          </w:rPr>
          <w:fldChar w:fldCharType="begin"/>
        </w:r>
        <w:r w:rsidR="001A525B" w:rsidDel="000B5346">
          <w:rPr>
            <w:noProof/>
          </w:rPr>
          <w:delInstrText xml:space="preserve"> SEQ Figure \* ARABIC </w:delInstrText>
        </w:r>
        <w:r w:rsidR="001A525B" w:rsidDel="000B5346">
          <w:rPr>
            <w:noProof/>
          </w:rPr>
          <w:fldChar w:fldCharType="separate"/>
        </w:r>
        <w:r w:rsidR="0000326D" w:rsidDel="000B5346">
          <w:rPr>
            <w:noProof/>
          </w:rPr>
          <w:delText>2</w:delText>
        </w:r>
        <w:r w:rsidR="001A525B" w:rsidDel="000B5346">
          <w:rPr>
            <w:noProof/>
          </w:rPr>
          <w:fldChar w:fldCharType="end"/>
        </w:r>
        <w:bookmarkEnd w:id="132"/>
        <w:r w:rsidDel="000B5346">
          <w:delText xml:space="preserve">: </w:delText>
        </w:r>
        <w:r w:rsidR="00D05E85" w:rsidRPr="001E7A88" w:rsidDel="000B5346">
          <w:rPr>
            <w:rFonts w:cstheme="minorHAnsi"/>
          </w:rPr>
          <w:delText>Illustration of possible succinct description of the sets of states with a high ILI activity</w:delText>
        </w:r>
        <w:r w:rsidRPr="001E7A88" w:rsidDel="000B5346">
          <w:rPr>
            <w:rFonts w:cstheme="minorHAnsi"/>
          </w:rPr>
          <w:delText xml:space="preserve"> </w:delText>
        </w:r>
        <w:r w:rsidR="00D05E85" w:rsidRPr="001E7A88" w:rsidDel="000B5346">
          <w:rPr>
            <w:rFonts w:cstheme="minorHAnsi"/>
          </w:rPr>
          <w:delText>levels</w:delText>
        </w:r>
        <w:r w:rsidR="00885982" w:rsidDel="000B5346">
          <w:rPr>
            <w:rFonts w:cstheme="minorHAnsi"/>
          </w:rPr>
          <w:delText xml:space="preserve"> for </w:delText>
        </w:r>
        <w:r w:rsidR="00D05E85" w:rsidRPr="001E7A88" w:rsidDel="000B5346">
          <w:rPr>
            <w:rFonts w:cstheme="minorHAnsi"/>
          </w:rPr>
          <w:delText>Feb 10, 2018</w:delText>
        </w:r>
        <w:r w:rsidR="006009BC" w:rsidRPr="001E7A88" w:rsidDel="000B5346">
          <w:rPr>
            <w:rFonts w:cstheme="minorHAnsi"/>
          </w:rPr>
          <w:delText xml:space="preserve"> (bottom)</w:delText>
        </w:r>
        <w:r w:rsidR="00D05E85" w:rsidRPr="001E7A88" w:rsidDel="000B5346">
          <w:rPr>
            <w:rFonts w:cstheme="minorHAnsi"/>
          </w:rPr>
          <w:delText>: this consists of all US states, except Washington, Idaho, Utah, Montana, North Dakota, Maine, and Hawaii (shown in red).</w:delText>
        </w:r>
      </w:del>
      <w:ins w:id="134" w:author="Vullikanti, Anil (asv9v)" w:date="2019-06-11T09:11:00Z">
        <w:r w:rsidR="00757559">
          <w:rPr>
            <w:rFonts w:ascii="Cambria" w:hAnsi="Cambria" w:cs="LMRoman10-Regular"/>
            <w:sz w:val="24"/>
            <w:szCs w:val="24"/>
          </w:rPr>
          <w:t xml:space="preserve"> </w:t>
        </w:r>
      </w:ins>
    </w:p>
    <w:p w14:paraId="60E69DBC" w14:textId="77777777" w:rsidR="00757559" w:rsidRPr="00320C7D" w:rsidRDefault="00757559">
      <w:pPr>
        <w:rPr>
          <w:ins w:id="135" w:author="Vullikanti, Anil (asv9v)" w:date="2019-06-11T09:11:00Z"/>
          <w:rFonts w:cstheme="minorHAnsi"/>
        </w:rPr>
        <w:pPrChange w:id="136" w:author="Prathyush Sambaturu" w:date="2019-03-04T14:01:00Z">
          <w:pPr>
            <w:pStyle w:val="Caption"/>
            <w:jc w:val="center"/>
          </w:pPr>
        </w:pPrChange>
      </w:pPr>
    </w:p>
    <w:p w14:paraId="47618058" w14:textId="57CB209E" w:rsidR="00F907C9" w:rsidDel="00757559" w:rsidRDefault="00F907C9">
      <w:pPr>
        <w:rPr>
          <w:del w:id="137" w:author="Vullikanti, Anil (asv9v)" w:date="2019-06-11T09:12:00Z"/>
          <w:rFonts w:ascii="Cambria" w:hAnsi="Cambria" w:cs="LMRoman10-Regular"/>
          <w:noProof/>
          <w:sz w:val="24"/>
          <w:szCs w:val="24"/>
        </w:rPr>
        <w:pPrChange w:id="138" w:author="Vullikanti, Anil (asv9v)" w:date="2019-06-11T09:11:00Z">
          <w:pPr>
            <w:autoSpaceDE w:val="0"/>
            <w:autoSpaceDN w:val="0"/>
            <w:adjustRightInd w:val="0"/>
            <w:spacing w:after="0" w:line="240" w:lineRule="auto"/>
          </w:pPr>
        </w:pPrChange>
      </w:pPr>
      <w:del w:id="139" w:author="Prathyush Sambaturu" w:date="2019-03-04T14:01:00Z">
        <w:r w:rsidRPr="00F907C9" w:rsidDel="000B5346">
          <w:rPr>
            <w:rFonts w:ascii="Cambria" w:hAnsi="Cambria" w:cs="LMRoman10-Regular"/>
            <w:sz w:val="24"/>
            <w:szCs w:val="24"/>
          </w:rPr>
          <w:delText xml:space="preserve">The </w:delText>
        </w:r>
      </w:del>
      <w:ins w:id="140" w:author="Prathyush Sambaturu" w:date="2019-03-04T14:01:00Z">
        <w:r w:rsidR="000B5346">
          <w:rPr>
            <w:rFonts w:ascii="Cambria" w:hAnsi="Cambria" w:cs="LMRoman10-Regular"/>
            <w:sz w:val="24"/>
            <w:szCs w:val="24"/>
          </w:rPr>
          <w:t>Such</w:t>
        </w:r>
        <w:r w:rsidR="000B5346" w:rsidRPr="00F907C9">
          <w:rPr>
            <w:rFonts w:ascii="Cambria" w:hAnsi="Cambria" w:cs="LMRoman10-Regular"/>
            <w:sz w:val="24"/>
            <w:szCs w:val="24"/>
          </w:rPr>
          <w:t xml:space="preserve"> </w:t>
        </w:r>
      </w:ins>
      <w:r w:rsidRPr="00F907C9">
        <w:rPr>
          <w:rFonts w:ascii="Cambria" w:hAnsi="Cambria" w:cs="LMRoman10-Regular"/>
          <w:sz w:val="24"/>
          <w:szCs w:val="24"/>
        </w:rPr>
        <w:t xml:space="preserve">descriptive listings </w:t>
      </w:r>
      <w:del w:id="141" w:author="Prathyush Sambaturu" w:date="2019-03-04T14:01:00Z">
        <w:r w:rsidRPr="00F907C9" w:rsidDel="000B5346">
          <w:rPr>
            <w:rFonts w:ascii="Cambria" w:hAnsi="Cambria" w:cs="LMRoman10-Regular"/>
            <w:sz w:val="24"/>
            <w:szCs w:val="24"/>
          </w:rPr>
          <w:delText xml:space="preserve">presented above </w:delText>
        </w:r>
      </w:del>
      <w:r w:rsidRPr="00F907C9">
        <w:rPr>
          <w:rFonts w:ascii="Cambria" w:hAnsi="Cambria" w:cs="LMRoman10-Regular"/>
          <w:sz w:val="24"/>
          <w:szCs w:val="24"/>
        </w:rPr>
        <w:t xml:space="preserve">are easy to construct from raw </w:t>
      </w:r>
      <w:del w:id="142" w:author="Prathyush Sambaturu" w:date="2019-06-11T04:19:00Z">
        <w:r w:rsidRPr="00F907C9" w:rsidDel="00AF7170">
          <w:rPr>
            <w:rFonts w:ascii="Cambria" w:hAnsi="Cambria" w:cs="LMRoman10-Regular"/>
            <w:sz w:val="24"/>
            <w:szCs w:val="24"/>
          </w:rPr>
          <w:delText>data, but</w:delText>
        </w:r>
      </w:del>
      <w:proofErr w:type="gramStart"/>
      <w:ins w:id="143" w:author="Prathyush Sambaturu" w:date="2019-06-11T04:19:00Z">
        <w:r w:rsidR="00AF7170" w:rsidRPr="00F907C9">
          <w:rPr>
            <w:rFonts w:ascii="Cambria" w:hAnsi="Cambria" w:cs="LMRoman10-Regular"/>
            <w:sz w:val="24"/>
            <w:szCs w:val="24"/>
          </w:rPr>
          <w:t>data</w:t>
        </w:r>
      </w:ins>
      <w:ins w:id="144" w:author="Prathyush Sambaturu" w:date="2019-06-11T04:20:00Z">
        <w:r w:rsidR="00AF7170">
          <w:rPr>
            <w:rFonts w:ascii="Cambria" w:hAnsi="Cambria" w:cs="LMRoman10-Regular"/>
            <w:sz w:val="24"/>
            <w:szCs w:val="24"/>
          </w:rPr>
          <w:t>,</w:t>
        </w:r>
      </w:ins>
      <w:ins w:id="145" w:author="Prathyush Sambaturu" w:date="2019-06-11T04:19:00Z">
        <w:r w:rsidR="00AF7170" w:rsidRPr="00F907C9">
          <w:rPr>
            <w:rFonts w:ascii="Cambria" w:hAnsi="Cambria" w:cs="LMRoman10-Regular"/>
            <w:sz w:val="24"/>
            <w:szCs w:val="24"/>
          </w:rPr>
          <w:t xml:space="preserve"> but</w:t>
        </w:r>
      </w:ins>
      <w:proofErr w:type="gramEnd"/>
      <w:r w:rsidRPr="00F907C9">
        <w:rPr>
          <w:rFonts w:ascii="Cambria" w:hAnsi="Cambria" w:cs="LMRoman10-Regular"/>
          <w:sz w:val="24"/>
          <w:szCs w:val="24"/>
        </w:rPr>
        <w:t xml:space="preserve"> are tedious to</w:t>
      </w:r>
      <w:r w:rsidR="00B82553">
        <w:rPr>
          <w:rFonts w:ascii="Cambria" w:hAnsi="Cambria" w:cs="LMRoman10-Regular"/>
          <w:sz w:val="24"/>
          <w:szCs w:val="24"/>
        </w:rPr>
        <w:t xml:space="preserve"> </w:t>
      </w:r>
      <w:r w:rsidRPr="00F907C9">
        <w:rPr>
          <w:rFonts w:ascii="Cambria" w:hAnsi="Cambria" w:cs="LMRoman10-Regular"/>
          <w:sz w:val="24"/>
          <w:szCs w:val="24"/>
        </w:rPr>
        <w:t>read and do not provide deeper insights into how the disease is spreading. In contrast, the analysis</w:t>
      </w:r>
      <w:r w:rsidR="00B82553">
        <w:rPr>
          <w:rFonts w:ascii="Cambria" w:hAnsi="Cambria" w:cs="LMRoman10-Regular"/>
          <w:sz w:val="24"/>
          <w:szCs w:val="24"/>
        </w:rPr>
        <w:t xml:space="preserve"> </w:t>
      </w:r>
      <w:r w:rsidRPr="00F907C9">
        <w:rPr>
          <w:rFonts w:ascii="Cambria" w:hAnsi="Cambria" w:cs="LMRoman10-Regular"/>
          <w:sz w:val="24"/>
          <w:szCs w:val="24"/>
        </w:rPr>
        <w:t xml:space="preserve">by Mashable </w:t>
      </w:r>
      <w:sdt>
        <w:sdtPr>
          <w:rPr>
            <w:rFonts w:ascii="Cambria" w:hAnsi="Cambria" w:cs="LMRoman10-Regular"/>
            <w:sz w:val="24"/>
            <w:szCs w:val="24"/>
          </w:rPr>
          <w:id w:val="820779509"/>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Mas18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[7]</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 xml:space="preserve">mentioned earlier is a </w:t>
      </w:r>
      <w:r w:rsidRPr="00F907C9">
        <w:rPr>
          <w:rFonts w:ascii="Cambria" w:hAnsi="Cambria" w:cs="LMRoman10-Italic"/>
          <w:i/>
          <w:iCs/>
          <w:sz w:val="24"/>
          <w:szCs w:val="24"/>
        </w:rPr>
        <w:t xml:space="preserve">succinct </w:t>
      </w:r>
      <w:r w:rsidRPr="00F907C9">
        <w:rPr>
          <w:rFonts w:ascii="Cambria" w:hAnsi="Cambria" w:cs="LMRoman10-Regular"/>
          <w:sz w:val="24"/>
          <w:szCs w:val="24"/>
        </w:rPr>
        <w:t>description of the set of states which have widespread</w:t>
      </w:r>
      <w:r w:rsidR="00B82553">
        <w:rPr>
          <w:rFonts w:ascii="Cambria" w:hAnsi="Cambria" w:cs="LMRoman10-Regular"/>
          <w:sz w:val="24"/>
          <w:szCs w:val="24"/>
        </w:rPr>
        <w:t xml:space="preserve"> </w:t>
      </w:r>
      <w:r w:rsidRPr="00F907C9">
        <w:rPr>
          <w:rFonts w:ascii="Cambria" w:hAnsi="Cambria" w:cs="LMRoman10-Regular"/>
          <w:sz w:val="24"/>
          <w:szCs w:val="24"/>
        </w:rPr>
        <w:t>activity, namely, all states in the contiguous U.S., except Oregon. The analysis by the New York</w:t>
      </w:r>
      <w:r w:rsidR="00B82553">
        <w:rPr>
          <w:rFonts w:ascii="Cambria" w:hAnsi="Cambria" w:cs="LMRoman10-Regular"/>
          <w:sz w:val="24"/>
          <w:szCs w:val="24"/>
        </w:rPr>
        <w:t xml:space="preserve"> </w:t>
      </w:r>
      <w:r w:rsidRPr="00F907C9">
        <w:rPr>
          <w:rFonts w:ascii="Cambria" w:hAnsi="Cambria" w:cs="LMRoman10-Regular"/>
          <w:sz w:val="24"/>
          <w:szCs w:val="24"/>
        </w:rPr>
        <w:t>Times</w:t>
      </w:r>
      <w:r w:rsidR="00320C7D">
        <w:rPr>
          <w:rFonts w:ascii="Cambria" w:hAnsi="Cambria" w:cs="LMRoman10-Regular"/>
          <w:sz w:val="24"/>
          <w:szCs w:val="24"/>
        </w:rPr>
        <w:t xml:space="preserve"> </w:t>
      </w:r>
      <w:sdt>
        <w:sdtPr>
          <w:rPr>
            <w:rFonts w:ascii="Cambria" w:hAnsi="Cambria" w:cs="LMRoman10-Regular"/>
            <w:sz w:val="24"/>
            <w:szCs w:val="24"/>
          </w:rPr>
          <w:id w:val="154729093"/>
          <w:citation/>
        </w:sdtPr>
        <w:sdtEndPr/>
        <w:sdtContent>
          <w:r w:rsidR="00320C7D">
            <w:rPr>
              <w:rFonts w:ascii="Cambria" w:hAnsi="Cambria" w:cs="LMRoman10-Regular"/>
              <w:sz w:val="24"/>
              <w:szCs w:val="24"/>
            </w:rPr>
            <w:fldChar w:fldCharType="begin"/>
          </w:r>
          <w:r w:rsidR="00320C7D">
            <w:rPr>
              <w:rFonts w:ascii="Cambria" w:hAnsi="Cambria" w:cs="LMRoman10-Regular"/>
              <w:sz w:val="24"/>
              <w:szCs w:val="24"/>
            </w:rPr>
            <w:instrText xml:space="preserve"> CITATION Thi18 \l 1033 </w:instrText>
          </w:r>
          <w:r w:rsidR="00320C7D">
            <w:rPr>
              <w:rFonts w:ascii="Cambria" w:hAnsi="Cambria" w:cs="LMRoman10-Regular"/>
              <w:sz w:val="24"/>
              <w:szCs w:val="24"/>
            </w:rPr>
            <w:fldChar w:fldCharType="separate"/>
          </w:r>
          <w:r w:rsidR="006E3395" w:rsidRPr="006E3395">
            <w:rPr>
              <w:rFonts w:ascii="Cambria" w:hAnsi="Cambria" w:cs="LMRoman10-Regular"/>
              <w:noProof/>
              <w:sz w:val="24"/>
              <w:szCs w:val="24"/>
            </w:rPr>
            <w:t>[6]</w:t>
          </w:r>
          <w:r w:rsidR="00320C7D">
            <w:rPr>
              <w:rFonts w:ascii="Cambria" w:hAnsi="Cambria" w:cs="LMRoman10-Regular"/>
              <w:sz w:val="24"/>
              <w:szCs w:val="24"/>
            </w:rPr>
            <w:fldChar w:fldCharType="end"/>
          </w:r>
        </w:sdtContent>
      </w:sdt>
      <w:r w:rsidR="00320C7D">
        <w:rPr>
          <w:rFonts w:ascii="Cambria" w:hAnsi="Cambria" w:cs="LMRoman10-Regular"/>
          <w:sz w:val="24"/>
          <w:szCs w:val="24"/>
        </w:rPr>
        <w:t xml:space="preserve"> </w:t>
      </w:r>
      <w:r w:rsidRPr="00F907C9">
        <w:rPr>
          <w:rFonts w:ascii="Cambria" w:hAnsi="Cambria" w:cs="LMRoman10-Regular"/>
          <w:sz w:val="24"/>
          <w:szCs w:val="24"/>
        </w:rPr>
        <w:t>mentioned earlier is also a good and succinct description of the set of states which have</w:t>
      </w:r>
      <w:r w:rsidR="00B82553">
        <w:rPr>
          <w:rFonts w:ascii="Cambria" w:hAnsi="Cambria" w:cs="LMRoman10-Regular"/>
          <w:sz w:val="24"/>
          <w:szCs w:val="24"/>
        </w:rPr>
        <w:t xml:space="preserve"> </w:t>
      </w:r>
      <w:r w:rsidRPr="00F907C9">
        <w:rPr>
          <w:rFonts w:ascii="Cambria" w:hAnsi="Cambria" w:cs="LMRoman10-Regular"/>
          <w:sz w:val="24"/>
          <w:szCs w:val="24"/>
        </w:rPr>
        <w:t>reported widespread activity for three consecutive weeks.</w:t>
      </w:r>
      <w:r w:rsidR="00B4679F">
        <w:rPr>
          <w:rFonts w:ascii="Cambria" w:hAnsi="Cambria" w:cs="LMRoman10-Regular"/>
          <w:sz w:val="24"/>
          <w:szCs w:val="24"/>
        </w:rPr>
        <w:t xml:space="preserve"> </w:t>
      </w:r>
      <w:del w:id="146" w:author="Vullikanti, Anil (asv9v)" w:date="2019-06-11T09:10:00Z">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_Ref529377693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1</w:delText>
        </w:r>
        <w:r w:rsidR="00B4679F" w:rsidRPr="00B4679F" w:rsidDel="008C65A8">
          <w:rPr>
            <w:rFonts w:ascii="Cambria" w:hAnsi="Cambria" w:cs="LMRoman10-Regular"/>
            <w:sz w:val="24"/>
            <w:szCs w:val="24"/>
          </w:rPr>
          <w:fldChar w:fldCharType="end"/>
        </w:r>
        <w:r w:rsidR="00B4679F" w:rsidDel="008C65A8">
          <w:rPr>
            <w:rFonts w:ascii="Cambria" w:hAnsi="Cambria" w:cs="LMRoman10-Regular"/>
            <w:sz w:val="24"/>
            <w:szCs w:val="24"/>
          </w:rPr>
          <w:delText xml:space="preserve"> </w:delText>
        </w:r>
        <w:r w:rsidR="00885982" w:rsidDel="008C65A8">
          <w:rPr>
            <w:rFonts w:ascii="Cambria" w:hAnsi="Cambria" w:cs="LMRoman10-Regular"/>
            <w:sz w:val="24"/>
            <w:szCs w:val="24"/>
          </w:rPr>
          <w:delText xml:space="preserve">and </w:delText>
        </w:r>
        <w:r w:rsidR="00B4679F" w:rsidRPr="00B4679F" w:rsidDel="008C65A8">
          <w:rPr>
            <w:rFonts w:ascii="Cambria" w:hAnsi="Cambria" w:cs="LMRoman10-Regular"/>
            <w:sz w:val="24"/>
            <w:szCs w:val="24"/>
          </w:rPr>
          <w:fldChar w:fldCharType="begin"/>
        </w:r>
        <w:r w:rsidR="00B4679F" w:rsidRPr="00B4679F" w:rsidDel="008C65A8">
          <w:rPr>
            <w:rFonts w:ascii="Cambria" w:hAnsi="Cambria" w:cs="LMRoman10-Regular"/>
            <w:sz w:val="24"/>
            <w:szCs w:val="24"/>
          </w:rPr>
          <w:delInstrText xml:space="preserve"> REF _Ref529377743 \h  \* MERGEFORMAT </w:delInstrText>
        </w:r>
        <w:r w:rsidR="00B4679F" w:rsidRPr="00B4679F" w:rsidDel="008C65A8">
          <w:rPr>
            <w:rFonts w:ascii="Cambria" w:hAnsi="Cambria" w:cs="LMRoman10-Regular"/>
            <w:sz w:val="24"/>
            <w:szCs w:val="24"/>
          </w:rPr>
        </w:r>
        <w:r w:rsidR="00B4679F" w:rsidRPr="00B4679F" w:rsidDel="008C65A8">
          <w:rPr>
            <w:rFonts w:ascii="Cambria" w:hAnsi="Cambria" w:cs="LMRoman10-Regular"/>
            <w:sz w:val="24"/>
            <w:szCs w:val="24"/>
          </w:rPr>
          <w:fldChar w:fldCharType="separate"/>
        </w:r>
        <w:r w:rsidR="00B4679F" w:rsidRPr="00B4679F" w:rsidDel="008C65A8">
          <w:rPr>
            <w:rFonts w:ascii="Cambria" w:hAnsi="Cambria"/>
            <w:sz w:val="24"/>
            <w:szCs w:val="24"/>
          </w:rPr>
          <w:delText xml:space="preserve">Figure </w:delText>
        </w:r>
        <w:r w:rsidR="00B4679F" w:rsidRPr="00B4679F" w:rsidDel="008C65A8">
          <w:rPr>
            <w:rFonts w:ascii="Cambria" w:hAnsi="Cambria"/>
            <w:noProof/>
            <w:sz w:val="24"/>
            <w:szCs w:val="24"/>
          </w:rPr>
          <w:delText>2</w:delText>
        </w:r>
        <w:r w:rsidR="00B4679F" w:rsidRPr="00B4679F" w:rsidDel="008C65A8">
          <w:rPr>
            <w:rFonts w:ascii="Cambria" w:hAnsi="Cambria" w:cs="LMRoman10-Regular"/>
            <w:sz w:val="24"/>
            <w:szCs w:val="24"/>
          </w:rPr>
          <w:fldChar w:fldCharType="end"/>
        </w:r>
        <w:r w:rsidR="00885982"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presents succinct descriptions</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of the states with high ILI activity levels for the weeks of Mar 04, 2017 and Feb 10, 2018, which</w:delText>
        </w:r>
        <w:r w:rsidR="00B82553" w:rsidDel="008C65A8">
          <w:rPr>
            <w:rFonts w:ascii="Cambria" w:hAnsi="Cambria" w:cs="LMRoman10-Regular"/>
            <w:sz w:val="24"/>
            <w:szCs w:val="24"/>
          </w:rPr>
          <w:delText xml:space="preserve"> </w:delText>
        </w:r>
        <w:r w:rsidRPr="00F907C9" w:rsidDel="008C65A8">
          <w:rPr>
            <w:rFonts w:ascii="Cambria" w:hAnsi="Cambria" w:cs="LMRoman10-Regular"/>
            <w:sz w:val="24"/>
            <w:szCs w:val="24"/>
          </w:rPr>
          <w:delText>contrast with the simple listings by CDC mentioned earlier.</w:delText>
        </w:r>
        <w:r w:rsidR="00A87867" w:rsidRPr="00A87867" w:rsidDel="008C65A8">
          <w:rPr>
            <w:rFonts w:ascii="Cambria" w:hAnsi="Cambria" w:cs="LMRoman10-Regular"/>
            <w:noProof/>
            <w:sz w:val="24"/>
            <w:szCs w:val="24"/>
          </w:rPr>
          <w:delText xml:space="preserve"> </w:delText>
        </w:r>
      </w:del>
    </w:p>
    <w:p w14:paraId="01C83C6E" w14:textId="79C304A6" w:rsidR="009D5770" w:rsidDel="00757559" w:rsidRDefault="009D5770" w:rsidP="00F907C9">
      <w:pPr>
        <w:autoSpaceDE w:val="0"/>
        <w:autoSpaceDN w:val="0"/>
        <w:adjustRightInd w:val="0"/>
        <w:spacing w:after="0" w:line="240" w:lineRule="auto"/>
        <w:rPr>
          <w:del w:id="147" w:author="Vullikanti, Anil (asv9v)" w:date="2019-06-11T09:12:00Z"/>
          <w:rFonts w:ascii="Cambria" w:hAnsi="Cambria" w:cs="LMRoman10-Regular"/>
          <w:sz w:val="24"/>
          <w:szCs w:val="24"/>
        </w:rPr>
      </w:pPr>
    </w:p>
    <w:p w14:paraId="00311101" w14:textId="1B1A29D4" w:rsidR="009D5770" w:rsidRPr="009D5770" w:rsidDel="00595DCF" w:rsidRDefault="009D5770" w:rsidP="009D5770">
      <w:pPr>
        <w:autoSpaceDE w:val="0"/>
        <w:autoSpaceDN w:val="0"/>
        <w:adjustRightInd w:val="0"/>
        <w:spacing w:after="0" w:line="240" w:lineRule="auto"/>
        <w:rPr>
          <w:del w:id="148" w:author="Prathyush Sambaturu" w:date="2019-03-04T14:04:00Z"/>
          <w:rFonts w:ascii="Cambria" w:hAnsi="Cambria" w:cs="LMRoman10-Regular"/>
          <w:sz w:val="24"/>
          <w:szCs w:val="24"/>
        </w:rPr>
      </w:pPr>
      <w:r w:rsidRPr="009D5770">
        <w:rPr>
          <w:rFonts w:ascii="Cambria" w:hAnsi="Cambria" w:cs="LMRoman10-Regular"/>
          <w:sz w:val="24"/>
          <w:szCs w:val="24"/>
        </w:rPr>
        <w:t>In addition to descriptions of the set of states with a particular activity level</w:t>
      </w:r>
      <w:r w:rsidR="00E8141F">
        <w:rPr>
          <w:rFonts w:ascii="Cambria" w:hAnsi="Cambria" w:cs="LMRoman10-Regular"/>
          <w:sz w:val="24"/>
          <w:szCs w:val="24"/>
        </w:rPr>
        <w:t>,</w:t>
      </w:r>
      <w:r w:rsidRPr="009D5770">
        <w:rPr>
          <w:rFonts w:ascii="Cambria" w:hAnsi="Cambria" w:cs="LMRoman10-Regular"/>
          <w:sz w:val="24"/>
          <w:szCs w:val="24"/>
        </w:rPr>
        <w:t xml:space="preserve"> sets exhibiting</w:t>
      </w:r>
      <w:r>
        <w:rPr>
          <w:rFonts w:ascii="Cambria" w:hAnsi="Cambria" w:cs="LMRoman10-Regular"/>
          <w:sz w:val="24"/>
          <w:szCs w:val="24"/>
        </w:rPr>
        <w:t xml:space="preserve"> </w:t>
      </w:r>
      <w:r w:rsidRPr="009D5770">
        <w:rPr>
          <w:rFonts w:ascii="Cambria" w:hAnsi="Cambria" w:cs="LMRoman10-Regular"/>
          <w:sz w:val="24"/>
          <w:szCs w:val="24"/>
        </w:rPr>
        <w:t>specific temporal patterns might also be of interest. An example is the set of states which maintained</w:t>
      </w:r>
      <w:r>
        <w:rPr>
          <w:rFonts w:ascii="Cambria" w:hAnsi="Cambria" w:cs="LMRoman10-Regular"/>
          <w:sz w:val="24"/>
          <w:szCs w:val="24"/>
        </w:rPr>
        <w:t xml:space="preserve"> </w:t>
      </w:r>
      <w:r w:rsidRPr="009D5770">
        <w:rPr>
          <w:rFonts w:ascii="Cambria" w:hAnsi="Cambria" w:cs="LMRoman10-Regular"/>
          <w:sz w:val="24"/>
          <w:szCs w:val="24"/>
        </w:rPr>
        <w:t>a stable high activity for three consecutive weeks, ending in the week of January 27, 2018:</w:t>
      </w:r>
      <w:ins w:id="149" w:author="Prathyush Sambaturu" w:date="2019-03-04T14:04:00Z">
        <w:r w:rsidR="00595DCF">
          <w:rPr>
            <w:rFonts w:ascii="Cambria" w:hAnsi="Cambria" w:cs="LMRoman10-Regular"/>
            <w:sz w:val="24"/>
            <w:szCs w:val="24"/>
          </w:rPr>
          <w:t xml:space="preserve"> </w:t>
        </w:r>
      </w:ins>
    </w:p>
    <w:p w14:paraId="6AEBC658" w14:textId="77777777" w:rsidR="009D5770" w:rsidDel="00595DCF" w:rsidRDefault="009D5770" w:rsidP="009D5770">
      <w:pPr>
        <w:autoSpaceDE w:val="0"/>
        <w:autoSpaceDN w:val="0"/>
        <w:adjustRightInd w:val="0"/>
        <w:spacing w:after="0" w:line="240" w:lineRule="auto"/>
        <w:rPr>
          <w:del w:id="150" w:author="Prathyush Sambaturu" w:date="2019-03-04T14:04:00Z"/>
          <w:rFonts w:ascii="Cambria" w:hAnsi="Cambria" w:cs="LMRoman10-Regular"/>
          <w:sz w:val="24"/>
          <w:szCs w:val="24"/>
        </w:rPr>
      </w:pPr>
    </w:p>
    <w:p w14:paraId="635857DA" w14:textId="6E94E656" w:rsidR="009D5770" w:rsidRPr="009D5770" w:rsidDel="008D6F1C" w:rsidRDefault="009D5770">
      <w:pPr>
        <w:rPr>
          <w:del w:id="151" w:author="Prathyush Sambaturu" w:date="2019-06-16T14:47:00Z"/>
          <w:rFonts w:ascii="Cambria" w:hAnsi="Cambria" w:cs="LMRoman10-Regular"/>
          <w:sz w:val="24"/>
          <w:szCs w:val="24"/>
        </w:rPr>
        <w:pPrChange w:id="152" w:author="Vullikanti, Anil (asv9v)" w:date="2019-06-11T09:12:00Z">
          <w:pPr>
            <w:autoSpaceDE w:val="0"/>
            <w:autoSpaceDN w:val="0"/>
            <w:adjustRightInd w:val="0"/>
            <w:spacing w:after="0" w:line="240" w:lineRule="auto"/>
            <w:ind w:left="720"/>
          </w:pPr>
        </w:pPrChange>
      </w:pPr>
      <w:r w:rsidRPr="009D5770">
        <w:rPr>
          <w:rFonts w:ascii="Cambria" w:hAnsi="Cambria" w:cs="LMRoman10-Regular"/>
          <w:sz w:val="24"/>
          <w:szCs w:val="24"/>
        </w:rPr>
        <w:t>Most states which had high ILI activity level four weeks back, plus the states</w:t>
      </w:r>
      <w:r w:rsidR="009E5164">
        <w:rPr>
          <w:rFonts w:ascii="Cambria" w:hAnsi="Cambria" w:cs="LMRoman10-Regular"/>
          <w:sz w:val="24"/>
          <w:szCs w:val="24"/>
        </w:rPr>
        <w:t xml:space="preserve"> </w:t>
      </w:r>
      <w:r w:rsidRPr="009D5770">
        <w:rPr>
          <w:rFonts w:ascii="Cambria" w:hAnsi="Cambria" w:cs="LMRoman10-Regular"/>
          <w:sz w:val="24"/>
          <w:szCs w:val="24"/>
        </w:rPr>
        <w:t>of New</w:t>
      </w:r>
      <w:r w:rsidR="009E5164">
        <w:rPr>
          <w:rFonts w:ascii="Cambria" w:hAnsi="Cambria" w:cs="LMRoman10-Regular"/>
          <w:sz w:val="24"/>
          <w:szCs w:val="24"/>
        </w:rPr>
        <w:t xml:space="preserve"> </w:t>
      </w:r>
      <w:r w:rsidRPr="009D5770">
        <w:rPr>
          <w:rFonts w:ascii="Cambria" w:hAnsi="Cambria" w:cs="LMRoman10-Regular"/>
          <w:sz w:val="24"/>
          <w:szCs w:val="24"/>
        </w:rPr>
        <w:t>Jersey, New Mexico, Virginia, Washington, Wyoming.</w:t>
      </w:r>
      <w:ins w:id="153" w:author="Vullikanti, Anil (asv9v)" w:date="2019-06-15T11:48:00Z">
        <w:r w:rsidR="00B01C7B">
          <w:rPr>
            <w:rFonts w:ascii="Cambria" w:hAnsi="Cambria" w:cs="LMRoman10-Regular"/>
            <w:sz w:val="24"/>
            <w:szCs w:val="24"/>
          </w:rPr>
          <w:t xml:space="preserve"> Such descriptions involve </w:t>
        </w:r>
        <w:r w:rsidR="00144A97">
          <w:rPr>
            <w:rFonts w:ascii="Cambria" w:hAnsi="Cambria" w:cs="LMRoman10-Regular"/>
            <w:sz w:val="24"/>
            <w:szCs w:val="24"/>
          </w:rPr>
          <w:t>identification of features common to these states, which provide additiona</w:t>
        </w:r>
      </w:ins>
      <w:ins w:id="154" w:author="Vullikanti, Anil (asv9v)" w:date="2019-06-15T11:49:00Z">
        <w:r w:rsidR="00144A97">
          <w:rPr>
            <w:rFonts w:ascii="Cambria" w:hAnsi="Cambria" w:cs="LMRoman10-Regular"/>
            <w:sz w:val="24"/>
            <w:szCs w:val="24"/>
          </w:rPr>
          <w:t>l insights on the outbreak.</w:t>
        </w:r>
      </w:ins>
    </w:p>
    <w:p w14:paraId="4D7702AC" w14:textId="77777777" w:rsidR="009D5770" w:rsidRDefault="009D5770" w:rsidP="008D6F1C">
      <w:pPr>
        <w:rPr>
          <w:rFonts w:ascii="Cambria" w:hAnsi="Cambria" w:cs="LMRoman10-Regular"/>
          <w:sz w:val="24"/>
          <w:szCs w:val="24"/>
        </w:rPr>
        <w:pPrChange w:id="155" w:author="Prathyush Sambaturu" w:date="2019-06-16T14:47:00Z">
          <w:pPr>
            <w:autoSpaceDE w:val="0"/>
            <w:autoSpaceDN w:val="0"/>
            <w:adjustRightInd w:val="0"/>
            <w:spacing w:after="0" w:line="240" w:lineRule="auto"/>
          </w:pPr>
        </w:pPrChange>
      </w:pPr>
    </w:p>
    <w:p w14:paraId="49965974" w14:textId="48E3AA98" w:rsidR="009D5770" w:rsidDel="00BB226D" w:rsidRDefault="009D5770" w:rsidP="009D5770">
      <w:pPr>
        <w:autoSpaceDE w:val="0"/>
        <w:autoSpaceDN w:val="0"/>
        <w:adjustRightInd w:val="0"/>
        <w:spacing w:after="0" w:line="240" w:lineRule="auto"/>
        <w:rPr>
          <w:del w:id="156" w:author="Vullikanti, Anil (asv9v)" w:date="2019-06-11T10:06:00Z"/>
          <w:rFonts w:ascii="Cambria" w:hAnsi="Cambria" w:cs="LMRoman10-Regular"/>
          <w:sz w:val="24"/>
          <w:szCs w:val="24"/>
        </w:rPr>
      </w:pPr>
      <w:del w:id="157" w:author="Vullikanti, Anil (asv9v)" w:date="2019-06-11T10:06:00Z">
        <w:r w:rsidRPr="009D5770" w:rsidDel="00BB226D">
          <w:rPr>
            <w:rFonts w:ascii="Cambria" w:hAnsi="Cambria" w:cs="LMRoman10-Regular"/>
            <w:sz w:val="24"/>
            <w:szCs w:val="24"/>
          </w:rPr>
          <w:delText xml:space="preserve">This is illustrated in </w:delText>
        </w:r>
        <w:r w:rsidR="00F0648E" w:rsidDel="00BB226D">
          <w:rPr>
            <w:rFonts w:ascii="Cambria" w:hAnsi="Cambria" w:cs="LMRoman10-Regular"/>
            <w:sz w:val="24"/>
            <w:szCs w:val="24"/>
          </w:rPr>
          <w:fldChar w:fldCharType="begin"/>
        </w:r>
        <w:r w:rsidR="00F0648E" w:rsidDel="00BB226D">
          <w:rPr>
            <w:rFonts w:ascii="Cambria" w:hAnsi="Cambria" w:cs="LMRoman10-Regular"/>
            <w:sz w:val="24"/>
            <w:szCs w:val="24"/>
          </w:rPr>
          <w:delInstrText xml:space="preserve"> REF _Ref529378003 \h  \* MERGEFORMAT </w:delInstrText>
        </w:r>
        <w:r w:rsidR="00F0648E" w:rsidDel="00BB226D">
          <w:rPr>
            <w:rFonts w:ascii="Cambria" w:hAnsi="Cambria" w:cs="LMRoman10-Regular"/>
            <w:sz w:val="24"/>
            <w:szCs w:val="24"/>
          </w:rPr>
        </w:r>
        <w:r w:rsidR="00F0648E" w:rsidDel="00BB226D">
          <w:rPr>
            <w:rFonts w:ascii="Cambria" w:hAnsi="Cambria" w:cs="LMRoman10-Regular"/>
            <w:sz w:val="24"/>
            <w:szCs w:val="24"/>
          </w:rPr>
          <w:fldChar w:fldCharType="separate"/>
        </w:r>
        <w:r w:rsidR="00F0648E" w:rsidRPr="00F0648E" w:rsidDel="00BB226D">
          <w:rPr>
            <w:rFonts w:ascii="Cambria" w:hAnsi="Cambria"/>
            <w:sz w:val="24"/>
            <w:szCs w:val="24"/>
          </w:rPr>
          <w:delText xml:space="preserve">Figure </w:delText>
        </w:r>
        <w:r w:rsidR="00F0648E" w:rsidRPr="00F0648E" w:rsidDel="00BB226D">
          <w:rPr>
            <w:rFonts w:ascii="Cambria" w:hAnsi="Cambria"/>
            <w:noProof/>
            <w:sz w:val="24"/>
            <w:szCs w:val="24"/>
          </w:rPr>
          <w:delText>3</w:delText>
        </w:r>
        <w:r w:rsidR="00F0648E" w:rsidDel="00BB226D">
          <w:rPr>
            <w:rFonts w:ascii="Cambria" w:hAnsi="Cambria" w:cs="LMRoman10-Regular"/>
            <w:sz w:val="24"/>
            <w:szCs w:val="24"/>
          </w:rPr>
          <w:fldChar w:fldCharType="end"/>
        </w:r>
        <w:r w:rsidRPr="009D5770" w:rsidDel="00BB226D">
          <w:rPr>
            <w:rFonts w:ascii="Cambria" w:hAnsi="Cambria" w:cs="LMRoman10-Regular"/>
            <w:sz w:val="24"/>
            <w:szCs w:val="24"/>
          </w:rPr>
          <w:delText>. Note that two of the states which had a high ILI activity level four</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back, namely, Nebraska and Tennessee did not exhibit the high level for subsequent three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weeks, which is the reason the description involves “most” such states.</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The overall objective of our work is to automate the process of identifying “interesting” spatio</w:delText>
        </w:r>
        <w:r w:rsidR="007516EC" w:rsidDel="00BB226D">
          <w:rPr>
            <w:rFonts w:ascii="Cambria" w:hAnsi="Cambria" w:cs="LMRoman10-Regular"/>
            <w:sz w:val="24"/>
            <w:szCs w:val="24"/>
          </w:rPr>
          <w:delText>-</w:delText>
        </w:r>
        <w:r w:rsidRPr="009D5770" w:rsidDel="00BB226D">
          <w:rPr>
            <w:rFonts w:ascii="Cambria" w:hAnsi="Cambria" w:cs="LMRoman10-Regular"/>
            <w:sz w:val="24"/>
            <w:szCs w:val="24"/>
          </w:rPr>
          <w:delText>temporal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patterns from disease surveillance data, and generating succinct descriptions for them. We</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use the approach of mining patterns from transactional data for formalizing these questions, which</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has been successfully used in many areas, such as analysis of retail transaction data</w:delText>
        </w:r>
        <w:r w:rsidR="00320C7D" w:rsidDel="00BB226D">
          <w:rPr>
            <w:rFonts w:ascii="Cambria" w:hAnsi="Cambria" w:cs="LMRoman10-Regular"/>
            <w:sz w:val="24"/>
            <w:szCs w:val="24"/>
          </w:rPr>
          <w:delText xml:space="preserve"> </w:delText>
        </w:r>
      </w:del>
      <w:customXmlDelRangeStart w:id="158" w:author="Vullikanti, Anil (asv9v)" w:date="2019-06-11T10:06:00Z"/>
      <w:sdt>
        <w:sdtPr>
          <w:rPr>
            <w:rFonts w:ascii="Cambria" w:hAnsi="Cambria" w:cs="LMRoman10-Regular"/>
            <w:sz w:val="24"/>
            <w:szCs w:val="24"/>
          </w:rPr>
          <w:id w:val="1618561245"/>
          <w:citation/>
        </w:sdtPr>
        <w:sdtEndPr/>
        <w:sdtContent>
          <w:customXmlDelRangeEnd w:id="158"/>
          <w:del w:id="159" w:author="Vullikanti, Anil (asv9v)" w:date="2019-06-11T10:06:00Z">
            <w:r w:rsidR="00320C7D" w:rsidDel="00BB226D">
              <w:rPr>
                <w:rFonts w:ascii="Cambria" w:hAnsi="Cambria" w:cs="LMRoman10-Regular"/>
                <w:sz w:val="24"/>
                <w:szCs w:val="24"/>
              </w:rPr>
              <w:fldChar w:fldCharType="begin"/>
            </w:r>
            <w:r w:rsidR="00320C7D" w:rsidDel="00BB226D">
              <w:rPr>
                <w:rFonts w:ascii="Cambria" w:hAnsi="Cambria" w:cs="LMRoman10-Regular"/>
                <w:sz w:val="24"/>
                <w:szCs w:val="24"/>
              </w:rPr>
              <w:delInstrText xml:space="preserve"> CITATION Agr99 \l 1033 </w:delInstrText>
            </w:r>
            <w:r w:rsidR="00320C7D"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[10]</w:delText>
            </w:r>
            <w:r w:rsidR="00320C7D" w:rsidDel="00BB226D">
              <w:rPr>
                <w:rFonts w:ascii="Cambria" w:hAnsi="Cambria" w:cs="LMRoman10-Regular"/>
                <w:sz w:val="24"/>
                <w:szCs w:val="24"/>
              </w:rPr>
              <w:fldChar w:fldCharType="end"/>
            </w:r>
          </w:del>
          <w:customXmlDelRangeStart w:id="160" w:author="Vullikanti, Anil (asv9v)" w:date="2019-06-11T10:06:00Z"/>
        </w:sdtContent>
      </w:sdt>
      <w:customXmlDelRangeEnd w:id="160"/>
      <w:del w:id="161" w:author="Vullikanti, Anil (asv9v)" w:date="2019-06-11T10:06:00Z">
        <w:r w:rsidRPr="009D5770" w:rsidDel="00BB226D">
          <w:rPr>
            <w:rFonts w:ascii="Cambria" w:hAnsi="Cambria" w:cs="LMRoman10-Regular"/>
            <w:sz w:val="24"/>
            <w:szCs w:val="24"/>
          </w:rPr>
          <w:delText>, biomedical</w:delText>
        </w:r>
        <w:r w:rsidDel="00BB226D">
          <w:rPr>
            <w:rFonts w:ascii="Cambria" w:hAnsi="Cambria" w:cs="LMRoman10-Regular"/>
            <w:sz w:val="24"/>
            <w:szCs w:val="24"/>
          </w:rPr>
          <w:delText xml:space="preserve"> </w:delText>
        </w:r>
        <w:r w:rsidRPr="009D5770" w:rsidDel="00BB226D">
          <w:rPr>
            <w:rFonts w:ascii="Cambria" w:hAnsi="Cambria" w:cs="LMRoman10-Regular"/>
            <w:sz w:val="24"/>
            <w:szCs w:val="24"/>
          </w:rPr>
          <w:delText>data analysi</w:delText>
        </w:r>
        <w:r w:rsidDel="00BB226D">
          <w:rPr>
            <w:rFonts w:ascii="Cambria" w:hAnsi="Cambria" w:cs="LMRoman10-Regular"/>
            <w:sz w:val="24"/>
            <w:szCs w:val="24"/>
          </w:rPr>
          <w:delText>s</w:delText>
        </w:r>
        <w:r w:rsidR="00613CAF" w:rsidDel="00BB226D">
          <w:rPr>
            <w:rFonts w:ascii="Cambria" w:hAnsi="Cambria" w:cs="LMRoman10-Regular"/>
            <w:sz w:val="24"/>
            <w:szCs w:val="24"/>
          </w:rPr>
          <w:delText xml:space="preserve"> </w:delText>
        </w:r>
      </w:del>
      <w:customXmlDelRangeStart w:id="162" w:author="Vullikanti, Anil (asv9v)" w:date="2019-06-11T10:06:00Z"/>
      <w:sdt>
        <w:sdtPr>
          <w:rPr>
            <w:rFonts w:ascii="Cambria" w:hAnsi="Cambria" w:cs="LMRoman10-Regular"/>
            <w:sz w:val="24"/>
            <w:szCs w:val="24"/>
          </w:rPr>
          <w:id w:val="846590519"/>
          <w:citation/>
        </w:sdtPr>
        <w:sdtEndPr/>
        <w:sdtContent>
          <w:customXmlDelRangeEnd w:id="162"/>
          <w:del w:id="163" w:author="Vullikanti, Anil (asv9v)" w:date="2019-06-11T10:06:00Z">
            <w:r w:rsidR="00613CAF" w:rsidDel="00BB226D">
              <w:rPr>
                <w:rFonts w:ascii="Cambria" w:hAnsi="Cambria" w:cs="LMRoman10-Regular"/>
                <w:sz w:val="24"/>
                <w:szCs w:val="24"/>
              </w:rPr>
              <w:fldChar w:fldCharType="begin"/>
            </w:r>
            <w:r w:rsidR="00613CAF" w:rsidDel="00BB226D">
              <w:rPr>
                <w:rFonts w:ascii="Cambria" w:hAnsi="Cambria" w:cs="LMRoman10-Regular"/>
                <w:sz w:val="24"/>
                <w:szCs w:val="24"/>
              </w:rPr>
              <w:delInstrText xml:space="preserve"> CITATION Mad41 \l 1033 </w:delInstrText>
            </w:r>
            <w:r w:rsidR="009B3605" w:rsidDel="00BB226D">
              <w:rPr>
                <w:rFonts w:ascii="Cambria" w:hAnsi="Cambria" w:cs="LMRoman10-Regular"/>
                <w:sz w:val="24"/>
                <w:szCs w:val="24"/>
              </w:rPr>
              <w:delInstrText xml:space="preserve"> \m Xia11</w:delInstrText>
            </w:r>
            <w:r w:rsidR="00613CA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[11, 12]</w:delText>
            </w:r>
            <w:r w:rsidR="00613CAF" w:rsidDel="00BB226D">
              <w:rPr>
                <w:rFonts w:ascii="Cambria" w:hAnsi="Cambria" w:cs="LMRoman10-Regular"/>
                <w:sz w:val="24"/>
                <w:szCs w:val="24"/>
              </w:rPr>
              <w:fldChar w:fldCharType="end"/>
            </w:r>
          </w:del>
          <w:customXmlDelRangeStart w:id="164" w:author="Vullikanti, Anil (asv9v)" w:date="2019-06-11T10:06:00Z"/>
        </w:sdtContent>
      </w:sdt>
      <w:customXmlDelRangeEnd w:id="164"/>
      <w:del w:id="165" w:author="Vullikanti, Anil (asv9v)" w:date="2019-06-11T10:06:00Z">
        <w:r w:rsidRPr="009D5770" w:rsidDel="00BB226D">
          <w:rPr>
            <w:rFonts w:ascii="Cambria" w:hAnsi="Cambria" w:cs="LMRoman10-Regular"/>
            <w:sz w:val="24"/>
            <w:szCs w:val="24"/>
          </w:rPr>
          <w:delText>, and information retrieval</w:delText>
        </w:r>
      </w:del>
      <w:customXmlDelRangeStart w:id="166" w:author="Vullikanti, Anil (asv9v)" w:date="2019-06-11T10:06:00Z"/>
      <w:sdt>
        <w:sdtPr>
          <w:rPr>
            <w:rFonts w:ascii="Cambria" w:hAnsi="Cambria" w:cs="LMRoman10-Regular"/>
            <w:sz w:val="24"/>
            <w:szCs w:val="24"/>
          </w:rPr>
          <w:id w:val="1287313020"/>
          <w:citation/>
        </w:sdtPr>
        <w:sdtEndPr/>
        <w:sdtContent>
          <w:customXmlDelRangeEnd w:id="166"/>
          <w:del w:id="167" w:author="Vullikanti, Anil (asv9v)" w:date="2019-06-11T10:06:00Z">
            <w:r w:rsidR="00C52830" w:rsidDel="00BB226D">
              <w:rPr>
                <w:rFonts w:ascii="Cambria" w:hAnsi="Cambria" w:cs="LMRoman10-Regular"/>
                <w:sz w:val="24"/>
                <w:szCs w:val="24"/>
              </w:rPr>
              <w:fldChar w:fldCharType="begin"/>
            </w:r>
            <w:r w:rsidR="00C52830" w:rsidDel="00BB226D">
              <w:rPr>
                <w:rFonts w:ascii="Cambria" w:hAnsi="Cambria" w:cs="LMRoman10-Regular"/>
                <w:sz w:val="24"/>
                <w:szCs w:val="24"/>
              </w:rPr>
              <w:delInstrText xml:space="preserve"> CITATION WuS \l 1033 </w:delInstrText>
            </w:r>
            <w:r w:rsidR="00C52830" w:rsidDel="00BB226D">
              <w:rPr>
                <w:rFonts w:ascii="Cambria" w:hAnsi="Cambria" w:cs="LMRoman10-Regular"/>
                <w:sz w:val="24"/>
                <w:szCs w:val="24"/>
              </w:rPr>
              <w:fldChar w:fldCharType="separate"/>
            </w:r>
            <w:r w:rsidR="00CB5CA2" w:rsidDel="00BB226D">
              <w:rPr>
                <w:rFonts w:ascii="Cambria" w:hAnsi="Cambria" w:cs="LMRoman10-Regular"/>
                <w:noProof/>
                <w:sz w:val="24"/>
                <w:szCs w:val="24"/>
              </w:rPr>
              <w:delText xml:space="preserve"> </w:delText>
            </w:r>
            <w:r w:rsidR="00CB5CA2" w:rsidRPr="00CB5CA2" w:rsidDel="00BB226D">
              <w:rPr>
                <w:rFonts w:ascii="Cambria" w:hAnsi="Cambria" w:cs="LMRoman10-Regular"/>
                <w:noProof/>
                <w:sz w:val="24"/>
                <w:szCs w:val="24"/>
              </w:rPr>
              <w:delText>[13]</w:delText>
            </w:r>
            <w:r w:rsidR="00C52830" w:rsidDel="00BB226D">
              <w:rPr>
                <w:rFonts w:ascii="Cambria" w:hAnsi="Cambria" w:cs="LMRoman10-Regular"/>
                <w:sz w:val="24"/>
                <w:szCs w:val="24"/>
              </w:rPr>
              <w:fldChar w:fldCharType="end"/>
            </w:r>
          </w:del>
          <w:customXmlDelRangeStart w:id="168" w:author="Vullikanti, Anil (asv9v)" w:date="2019-06-11T10:06:00Z"/>
        </w:sdtContent>
      </w:sdt>
      <w:customXmlDelRangeEnd w:id="168"/>
      <w:del w:id="169" w:author="Vullikanti, Anil (asv9v)" w:date="2019-06-11T10:06:00Z">
        <w:r w:rsidRPr="009D5770" w:rsidDel="00BB226D">
          <w:rPr>
            <w:rFonts w:ascii="Cambria" w:hAnsi="Cambria" w:cs="LMRoman10-Regular"/>
            <w:sz w:val="24"/>
            <w:szCs w:val="24"/>
          </w:rPr>
          <w:delText>.</w:delText>
        </w:r>
      </w:del>
    </w:p>
    <w:p w14:paraId="55E5049E" w14:textId="1D523D58" w:rsidR="009C0121" w:rsidDel="00595DCF" w:rsidRDefault="0032776D" w:rsidP="00891822">
      <w:pPr>
        <w:autoSpaceDE w:val="0"/>
        <w:autoSpaceDN w:val="0"/>
        <w:adjustRightInd w:val="0"/>
        <w:spacing w:after="0" w:line="240" w:lineRule="auto"/>
        <w:rPr>
          <w:del w:id="170" w:author="Prathyush Sambaturu" w:date="2019-03-04T14:04:00Z"/>
          <w:rFonts w:ascii="Cambria" w:hAnsi="Cambria" w:cs="LMRoman10-Regular"/>
          <w:sz w:val="24"/>
          <w:szCs w:val="24"/>
        </w:rPr>
      </w:pPr>
      <w:ins w:id="171" w:author="Vullikanti, Anil (asv9v)" w:date="2019-06-11T09:49:00Z">
        <w:r w:rsidRPr="009D5770">
          <w:rPr>
            <w:rFonts w:ascii="Cambria" w:hAnsi="Cambria" w:cs="LMRoman10-Regular"/>
            <w:sz w:val="24"/>
            <w:szCs w:val="24"/>
          </w:rPr>
          <w:t>The overall objective of our work is to automate the process of identifying</w:t>
        </w:r>
      </w:ins>
      <w:ins w:id="172" w:author="Prathyush Sambaturu" w:date="2019-06-16T14:47:00Z">
        <w:r w:rsidR="008D6F1C">
          <w:rPr>
            <w:rFonts w:ascii="Cambria" w:hAnsi="Cambria" w:cs="LMRoman10-Regular"/>
            <w:sz w:val="24"/>
            <w:szCs w:val="24"/>
          </w:rPr>
          <w:t xml:space="preserve"> </w:t>
        </w:r>
      </w:ins>
      <w:ins w:id="173" w:author="Vullikanti, Anil (asv9v)" w:date="2019-06-11T09:49:00Z">
        <w:del w:id="174"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“interesting” spatio</w:t>
        </w:r>
        <w:r>
          <w:rPr>
            <w:rFonts w:ascii="Cambria" w:hAnsi="Cambria" w:cs="LMRoman10-Regular"/>
            <w:sz w:val="24"/>
            <w:szCs w:val="24"/>
          </w:rPr>
          <w:t>-</w:t>
        </w:r>
        <w:r w:rsidRPr="009D5770">
          <w:rPr>
            <w:rFonts w:ascii="Cambria" w:hAnsi="Cambria" w:cs="LMRoman10-Regular"/>
            <w:sz w:val="24"/>
            <w:szCs w:val="24"/>
          </w:rPr>
          <w:t>temporal</w:t>
        </w:r>
        <w:r>
          <w:rPr>
            <w:rFonts w:ascii="Cambria" w:hAnsi="Cambria" w:cs="LMRoman10-Regular"/>
            <w:sz w:val="24"/>
            <w:szCs w:val="24"/>
          </w:rPr>
          <w:t xml:space="preserve"> </w:t>
        </w:r>
        <w:r w:rsidRPr="009D5770">
          <w:rPr>
            <w:rFonts w:ascii="Cambria" w:hAnsi="Cambria" w:cs="LMRoman10-Regular"/>
            <w:sz w:val="24"/>
            <w:szCs w:val="24"/>
          </w:rPr>
          <w:t>patterns from disease surveillance data, and</w:t>
        </w:r>
      </w:ins>
      <w:ins w:id="175" w:author="Prathyush Sambaturu" w:date="2019-06-16T14:47:00Z">
        <w:r w:rsidR="008D6F1C">
          <w:rPr>
            <w:rFonts w:ascii="Cambria" w:hAnsi="Cambria" w:cs="LMRoman10-Regular"/>
            <w:sz w:val="24"/>
            <w:szCs w:val="24"/>
          </w:rPr>
          <w:t xml:space="preserve"> </w:t>
        </w:r>
      </w:ins>
      <w:ins w:id="176" w:author="Vullikanti, Anil (asv9v)" w:date="2019-06-11T09:49:00Z">
        <w:del w:id="177" w:author="Prathyush Sambaturu" w:date="2019-06-16T14:47:00Z">
          <w:r w:rsidRPr="009D5770" w:rsidDel="008D6F1C">
            <w:rPr>
              <w:rFonts w:ascii="Cambria" w:hAnsi="Cambria" w:cs="LMRoman10-Regular"/>
              <w:sz w:val="24"/>
              <w:szCs w:val="24"/>
            </w:rPr>
            <w:delText xml:space="preserve"> </w:delText>
          </w:r>
        </w:del>
        <w:r w:rsidRPr="009D5770">
          <w:rPr>
            <w:rFonts w:ascii="Cambria" w:hAnsi="Cambria" w:cs="LMRoman10-Regular"/>
            <w:sz w:val="24"/>
            <w:szCs w:val="24"/>
          </w:rPr>
          <w:t>generating succinct descriptions for them.</w:t>
        </w:r>
      </w:ins>
    </w:p>
    <w:p w14:paraId="673C5398" w14:textId="16CC9B9C" w:rsidR="00595DCF" w:rsidDel="0032776D" w:rsidRDefault="0032776D" w:rsidP="009D5770">
      <w:pPr>
        <w:autoSpaceDE w:val="0"/>
        <w:autoSpaceDN w:val="0"/>
        <w:adjustRightInd w:val="0"/>
        <w:spacing w:after="0" w:line="240" w:lineRule="auto"/>
        <w:rPr>
          <w:ins w:id="178" w:author="Prathyush Sambaturu" w:date="2019-03-04T14:04:00Z"/>
          <w:del w:id="179" w:author="Vullikanti, Anil (asv9v)" w:date="2019-06-11T09:49:00Z"/>
          <w:rFonts w:ascii="Cambria" w:hAnsi="Cambria" w:cs="LMRoman10-Regular"/>
          <w:sz w:val="24"/>
          <w:szCs w:val="24"/>
        </w:rPr>
      </w:pPr>
      <w:ins w:id="180" w:author="Vullikanti, Anil (asv9v)" w:date="2019-06-11T09:49:00Z">
        <w:r>
          <w:t xml:space="preserve"> </w:t>
        </w:r>
      </w:ins>
    </w:p>
    <w:p w14:paraId="5B39E1B8" w14:textId="3375DDBC" w:rsidR="00F0648E" w:rsidDel="0032776D" w:rsidRDefault="009C0121" w:rsidP="00891822">
      <w:pPr>
        <w:autoSpaceDE w:val="0"/>
        <w:autoSpaceDN w:val="0"/>
        <w:adjustRightInd w:val="0"/>
        <w:spacing w:after="0" w:line="240" w:lineRule="auto"/>
        <w:rPr>
          <w:del w:id="181" w:author="Prathyush Sambaturu" w:date="2019-03-04T14:04:00Z"/>
        </w:rPr>
      </w:pPr>
      <w:del w:id="182" w:author="Prathyush Sambaturu" w:date="2019-03-04T14:04:00Z">
        <w:r w:rsidDel="00595DCF">
          <w:rPr>
            <w:rFonts w:ascii="Cambria" w:hAnsi="Cambria" w:cs="LMRoman10-Regular"/>
            <w:noProof/>
            <w:sz w:val="24"/>
            <w:szCs w:val="24"/>
          </w:rPr>
          <w:drawing>
            <wp:inline distT="0" distB="0" distL="0" distR="0" wp14:anchorId="52E073D2" wp14:editId="67B41886">
              <wp:extent cx="387604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an27.png"/>
                      <pic:cNvPicPr/>
                    </pic:nvPicPr>
                    <pic:blipFill>
                      <a:blip r:embed="rId10">
                        <a:extLst>
                          <a:ext uri="{28A0092B-C50C-407E-A947-70E740481C1C}">
                            <a14:useLocalDpi xmlns:a14="http://schemas.microsoft.com/office/drawing/2010/main" val="0"/>
                          </a:ext>
                        </a:extLst>
                      </a:blip>
                      <a:stretch>
                        <a:fillRect/>
                      </a:stretch>
                    </pic:blipFill>
                    <pic:spPr>
                      <a:xfrm>
                        <a:off x="0" y="0"/>
                        <a:ext cx="3905281" cy="3077392"/>
                      </a:xfrm>
                      <a:prstGeom prst="rect">
                        <a:avLst/>
                      </a:prstGeom>
                    </pic:spPr>
                  </pic:pic>
                </a:graphicData>
              </a:graphic>
            </wp:inline>
          </w:drawing>
        </w:r>
      </w:del>
    </w:p>
    <w:p w14:paraId="7072344B" w14:textId="1F583A98" w:rsidR="009D5770" w:rsidRPr="00F0648E" w:rsidDel="00595DCF" w:rsidRDefault="00F0648E" w:rsidP="00F0648E">
      <w:pPr>
        <w:pStyle w:val="Caption"/>
        <w:jc w:val="center"/>
        <w:rPr>
          <w:del w:id="183" w:author="Prathyush Sambaturu" w:date="2019-03-04T14:04:00Z"/>
          <w:rFonts w:ascii="Cambria" w:hAnsi="Cambria" w:cs="LMRoman10-Regular"/>
        </w:rPr>
      </w:pPr>
      <w:bookmarkStart w:id="184" w:name="_Ref529378003"/>
      <w:del w:id="185" w:author="Prathyush Sambaturu" w:date="2019-03-04T14:04:00Z">
        <w:r w:rsidRPr="00F0648E" w:rsidDel="00595DCF">
          <w:rPr>
            <w:rFonts w:ascii="Cambria" w:hAnsi="Cambria"/>
          </w:rPr>
          <w:delText xml:space="preserve">Figure </w:delText>
        </w:r>
        <w:r w:rsidRPr="00F0648E" w:rsidDel="00595DCF">
          <w:rPr>
            <w:rFonts w:ascii="Cambria" w:hAnsi="Cambria"/>
            <w:i w:val="0"/>
            <w:iCs w:val="0"/>
          </w:rPr>
          <w:fldChar w:fldCharType="begin"/>
        </w:r>
        <w:r w:rsidRPr="00F0648E" w:rsidDel="00595DCF">
          <w:rPr>
            <w:rFonts w:ascii="Cambria" w:hAnsi="Cambria"/>
          </w:rPr>
          <w:delInstrText xml:space="preserve"> SEQ Figure \* ARABIC </w:delInstrText>
        </w:r>
        <w:r w:rsidRPr="00F0648E" w:rsidDel="00595DCF">
          <w:rPr>
            <w:rFonts w:ascii="Cambria" w:hAnsi="Cambria"/>
            <w:i w:val="0"/>
            <w:iCs w:val="0"/>
          </w:rPr>
          <w:fldChar w:fldCharType="separate"/>
        </w:r>
        <w:r w:rsidR="0000326D" w:rsidDel="00595DCF">
          <w:rPr>
            <w:rFonts w:ascii="Cambria" w:hAnsi="Cambria"/>
            <w:noProof/>
          </w:rPr>
          <w:delText>3</w:delText>
        </w:r>
        <w:r w:rsidRPr="00F0648E" w:rsidDel="00595DCF">
          <w:rPr>
            <w:rFonts w:ascii="Cambria" w:hAnsi="Cambria"/>
            <w:i w:val="0"/>
            <w:iCs w:val="0"/>
          </w:rPr>
          <w:fldChar w:fldCharType="end"/>
        </w:r>
        <w:bookmarkEnd w:id="184"/>
        <w:r w:rsidRPr="00F0648E" w:rsidDel="00595DCF">
          <w:rPr>
            <w:rFonts w:ascii="Cambria" w:hAnsi="Cambria"/>
          </w:rPr>
          <w:delText>:</w:delText>
        </w:r>
        <w:r w:rsidR="009C0121" w:rsidRPr="00F0648E" w:rsidDel="00595DCF">
          <w:rPr>
            <w:rFonts w:ascii="Cambria" w:hAnsi="Cambria" w:cs="LMRoman10-Regular"/>
          </w:rPr>
          <w:delText xml:space="preserve"> The set of states with high ILI activity level for three consecutive weeks, ending in the</w:delText>
        </w:r>
        <w:r w:rsidDel="00595DCF">
          <w:rPr>
            <w:rFonts w:ascii="Cambria" w:hAnsi="Cambria" w:cs="LMRoman10-Regular"/>
          </w:rPr>
          <w:delText xml:space="preserve"> </w:delText>
        </w:r>
        <w:r w:rsidR="009C0121" w:rsidRPr="00F0648E" w:rsidDel="00595DCF">
          <w:rPr>
            <w:rFonts w:ascii="Cambria" w:hAnsi="Cambria" w:cs="LMRoman10-Regular"/>
          </w:rPr>
          <w:delText>week of January 27, 2017: all the states which were at high four weeks back, except Nebraska and Tennessee (shown in red and orange, respectively), and the five states are shown in yellow.</w:delText>
        </w:r>
      </w:del>
    </w:p>
    <w:p w14:paraId="78440EED" w14:textId="68C280BB" w:rsidR="009C0121" w:rsidDel="00595DCF" w:rsidRDefault="009C0121">
      <w:pPr>
        <w:keepNext/>
        <w:autoSpaceDE w:val="0"/>
        <w:autoSpaceDN w:val="0"/>
        <w:adjustRightInd w:val="0"/>
        <w:spacing w:after="0" w:line="240" w:lineRule="auto"/>
        <w:jc w:val="center"/>
        <w:rPr>
          <w:del w:id="186" w:author="Prathyush Sambaturu" w:date="2019-03-04T14:04:00Z"/>
          <w:rFonts w:ascii="Cambria" w:hAnsi="Cambria" w:cs="LMRoman10-Regular"/>
          <w:sz w:val="24"/>
          <w:szCs w:val="24"/>
        </w:rPr>
        <w:pPrChange w:id="187" w:author="Prathyush Sambaturu" w:date="2019-03-04T14:04:00Z">
          <w:pPr>
            <w:autoSpaceDE w:val="0"/>
            <w:autoSpaceDN w:val="0"/>
            <w:adjustRightInd w:val="0"/>
            <w:spacing w:after="0" w:line="240" w:lineRule="auto"/>
          </w:pPr>
        </w:pPrChange>
      </w:pPr>
    </w:p>
    <w:p w14:paraId="47A2BBAB" w14:textId="29955DA1" w:rsidR="0032776D" w:rsidRDefault="00891822" w:rsidP="00891822">
      <w:pPr>
        <w:autoSpaceDE w:val="0"/>
        <w:autoSpaceDN w:val="0"/>
        <w:adjustRightInd w:val="0"/>
        <w:spacing w:after="0" w:line="240" w:lineRule="auto"/>
        <w:rPr>
          <w:ins w:id="188" w:author="Vullikanti, Anil (asv9v)" w:date="2019-06-11T09:48:00Z"/>
          <w:rFonts w:ascii="Cambria" w:hAnsi="Cambria" w:cs="LMRoman10-Regular"/>
          <w:sz w:val="24"/>
          <w:szCs w:val="24"/>
        </w:rPr>
      </w:pPr>
      <w:del w:id="189" w:author="Vullikanti, Anil (asv9v)" w:date="2019-06-11T09:35:00Z">
        <w:r w:rsidRPr="00891822" w:rsidDel="00C41E7D">
          <w:rPr>
            <w:rFonts w:ascii="Cambria" w:hAnsi="Cambria" w:cs="LMRoman10-Regular"/>
            <w:sz w:val="24"/>
            <w:szCs w:val="24"/>
          </w:rPr>
          <w:delText>These d</w:delText>
        </w:r>
      </w:del>
      <w:ins w:id="190" w:author="Vullikanti, Anil (asv9v)" w:date="2019-06-11T09:35:00Z">
        <w:r w:rsidR="00C41E7D">
          <w:rPr>
            <w:rFonts w:ascii="Cambria" w:hAnsi="Cambria" w:cs="LMRoman10-Regular"/>
            <w:sz w:val="24"/>
            <w:szCs w:val="24"/>
          </w:rPr>
          <w:t>D</w:t>
        </w:r>
      </w:ins>
      <w:r w:rsidRPr="00891822">
        <w:rPr>
          <w:rFonts w:ascii="Cambria" w:hAnsi="Cambria" w:cs="LMRoman10-Regular"/>
          <w:sz w:val="24"/>
          <w:szCs w:val="24"/>
        </w:rPr>
        <w:t xml:space="preserve">ata sets </w:t>
      </w:r>
      <w:ins w:id="191" w:author="Vullikanti, Anil (asv9v)" w:date="2019-06-11T09:44:00Z">
        <w:r w:rsidR="00E84C77">
          <w:rPr>
            <w:rFonts w:ascii="Cambria" w:hAnsi="Cambria" w:cs="LMRoman10-Regular"/>
            <w:sz w:val="24"/>
            <w:szCs w:val="24"/>
          </w:rPr>
          <w:t xml:space="preserve">of epidemic incidence (e.g., the Influenza data from CDC) </w:t>
        </w:r>
      </w:ins>
      <w:r w:rsidRPr="00891822">
        <w:rPr>
          <w:rFonts w:ascii="Cambria" w:hAnsi="Cambria" w:cs="LMRoman10-Regular"/>
          <w:sz w:val="24"/>
          <w:szCs w:val="24"/>
        </w:rPr>
        <w:t xml:space="preserve">can be encoded as a binary </w:t>
      </w:r>
      <w:r w:rsidRPr="00891822">
        <w:rPr>
          <w:rFonts w:ascii="Cambria" w:hAnsi="Cambria" w:cs="LMMathItalic10-Regular"/>
          <w:i/>
          <w:iCs/>
          <w:sz w:val="24"/>
          <w:szCs w:val="24"/>
        </w:rPr>
        <w:t xml:space="preserve">n </w:t>
      </w:r>
      <w:r w:rsidRPr="00891822">
        <w:rPr>
          <w:rFonts w:ascii="Cambria" w:hAnsi="Cambria" w:cs="LMMathSymbols10-Regular"/>
          <w:sz w:val="24"/>
          <w:szCs w:val="24"/>
        </w:rPr>
        <w:t xml:space="preserv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matrix </w:t>
      </w:r>
      <w:r w:rsidRPr="00891822">
        <w:rPr>
          <w:rFonts w:ascii="Cambria" w:hAnsi="Cambria" w:cs="LMMathItalic10-Regular"/>
          <w:i/>
          <w:iCs/>
          <w:sz w:val="24"/>
          <w:szCs w:val="24"/>
        </w:rPr>
        <w:t>D</w:t>
      </w:r>
      <w:r w:rsidRPr="00891822">
        <w:rPr>
          <w:rFonts w:ascii="Cambria" w:hAnsi="Cambria" w:cs="LMRoman10-Regular"/>
          <w:sz w:val="24"/>
          <w:szCs w:val="24"/>
        </w:rPr>
        <w:t xml:space="preserve">, where the </w:t>
      </w:r>
      <w:r w:rsidRPr="00891822">
        <w:rPr>
          <w:rFonts w:ascii="Cambria" w:hAnsi="Cambria" w:cs="LMMathItalic10-Regular"/>
          <w:i/>
          <w:iCs/>
          <w:sz w:val="24"/>
          <w:szCs w:val="24"/>
        </w:rPr>
        <w:t xml:space="preserve">n </w:t>
      </w:r>
      <w:r w:rsidRPr="00891822">
        <w:rPr>
          <w:rFonts w:ascii="Cambria" w:hAnsi="Cambria" w:cs="LMRoman10-Regular"/>
          <w:sz w:val="24"/>
          <w:szCs w:val="24"/>
        </w:rPr>
        <w:t xml:space="preserve">rows represent transactions and the </w:t>
      </w:r>
      <w:r w:rsidRPr="00891822">
        <w:rPr>
          <w:rFonts w:ascii="Cambria" w:hAnsi="Cambria" w:cs="LMMathItalic10-Regular"/>
          <w:i/>
          <w:iCs/>
          <w:sz w:val="24"/>
          <w:szCs w:val="24"/>
        </w:rPr>
        <w:t xml:space="preserve">m </w:t>
      </w:r>
      <w:r w:rsidRPr="00891822">
        <w:rPr>
          <w:rFonts w:ascii="Cambria" w:hAnsi="Cambria" w:cs="LMRoman10-Regular"/>
          <w:sz w:val="24"/>
          <w:szCs w:val="24"/>
        </w:rPr>
        <w:t xml:space="preserve">columns represent items.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transaction corresponds to the </w:t>
      </w:r>
      <w:proofErr w:type="spellStart"/>
      <w:r w:rsidRPr="00891822">
        <w:rPr>
          <w:rFonts w:ascii="Cambria" w:hAnsi="Cambria" w:cs="LMMathItalic10-Regular"/>
          <w:i/>
          <w:iCs/>
          <w:sz w:val="24"/>
          <w:szCs w:val="24"/>
        </w:rPr>
        <w:t>i</w:t>
      </w:r>
      <w:r w:rsidRPr="00891822">
        <w:rPr>
          <w:rFonts w:ascii="Cambria" w:hAnsi="Cambria" w:cs="LMRoman10-Regular"/>
          <w:sz w:val="24"/>
          <w:szCs w:val="24"/>
        </w:rPr>
        <w:t>th</w:t>
      </w:r>
      <w:proofErr w:type="spellEnd"/>
      <w:r w:rsidRPr="00891822">
        <w:rPr>
          <w:rFonts w:ascii="Cambria" w:hAnsi="Cambria" w:cs="LMRoman10-Regular"/>
          <w:sz w:val="24"/>
          <w:szCs w:val="24"/>
        </w:rPr>
        <w:t xml:space="preserve"> row of </w:t>
      </w:r>
      <w:proofErr w:type="gramStart"/>
      <w:r w:rsidRPr="00891822">
        <w:rPr>
          <w:rFonts w:ascii="Cambria" w:hAnsi="Cambria" w:cs="LMMathItalic10-Regular"/>
          <w:i/>
          <w:iCs/>
          <w:sz w:val="24"/>
          <w:szCs w:val="24"/>
        </w:rPr>
        <w:t>D</w:t>
      </w:r>
      <w:r w:rsidRPr="00891822">
        <w:rPr>
          <w:rFonts w:ascii="Cambria" w:hAnsi="Cambria" w:cs="LMRoman10-Regular"/>
          <w:sz w:val="24"/>
          <w:szCs w:val="24"/>
        </w:rPr>
        <w:t>, and</w:t>
      </w:r>
      <w:proofErr w:type="gramEnd"/>
      <w:r w:rsidRPr="00891822">
        <w:rPr>
          <w:rFonts w:ascii="Cambria" w:hAnsi="Cambria" w:cs="LMRoman10-Regular"/>
          <w:sz w:val="24"/>
          <w:szCs w:val="24"/>
        </w:rPr>
        <w:t xml:space="preserve"> consists of a subset of items </w:t>
      </w:r>
      <w:r>
        <w:rPr>
          <w:rFonts w:ascii="Cambria" w:hAnsi="Cambria" w:cs="LMRoman10-Regular"/>
          <w:sz w:val="24"/>
          <w:szCs w:val="24"/>
        </w:rPr>
        <w:t>(</w:t>
      </w:r>
      <w:r w:rsidRPr="00891822">
        <w:rPr>
          <w:rFonts w:ascii="Cambria" w:hAnsi="Cambria" w:cs="LMRoman10-Regular"/>
          <w:sz w:val="24"/>
          <w:szCs w:val="24"/>
        </w:rPr>
        <w:t xml:space="preserve">which have value </w:t>
      </w:r>
      <w:r w:rsidRPr="00891822">
        <w:rPr>
          <w:rFonts w:ascii="Cambria" w:hAnsi="Cambria" w:cs="LMRoman10-Regular"/>
          <w:sz w:val="24"/>
          <w:szCs w:val="24"/>
        </w:rPr>
        <w:lastRenderedPageBreak/>
        <w:t xml:space="preserve">1 in the corresponding entry). </w:t>
      </w:r>
      <w:ins w:id="192" w:author="Vullikanti, Anil (asv9v)" w:date="2019-06-11T10:05:00Z">
        <w:r w:rsidR="003517FA">
          <w:rPr>
            <w:rFonts w:ascii="Cambria" w:hAnsi="Cambria" w:cs="LMRoman10-Regular"/>
            <w:sz w:val="24"/>
            <w:szCs w:val="24"/>
          </w:rPr>
          <w:t>Specifically, we</w:t>
        </w:r>
      </w:ins>
      <w:ins w:id="193" w:author="Vullikanti, Anil (asv9v)" w:date="2019-06-11T09:51:00Z">
        <w:r w:rsidR="00A55ECA">
          <w:rPr>
            <w:rFonts w:ascii="Cambria" w:hAnsi="Cambria" w:cs="LMRoman10-Regular"/>
            <w:sz w:val="24"/>
            <w:szCs w:val="24"/>
          </w:rPr>
          <w:t xml:space="preserve"> study how </w:t>
        </w:r>
      </w:ins>
      <w:ins w:id="194" w:author="Vullikanti, Anil (asv9v)" w:date="2019-06-11T10:06:00Z">
        <w:r w:rsidR="00BB226D">
          <w:rPr>
            <w:rFonts w:ascii="Cambria" w:hAnsi="Cambria" w:cs="LMRoman10-Regular"/>
            <w:sz w:val="24"/>
            <w:szCs w:val="24"/>
          </w:rPr>
          <w:t xml:space="preserve">new </w:t>
        </w:r>
      </w:ins>
      <w:ins w:id="195" w:author="Vullikanti, Anil (asv9v)" w:date="2019-06-11T10:05:00Z">
        <w:r w:rsidR="003517FA">
          <w:rPr>
            <w:rFonts w:ascii="Cambria" w:hAnsi="Cambria" w:cs="LMRoman10-Regular"/>
            <w:sz w:val="24"/>
            <w:szCs w:val="24"/>
          </w:rPr>
          <w:t xml:space="preserve">techniques </w:t>
        </w:r>
      </w:ins>
      <w:ins w:id="196" w:author="Vullikanti, Anil (asv9v)" w:date="2019-06-11T10:06:00Z">
        <w:r w:rsidR="00BB226D">
          <w:rPr>
            <w:rFonts w:ascii="Cambria" w:hAnsi="Cambria" w:cs="LMRoman10-Regular"/>
            <w:sz w:val="24"/>
            <w:szCs w:val="24"/>
          </w:rPr>
          <w:t>of</w:t>
        </w:r>
      </w:ins>
      <w:ins w:id="197" w:author="Vullikanti, Anil (asv9v)" w:date="2019-06-11T10:05:00Z">
        <w:r w:rsidR="003517FA">
          <w:rPr>
            <w:rFonts w:ascii="Cambria" w:hAnsi="Cambria" w:cs="LMRoman10-Regular"/>
            <w:sz w:val="24"/>
            <w:szCs w:val="24"/>
          </w:rPr>
          <w:t xml:space="preserve"> </w:t>
        </w:r>
      </w:ins>
      <w:ins w:id="198" w:author="Vullikanti, Anil (asv9v)" w:date="2019-06-11T09:51:00Z">
        <w:r w:rsidR="00A55ECA">
          <w:rPr>
            <w:rFonts w:ascii="Cambria" w:hAnsi="Cambria" w:cs="LMRoman10-Regular"/>
            <w:sz w:val="24"/>
            <w:szCs w:val="24"/>
          </w:rPr>
          <w:t xml:space="preserve">pattern mining </w:t>
        </w:r>
      </w:ins>
      <w:ins w:id="199" w:author="Vullikanti, Anil (asv9v)" w:date="2019-06-11T10:02:00Z">
        <w:r w:rsidR="00703831">
          <w:rPr>
            <w:rFonts w:ascii="Cambria" w:hAnsi="Cambria" w:cs="LMRoman10-Regular"/>
            <w:sz w:val="24"/>
            <w:szCs w:val="24"/>
          </w:rPr>
          <w:t>of</w:t>
        </w:r>
      </w:ins>
      <w:ins w:id="200" w:author="Vullikanti, Anil (asv9v)" w:date="2019-06-11T09:55:00Z">
        <w:r w:rsidR="00A02EB5">
          <w:rPr>
            <w:rFonts w:ascii="Cambria" w:hAnsi="Cambria" w:cs="LMRoman10-Regular"/>
            <w:sz w:val="24"/>
            <w:szCs w:val="24"/>
          </w:rPr>
          <w:t xml:space="preserve"> transactional data</w:t>
        </w:r>
      </w:ins>
      <w:ins w:id="201" w:author="Vullikanti, Anil (asv9v)" w:date="2019-06-11T09:51:00Z">
        <w:r w:rsidR="00A55ECA">
          <w:rPr>
            <w:rFonts w:ascii="Cambria" w:hAnsi="Cambria" w:cs="LMRoman10-Regular"/>
            <w:sz w:val="24"/>
            <w:szCs w:val="24"/>
          </w:rPr>
          <w:t xml:space="preserve"> </w:t>
        </w:r>
      </w:ins>
      <w:ins w:id="202" w:author="Vullikanti, Anil (asv9v)" w:date="2019-06-11T09:54:00Z">
        <w:r w:rsidR="00DD586C">
          <w:rPr>
            <w:rFonts w:ascii="Cambria" w:hAnsi="Cambria" w:cs="LMRoman10-Regular"/>
            <w:sz w:val="24"/>
            <w:szCs w:val="24"/>
          </w:rPr>
          <w:t xml:space="preserve">can </w:t>
        </w:r>
      </w:ins>
      <w:ins w:id="203" w:author="Vullikanti, Anil (asv9v)" w:date="2019-06-11T09:55:00Z">
        <w:r w:rsidR="00AB49BD">
          <w:rPr>
            <w:rFonts w:ascii="Cambria" w:hAnsi="Cambria" w:cs="LMRoman10-Regular"/>
            <w:sz w:val="24"/>
            <w:szCs w:val="24"/>
          </w:rPr>
          <w:t xml:space="preserve">be used to </w:t>
        </w:r>
        <w:r w:rsidR="00A02EB5">
          <w:rPr>
            <w:rFonts w:ascii="Cambria" w:hAnsi="Cambria" w:cs="LMRoman10-Regular"/>
            <w:sz w:val="24"/>
            <w:szCs w:val="24"/>
          </w:rPr>
          <w:t xml:space="preserve">find </w:t>
        </w:r>
      </w:ins>
      <w:ins w:id="204" w:author="Vullikanti, Anil (asv9v)" w:date="2019-06-11T10:01:00Z">
        <w:r w:rsidR="00703831">
          <w:rPr>
            <w:rFonts w:ascii="Cambria" w:hAnsi="Cambria" w:cs="LMRoman10-Regular"/>
            <w:sz w:val="24"/>
            <w:szCs w:val="24"/>
          </w:rPr>
          <w:t xml:space="preserve">insights into </w:t>
        </w:r>
      </w:ins>
      <w:ins w:id="205" w:author="Vullikanti, Anil (asv9v)" w:date="2019-06-11T10:02:00Z">
        <w:r w:rsidR="00703831">
          <w:rPr>
            <w:rFonts w:ascii="Cambria" w:hAnsi="Cambria" w:cs="LMRoman10-Regular"/>
            <w:sz w:val="24"/>
            <w:szCs w:val="24"/>
          </w:rPr>
          <w:t xml:space="preserve">epidemic </w:t>
        </w:r>
      </w:ins>
      <w:ins w:id="206" w:author="Vullikanti, Anil (asv9v)" w:date="2019-06-11T10:05:00Z">
        <w:r w:rsidR="003517FA">
          <w:rPr>
            <w:rFonts w:ascii="Cambria" w:hAnsi="Cambria" w:cs="LMRoman10-Regular"/>
            <w:sz w:val="24"/>
            <w:szCs w:val="24"/>
          </w:rPr>
          <w:t>spread</w:t>
        </w:r>
        <w:r w:rsidR="00145C9E">
          <w:rPr>
            <w:rFonts w:ascii="Cambria" w:hAnsi="Cambria" w:cs="LMRoman10-Regular"/>
            <w:sz w:val="24"/>
            <w:szCs w:val="24"/>
          </w:rPr>
          <w:t xml:space="preserve">; we use </w:t>
        </w:r>
      </w:ins>
      <w:ins w:id="207" w:author="Vullikanti, Anil (asv9v)" w:date="2019-06-11T10:06:00Z">
        <w:r w:rsidR="00145C9E">
          <w:rPr>
            <w:rFonts w:ascii="Cambria" w:hAnsi="Cambria" w:cs="LMRoman10-Regular"/>
            <w:sz w:val="24"/>
            <w:szCs w:val="24"/>
          </w:rPr>
          <w:t>I</w:t>
        </w:r>
      </w:ins>
      <w:ins w:id="208" w:author="Vullikanti, Anil (asv9v)" w:date="2019-06-11T10:05:00Z">
        <w:r w:rsidR="00145C9E">
          <w:rPr>
            <w:rFonts w:ascii="Cambria" w:hAnsi="Cambria" w:cs="LMRoman10-Regular"/>
            <w:sz w:val="24"/>
            <w:szCs w:val="24"/>
          </w:rPr>
          <w:t>nfluenza as a case study to illustrate our m</w:t>
        </w:r>
      </w:ins>
      <w:ins w:id="209" w:author="Vullikanti, Anil (asv9v)" w:date="2019-06-11T10:06:00Z">
        <w:r w:rsidR="00145C9E">
          <w:rPr>
            <w:rFonts w:ascii="Cambria" w:hAnsi="Cambria" w:cs="LMRoman10-Regular"/>
            <w:sz w:val="24"/>
            <w:szCs w:val="24"/>
          </w:rPr>
          <w:t>ethods.</w:t>
        </w:r>
      </w:ins>
    </w:p>
    <w:p w14:paraId="18E97507" w14:textId="611471F8" w:rsidR="0032776D" w:rsidRDefault="0032776D" w:rsidP="00891822">
      <w:pPr>
        <w:autoSpaceDE w:val="0"/>
        <w:autoSpaceDN w:val="0"/>
        <w:adjustRightInd w:val="0"/>
        <w:spacing w:after="0" w:line="240" w:lineRule="auto"/>
        <w:rPr>
          <w:ins w:id="210" w:author="Vullikanti, Anil (asv9v)" w:date="2019-06-11T10:06:00Z"/>
          <w:rFonts w:ascii="Cambria" w:hAnsi="Cambria" w:cs="LMRoman10-Regular"/>
          <w:sz w:val="24"/>
          <w:szCs w:val="24"/>
        </w:rPr>
      </w:pPr>
    </w:p>
    <w:p w14:paraId="1EC381CA" w14:textId="2CBC3D53" w:rsidR="00891822" w:rsidRPr="00891822" w:rsidDel="00E84C77" w:rsidRDefault="00BB226D" w:rsidP="00891822">
      <w:pPr>
        <w:autoSpaceDE w:val="0"/>
        <w:autoSpaceDN w:val="0"/>
        <w:adjustRightInd w:val="0"/>
        <w:spacing w:after="0" w:line="240" w:lineRule="auto"/>
        <w:rPr>
          <w:del w:id="211" w:author="Vullikanti, Anil (asv9v)" w:date="2019-06-11T09:44:00Z"/>
          <w:rFonts w:ascii="Cambria" w:hAnsi="Cambria" w:cs="LMRoman10-Regular"/>
          <w:sz w:val="24"/>
          <w:szCs w:val="24"/>
        </w:rPr>
      </w:pPr>
      <w:ins w:id="212" w:author="Vullikanti, Anil (asv9v)" w:date="2019-06-11T10:07:00Z">
        <w:r>
          <w:rPr>
            <w:rFonts w:ascii="Cambria" w:hAnsi="Cambria" w:cs="LMRoman10-Regular"/>
            <w:sz w:val="24"/>
            <w:szCs w:val="24"/>
          </w:rPr>
          <w:t>We note that</w:t>
        </w:r>
      </w:ins>
      <w:ins w:id="213" w:author="Vullikanti, Anil (asv9v)" w:date="2019-06-11T10:06:00Z">
        <w:r w:rsidRPr="009D5770">
          <w:rPr>
            <w:rFonts w:ascii="Cambria" w:hAnsi="Cambria" w:cs="LMRoman10-Regular"/>
            <w:sz w:val="24"/>
            <w:szCs w:val="24"/>
          </w:rPr>
          <w:t xml:space="preserve"> mining patterns from transactional data has been successfully used in many areas, such as analysis of retail transaction data</w:t>
        </w:r>
        <w:r>
          <w:rPr>
            <w:rFonts w:ascii="Cambria" w:hAnsi="Cambria" w:cs="LMRoman10-Regular"/>
            <w:sz w:val="24"/>
            <w:szCs w:val="24"/>
          </w:rPr>
          <w:t xml:space="preserve"> </w:t>
        </w:r>
      </w:ins>
      <w:customXmlInsRangeStart w:id="214" w:author="Vullikanti, Anil (asv9v)" w:date="2019-06-11T10:06:00Z"/>
      <w:sdt>
        <w:sdtPr>
          <w:rPr>
            <w:rFonts w:ascii="Cambria" w:hAnsi="Cambria" w:cs="LMRoman10-Regular"/>
            <w:sz w:val="24"/>
            <w:szCs w:val="24"/>
          </w:rPr>
          <w:id w:val="-1014295027"/>
          <w:citation/>
        </w:sdtPr>
        <w:sdtEndPr/>
        <w:sdtContent>
          <w:customXmlInsRangeEnd w:id="214"/>
          <w:ins w:id="215"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Agr99 \l 1033 </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[10]</w:t>
          </w:r>
          <w:ins w:id="216" w:author="Vullikanti, Anil (asv9v)" w:date="2019-06-11T10:06:00Z">
            <w:r>
              <w:rPr>
                <w:rFonts w:ascii="Cambria" w:hAnsi="Cambria" w:cs="LMRoman10-Regular"/>
                <w:sz w:val="24"/>
                <w:szCs w:val="24"/>
              </w:rPr>
              <w:fldChar w:fldCharType="end"/>
            </w:r>
          </w:ins>
          <w:customXmlInsRangeStart w:id="217" w:author="Vullikanti, Anil (asv9v)" w:date="2019-06-11T10:06:00Z"/>
        </w:sdtContent>
      </w:sdt>
      <w:customXmlInsRangeEnd w:id="217"/>
      <w:ins w:id="218" w:author="Vullikanti, Anil (asv9v)" w:date="2019-06-11T10:06:00Z">
        <w:r w:rsidRPr="009D5770">
          <w:rPr>
            <w:rFonts w:ascii="Cambria" w:hAnsi="Cambria" w:cs="LMRoman10-Regular"/>
            <w:sz w:val="24"/>
            <w:szCs w:val="24"/>
          </w:rPr>
          <w:t>, biomedical</w:t>
        </w:r>
        <w:r>
          <w:rPr>
            <w:rFonts w:ascii="Cambria" w:hAnsi="Cambria" w:cs="LMRoman10-Regular"/>
            <w:sz w:val="24"/>
            <w:szCs w:val="24"/>
          </w:rPr>
          <w:t xml:space="preserve"> </w:t>
        </w:r>
        <w:r w:rsidRPr="009D5770">
          <w:rPr>
            <w:rFonts w:ascii="Cambria" w:hAnsi="Cambria" w:cs="LMRoman10-Regular"/>
            <w:sz w:val="24"/>
            <w:szCs w:val="24"/>
          </w:rPr>
          <w:t>data analysi</w:t>
        </w:r>
        <w:r>
          <w:rPr>
            <w:rFonts w:ascii="Cambria" w:hAnsi="Cambria" w:cs="LMRoman10-Regular"/>
            <w:sz w:val="24"/>
            <w:szCs w:val="24"/>
          </w:rPr>
          <w:t xml:space="preserve">s </w:t>
        </w:r>
      </w:ins>
      <w:customXmlInsRangeStart w:id="219" w:author="Vullikanti, Anil (asv9v)" w:date="2019-06-11T10:06:00Z"/>
      <w:sdt>
        <w:sdtPr>
          <w:rPr>
            <w:rFonts w:ascii="Cambria" w:hAnsi="Cambria" w:cs="LMRoman10-Regular"/>
            <w:sz w:val="24"/>
            <w:szCs w:val="24"/>
          </w:rPr>
          <w:id w:val="1029221800"/>
          <w:citation/>
        </w:sdtPr>
        <w:sdtEndPr/>
        <w:sdtContent>
          <w:customXmlInsRangeEnd w:id="219"/>
          <w:ins w:id="220"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Mad41 \l 1033  \m Xia11</w:instrText>
            </w:r>
            <w:r>
              <w:rPr>
                <w:rFonts w:ascii="Cambria" w:hAnsi="Cambria" w:cs="LMRoman10-Regular"/>
                <w:sz w:val="24"/>
                <w:szCs w:val="24"/>
              </w:rPr>
              <w:fldChar w:fldCharType="separate"/>
            </w:r>
          </w:ins>
          <w:r w:rsidR="006E3395" w:rsidRPr="006E3395">
            <w:rPr>
              <w:rFonts w:ascii="Cambria" w:hAnsi="Cambria" w:cs="LMRoman10-Regular"/>
              <w:noProof/>
              <w:sz w:val="24"/>
              <w:szCs w:val="24"/>
            </w:rPr>
            <w:t>[11, 12]</w:t>
          </w:r>
          <w:ins w:id="221" w:author="Vullikanti, Anil (asv9v)" w:date="2019-06-11T10:06:00Z">
            <w:r>
              <w:rPr>
                <w:rFonts w:ascii="Cambria" w:hAnsi="Cambria" w:cs="LMRoman10-Regular"/>
                <w:sz w:val="24"/>
                <w:szCs w:val="24"/>
              </w:rPr>
              <w:fldChar w:fldCharType="end"/>
            </w:r>
          </w:ins>
          <w:customXmlInsRangeStart w:id="222" w:author="Vullikanti, Anil (asv9v)" w:date="2019-06-11T10:06:00Z"/>
        </w:sdtContent>
      </w:sdt>
      <w:customXmlInsRangeEnd w:id="222"/>
      <w:ins w:id="223" w:author="Vullikanti, Anil (asv9v)" w:date="2019-06-11T10:06:00Z">
        <w:r w:rsidRPr="009D5770">
          <w:rPr>
            <w:rFonts w:ascii="Cambria" w:hAnsi="Cambria" w:cs="LMRoman10-Regular"/>
            <w:sz w:val="24"/>
            <w:szCs w:val="24"/>
          </w:rPr>
          <w:t>, and information retrieval</w:t>
        </w:r>
      </w:ins>
      <w:customXmlInsRangeStart w:id="224" w:author="Vullikanti, Anil (asv9v)" w:date="2019-06-11T10:06:00Z"/>
      <w:sdt>
        <w:sdtPr>
          <w:rPr>
            <w:rFonts w:ascii="Cambria" w:hAnsi="Cambria" w:cs="LMRoman10-Regular"/>
            <w:sz w:val="24"/>
            <w:szCs w:val="24"/>
          </w:rPr>
          <w:id w:val="1643775466"/>
          <w:citation/>
        </w:sdtPr>
        <w:sdtEndPr/>
        <w:sdtContent>
          <w:customXmlInsRangeEnd w:id="224"/>
          <w:ins w:id="225" w:author="Vullikanti, Anil (asv9v)" w:date="2019-06-11T10:06:00Z">
            <w:r>
              <w:rPr>
                <w:rFonts w:ascii="Cambria" w:hAnsi="Cambria" w:cs="LMRoman10-Regular"/>
                <w:sz w:val="24"/>
                <w:szCs w:val="24"/>
              </w:rPr>
              <w:fldChar w:fldCharType="begin"/>
            </w:r>
            <w:r>
              <w:rPr>
                <w:rFonts w:ascii="Cambria" w:hAnsi="Cambria" w:cs="LMRoman10-Regular"/>
                <w:sz w:val="24"/>
                <w:szCs w:val="24"/>
              </w:rPr>
              <w:instrText xml:space="preserve"> CITATION WuS \l 1033 </w:instrText>
            </w:r>
            <w:r>
              <w:rPr>
                <w:rFonts w:ascii="Cambria" w:hAnsi="Cambria" w:cs="LMRoman10-Regular"/>
                <w:sz w:val="24"/>
                <w:szCs w:val="24"/>
              </w:rPr>
              <w:fldChar w:fldCharType="separate"/>
            </w:r>
          </w:ins>
          <w:r w:rsidR="006E3395">
            <w:rPr>
              <w:rFonts w:ascii="Cambria" w:hAnsi="Cambria" w:cs="LMRoman10-Regular"/>
              <w:noProof/>
              <w:sz w:val="24"/>
              <w:szCs w:val="24"/>
            </w:rPr>
            <w:t xml:space="preserve"> </w:t>
          </w:r>
          <w:r w:rsidR="006E3395" w:rsidRPr="006E3395">
            <w:rPr>
              <w:rFonts w:ascii="Cambria" w:hAnsi="Cambria" w:cs="LMRoman10-Regular"/>
              <w:noProof/>
              <w:sz w:val="24"/>
              <w:szCs w:val="24"/>
            </w:rPr>
            <w:t>[13]</w:t>
          </w:r>
          <w:ins w:id="226" w:author="Vullikanti, Anil (asv9v)" w:date="2019-06-11T10:06:00Z">
            <w:r>
              <w:rPr>
                <w:rFonts w:ascii="Cambria" w:hAnsi="Cambria" w:cs="LMRoman10-Regular"/>
                <w:sz w:val="24"/>
                <w:szCs w:val="24"/>
              </w:rPr>
              <w:fldChar w:fldCharType="end"/>
            </w:r>
          </w:ins>
          <w:customXmlInsRangeStart w:id="227" w:author="Vullikanti, Anil (asv9v)" w:date="2019-06-11T10:06:00Z"/>
        </w:sdtContent>
      </w:sdt>
      <w:customXmlInsRangeEnd w:id="227"/>
      <w:ins w:id="228" w:author="Vullikanti, Anil (asv9v)" w:date="2019-06-11T10:06:00Z">
        <w:r w:rsidRPr="009D5770">
          <w:rPr>
            <w:rFonts w:ascii="Cambria" w:hAnsi="Cambria" w:cs="LMRoman10-Regular"/>
            <w:sz w:val="24"/>
            <w:szCs w:val="24"/>
          </w:rPr>
          <w:t>.</w:t>
        </w:r>
      </w:ins>
      <w:ins w:id="229" w:author="Vullikanti, Anil (asv9v)" w:date="2019-06-11T10:07:00Z">
        <w:r>
          <w:rPr>
            <w:rFonts w:ascii="Cambria" w:hAnsi="Cambria" w:cs="LMRoman10-Regular"/>
            <w:sz w:val="24"/>
            <w:szCs w:val="24"/>
          </w:rPr>
          <w:t xml:space="preserve"> </w:t>
        </w:r>
      </w:ins>
      <w:r w:rsidR="00891822" w:rsidRPr="00891822">
        <w:rPr>
          <w:rFonts w:ascii="Cambria" w:hAnsi="Cambria" w:cs="LMRoman10-Regular"/>
          <w:sz w:val="24"/>
          <w:szCs w:val="24"/>
        </w:rPr>
        <w:t>A general</w:t>
      </w:r>
      <w:r w:rsidR="00891822">
        <w:rPr>
          <w:rFonts w:ascii="Cambria" w:hAnsi="Cambria" w:cs="LMRoman10-Regular"/>
          <w:sz w:val="24"/>
          <w:szCs w:val="24"/>
        </w:rPr>
        <w:t xml:space="preserve"> </w:t>
      </w:r>
      <w:r w:rsidR="00891822" w:rsidRPr="00891822">
        <w:rPr>
          <w:rFonts w:ascii="Cambria" w:hAnsi="Cambria" w:cs="LMRoman10-Regular"/>
          <w:sz w:val="24"/>
          <w:szCs w:val="24"/>
        </w:rPr>
        <w:t xml:space="preserve">approach of summarizing the entries of the transaction-item matrix </w:t>
      </w:r>
      <w:r w:rsidR="00891822" w:rsidRPr="00891822">
        <w:rPr>
          <w:rFonts w:ascii="Cambria" w:hAnsi="Cambria" w:cs="LMMathItalic10-Regular"/>
          <w:i/>
          <w:iCs/>
          <w:sz w:val="24"/>
          <w:szCs w:val="24"/>
        </w:rPr>
        <w:t xml:space="preserve">D </w:t>
      </w:r>
      <w:r w:rsidR="00891822" w:rsidRPr="00891822">
        <w:rPr>
          <w:rFonts w:ascii="Cambria" w:hAnsi="Cambria" w:cs="LMRoman10-Regular"/>
          <w:sz w:val="24"/>
          <w:szCs w:val="24"/>
        </w:rPr>
        <w:t>is via clustering. Such clusters can then be used for pattern analysis. In</w:t>
      </w:r>
      <w:r w:rsidR="00B361F5">
        <w:rPr>
          <w:rFonts w:ascii="Cambria" w:hAnsi="Cambria" w:cs="LMRoman10-Regular"/>
          <w:sz w:val="24"/>
          <w:szCs w:val="24"/>
        </w:rPr>
        <w:t xml:space="preserve"> </w:t>
      </w:r>
      <w:sdt>
        <w:sdtPr>
          <w:rPr>
            <w:rFonts w:ascii="Cambria" w:hAnsi="Cambria" w:cs="LMRoman10-Regular"/>
            <w:sz w:val="24"/>
            <w:szCs w:val="24"/>
          </w:rPr>
          <w:id w:val="-112520384"/>
          <w:citation/>
        </w:sdtPr>
        <w:sdtEndPr/>
        <w:sdtContent>
          <w:r w:rsidR="00B361F5">
            <w:rPr>
              <w:rFonts w:ascii="Cambria" w:hAnsi="Cambria" w:cs="LMRoman10-Regular"/>
              <w:sz w:val="24"/>
              <w:szCs w:val="24"/>
            </w:rPr>
            <w:fldChar w:fldCharType="begin"/>
          </w:r>
          <w:r w:rsidR="00B361F5">
            <w:rPr>
              <w:rFonts w:ascii="Cambria" w:hAnsi="Cambria" w:cs="LMRoman10-Regular"/>
              <w:sz w:val="24"/>
              <w:szCs w:val="24"/>
            </w:rPr>
            <w:instrText xml:space="preserve"> CITATION Cha \l 1033 </w:instrText>
          </w:r>
          <w:r w:rsidR="00B361F5">
            <w:rPr>
              <w:rFonts w:ascii="Cambria" w:hAnsi="Cambria" w:cs="LMRoman10-Regular"/>
              <w:sz w:val="24"/>
              <w:szCs w:val="24"/>
            </w:rPr>
            <w:fldChar w:fldCharType="separate"/>
          </w:r>
          <w:r w:rsidR="006E3395" w:rsidRPr="006E3395">
            <w:rPr>
              <w:rFonts w:ascii="Cambria" w:hAnsi="Cambria" w:cs="LMRoman10-Regular"/>
              <w:noProof/>
              <w:sz w:val="24"/>
              <w:szCs w:val="24"/>
            </w:rPr>
            <w:t>[14]</w:t>
          </w:r>
          <w:r w:rsidR="00B361F5">
            <w:rPr>
              <w:rFonts w:ascii="Cambria" w:hAnsi="Cambria" w:cs="LMRoman10-Regular"/>
              <w:sz w:val="24"/>
              <w:szCs w:val="24"/>
            </w:rPr>
            <w:fldChar w:fldCharType="end"/>
          </w:r>
        </w:sdtContent>
      </w:sdt>
      <w:r w:rsidR="00891822" w:rsidRPr="00891822">
        <w:rPr>
          <w:rFonts w:ascii="Cambria" w:hAnsi="Cambria" w:cs="LMRoman10-Regular"/>
          <w:sz w:val="24"/>
          <w:szCs w:val="24"/>
        </w:rPr>
        <w:t>, authors formulate the problem of summarizing a</w:t>
      </w:r>
      <w:ins w:id="230" w:author="Vullikanti, Anil (asv9v)" w:date="2019-06-11T09:45:00Z">
        <w:r w:rsidR="00E84C77">
          <w:rPr>
            <w:rFonts w:ascii="Cambria" w:hAnsi="Cambria" w:cs="LMRoman10-Regular"/>
            <w:sz w:val="24"/>
            <w:szCs w:val="24"/>
          </w:rPr>
          <w:t xml:space="preserve"> </w:t>
        </w:r>
      </w:ins>
    </w:p>
    <w:p w14:paraId="70C43936" w14:textId="485196E0" w:rsidR="009D5770" w:rsidRDefault="00891822" w:rsidP="00891822">
      <w:pPr>
        <w:autoSpaceDE w:val="0"/>
        <w:autoSpaceDN w:val="0"/>
        <w:adjustRightInd w:val="0"/>
        <w:spacing w:after="0" w:line="240" w:lineRule="auto"/>
        <w:rPr>
          <w:rFonts w:ascii="Cambria" w:hAnsi="Cambria" w:cs="LMRoman10-Regular"/>
          <w:sz w:val="24"/>
          <w:szCs w:val="24"/>
        </w:rPr>
      </w:pPr>
      <w:r w:rsidRPr="00891822">
        <w:rPr>
          <w:rFonts w:ascii="Cambria" w:hAnsi="Cambria" w:cs="LMRoman10-Regular"/>
          <w:sz w:val="24"/>
          <w:szCs w:val="24"/>
        </w:rPr>
        <w:t>transactional dataset as an optimization and approach it via clustering and association analysis</w:t>
      </w:r>
      <w:ins w:id="231" w:author="Prathyush Sambaturu" w:date="2019-03-04T13:29:00Z">
        <w:r w:rsidR="00B61A43">
          <w:rPr>
            <w:rFonts w:ascii="Cambria" w:hAnsi="Cambria" w:cs="LMRoman10-Regular"/>
            <w:sz w:val="24"/>
            <w:szCs w:val="24"/>
          </w:rPr>
          <w:t>.</w:t>
        </w:r>
        <w:r w:rsidR="00B61A43" w:rsidRPr="00B61A43">
          <w:t xml:space="preserve"> </w:t>
        </w:r>
        <w:r w:rsidR="00B61A43" w:rsidRPr="00B61A43">
          <w:rPr>
            <w:rFonts w:ascii="Cambria" w:hAnsi="Cambria" w:cs="LMRoman10-Regular"/>
            <w:sz w:val="24"/>
            <w:szCs w:val="24"/>
          </w:rPr>
          <w:t xml:space="preserve">Some later works such as </w:t>
        </w:r>
      </w:ins>
      <w:customXmlInsRangeStart w:id="232" w:author="Prathyush Sambaturu" w:date="2019-03-04T13:54:00Z"/>
      <w:sdt>
        <w:sdtPr>
          <w:rPr>
            <w:rFonts w:ascii="Cambria" w:hAnsi="Cambria" w:cs="LMRoman10-Regular"/>
            <w:sz w:val="24"/>
            <w:szCs w:val="24"/>
          </w:rPr>
          <w:id w:val="-864364424"/>
          <w:citation/>
        </w:sdtPr>
        <w:sdtEndPr/>
        <w:sdtContent>
          <w:customXmlInsRangeEnd w:id="232"/>
          <w:ins w:id="233" w:author="Prathyush Sambaturu" w:date="2019-03-04T13:54:00Z">
            <w:r w:rsidR="00467894">
              <w:rPr>
                <w:rFonts w:ascii="Cambria" w:hAnsi="Cambria" w:cs="LMRoman10-Regular"/>
                <w:sz w:val="24"/>
                <w:szCs w:val="24"/>
              </w:rPr>
              <w:fldChar w:fldCharType="begin"/>
            </w:r>
            <w:r w:rsidR="00467894">
              <w:rPr>
                <w:rFonts w:ascii="Cambria" w:hAnsi="Cambria" w:cs="LMRoman10-Regular"/>
                <w:sz w:val="24"/>
                <w:szCs w:val="24"/>
              </w:rPr>
              <w:instrText xml:space="preserve"> CITATION Mie \l 1033  \m Grü07</w:instrText>
            </w:r>
          </w:ins>
          <w:r w:rsidR="00467894">
            <w:rPr>
              <w:rFonts w:ascii="Cambria" w:hAnsi="Cambria" w:cs="LMRoman10-Regular"/>
              <w:sz w:val="24"/>
              <w:szCs w:val="24"/>
            </w:rPr>
            <w:fldChar w:fldCharType="separate"/>
          </w:r>
          <w:r w:rsidR="006E3395" w:rsidRPr="006E3395">
            <w:rPr>
              <w:rFonts w:ascii="Cambria" w:hAnsi="Cambria" w:cs="LMRoman10-Regular"/>
              <w:noProof/>
              <w:sz w:val="24"/>
              <w:szCs w:val="24"/>
            </w:rPr>
            <w:t>[15, 16]</w:t>
          </w:r>
          <w:ins w:id="234" w:author="Prathyush Sambaturu" w:date="2019-03-04T13:54:00Z">
            <w:r w:rsidR="00467894">
              <w:rPr>
                <w:rFonts w:ascii="Cambria" w:hAnsi="Cambria" w:cs="LMRoman10-Regular"/>
                <w:sz w:val="24"/>
                <w:szCs w:val="24"/>
              </w:rPr>
              <w:fldChar w:fldCharType="end"/>
            </w:r>
          </w:ins>
          <w:customXmlInsRangeStart w:id="235" w:author="Prathyush Sambaturu" w:date="2019-03-04T13:54:00Z"/>
        </w:sdtContent>
      </w:sdt>
      <w:customXmlInsRangeEnd w:id="235"/>
      <w:ins w:id="236" w:author="Prathyush Sambaturu" w:date="2019-03-04T13:54:00Z">
        <w:r w:rsidR="00467894">
          <w:rPr>
            <w:rFonts w:ascii="Cambria" w:hAnsi="Cambria" w:cs="LMRoman10-Regular"/>
            <w:sz w:val="24"/>
            <w:szCs w:val="24"/>
          </w:rPr>
          <w:t xml:space="preserve"> </w:t>
        </w:r>
      </w:ins>
      <w:ins w:id="237" w:author="Prathyush Sambaturu" w:date="2019-03-04T13:29:00Z">
        <w:r w:rsidR="00B61A43" w:rsidRPr="00B61A43">
          <w:rPr>
            <w:rFonts w:ascii="Cambria" w:hAnsi="Cambria" w:cs="LMRoman10-Regular"/>
            <w:sz w:val="24"/>
            <w:szCs w:val="24"/>
          </w:rPr>
          <w:t xml:space="preserve">use </w:t>
        </w:r>
      </w:ins>
      <w:ins w:id="238" w:author="Vullikanti, Anil (asv9v)" w:date="2019-06-11T09:14:00Z">
        <w:r w:rsidR="001A40ED">
          <w:rPr>
            <w:rFonts w:ascii="Cambria" w:hAnsi="Cambria" w:cs="LMRoman10-Regular"/>
            <w:sz w:val="24"/>
            <w:szCs w:val="24"/>
          </w:rPr>
          <w:t>the Minimum Description Length principle (</w:t>
        </w:r>
      </w:ins>
      <w:ins w:id="239" w:author="Prathyush Sambaturu" w:date="2019-03-04T13:29:00Z">
        <w:r w:rsidR="00B61A43" w:rsidRPr="00B61A43">
          <w:rPr>
            <w:rFonts w:ascii="Cambria" w:hAnsi="Cambria" w:cs="LMRoman10-Regular"/>
            <w:sz w:val="24"/>
            <w:szCs w:val="24"/>
          </w:rPr>
          <w:t>MDL</w:t>
        </w:r>
      </w:ins>
      <w:ins w:id="240" w:author="Vullikanti, Anil (asv9v)" w:date="2019-06-11T09:14:00Z">
        <w:r w:rsidR="001A40ED">
          <w:rPr>
            <w:rFonts w:ascii="Cambria" w:hAnsi="Cambria" w:cs="LMRoman10-Regular"/>
            <w:sz w:val="24"/>
            <w:szCs w:val="24"/>
          </w:rPr>
          <w:t>)</w:t>
        </w:r>
      </w:ins>
      <w:ins w:id="241" w:author="Prathyush Sambaturu" w:date="2019-03-04T13:29:00Z">
        <w:r w:rsidR="00B61A43" w:rsidRPr="00B61A43">
          <w:rPr>
            <w:rFonts w:ascii="Cambria" w:hAnsi="Cambria" w:cs="LMRoman10-Regular"/>
            <w:sz w:val="24"/>
            <w:szCs w:val="24"/>
          </w:rPr>
          <w:t xml:space="preserve"> </w:t>
        </w:r>
        <w:del w:id="242" w:author="Vullikanti, Anil (asv9v)" w:date="2019-06-11T09:14:00Z">
          <w:r w:rsidR="00B61A43" w:rsidRPr="00B61A43" w:rsidDel="001A40ED">
            <w:rPr>
              <w:rFonts w:ascii="Cambria" w:hAnsi="Cambria" w:cs="LMRoman10-Regular"/>
              <w:sz w:val="24"/>
              <w:szCs w:val="24"/>
            </w:rPr>
            <w:delText xml:space="preserve">principle </w:delText>
          </w:r>
        </w:del>
        <w:r w:rsidR="00B61A43" w:rsidRPr="00B61A43">
          <w:rPr>
            <w:rFonts w:ascii="Cambria" w:hAnsi="Cambria" w:cs="LMRoman10-Regular"/>
            <w:sz w:val="24"/>
            <w:szCs w:val="24"/>
          </w:rPr>
          <w:t>to find the set of patterns that compress the dataset best</w:t>
        </w:r>
      </w:ins>
      <w:del w:id="243" w:author="Prathyush Sambaturu" w:date="2019-03-04T13:29:00Z">
        <w:r w:rsidRPr="00891822" w:rsidDel="00B61A43">
          <w:rPr>
            <w:rFonts w:ascii="Cambria" w:hAnsi="Cambria" w:cs="LMRoman10-Regular"/>
            <w:sz w:val="24"/>
            <w:szCs w:val="24"/>
          </w:rPr>
          <w:delText>.</w:delText>
        </w:r>
        <w:r w:rsidDel="00B61A43">
          <w:rPr>
            <w:rFonts w:ascii="Cambria" w:hAnsi="Cambria" w:cs="LMRoman10-Regular"/>
            <w:sz w:val="24"/>
            <w:szCs w:val="24"/>
          </w:rPr>
          <w:delText xml:space="preserve"> </w:delText>
        </w:r>
        <w:r w:rsidRPr="00891822" w:rsidDel="00B61A43">
          <w:rPr>
            <w:rFonts w:ascii="Cambria" w:hAnsi="Cambria" w:cs="LMRoman10-Regular"/>
            <w:sz w:val="24"/>
            <w:szCs w:val="24"/>
          </w:rPr>
          <w:delText xml:space="preserve">Some later works use MDL </w:delText>
        </w:r>
      </w:del>
      <w:customXmlDelRangeStart w:id="244" w:author="Prathyush Sambaturu" w:date="2019-03-04T13:28:00Z"/>
      <w:sdt>
        <w:sdtPr>
          <w:rPr>
            <w:rFonts w:ascii="Cambria" w:hAnsi="Cambria" w:cs="LMRoman10-Regular"/>
            <w:sz w:val="24"/>
            <w:szCs w:val="24"/>
          </w:rPr>
          <w:id w:val="-1665007755"/>
          <w:citation/>
        </w:sdtPr>
        <w:sdtEndPr/>
        <w:sdtContent>
          <w:customXmlDelRangeEnd w:id="244"/>
          <w:del w:id="245" w:author="Prathyush Sambaturu" w:date="2019-03-04T13:28:00Z">
            <w:r w:rsidR="00095950" w:rsidDel="00D41E5D">
              <w:rPr>
                <w:rFonts w:ascii="Cambria" w:hAnsi="Cambria" w:cs="LMRoman10-Regular"/>
                <w:sz w:val="24"/>
                <w:szCs w:val="24"/>
              </w:rPr>
              <w:fldChar w:fldCharType="begin"/>
            </w:r>
            <w:r w:rsidR="00095950" w:rsidDel="00D41E5D">
              <w:rPr>
                <w:rFonts w:ascii="Cambria" w:hAnsi="Cambria" w:cs="LMRoman10-Regular"/>
                <w:sz w:val="24"/>
                <w:szCs w:val="24"/>
              </w:rPr>
              <w:delInstrText xml:space="preserve"> CITATION Mie \l 1033  \m Vre14</w:delInstrText>
            </w:r>
            <w:r w:rsidR="00095950" w:rsidDel="00D41E5D">
              <w:rPr>
                <w:rFonts w:ascii="Cambria" w:hAnsi="Cambria" w:cs="LMRoman10-Regular"/>
                <w:sz w:val="24"/>
                <w:szCs w:val="24"/>
              </w:rPr>
              <w:fldChar w:fldCharType="separate"/>
            </w:r>
            <w:r w:rsidR="00CB5CA2" w:rsidRPr="00CB5CA2" w:rsidDel="00D41E5D">
              <w:rPr>
                <w:rFonts w:ascii="Cambria" w:hAnsi="Cambria" w:cs="LMRoman10-Regular"/>
                <w:noProof/>
                <w:sz w:val="24"/>
                <w:szCs w:val="24"/>
              </w:rPr>
              <w:delText>[15, 16]</w:delText>
            </w:r>
            <w:r w:rsidR="00095950" w:rsidDel="00D41E5D">
              <w:rPr>
                <w:rFonts w:ascii="Cambria" w:hAnsi="Cambria" w:cs="LMRoman10-Regular"/>
                <w:sz w:val="24"/>
                <w:szCs w:val="24"/>
              </w:rPr>
              <w:fldChar w:fldCharType="end"/>
            </w:r>
          </w:del>
          <w:customXmlDelRangeStart w:id="246" w:author="Prathyush Sambaturu" w:date="2019-03-04T13:28:00Z"/>
        </w:sdtContent>
      </w:sdt>
      <w:customXmlDelRangeEnd w:id="246"/>
      <w:del w:id="247" w:author="Prathyush Sambaturu" w:date="2019-03-04T13:28:00Z">
        <w:r w:rsidR="00095950" w:rsidDel="00D41E5D">
          <w:rPr>
            <w:rFonts w:ascii="Cambria" w:hAnsi="Cambria" w:cs="LMRoman10-Regular"/>
            <w:sz w:val="24"/>
            <w:szCs w:val="24"/>
          </w:rPr>
          <w:delText xml:space="preserve"> </w:delText>
        </w:r>
      </w:del>
      <w:del w:id="248" w:author="Prathyush Sambaturu" w:date="2019-03-04T13:29:00Z">
        <w:r w:rsidRPr="00891822" w:rsidDel="00B61A43">
          <w:rPr>
            <w:rFonts w:ascii="Cambria" w:hAnsi="Cambria" w:cs="LMRoman10-Regular"/>
            <w:sz w:val="24"/>
            <w:szCs w:val="24"/>
          </w:rPr>
          <w:delText>principle such as to find the set of patterns that compress the dataset best</w:delText>
        </w:r>
      </w:del>
      <w:r w:rsidRPr="00891822">
        <w:rPr>
          <w:rFonts w:ascii="Cambria" w:hAnsi="Cambria" w:cs="LMRoman10-Regular"/>
          <w:sz w:val="24"/>
          <w:szCs w:val="24"/>
        </w:rPr>
        <w:t>.</w:t>
      </w:r>
    </w:p>
    <w:p w14:paraId="1E64AC9A" w14:textId="173E59C1" w:rsidR="00891822" w:rsidRDefault="00891822" w:rsidP="00891822">
      <w:pPr>
        <w:autoSpaceDE w:val="0"/>
        <w:autoSpaceDN w:val="0"/>
        <w:adjustRightInd w:val="0"/>
        <w:spacing w:after="0" w:line="240" w:lineRule="auto"/>
        <w:rPr>
          <w:rFonts w:ascii="Cambria" w:hAnsi="Cambria" w:cs="LMRoman10-Regular"/>
          <w:sz w:val="24"/>
          <w:szCs w:val="24"/>
        </w:rPr>
      </w:pPr>
    </w:p>
    <w:p w14:paraId="182F0FCF" w14:textId="0E47F9B0" w:rsidR="00891822" w:rsidRPr="00891822" w:rsidDel="00BB226D" w:rsidRDefault="00891822" w:rsidP="00891822">
      <w:pPr>
        <w:autoSpaceDE w:val="0"/>
        <w:autoSpaceDN w:val="0"/>
        <w:adjustRightInd w:val="0"/>
        <w:spacing w:after="0" w:line="240" w:lineRule="auto"/>
        <w:rPr>
          <w:del w:id="249" w:author="Vullikanti, Anil (asv9v)" w:date="2019-06-11T10:07:00Z"/>
          <w:rFonts w:ascii="Cambria" w:hAnsi="Cambria" w:cs="LMRoman10-Regular"/>
          <w:sz w:val="24"/>
          <w:szCs w:val="24"/>
        </w:rPr>
      </w:pPr>
      <w:del w:id="250" w:author="Vullikanti, Anil (asv9v)" w:date="2019-06-11T10:07:00Z">
        <w:r w:rsidRPr="00891822" w:rsidDel="00BB226D">
          <w:rPr>
            <w:rFonts w:ascii="Cambria" w:hAnsi="Cambria" w:cs="LMRoman10-Regular"/>
            <w:sz w:val="24"/>
            <w:szCs w:val="24"/>
          </w:rPr>
          <w:delText>The main contribution of this paper is a novel approach for finding patterns in epidemic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Using the techniques of pattern mining in transactional data, we interpret the incidence</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data as a transaction-item matrix and develop an integer programming</w:delText>
        </w:r>
      </w:del>
      <w:ins w:id="251" w:author="Prathyush Sambaturu" w:date="2019-06-11T03:52:00Z">
        <w:del w:id="252" w:author="Vullikanti, Anil (asv9v)" w:date="2019-06-11T10:07:00Z">
          <w:r w:rsidR="00FC2BE9" w:rsidDel="00BB226D">
            <w:rPr>
              <w:rFonts w:ascii="Cambria" w:hAnsi="Cambria" w:cs="LMRoman10-Regular"/>
              <w:sz w:val="24"/>
              <w:szCs w:val="24"/>
            </w:rPr>
            <w:delText xml:space="preserve"> </w:delText>
          </w:r>
        </w:del>
      </w:ins>
      <w:del w:id="253" w:author="Vullikanti, Anil (asv9v)" w:date="2019-06-11T10:07:00Z">
        <w:r w:rsidRPr="00891822" w:rsidDel="00BB226D">
          <w:rPr>
            <w:rFonts w:ascii="Cambria" w:hAnsi="Cambria" w:cs="LMRoman10-Regular"/>
            <w:sz w:val="24"/>
            <w:szCs w:val="24"/>
          </w:rPr>
          <w:delText xml:space="preserve"> based technique for finding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“succinct” descriptions for a given</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subset of regions. An automated method is desi</w:delText>
        </w:r>
        <w:r w:rsidDel="00BB226D">
          <w:rPr>
            <w:rFonts w:ascii="Cambria" w:hAnsi="Cambria" w:cs="LMRoman10-Regular"/>
            <w:sz w:val="24"/>
            <w:szCs w:val="24"/>
          </w:rPr>
          <w:delText>g</w:delText>
        </w:r>
        <w:r w:rsidRPr="00891822" w:rsidDel="00BB226D">
          <w:rPr>
            <w:rFonts w:ascii="Cambria" w:hAnsi="Cambria" w:cs="LMRoman10-Regular"/>
            <w:sz w:val="24"/>
            <w:szCs w:val="24"/>
          </w:rPr>
          <w:delText>ned for searching</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different sets of regions, and identifying patterns of interest by considering those which have the</w:delText>
        </w:r>
      </w:del>
    </w:p>
    <w:p w14:paraId="4E05F15E" w14:textId="0F716EA7" w:rsidR="00891822" w:rsidDel="00BB226D" w:rsidRDefault="00891822" w:rsidP="00891822">
      <w:pPr>
        <w:autoSpaceDE w:val="0"/>
        <w:autoSpaceDN w:val="0"/>
        <w:adjustRightInd w:val="0"/>
        <w:spacing w:after="0" w:line="240" w:lineRule="auto"/>
        <w:rPr>
          <w:del w:id="254" w:author="Vullikanti, Anil (asv9v)" w:date="2019-06-11T10:07:00Z"/>
          <w:rFonts w:ascii="Cambria" w:hAnsi="Cambria" w:cs="LMRoman10-Regular"/>
          <w:sz w:val="24"/>
          <w:szCs w:val="24"/>
        </w:rPr>
      </w:pPr>
      <w:del w:id="255" w:author="Vullikanti, Anil (asv9v)" w:date="2019-06-11T10:07:00Z">
        <w:r w:rsidRPr="00891822" w:rsidDel="00BB226D">
          <w:rPr>
            <w:rFonts w:ascii="Cambria" w:hAnsi="Cambria" w:cs="LMRoman10-Regular"/>
            <w:sz w:val="24"/>
            <w:szCs w:val="24"/>
          </w:rPr>
          <w:delText>most succinct descriptions. The Influenza incidence data for the US, obtained from</w:delText>
        </w:r>
      </w:del>
      <w:ins w:id="256" w:author="Prathyush Sambaturu" w:date="2019-03-04T13:16:00Z">
        <w:del w:id="257" w:author="Vullikanti, Anil (asv9v)" w:date="2019-06-11T10:07:00Z">
          <w:r w:rsidR="00F47294" w:rsidDel="00BB226D">
            <w:rPr>
              <w:rFonts w:ascii="Cambria" w:hAnsi="Cambria" w:cs="LMRoman10-Regular"/>
              <w:sz w:val="24"/>
              <w:szCs w:val="24"/>
            </w:rPr>
            <w:delText xml:space="preserve"> </w:delText>
          </w:r>
        </w:del>
      </w:ins>
      <w:del w:id="258" w:author="Vullikanti, Anil (asv9v)" w:date="2019-06-11T10:07:00Z">
        <w:r w:rsidRPr="00891822" w:rsidDel="00BB226D">
          <w:rPr>
            <w:rFonts w:ascii="Cambria" w:hAnsi="Cambria" w:cs="LMRoman10-Regular"/>
            <w:sz w:val="24"/>
            <w:szCs w:val="24"/>
          </w:rPr>
          <w:delText xml:space="preserve"> Centers for</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 xml:space="preserve">Disease Control (CDC) </w:delText>
        </w:r>
      </w:del>
      <w:customXmlDelRangeStart w:id="259" w:author="Vullikanti, Anil (asv9v)" w:date="2019-06-11T10:07:00Z"/>
      <w:sdt>
        <w:sdtPr>
          <w:rPr>
            <w:rFonts w:ascii="Cambria" w:hAnsi="Cambria" w:cs="LMRoman10-Regular"/>
            <w:sz w:val="24"/>
            <w:szCs w:val="24"/>
          </w:rPr>
          <w:id w:val="1771813388"/>
          <w:citation/>
        </w:sdtPr>
        <w:sdtEndPr/>
        <w:sdtContent>
          <w:customXmlDelRangeEnd w:id="259"/>
          <w:del w:id="260" w:author="Vullikanti, Anil (asv9v)" w:date="2019-06-11T10:07:00Z">
            <w:r w:rsidR="0041568F" w:rsidDel="00BB226D">
              <w:rPr>
                <w:rFonts w:ascii="Cambria" w:hAnsi="Cambria" w:cs="LMRoman10-Regular"/>
                <w:sz w:val="24"/>
                <w:szCs w:val="24"/>
              </w:rPr>
              <w:fldChar w:fldCharType="begin"/>
            </w:r>
            <w:r w:rsidR="0041568F" w:rsidDel="00BB226D">
              <w:rPr>
                <w:rFonts w:ascii="Cambria" w:hAnsi="Cambria" w:cs="LMRoman10-Regular"/>
                <w:sz w:val="24"/>
                <w:szCs w:val="24"/>
              </w:rPr>
              <w:delInstrText xml:space="preserve"> CITATION 20118 \l 1033 </w:delInstrText>
            </w:r>
            <w:r w:rsidR="0041568F" w:rsidDel="00BB226D">
              <w:rPr>
                <w:rFonts w:ascii="Cambria" w:hAnsi="Cambria" w:cs="LMRoman10-Regular"/>
                <w:sz w:val="24"/>
                <w:szCs w:val="24"/>
              </w:rPr>
              <w:fldChar w:fldCharType="separate"/>
            </w:r>
            <w:r w:rsidR="00CB5CA2" w:rsidRPr="00CB5CA2" w:rsidDel="00BB226D">
              <w:rPr>
                <w:rFonts w:ascii="Cambria" w:hAnsi="Cambria" w:cs="LMRoman10-Regular"/>
                <w:noProof/>
                <w:sz w:val="24"/>
                <w:szCs w:val="24"/>
              </w:rPr>
              <w:delText>[8]</w:delText>
            </w:r>
            <w:r w:rsidR="0041568F" w:rsidDel="00BB226D">
              <w:rPr>
                <w:rFonts w:ascii="Cambria" w:hAnsi="Cambria" w:cs="LMRoman10-Regular"/>
                <w:sz w:val="24"/>
                <w:szCs w:val="24"/>
              </w:rPr>
              <w:fldChar w:fldCharType="end"/>
            </w:r>
          </w:del>
          <w:customXmlDelRangeStart w:id="261" w:author="Vullikanti, Anil (asv9v)" w:date="2019-06-11T10:07:00Z"/>
        </w:sdtContent>
      </w:sdt>
      <w:customXmlDelRangeEnd w:id="261"/>
      <w:del w:id="262" w:author="Vullikanti, Anil (asv9v)" w:date="2019-06-11T10:07:00Z">
        <w:r w:rsidR="0041568F"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is used to illustrate our methods. A</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brief</w:delText>
        </w:r>
        <w:r w:rsidR="008219CD"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description of this data is</w:delText>
        </w:r>
        <w:r w:rsidDel="00BB226D">
          <w:rPr>
            <w:rFonts w:ascii="Cambria" w:hAnsi="Cambria" w:cs="LMRoman10-Regular"/>
            <w:sz w:val="24"/>
            <w:szCs w:val="24"/>
          </w:rPr>
          <w:delText xml:space="preserve"> </w:delText>
        </w:r>
        <w:r w:rsidRPr="00891822" w:rsidDel="00BB226D">
          <w:rPr>
            <w:rFonts w:ascii="Cambria" w:hAnsi="Cambria" w:cs="LMRoman10-Regular"/>
            <w:sz w:val="24"/>
            <w:szCs w:val="24"/>
          </w:rPr>
          <w:delText>presented in both the methods and the results sections.</w:delText>
        </w:r>
      </w:del>
    </w:p>
    <w:p w14:paraId="65D349D8" w14:textId="27F50B37" w:rsidR="008219CD" w:rsidDel="00377F3A" w:rsidRDefault="008219CD" w:rsidP="00891822">
      <w:pPr>
        <w:autoSpaceDE w:val="0"/>
        <w:autoSpaceDN w:val="0"/>
        <w:adjustRightInd w:val="0"/>
        <w:spacing w:after="0" w:line="240" w:lineRule="auto"/>
        <w:rPr>
          <w:del w:id="263" w:author="Prathyush Sambaturu" w:date="2019-06-16T09:45:00Z"/>
          <w:rFonts w:ascii="Cambria" w:hAnsi="Cambria" w:cs="LMRoman10-Regular"/>
          <w:sz w:val="24"/>
          <w:szCs w:val="24"/>
        </w:rPr>
      </w:pPr>
    </w:p>
    <w:p w14:paraId="1ABE6D6C" w14:textId="1D4D3A24" w:rsidR="008219CD" w:rsidRDefault="00DB2CCB" w:rsidP="00DB2CCB">
      <w:pPr>
        <w:pStyle w:val="Heading2"/>
      </w:pPr>
      <w:r>
        <w:t>Methods</w:t>
      </w:r>
    </w:p>
    <w:p w14:paraId="2F3F299F" w14:textId="39AE5A39" w:rsidR="00DB2CCB" w:rsidRPr="00282B53" w:rsidDel="009B5B9D" w:rsidRDefault="001E7B98">
      <w:pPr>
        <w:autoSpaceDE w:val="0"/>
        <w:autoSpaceDN w:val="0"/>
        <w:adjustRightInd w:val="0"/>
        <w:spacing w:after="0" w:line="240" w:lineRule="auto"/>
        <w:rPr>
          <w:del w:id="264" w:author="Vullikanti, Anil (asv9v)" w:date="2019-06-11T11:51:00Z"/>
          <w:rFonts w:ascii="Cambria" w:hAnsi="Cambria" w:cs="LMRoman10-Regular"/>
          <w:sz w:val="24"/>
          <w:szCs w:val="24"/>
        </w:rPr>
      </w:pPr>
      <w:ins w:id="265" w:author="Vullikanti, Anil (asv9v)" w:date="2019-06-11T11:51:00Z">
        <w:r>
          <w:rPr>
            <w:rFonts w:ascii="Cambria" w:hAnsi="Cambria" w:cs="LMRoman10-Regular"/>
            <w:b/>
            <w:sz w:val="24"/>
            <w:szCs w:val="24"/>
          </w:rPr>
          <w:t>Notation</w:t>
        </w:r>
      </w:ins>
      <w:ins w:id="266" w:author="Vullikanti, Anil (asv9v)" w:date="2019-06-11T11:52:00Z">
        <w:r>
          <w:rPr>
            <w:rFonts w:ascii="Cambria" w:hAnsi="Cambria" w:cs="LMRoman10-Regular"/>
            <w:b/>
            <w:sz w:val="24"/>
            <w:szCs w:val="24"/>
          </w:rPr>
          <w:t xml:space="preserve"> and definitions</w:t>
        </w:r>
      </w:ins>
      <w:ins w:id="267" w:author="Vullikanti, Anil (asv9v)" w:date="2019-06-11T11:51:00Z">
        <w:r>
          <w:rPr>
            <w:rFonts w:ascii="Cambria" w:hAnsi="Cambria" w:cs="LMRoman10-Regular"/>
            <w:b/>
            <w:sz w:val="24"/>
            <w:szCs w:val="24"/>
          </w:rPr>
          <w:t>.</w:t>
        </w:r>
        <w:r>
          <w:rPr>
            <w:rFonts w:ascii="Cambria" w:hAnsi="Cambria" w:cs="LMRoman10-Regular"/>
            <w:sz w:val="24"/>
            <w:szCs w:val="24"/>
          </w:rPr>
          <w:t xml:space="preserve"> </w:t>
        </w:r>
      </w:ins>
      <w:r w:rsidR="00DB2CCB" w:rsidRPr="00DB2CCB">
        <w:rPr>
          <w:rFonts w:ascii="Cambria" w:hAnsi="Cambria" w:cs="LMRoman10-Regular"/>
          <w:sz w:val="24"/>
          <w:szCs w:val="24"/>
        </w:rPr>
        <w:t xml:space="preserve">Let </w:t>
      </w:r>
      <w:r w:rsidR="00DB2CCB" w:rsidRPr="00DB2CCB">
        <w:rPr>
          <w:rFonts w:ascii="Cambria" w:hAnsi="Cambria" w:cs="LMMathItalic10-Regular"/>
          <w:i/>
          <w:iCs/>
          <w:sz w:val="24"/>
          <w:szCs w:val="24"/>
        </w:rPr>
        <w:t xml:space="preserve">U </w:t>
      </w:r>
      <w:r w:rsidR="00DB2CCB" w:rsidRPr="00DB2CCB">
        <w:rPr>
          <w:rFonts w:ascii="Cambria" w:hAnsi="Cambria" w:cs="LMRoman10-Regular"/>
          <w:sz w:val="24"/>
          <w:szCs w:val="24"/>
        </w:rPr>
        <w:t>denote a set of elements of interest</w:t>
      </w:r>
      <w:ins w:id="268" w:author="Vullikanti, Anil (asv9v)" w:date="2019-06-11T11:50:00Z">
        <w:r w:rsidR="006134D9">
          <w:rPr>
            <w:rFonts w:ascii="Cambria" w:hAnsi="Cambria" w:cs="LMRoman10-Regular"/>
            <w:sz w:val="24"/>
            <w:szCs w:val="24"/>
          </w:rPr>
          <w:t xml:space="preserve">. For the CDC Influenza </w:t>
        </w:r>
        <w:del w:id="269" w:author="Prathyush Sambaturu" w:date="2019-06-16T09:45:00Z">
          <w:r w:rsidR="006134D9" w:rsidDel="00377F3A">
            <w:rPr>
              <w:rFonts w:ascii="Cambria" w:hAnsi="Cambria" w:cs="LMRoman10-Regular"/>
              <w:sz w:val="24"/>
              <w:szCs w:val="24"/>
            </w:rPr>
            <w:delText>data</w:delText>
          </w:r>
        </w:del>
      </w:ins>
      <w:ins w:id="270" w:author="Prathyush Sambaturu" w:date="2019-06-16T09:45:00Z">
        <w:r w:rsidR="00377F3A">
          <w:rPr>
            <w:rFonts w:ascii="Cambria" w:hAnsi="Cambria" w:cs="LMRoman10-Regular"/>
            <w:sz w:val="24"/>
            <w:szCs w:val="24"/>
          </w:rPr>
          <w:t>data,</w:t>
        </w:r>
      </w:ins>
      <w:ins w:id="271" w:author="Vullikanti, Anil (asv9v)" w:date="2019-06-11T11:50:00Z">
        <w:r w:rsidR="006134D9">
          <w:rPr>
            <w:rFonts w:ascii="Cambria" w:hAnsi="Cambria" w:cs="LMRoman10-Regular"/>
            <w:sz w:val="24"/>
            <w:szCs w:val="24"/>
          </w:rPr>
          <w:t xml:space="preserve"> we </w:t>
        </w:r>
      </w:ins>
      <w:ins w:id="272" w:author="Vullikanti, Anil (asv9v)" w:date="2019-06-11T11:54:00Z">
        <w:r>
          <w:rPr>
            <w:rFonts w:ascii="Cambria" w:hAnsi="Cambria" w:cs="LMRoman10-Regular"/>
            <w:sz w:val="24"/>
            <w:szCs w:val="24"/>
          </w:rPr>
          <w:t>describe</w:t>
        </w:r>
      </w:ins>
      <w:ins w:id="273" w:author="Vullikanti, Anil (asv9v)" w:date="2019-06-11T11:50:00Z">
        <w:r w:rsidR="006134D9">
          <w:rPr>
            <w:rFonts w:ascii="Cambria" w:hAnsi="Cambria" w:cs="LMRoman10-Regular"/>
            <w:sz w:val="24"/>
            <w:szCs w:val="24"/>
          </w:rPr>
          <w:t xml:space="preserve"> later,</w:t>
        </w:r>
      </w:ins>
      <w:del w:id="274" w:author="Vullikanti, Anil (asv9v)" w:date="2019-06-11T11:50:00Z">
        <w:r w:rsidR="00DB2CCB" w:rsidRPr="00DB2CCB" w:rsidDel="006134D9">
          <w:rPr>
            <w:rFonts w:ascii="Cambria" w:hAnsi="Cambria" w:cs="LMRoman10-Regular"/>
            <w:sz w:val="24"/>
            <w:szCs w:val="24"/>
          </w:rPr>
          <w:delText>;</w:delText>
        </w:r>
      </w:del>
      <w:r w:rsidR="00DB2CCB" w:rsidRPr="00DB2CCB">
        <w:rPr>
          <w:rFonts w:ascii="Cambria" w:hAnsi="Cambria" w:cs="LMRoman10-Regular"/>
          <w:sz w:val="24"/>
          <w:szCs w:val="24"/>
        </w:rPr>
        <w:t xml:space="preserve"> we focus on regions, primarily states in the US, though</w:t>
      </w:r>
      <w:r w:rsidR="00DB2CCB">
        <w:rPr>
          <w:rFonts w:ascii="Cambria" w:hAnsi="Cambria" w:cs="LMRoman10-Regular"/>
          <w:sz w:val="24"/>
          <w:szCs w:val="24"/>
        </w:rPr>
        <w:t xml:space="preserve"> </w:t>
      </w:r>
      <w:r w:rsidR="00DB2CCB" w:rsidRPr="00DB2CCB">
        <w:rPr>
          <w:rFonts w:ascii="Cambria" w:hAnsi="Cambria" w:cs="LMRoman10-Regular"/>
          <w:sz w:val="24"/>
          <w:szCs w:val="24"/>
        </w:rPr>
        <w:t>our abstraction easily extends to other notions of regions, and other kinds of objects. We will use</w:t>
      </w:r>
      <w:r w:rsidR="00DB2CCB">
        <w:rPr>
          <w:rFonts w:ascii="Cambria" w:hAnsi="Cambria" w:cs="LMRoman10-Regular"/>
          <w:sz w:val="24"/>
          <w:szCs w:val="24"/>
        </w:rPr>
        <w:t xml:space="preserve"> </w:t>
      </w:r>
      <w:r w:rsidR="00DB2CCB" w:rsidRPr="00DB2CCB">
        <w:rPr>
          <w:rFonts w:ascii="Cambria" w:hAnsi="Cambria" w:cs="LMRoman10-Regular"/>
          <w:sz w:val="24"/>
          <w:szCs w:val="24"/>
        </w:rPr>
        <w:t>elements and states synonymously. There are different kinds of features associated with each state</w:t>
      </w:r>
      <w:ins w:id="275" w:author="Vullikanti, Anil (asv9v)" w:date="2019-06-11T11:50:00Z">
        <w:r w:rsidR="009B5B9D">
          <w:rPr>
            <w:rFonts w:ascii="Cambria" w:hAnsi="Cambria" w:cs="LMRoman10-Regular"/>
            <w:sz w:val="24"/>
            <w:szCs w:val="24"/>
          </w:rPr>
          <w:t>, which will be described later</w:t>
        </w:r>
      </w:ins>
      <w:ins w:id="276" w:author="Vullikanti, Anil (asv9v)" w:date="2019-06-11T11:51:00Z">
        <w:r w:rsidR="009B5B9D">
          <w:rPr>
            <w:rFonts w:ascii="Cambria" w:hAnsi="Cambria" w:cs="LMRoman10-Regular"/>
            <w:sz w:val="24"/>
            <w:szCs w:val="24"/>
          </w:rPr>
          <w:t xml:space="preserve">. </w:t>
        </w:r>
      </w:ins>
      <w:del w:id="277" w:author="Vullikanti, Anil (asv9v)" w:date="2019-06-11T11:51:00Z">
        <w:r w:rsidR="00DB2CCB" w:rsidRPr="00282B53" w:rsidDel="009B5B9D">
          <w:rPr>
            <w:rFonts w:ascii="Cambria" w:hAnsi="Cambria" w:cs="LMRoman10-Regular"/>
            <w:sz w:val="24"/>
            <w:szCs w:val="24"/>
          </w:rPr>
          <w:delText>; examples of features that can be used for the Influenza data from CDC are:</w:delText>
        </w:r>
      </w:del>
    </w:p>
    <w:p w14:paraId="02090C78" w14:textId="689FB129" w:rsidR="00DB2CCB" w:rsidRPr="00282B53" w:rsidDel="009B5B9D" w:rsidRDefault="00DB2CCB">
      <w:pPr>
        <w:autoSpaceDE w:val="0"/>
        <w:autoSpaceDN w:val="0"/>
        <w:adjustRightInd w:val="0"/>
        <w:spacing w:after="0" w:line="240" w:lineRule="auto"/>
        <w:rPr>
          <w:del w:id="278" w:author="Vullikanti, Anil (asv9v)" w:date="2019-06-11T11:51:00Z"/>
          <w:rFonts w:ascii="Cambria" w:hAnsi="Cambria" w:cs="LMRoman10-Regular"/>
          <w:sz w:val="24"/>
          <w:szCs w:val="24"/>
        </w:rPr>
        <w:pPrChange w:id="279" w:author="Vullikanti, Anil (asv9v)" w:date="2019-06-11T11:51:00Z">
          <w:pPr>
            <w:pStyle w:val="ListParagraph"/>
            <w:numPr>
              <w:numId w:val="3"/>
            </w:numPr>
            <w:autoSpaceDE w:val="0"/>
            <w:autoSpaceDN w:val="0"/>
            <w:adjustRightInd w:val="0"/>
            <w:spacing w:after="0" w:line="240" w:lineRule="auto"/>
            <w:ind w:left="1080" w:hanging="360"/>
          </w:pPr>
        </w:pPrChange>
      </w:pPr>
      <w:del w:id="280" w:author="Vullikanti, Anil (asv9v)" w:date="2019-06-11T11:51:00Z">
        <w:r w:rsidRPr="00282B53" w:rsidDel="009B5B9D">
          <w:rPr>
            <w:rFonts w:ascii="Cambria" w:hAnsi="Cambria" w:cs="LMRoman10-Regular"/>
            <w:sz w:val="24"/>
            <w:szCs w:val="24"/>
          </w:rPr>
          <w:delText>Location (e.g., Mid-Atlantic, Southwest)</w:delText>
        </w:r>
      </w:del>
    </w:p>
    <w:p w14:paraId="303002AE" w14:textId="1F8ABA77" w:rsidR="00DB2CCB" w:rsidRPr="00282B53" w:rsidDel="009B5B9D" w:rsidRDefault="00DB2CCB">
      <w:pPr>
        <w:autoSpaceDE w:val="0"/>
        <w:autoSpaceDN w:val="0"/>
        <w:adjustRightInd w:val="0"/>
        <w:spacing w:after="0" w:line="240" w:lineRule="auto"/>
        <w:rPr>
          <w:del w:id="281" w:author="Vullikanti, Anil (asv9v)" w:date="2019-06-11T11:51:00Z"/>
          <w:rFonts w:ascii="Cambria" w:hAnsi="Cambria" w:cs="LMRoman10-Regular"/>
          <w:sz w:val="24"/>
          <w:szCs w:val="24"/>
        </w:rPr>
        <w:pPrChange w:id="282" w:author="Vullikanti, Anil (asv9v)" w:date="2019-06-11T11:51:00Z">
          <w:pPr>
            <w:pStyle w:val="ListParagraph"/>
            <w:numPr>
              <w:numId w:val="3"/>
            </w:numPr>
            <w:autoSpaceDE w:val="0"/>
            <w:autoSpaceDN w:val="0"/>
            <w:adjustRightInd w:val="0"/>
            <w:spacing w:after="0" w:line="240" w:lineRule="auto"/>
            <w:ind w:left="1080" w:hanging="360"/>
          </w:pPr>
        </w:pPrChange>
      </w:pPr>
      <w:del w:id="283" w:author="Vullikanti, Anil (asv9v)" w:date="2019-06-11T11:51:00Z">
        <w:r w:rsidRPr="00282B53" w:rsidDel="009B5B9D">
          <w:rPr>
            <w:rFonts w:ascii="Cambria" w:hAnsi="Cambria" w:cs="LMRoman10-Regular"/>
            <w:sz w:val="24"/>
            <w:szCs w:val="24"/>
          </w:rPr>
          <w:delText xml:space="preserve">Activity level (e.g., high, moderate and low)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3CE391B3" w14:textId="15D70FCD" w:rsidR="00DB2CCB" w:rsidRPr="00282B53" w:rsidDel="009B5B9D" w:rsidRDefault="00DB2CCB">
      <w:pPr>
        <w:autoSpaceDE w:val="0"/>
        <w:autoSpaceDN w:val="0"/>
        <w:adjustRightInd w:val="0"/>
        <w:spacing w:after="0" w:line="240" w:lineRule="auto"/>
        <w:rPr>
          <w:del w:id="284" w:author="Vullikanti, Anil (asv9v)" w:date="2019-06-11T11:51:00Z"/>
          <w:rFonts w:ascii="Cambria" w:hAnsi="Cambria" w:cs="LMRoman10-Regular"/>
          <w:sz w:val="24"/>
          <w:szCs w:val="24"/>
        </w:rPr>
        <w:pPrChange w:id="285" w:author="Vullikanti, Anil (asv9v)" w:date="2019-06-11T11:51:00Z">
          <w:pPr>
            <w:pStyle w:val="ListParagraph"/>
            <w:numPr>
              <w:numId w:val="3"/>
            </w:numPr>
            <w:autoSpaceDE w:val="0"/>
            <w:autoSpaceDN w:val="0"/>
            <w:adjustRightInd w:val="0"/>
            <w:spacing w:after="0" w:line="240" w:lineRule="auto"/>
            <w:ind w:left="1080" w:hanging="360"/>
          </w:pPr>
        </w:pPrChange>
      </w:pPr>
      <w:del w:id="286" w:author="Vullikanti, Anil (asv9v)" w:date="2019-06-11T11:51:00Z">
        <w:r w:rsidRPr="00282B53" w:rsidDel="009B5B9D">
          <w:rPr>
            <w:rFonts w:ascii="Cambria" w:hAnsi="Cambria" w:cs="LMRoman10-Regular"/>
            <w:sz w:val="24"/>
            <w:szCs w:val="24"/>
          </w:rPr>
          <w:delText xml:space="preserve">Geographical spread (e.g., widespread, local) in the </w:delText>
        </w:r>
        <w:r w:rsidRPr="00282B53" w:rsidDel="009B5B9D">
          <w:rPr>
            <w:rFonts w:ascii="Cambria" w:hAnsi="Cambria" w:cs="LMMathItalic10-Regular"/>
            <w:i/>
            <w:iCs/>
            <w:sz w:val="24"/>
            <w:szCs w:val="24"/>
          </w:rPr>
          <w:delText>t</w:delText>
        </w:r>
        <w:r w:rsidRPr="00282B53" w:rsidDel="009B5B9D">
          <w:rPr>
            <w:rFonts w:ascii="Cambria" w:hAnsi="Cambria" w:cs="LMRoman10-Regular"/>
            <w:sz w:val="24"/>
            <w:szCs w:val="24"/>
          </w:rPr>
          <w:delText>th week before the current one</w:delText>
        </w:r>
      </w:del>
    </w:p>
    <w:p w14:paraId="01594B42" w14:textId="7685DC3F" w:rsidR="00DB2CCB" w:rsidRPr="00282B53" w:rsidDel="009B5B9D" w:rsidRDefault="00DB2CCB">
      <w:pPr>
        <w:autoSpaceDE w:val="0"/>
        <w:autoSpaceDN w:val="0"/>
        <w:adjustRightInd w:val="0"/>
        <w:spacing w:after="0" w:line="240" w:lineRule="auto"/>
        <w:rPr>
          <w:del w:id="287" w:author="Vullikanti, Anil (asv9v)" w:date="2019-06-11T11:51:00Z"/>
          <w:rFonts w:ascii="Cambria" w:hAnsi="Cambria" w:cs="LMRoman10-Regular"/>
          <w:sz w:val="24"/>
          <w:szCs w:val="24"/>
        </w:rPr>
        <w:pPrChange w:id="288" w:author="Vullikanti, Anil (asv9v)" w:date="2019-06-11T11:51:00Z">
          <w:pPr>
            <w:pStyle w:val="ListParagraph"/>
            <w:numPr>
              <w:numId w:val="3"/>
            </w:numPr>
            <w:autoSpaceDE w:val="0"/>
            <w:autoSpaceDN w:val="0"/>
            <w:adjustRightInd w:val="0"/>
            <w:spacing w:after="0" w:line="240" w:lineRule="auto"/>
            <w:ind w:left="1080" w:hanging="360"/>
          </w:pPr>
        </w:pPrChange>
      </w:pPr>
      <w:del w:id="289" w:author="Vullikanti, Anil (asv9v)" w:date="2019-06-11T11:51:00Z">
        <w:r w:rsidRPr="00282B53" w:rsidDel="009B5B9D">
          <w:rPr>
            <w:rFonts w:ascii="Cambria" w:hAnsi="Cambria" w:cs="LMRoman10-Regular"/>
            <w:sz w:val="24"/>
            <w:szCs w:val="24"/>
          </w:rPr>
          <w:delText>Whether the number of infections has crossed a threshold</w:delText>
        </w:r>
      </w:del>
    </w:p>
    <w:p w14:paraId="59A8E48A" w14:textId="4EF01CC1" w:rsidR="00DB2CCB" w:rsidRPr="00282B53" w:rsidDel="009B5B9D" w:rsidRDefault="00DB2CCB">
      <w:pPr>
        <w:autoSpaceDE w:val="0"/>
        <w:autoSpaceDN w:val="0"/>
        <w:adjustRightInd w:val="0"/>
        <w:spacing w:after="0" w:line="240" w:lineRule="auto"/>
        <w:rPr>
          <w:del w:id="290" w:author="Vullikanti, Anil (asv9v)" w:date="2019-06-11T11:51:00Z"/>
          <w:rFonts w:ascii="Cambria" w:hAnsi="Cambria" w:cs="LMRoman10-Regular"/>
          <w:sz w:val="24"/>
          <w:szCs w:val="24"/>
        </w:rPr>
        <w:pPrChange w:id="291" w:author="Vullikanti, Anil (asv9v)" w:date="2019-06-11T11:51:00Z">
          <w:pPr>
            <w:pStyle w:val="ListParagraph"/>
            <w:numPr>
              <w:numId w:val="3"/>
            </w:numPr>
            <w:autoSpaceDE w:val="0"/>
            <w:autoSpaceDN w:val="0"/>
            <w:adjustRightInd w:val="0"/>
            <w:spacing w:after="0" w:line="240" w:lineRule="auto"/>
            <w:ind w:left="1080" w:hanging="360"/>
          </w:pPr>
        </w:pPrChange>
      </w:pPr>
      <w:del w:id="292" w:author="Vullikanti, Anil (asv9v)" w:date="2019-06-11T11:51:00Z">
        <w:r w:rsidRPr="00282B53" w:rsidDel="009B5B9D">
          <w:rPr>
            <w:rFonts w:ascii="Cambria" w:hAnsi="Cambria" w:cs="LMRoman10-Regular"/>
            <w:sz w:val="24"/>
            <w:szCs w:val="24"/>
          </w:rPr>
          <w:delText>Whether the peak has been reached</w:delText>
        </w:r>
      </w:del>
    </w:p>
    <w:p w14:paraId="4F60272D" w14:textId="4E21A295" w:rsidR="0041287F" w:rsidRPr="00282B53" w:rsidDel="009B5B9D" w:rsidRDefault="00DB2CCB">
      <w:pPr>
        <w:autoSpaceDE w:val="0"/>
        <w:autoSpaceDN w:val="0"/>
        <w:adjustRightInd w:val="0"/>
        <w:spacing w:after="0" w:line="240" w:lineRule="auto"/>
        <w:rPr>
          <w:del w:id="293" w:author="Vullikanti, Anil (asv9v)" w:date="2019-06-11T11:51:00Z"/>
          <w:rFonts w:ascii="Cambria" w:hAnsi="Cambria" w:cs="LMRoman10-Regular"/>
          <w:sz w:val="24"/>
          <w:szCs w:val="24"/>
        </w:rPr>
        <w:pPrChange w:id="294" w:author="Vullikanti, Anil (asv9v)" w:date="2019-06-11T11:51:00Z">
          <w:pPr>
            <w:pStyle w:val="ListParagraph"/>
            <w:numPr>
              <w:numId w:val="3"/>
            </w:numPr>
            <w:autoSpaceDE w:val="0"/>
            <w:autoSpaceDN w:val="0"/>
            <w:adjustRightInd w:val="0"/>
            <w:spacing w:after="0" w:line="240" w:lineRule="auto"/>
            <w:ind w:left="1080" w:hanging="360"/>
          </w:pPr>
        </w:pPrChange>
      </w:pPr>
      <w:del w:id="295" w:author="Vullikanti, Anil (asv9v)" w:date="2019-06-11T11:51:00Z">
        <w:r w:rsidRPr="00282B53" w:rsidDel="009B5B9D">
          <w:rPr>
            <w:rFonts w:ascii="Cambria" w:hAnsi="Cambria" w:cs="LMRoman10-Regular"/>
            <w:sz w:val="24"/>
            <w:szCs w:val="24"/>
          </w:rPr>
          <w:delText>Similarity with past season.</w:delText>
        </w:r>
      </w:del>
    </w:p>
    <w:p w14:paraId="4C2278C3" w14:textId="1DFE0957" w:rsidR="00DB2CCB" w:rsidRPr="00C75B77" w:rsidDel="009B5B9D" w:rsidRDefault="00DB2CCB">
      <w:pPr>
        <w:autoSpaceDE w:val="0"/>
        <w:autoSpaceDN w:val="0"/>
        <w:adjustRightInd w:val="0"/>
        <w:spacing w:after="0" w:line="240" w:lineRule="auto"/>
        <w:rPr>
          <w:del w:id="296" w:author="Vullikanti, Anil (asv9v)" w:date="2019-06-11T11:51:00Z"/>
          <w:rFonts w:ascii="Cambria" w:hAnsi="Cambria" w:cs="Times New Roman"/>
          <w:sz w:val="24"/>
          <w:szCs w:val="24"/>
        </w:rPr>
      </w:pPr>
      <w:del w:id="297" w:author="Vullikanti, Anil (asv9v)" w:date="2019-06-11T11:51:00Z">
        <w:r w:rsidRPr="00282B53" w:rsidDel="009B5B9D">
          <w:rPr>
            <w:rFonts w:ascii="Cambria" w:hAnsi="Cambria" w:cs="LMRoman10-Regular"/>
            <w:sz w:val="24"/>
            <w:szCs w:val="24"/>
            <w:rPrChange w:id="298" w:author="Prathyush Sambaturu" w:date="2019-06-16T09:45:00Z">
              <w:rPr>
                <w:rFonts w:ascii="Cambria" w:hAnsi="Cambria" w:cs="LMRoman10-Regular"/>
              </w:rPr>
            </w:rPrChange>
          </w:rPr>
          <w:delText>All these features other than the first one (location) are epidemic specific</w:delText>
        </w:r>
      </w:del>
      <w:ins w:id="299" w:author="Prathyush Sambaturu" w:date="2019-03-04T13:26:00Z">
        <w:del w:id="300" w:author="Vullikanti, Anil (asv9v)" w:date="2019-06-11T11:51:00Z">
          <w:r w:rsidR="00BD5495" w:rsidRPr="00282B53" w:rsidDel="009B5B9D">
            <w:rPr>
              <w:rFonts w:ascii="Cambria" w:hAnsi="Cambria" w:cs="LMRoman10-Regular"/>
              <w:sz w:val="24"/>
              <w:szCs w:val="24"/>
              <w:rPrChange w:id="301" w:author="Prathyush Sambaturu" w:date="2019-06-16T09:45:00Z">
                <w:rPr>
                  <w:rFonts w:ascii="Cambria" w:hAnsi="Cambria" w:cs="LMRoman10-Regular"/>
                </w:rPr>
              </w:rPrChange>
            </w:rPr>
            <w:delText xml:space="preserve"> </w:delText>
          </w:r>
        </w:del>
      </w:ins>
      <w:del w:id="302" w:author="Vullikanti, Anil (asv9v)" w:date="2019-06-11T11:51:00Z">
        <w:r w:rsidRPr="00282B53" w:rsidDel="009B5B9D">
          <w:rPr>
            <w:rFonts w:ascii="Cambria" w:hAnsi="Cambria" w:cs="LMRoman10-Regular"/>
            <w:sz w:val="24"/>
            <w:szCs w:val="24"/>
            <w:rPrChange w:id="303" w:author="Prathyush Sambaturu" w:date="2019-06-16T09:45:00Z">
              <w:rPr>
                <w:rFonts w:ascii="Cambria" w:hAnsi="Cambria" w:cs="LMRoman10-Regular"/>
              </w:rPr>
            </w:rPrChange>
          </w:rPr>
          <w:delText xml:space="preserve">, and are computed by CDC using specific definitions. These features capture the spatial, temporal, and severity aspects of the reported cases. </w:delText>
        </w:r>
      </w:del>
      <w:ins w:id="304" w:author="Prathyush Sambaturu" w:date="2019-03-04T13:26:00Z">
        <w:del w:id="305" w:author="Vullikanti, Anil (asv9v)" w:date="2019-06-11T11:51:00Z">
          <w:r w:rsidR="005E093C" w:rsidRPr="00282B53" w:rsidDel="009B5B9D">
            <w:rPr>
              <w:rFonts w:ascii="Cambria" w:hAnsi="Cambria"/>
              <w:color w:val="222222"/>
              <w:sz w:val="24"/>
              <w:szCs w:val="24"/>
              <w:shd w:val="clear" w:color="auto" w:fill="FFFFFF"/>
              <w:rPrChange w:id="306" w:author="Prathyush Sambaturu" w:date="2019-06-16T09:45:00Z">
                <w:rPr>
                  <w:color w:val="222222"/>
                  <w:shd w:val="clear" w:color="auto" w:fill="FFFFFF"/>
                </w:rPr>
              </w:rPrChange>
            </w:rPr>
            <w:delText>We use CDC reports, e.g., [8] , to collect data that capture these features for the states in US.</w:delText>
          </w:r>
        </w:del>
      </w:ins>
      <w:del w:id="307" w:author="Vullikanti, Anil (asv9v)" w:date="2019-06-11T11:51:00Z">
        <w:r w:rsidRPr="00282B53" w:rsidDel="009B5B9D">
          <w:rPr>
            <w:rFonts w:ascii="Cambria" w:hAnsi="Cambria" w:cs="LMRoman10-Regular"/>
            <w:sz w:val="24"/>
            <w:szCs w:val="24"/>
            <w:rPrChange w:id="308" w:author="Prathyush Sambaturu" w:date="2019-06-16T09:45:00Z">
              <w:rPr>
                <w:rFonts w:ascii="Cambria" w:hAnsi="Cambria" w:cs="LMRoman10-Regular"/>
              </w:rPr>
            </w:rPrChange>
          </w:rPr>
          <w:delText>We use CDC reports, e.g.,</w:delText>
        </w:r>
        <w:r w:rsidR="004471E7" w:rsidRPr="00282B53" w:rsidDel="009B5B9D">
          <w:rPr>
            <w:rFonts w:ascii="Cambria" w:hAnsi="Cambria" w:cs="LMRoman10-Regular"/>
            <w:sz w:val="24"/>
            <w:szCs w:val="24"/>
            <w:rPrChange w:id="309" w:author="Prathyush Sambaturu" w:date="2019-06-16T09:45:00Z">
              <w:rPr>
                <w:rFonts w:ascii="Cambria" w:hAnsi="Cambria" w:cs="LMRoman10-Regular"/>
              </w:rPr>
            </w:rPrChange>
          </w:rPr>
          <w:delText xml:space="preserve"> </w:delText>
        </w:r>
      </w:del>
      <w:customXmlDelRangeStart w:id="310" w:author="Vullikanti, Anil (asv9v)" w:date="2019-06-11T11:51:00Z"/>
      <w:sdt>
        <w:sdtPr>
          <w:rPr>
            <w:rFonts w:ascii="Cambria" w:hAnsi="Cambria"/>
            <w:sz w:val="24"/>
            <w:szCs w:val="24"/>
          </w:rPr>
          <w:id w:val="-482931306"/>
          <w:citation/>
        </w:sdtPr>
        <w:sdtEndPr/>
        <w:sdtContent>
          <w:customXmlDelRangeEnd w:id="310"/>
          <w:del w:id="311" w:author="Vullikanti, Anil (asv9v)" w:date="2019-06-11T11:51:00Z">
            <w:r w:rsidR="004471E7" w:rsidRPr="00282B53" w:rsidDel="009B5B9D">
              <w:rPr>
                <w:rFonts w:ascii="Cambria" w:hAnsi="Cambria" w:cs="LMRoman10-Regular"/>
                <w:sz w:val="24"/>
                <w:szCs w:val="24"/>
                <w:rPrChange w:id="312" w:author="Prathyush Sambaturu" w:date="2019-06-16T09:45:00Z">
                  <w:rPr>
                    <w:rFonts w:ascii="Cambria" w:hAnsi="Cambria" w:cs="LMRoman10-Regular"/>
                  </w:rPr>
                </w:rPrChange>
              </w:rPr>
              <w:fldChar w:fldCharType="begin"/>
            </w:r>
            <w:r w:rsidR="004471E7" w:rsidRPr="00282B53" w:rsidDel="009B5B9D">
              <w:rPr>
                <w:rFonts w:ascii="Cambria" w:hAnsi="Cambria" w:cs="LMRoman10-Regular"/>
                <w:sz w:val="24"/>
                <w:szCs w:val="24"/>
                <w:rPrChange w:id="313" w:author="Prathyush Sambaturu" w:date="2019-06-16T09:45:00Z">
                  <w:rPr>
                    <w:rFonts w:ascii="Cambria" w:hAnsi="Cambria" w:cs="LMRoman10-Regular"/>
                  </w:rPr>
                </w:rPrChange>
              </w:rPr>
              <w:delInstrText xml:space="preserve"> CITATION 20118 \l 1033 </w:delInstrText>
            </w:r>
            <w:r w:rsidR="004471E7" w:rsidRPr="00282B53" w:rsidDel="009B5B9D">
              <w:rPr>
                <w:rFonts w:ascii="Cambria" w:hAnsi="Cambria" w:cs="LMRoman10-Regular"/>
                <w:sz w:val="24"/>
                <w:szCs w:val="24"/>
                <w:rPrChange w:id="314" w:author="Prathyush Sambaturu" w:date="2019-06-16T09:45:00Z">
                  <w:rPr>
                    <w:rFonts w:ascii="Cambria" w:hAnsi="Cambria" w:cs="LMRoman10-Regular"/>
                  </w:rPr>
                </w:rPrChange>
              </w:rPr>
              <w:fldChar w:fldCharType="separate"/>
            </w:r>
            <w:r w:rsidR="00CB5CA2" w:rsidRPr="00282B53" w:rsidDel="009B5B9D">
              <w:rPr>
                <w:rFonts w:ascii="Cambria" w:hAnsi="Cambria" w:cs="LMRoman10-Regular"/>
                <w:noProof/>
                <w:sz w:val="24"/>
                <w:szCs w:val="24"/>
                <w:rPrChange w:id="315" w:author="Prathyush Sambaturu" w:date="2019-06-16T09:45:00Z">
                  <w:rPr>
                    <w:rFonts w:ascii="Cambria" w:hAnsi="Cambria" w:cs="LMRoman10-Regular"/>
                    <w:noProof/>
                  </w:rPr>
                </w:rPrChange>
              </w:rPr>
              <w:delText>[8]</w:delText>
            </w:r>
            <w:r w:rsidR="004471E7" w:rsidRPr="00282B53" w:rsidDel="009B5B9D">
              <w:rPr>
                <w:rFonts w:ascii="Cambria" w:hAnsi="Cambria" w:cs="LMRoman10-Regular"/>
                <w:sz w:val="24"/>
                <w:szCs w:val="24"/>
                <w:rPrChange w:id="316" w:author="Prathyush Sambaturu" w:date="2019-06-16T09:45:00Z">
                  <w:rPr>
                    <w:rFonts w:ascii="Cambria" w:hAnsi="Cambria" w:cs="LMRoman10-Regular"/>
                  </w:rPr>
                </w:rPrChange>
              </w:rPr>
              <w:fldChar w:fldCharType="end"/>
            </w:r>
          </w:del>
          <w:customXmlDelRangeStart w:id="317" w:author="Vullikanti, Anil (asv9v)" w:date="2019-06-11T11:51:00Z"/>
        </w:sdtContent>
      </w:sdt>
      <w:customXmlDelRangeEnd w:id="317"/>
      <w:del w:id="318" w:author="Vullikanti, Anil (asv9v)" w:date="2019-06-11T11:51:00Z">
        <w:r w:rsidRPr="00282B53" w:rsidDel="009B5B9D">
          <w:rPr>
            <w:rFonts w:ascii="Cambria" w:hAnsi="Cambria" w:cs="LMRoman10-Regular"/>
            <w:sz w:val="24"/>
            <w:szCs w:val="24"/>
            <w:rPrChange w:id="319" w:author="Prathyush Sambaturu" w:date="2019-06-16T09:45:00Z">
              <w:rPr>
                <w:rFonts w:ascii="Cambria" w:hAnsi="Cambria" w:cs="LMRoman10-Regular"/>
              </w:rPr>
            </w:rPrChange>
          </w:rPr>
          <w:delText xml:space="preserve"> , for data on these features. We combine the data for multiple weeks (e.g., for the activity level in the </w:delText>
        </w:r>
        <w:r w:rsidRPr="00282B53" w:rsidDel="009B5B9D">
          <w:rPr>
            <w:rFonts w:ascii="Cambria" w:hAnsi="Cambria" w:cs="LMMathItalic10-Regular"/>
            <w:i/>
            <w:iCs/>
            <w:sz w:val="24"/>
            <w:szCs w:val="24"/>
            <w:rPrChange w:id="320" w:author="Prathyush Sambaturu" w:date="2019-06-16T09:45:00Z">
              <w:rPr>
                <w:rFonts w:ascii="Cambria" w:hAnsi="Cambria" w:cs="LMMathItalic10-Regular"/>
                <w:i/>
                <w:iCs/>
              </w:rPr>
            </w:rPrChange>
          </w:rPr>
          <w:delText>t</w:delText>
        </w:r>
        <w:r w:rsidRPr="00282B53" w:rsidDel="009B5B9D">
          <w:rPr>
            <w:rFonts w:ascii="Cambria" w:hAnsi="Cambria" w:cs="LMRoman10-Regular"/>
            <w:sz w:val="24"/>
            <w:szCs w:val="24"/>
            <w:rPrChange w:id="321" w:author="Prathyush Sambaturu" w:date="2019-06-16T09:45:00Z">
              <w:rPr>
                <w:rFonts w:ascii="Cambria" w:hAnsi="Cambria" w:cs="LMRoman10-Regular"/>
              </w:rPr>
            </w:rPrChange>
          </w:rPr>
          <w:delText>th week before the current one), and multiple seasons (e.g., for the similarity with past seasons) for our study. In general, these values are real</w:delText>
        </w:r>
      </w:del>
      <w:ins w:id="322" w:author="Prathyush Sambaturu" w:date="2019-03-04T13:27:00Z">
        <w:del w:id="323" w:author="Vullikanti, Anil (asv9v)" w:date="2019-06-11T11:51:00Z">
          <w:r w:rsidR="00783562" w:rsidRPr="00282B53" w:rsidDel="009B5B9D">
            <w:rPr>
              <w:rFonts w:ascii="Cambria" w:hAnsi="Cambria" w:cs="LMRoman10-Regular"/>
              <w:sz w:val="24"/>
              <w:szCs w:val="24"/>
              <w:rPrChange w:id="324" w:author="Prathyush Sambaturu" w:date="2019-06-16T09:45:00Z">
                <w:rPr>
                  <w:rFonts w:ascii="Cambria" w:hAnsi="Cambria" w:cs="LMRoman10-Regular"/>
                </w:rPr>
              </w:rPrChange>
            </w:rPr>
            <w:delText xml:space="preserve"> </w:delText>
          </w:r>
        </w:del>
      </w:ins>
    </w:p>
    <w:p w14:paraId="0B58707E" w14:textId="35B8FE1C" w:rsidR="00DB2CCB" w:rsidRPr="00282B53" w:rsidRDefault="00DB2CCB" w:rsidP="009B5B9D">
      <w:pPr>
        <w:autoSpaceDE w:val="0"/>
        <w:autoSpaceDN w:val="0"/>
        <w:adjustRightInd w:val="0"/>
        <w:spacing w:after="0" w:line="240" w:lineRule="auto"/>
        <w:rPr>
          <w:rFonts w:ascii="Cambria" w:hAnsi="Cambria"/>
          <w:sz w:val="24"/>
          <w:szCs w:val="24"/>
          <w:rPrChange w:id="325" w:author="Prathyush Sambaturu" w:date="2019-06-16T09:45:00Z">
            <w:rPr/>
          </w:rPrChange>
        </w:rPr>
      </w:pPr>
      <w:del w:id="326" w:author="Vullikanti, Anil (asv9v)" w:date="2019-06-11T11:51:00Z">
        <w:r w:rsidRPr="00282B53" w:rsidDel="009B5B9D">
          <w:rPr>
            <w:rFonts w:ascii="Cambria" w:hAnsi="Cambria"/>
            <w:sz w:val="24"/>
            <w:szCs w:val="24"/>
            <w:rPrChange w:id="327" w:author="Prathyush Sambaturu" w:date="2019-06-16T09:45:00Z">
              <w:rPr/>
            </w:rPrChange>
          </w:rPr>
          <w:delText xml:space="preserve">numbers, e.g., the similarity with a past season can be a correlation metric. </w:delText>
        </w:r>
      </w:del>
      <w:r w:rsidRPr="00282B53">
        <w:rPr>
          <w:rFonts w:ascii="Cambria" w:hAnsi="Cambria"/>
          <w:sz w:val="24"/>
          <w:szCs w:val="24"/>
          <w:rPrChange w:id="328" w:author="Prathyush Sambaturu" w:date="2019-06-16T09:45:00Z">
            <w:rPr/>
          </w:rPrChange>
        </w:rPr>
        <w:t>In this paper, we will focus on binary features (e.g., high/low activity level, which is already available in the data from CDC). The non-binary setting can be mapped to a binary setting, through discretization of the weights.</w:t>
      </w:r>
    </w:p>
    <w:p w14:paraId="3513B78C" w14:textId="50754ECC" w:rsidR="00C1387E" w:rsidRDefault="00C1387E" w:rsidP="00DB2CCB">
      <w:pPr>
        <w:autoSpaceDE w:val="0"/>
        <w:autoSpaceDN w:val="0"/>
        <w:adjustRightInd w:val="0"/>
        <w:spacing w:after="0" w:line="240" w:lineRule="auto"/>
        <w:rPr>
          <w:rFonts w:ascii="Cambria" w:hAnsi="Cambria" w:cs="LMRoman10-Regular"/>
          <w:sz w:val="24"/>
          <w:szCs w:val="24"/>
        </w:rPr>
      </w:pPr>
    </w:p>
    <w:p w14:paraId="7E33352E" w14:textId="75F7B246" w:rsidR="00870A33" w:rsidDel="00D60F54" w:rsidRDefault="00C1387E" w:rsidP="00C1387E">
      <w:pPr>
        <w:autoSpaceDE w:val="0"/>
        <w:autoSpaceDN w:val="0"/>
        <w:adjustRightInd w:val="0"/>
        <w:spacing w:after="0" w:line="240" w:lineRule="auto"/>
        <w:rPr>
          <w:del w:id="329" w:author="Prathyush Sambaturu" w:date="2019-03-04T13:38:00Z"/>
          <w:rFonts w:ascii="Cambria" w:hAnsi="Cambria" w:cs="LMRoman10-Regular"/>
          <w:sz w:val="24"/>
          <w:szCs w:val="24"/>
        </w:rPr>
      </w:pPr>
      <w:r w:rsidRPr="00C1387E">
        <w:rPr>
          <w:rFonts w:ascii="Cambria" w:hAnsi="Cambria" w:cs="LMRoman10-Regular"/>
          <w:sz w:val="24"/>
          <w:szCs w:val="24"/>
        </w:rPr>
        <w:t xml:space="preserve">The input data can be viewed as a matrix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n</w:t>
      </w:r>
      <w:r w:rsidRPr="00C1387E">
        <w:rPr>
          <w:rFonts w:ascii="Cambria" w:hAnsi="Cambria" w:cs="LMMathSymbols8-Regular"/>
          <w:sz w:val="24"/>
          <w:szCs w:val="24"/>
          <w:vertAlign w:val="subscript"/>
        </w:rPr>
        <w:t>×</w:t>
      </w:r>
      <w:r w:rsidRPr="00C1387E">
        <w:rPr>
          <w:rFonts w:ascii="Cambria" w:hAnsi="Cambria" w:cs="LMMathItalic8-Regular"/>
          <w:i/>
          <w:iCs/>
          <w:sz w:val="24"/>
          <w:szCs w:val="24"/>
          <w:vertAlign w:val="subscript"/>
        </w:rPr>
        <w:t>m</w:t>
      </w:r>
      <w:r w:rsidRPr="00C1387E">
        <w:rPr>
          <w:rFonts w:ascii="Cambria" w:hAnsi="Cambria" w:cs="LMRoman10-Regular"/>
          <w:sz w:val="24"/>
          <w:szCs w:val="24"/>
        </w:rPr>
        <w:t>, with rows corresponding to the states, and</w:t>
      </w:r>
      <w:r>
        <w:rPr>
          <w:rFonts w:ascii="Cambria" w:hAnsi="Cambria" w:cs="LMRoman10-Regular"/>
          <w:sz w:val="24"/>
          <w:szCs w:val="24"/>
        </w:rPr>
        <w:t xml:space="preserve"> </w:t>
      </w:r>
      <w:r w:rsidRPr="00C1387E">
        <w:rPr>
          <w:rFonts w:ascii="Cambria" w:hAnsi="Cambria" w:cs="LMRoman10-Regular"/>
          <w:sz w:val="24"/>
          <w:szCs w:val="24"/>
        </w:rPr>
        <w:t>columns corresponding to</w:t>
      </w:r>
      <w:r w:rsidR="0041287F">
        <w:rPr>
          <w:rFonts w:ascii="Cambria" w:hAnsi="Cambria" w:cs="LMRoman10-Regular"/>
          <w:sz w:val="24"/>
          <w:szCs w:val="24"/>
        </w:rPr>
        <w:t xml:space="preserve"> the</w:t>
      </w:r>
      <w:r w:rsidRPr="00C1387E">
        <w:rPr>
          <w:rFonts w:ascii="Cambria" w:hAnsi="Cambria" w:cs="LMRoman10-Regular"/>
          <w:sz w:val="24"/>
          <w:szCs w:val="24"/>
        </w:rPr>
        <w:t xml:space="preserve"> features. We denote the </w:t>
      </w:r>
      <w:r w:rsidRPr="00C1387E">
        <w:rPr>
          <w:rFonts w:ascii="Cambria" w:hAnsi="Cambria" w:cs="LMMathItalic10-Regular"/>
          <w:i/>
          <w:iCs/>
          <w:sz w:val="24"/>
          <w:szCs w:val="24"/>
        </w:rPr>
        <w:t>j</w:t>
      </w:r>
      <w:r w:rsidRPr="00C1387E">
        <w:rPr>
          <w:rFonts w:ascii="Cambria" w:hAnsi="Cambria" w:cs="LMRoman10-Regular"/>
          <w:sz w:val="24"/>
          <w:szCs w:val="24"/>
        </w:rPr>
        <w:t xml:space="preserve">th feature as the </w:t>
      </w:r>
      <w:r w:rsidRPr="00C1387E">
        <w:rPr>
          <w:rFonts w:ascii="Cambria" w:hAnsi="Cambria" w:cs="LMMathItalic10-Regular"/>
          <w:i/>
          <w:iCs/>
          <w:sz w:val="24"/>
          <w:szCs w:val="24"/>
        </w:rPr>
        <w:t>j</w:t>
      </w:r>
      <w:r w:rsidRPr="00C1387E">
        <w:rPr>
          <w:rFonts w:ascii="Cambria" w:hAnsi="Cambria" w:cs="LMRoman10-Regular"/>
          <w:sz w:val="24"/>
          <w:szCs w:val="24"/>
        </w:rPr>
        <w:t xml:space="preserve">th column, with </w:t>
      </w:r>
      <w:r w:rsidRPr="00C1387E">
        <w:rPr>
          <w:rFonts w:ascii="Cambria" w:hAnsi="Cambria" w:cs="LMMathItalic10-Regular"/>
          <w:i/>
          <w:iCs/>
          <w:sz w:val="24"/>
          <w:szCs w:val="24"/>
        </w:rPr>
        <w:t>D</w:t>
      </w:r>
      <w:r w:rsidRPr="00C1387E">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1</w:t>
      </w:r>
      <w:r>
        <w:rPr>
          <w:rFonts w:ascii="Cambria" w:hAnsi="Cambria" w:cs="LMRoman10-Regular"/>
          <w:sz w:val="24"/>
          <w:szCs w:val="24"/>
        </w:rPr>
        <w:t xml:space="preserve"> </w:t>
      </w:r>
      <w:r w:rsidRPr="00C1387E">
        <w:rPr>
          <w:rFonts w:ascii="Cambria" w:hAnsi="Cambria" w:cs="LMRoman10-Regular"/>
          <w:sz w:val="24"/>
          <w:szCs w:val="24"/>
        </w:rPr>
        <w:t xml:space="preserve">if state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has that feature. For instance, suppose the </w:t>
      </w:r>
      <w:r w:rsidRPr="00C1387E">
        <w:rPr>
          <w:rFonts w:ascii="Cambria" w:hAnsi="Cambria" w:cs="LMMathItalic10-Regular"/>
          <w:i/>
          <w:iCs/>
          <w:sz w:val="24"/>
          <w:szCs w:val="24"/>
        </w:rPr>
        <w:t>j</w:t>
      </w:r>
      <w:r w:rsidRPr="00C1387E">
        <w:rPr>
          <w:rFonts w:ascii="Cambria" w:hAnsi="Cambria" w:cs="LMRoman10-Regular"/>
          <w:sz w:val="24"/>
          <w:szCs w:val="24"/>
        </w:rPr>
        <w:t>th feature indicates a “mid-atlantic state”.</w:t>
      </w:r>
      <w:r>
        <w:rPr>
          <w:rFonts w:ascii="Cambria" w:hAnsi="Cambria" w:cs="LMRoman10-Regular"/>
          <w:sz w:val="24"/>
          <w:szCs w:val="24"/>
        </w:rPr>
        <w:t xml:space="preserve"> </w:t>
      </w:r>
      <w:r w:rsidRPr="00C1387E">
        <w:rPr>
          <w:rFonts w:ascii="Cambria" w:hAnsi="Cambria" w:cs="LMRoman10-Regular"/>
          <w:sz w:val="24"/>
          <w:szCs w:val="24"/>
        </w:rPr>
        <w:t xml:space="preserve">Then, </w:t>
      </w:r>
      <w:r w:rsidRPr="00C1387E">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C1387E">
        <w:rPr>
          <w:rFonts w:ascii="Cambria" w:hAnsi="Cambria" w:cs="LMMathItalic8-Regular"/>
          <w:i/>
          <w:iCs/>
          <w:sz w:val="24"/>
          <w:szCs w:val="24"/>
        </w:rPr>
        <w:t xml:space="preserve"> </w:t>
      </w:r>
      <w:r w:rsidRPr="00C1387E">
        <w:rPr>
          <w:rFonts w:ascii="Cambria" w:hAnsi="Cambria" w:cs="LMRoman10-Regular"/>
          <w:sz w:val="24"/>
          <w:szCs w:val="24"/>
        </w:rPr>
        <w:t xml:space="preserve">= 1 for states </w:t>
      </w:r>
      <w:r w:rsidRPr="00C1387E">
        <w:rPr>
          <w:rFonts w:ascii="Cambria" w:hAnsi="Cambria" w:cs="LMMathItalic10-Regular"/>
          <w:i/>
          <w:iCs/>
          <w:sz w:val="24"/>
          <w:szCs w:val="24"/>
        </w:rPr>
        <w:t xml:space="preserve">i </w:t>
      </w:r>
      <w:r w:rsidRPr="00C1387E">
        <w:rPr>
          <w:rFonts w:ascii="Cambria" w:hAnsi="Cambria" w:cs="LMRoman10-Regular"/>
          <w:sz w:val="24"/>
          <w:szCs w:val="24"/>
        </w:rPr>
        <w:t xml:space="preserve">corresponding to </w:t>
      </w:r>
      <w:ins w:id="330" w:author="Prathyush Sambaturu" w:date="2019-03-04T13:18:00Z">
        <w:r w:rsidR="005B3079">
          <w:rPr>
            <w:rFonts w:ascii="Cambria" w:hAnsi="Cambria" w:cs="LMRoman10-Regular"/>
            <w:sz w:val="24"/>
            <w:szCs w:val="24"/>
          </w:rPr>
          <w:t>New York (</w:t>
        </w:r>
      </w:ins>
      <w:r w:rsidRPr="00C1387E">
        <w:rPr>
          <w:rFonts w:ascii="Cambria" w:hAnsi="Cambria" w:cs="LMRoman10-Regular"/>
          <w:sz w:val="24"/>
          <w:szCs w:val="24"/>
        </w:rPr>
        <w:t>NY</w:t>
      </w:r>
      <w:ins w:id="331" w:author="Prathyush Sambaturu" w:date="2019-03-04T13:18:00Z">
        <w:r w:rsidR="005B3079">
          <w:rPr>
            <w:rFonts w:ascii="Cambria" w:hAnsi="Cambria" w:cs="LMRoman10-Regular"/>
            <w:sz w:val="24"/>
            <w:szCs w:val="24"/>
          </w:rPr>
          <w:t>)</w:t>
        </w:r>
      </w:ins>
      <w:r w:rsidRPr="00C1387E">
        <w:rPr>
          <w:rFonts w:ascii="Cambria" w:hAnsi="Cambria" w:cs="LMRoman10-Regular"/>
          <w:sz w:val="24"/>
          <w:szCs w:val="24"/>
        </w:rPr>
        <w:t xml:space="preserve"> and </w:t>
      </w:r>
      <w:ins w:id="332" w:author="Prathyush Sambaturu" w:date="2019-03-04T13:19:00Z">
        <w:r w:rsidR="005B3079">
          <w:rPr>
            <w:rFonts w:ascii="Cambria" w:hAnsi="Cambria" w:cs="LMRoman10-Regular"/>
            <w:sz w:val="24"/>
            <w:szCs w:val="24"/>
          </w:rPr>
          <w:t>P</w:t>
        </w:r>
        <w:r w:rsidR="005B3079" w:rsidRPr="005B3079">
          <w:rPr>
            <w:rFonts w:ascii="Cambria" w:hAnsi="Cambria" w:cs="LMRoman10-Regular"/>
            <w:sz w:val="24"/>
            <w:szCs w:val="24"/>
          </w:rPr>
          <w:t xml:space="preserve">ennsylvania </w:t>
        </w:r>
        <w:r w:rsidR="005B3079">
          <w:rPr>
            <w:rFonts w:ascii="Cambria" w:hAnsi="Cambria" w:cs="LMRoman10-Regular"/>
            <w:sz w:val="24"/>
            <w:szCs w:val="24"/>
          </w:rPr>
          <w:t>(</w:t>
        </w:r>
      </w:ins>
      <w:r w:rsidRPr="00C1387E">
        <w:rPr>
          <w:rFonts w:ascii="Cambria" w:hAnsi="Cambria" w:cs="LMRoman10-Regular"/>
          <w:sz w:val="24"/>
          <w:szCs w:val="24"/>
        </w:rPr>
        <w:t>PA</w:t>
      </w:r>
      <w:ins w:id="333" w:author="Prathyush Sambaturu" w:date="2019-03-04T13:19:00Z">
        <w:r w:rsidR="005B3079">
          <w:rPr>
            <w:rFonts w:ascii="Cambria" w:hAnsi="Cambria" w:cs="LMRoman10-Regular"/>
            <w:sz w:val="24"/>
            <w:szCs w:val="24"/>
          </w:rPr>
          <w:t>)</w:t>
        </w:r>
      </w:ins>
      <w:r w:rsidRPr="00C1387E">
        <w:rPr>
          <w:rFonts w:ascii="Cambria" w:hAnsi="Cambria" w:cs="LMRoman10-Regular"/>
          <w:sz w:val="24"/>
          <w:szCs w:val="24"/>
        </w:rPr>
        <w:t>,</w:t>
      </w:r>
      <w:ins w:id="334" w:author="Prathyush Sambaturu" w:date="2019-03-04T13:27:00Z">
        <w:r w:rsidR="00BA3558">
          <w:rPr>
            <w:rFonts w:ascii="Cambria" w:hAnsi="Cambria" w:cs="LMRoman10-Regular"/>
            <w:sz w:val="24"/>
            <w:szCs w:val="24"/>
          </w:rPr>
          <w:t xml:space="preserve"> </w:t>
        </w:r>
      </w:ins>
      <w:del w:id="335" w:author="Prathyush Sambaturu" w:date="2019-03-04T13:27:00Z">
        <w:r w:rsidRPr="00C1387E" w:rsidDel="00BA3558">
          <w:rPr>
            <w:rFonts w:ascii="Cambria" w:hAnsi="Cambria" w:cs="LMRoman10-Regular"/>
            <w:sz w:val="24"/>
            <w:szCs w:val="24"/>
          </w:rPr>
          <w:delText xml:space="preserve"> </w:delText>
        </w:r>
      </w:del>
      <w:r w:rsidRPr="00C1387E">
        <w:rPr>
          <w:rFonts w:ascii="Cambria" w:hAnsi="Cambria" w:cs="LMRoman10-Regular"/>
          <w:sz w:val="24"/>
          <w:szCs w:val="24"/>
        </w:rPr>
        <w:t xml:space="preserve">but is 0 for </w:t>
      </w:r>
      <w:ins w:id="336" w:author="Prathyush Sambaturu" w:date="2019-03-04T13:19:00Z">
        <w:r w:rsidR="004744D0">
          <w:rPr>
            <w:rFonts w:ascii="Cambria" w:hAnsi="Cambria" w:cs="LMRoman10-Regular"/>
            <w:sz w:val="24"/>
            <w:szCs w:val="24"/>
          </w:rPr>
          <w:t>California (</w:t>
        </w:r>
      </w:ins>
      <w:r w:rsidRPr="00C1387E">
        <w:rPr>
          <w:rFonts w:ascii="Cambria" w:hAnsi="Cambria" w:cs="LMRoman10-Regular"/>
          <w:sz w:val="24"/>
          <w:szCs w:val="24"/>
        </w:rPr>
        <w:t>CA</w:t>
      </w:r>
      <w:ins w:id="337" w:author="Prathyush Sambaturu" w:date="2019-03-04T13:19:00Z">
        <w:r w:rsidR="004744D0">
          <w:rPr>
            <w:rFonts w:ascii="Cambria" w:hAnsi="Cambria" w:cs="LMRoman10-Regular"/>
            <w:sz w:val="24"/>
            <w:szCs w:val="24"/>
          </w:rPr>
          <w:t>)</w:t>
        </w:r>
      </w:ins>
      <w:r w:rsidRPr="00C1387E">
        <w:rPr>
          <w:rFonts w:ascii="Cambria" w:hAnsi="Cambria" w:cs="LMRoman10-Regular"/>
          <w:sz w:val="24"/>
          <w:szCs w:val="24"/>
        </w:rPr>
        <w:t>. For activity levels, we</w:t>
      </w:r>
      <w:r>
        <w:rPr>
          <w:rFonts w:ascii="Cambria" w:hAnsi="Cambria" w:cs="LMRoman10-Regular"/>
          <w:sz w:val="24"/>
          <w:szCs w:val="24"/>
        </w:rPr>
        <w:t xml:space="preserve"> </w:t>
      </w:r>
      <w:r w:rsidRPr="00C1387E">
        <w:rPr>
          <w:rFonts w:ascii="Cambria" w:hAnsi="Cambria" w:cs="LMRoman10-Regular"/>
          <w:sz w:val="24"/>
          <w:szCs w:val="24"/>
        </w:rPr>
        <w:t>have separate features for the past weeks. In addition, all the rows are also used as features (i.e.,</w:t>
      </w:r>
      <w:r>
        <w:rPr>
          <w:rFonts w:ascii="Cambria" w:hAnsi="Cambria" w:cs="LMRoman10-Regular"/>
          <w:sz w:val="24"/>
          <w:szCs w:val="24"/>
        </w:rPr>
        <w:t xml:space="preserve"> </w:t>
      </w:r>
      <w:r w:rsidRPr="00C1387E">
        <w:rPr>
          <w:rFonts w:ascii="Cambria" w:hAnsi="Cambria" w:cs="LMRoman10-Regular"/>
          <w:sz w:val="24"/>
          <w:szCs w:val="24"/>
        </w:rPr>
        <w:t xml:space="preserve">columns). The reason for this will be made clear in the description below. </w:t>
      </w:r>
      <w:commentRangeStart w:id="338"/>
      <w:commentRangeStart w:id="339"/>
      <w:del w:id="340" w:author="Prathyush Sambaturu" w:date="2019-06-12T08:40:00Z">
        <w:r w:rsidRPr="00C1387E" w:rsidDel="0030273E">
          <w:rPr>
            <w:rFonts w:ascii="Cambria" w:hAnsi="Cambria" w:cs="LMRoman10-Regular"/>
            <w:sz w:val="24"/>
            <w:szCs w:val="24"/>
          </w:rPr>
          <w:delText>Table 1</w:delText>
        </w:r>
        <w:commentRangeEnd w:id="338"/>
        <w:r w:rsidR="001E7B98" w:rsidDel="0030273E">
          <w:rPr>
            <w:rStyle w:val="CommentReference"/>
          </w:rPr>
          <w:commentReference w:id="338"/>
        </w:r>
        <w:commentRangeEnd w:id="339"/>
        <w:r w:rsidR="0030273E" w:rsidDel="0030273E">
          <w:rPr>
            <w:rStyle w:val="CommentReference"/>
          </w:rPr>
          <w:commentReference w:id="339"/>
        </w:r>
        <w:r w:rsidRPr="00C1387E" w:rsidDel="0030273E">
          <w:rPr>
            <w:rFonts w:ascii="Cambria" w:hAnsi="Cambria" w:cs="LMRoman10-Regular"/>
            <w:sz w:val="24"/>
            <w:szCs w:val="24"/>
          </w:rPr>
          <w:delText xml:space="preserve"> shows part of an</w:delText>
        </w:r>
        <w:r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 xml:space="preserve">example of such a matrix </w:delText>
        </w:r>
        <w:r w:rsidRPr="00C1387E" w:rsidDel="0030273E">
          <w:rPr>
            <w:rFonts w:ascii="Cambria" w:hAnsi="Cambria" w:cs="LMMathItalic10-Regular"/>
            <w:i/>
            <w:iCs/>
            <w:sz w:val="24"/>
            <w:szCs w:val="24"/>
          </w:rPr>
          <w:delText>D</w:delText>
        </w:r>
        <w:r w:rsidRPr="00C1387E" w:rsidDel="0030273E">
          <w:rPr>
            <w:rFonts w:ascii="Cambria" w:hAnsi="Cambria" w:cs="LMRoman10-Regular"/>
            <w:sz w:val="24"/>
            <w:szCs w:val="24"/>
          </w:rPr>
          <w:delText>, and will be used as a running example to explain all our definitions</w:delText>
        </w:r>
        <w:r w:rsidR="00232CC1" w:rsidDel="0030273E">
          <w:rPr>
            <w:rFonts w:ascii="Cambria" w:hAnsi="Cambria" w:cs="LMRoman10-Regular"/>
            <w:sz w:val="24"/>
            <w:szCs w:val="24"/>
          </w:rPr>
          <w:delText xml:space="preserve"> </w:delText>
        </w:r>
        <w:r w:rsidRPr="00C1387E" w:rsidDel="0030273E">
          <w:rPr>
            <w:rFonts w:ascii="Cambria" w:hAnsi="Cambria" w:cs="LMRoman10-Regular"/>
            <w:sz w:val="24"/>
            <w:szCs w:val="24"/>
          </w:rPr>
          <w:delText>and problem formulation.</w:delText>
        </w:r>
      </w:del>
    </w:p>
    <w:p w14:paraId="189D1743" w14:textId="77777777" w:rsidR="00232CC1" w:rsidRDefault="00232CC1" w:rsidP="00C1387E">
      <w:pPr>
        <w:autoSpaceDE w:val="0"/>
        <w:autoSpaceDN w:val="0"/>
        <w:adjustRightInd w:val="0"/>
        <w:spacing w:after="0" w:line="240" w:lineRule="auto"/>
        <w:rPr>
          <w:rFonts w:ascii="Cambria" w:hAnsi="Cambria" w:cs="LMRoman10-Regular"/>
          <w:sz w:val="24"/>
          <w:szCs w:val="24"/>
        </w:rPr>
      </w:pPr>
    </w:p>
    <w:p w14:paraId="539A5F22" w14:textId="3C3E2F58" w:rsidR="00870A33" w:rsidDel="00D60F54" w:rsidRDefault="00870A33" w:rsidP="00870A33">
      <w:pPr>
        <w:autoSpaceDE w:val="0"/>
        <w:autoSpaceDN w:val="0"/>
        <w:adjustRightInd w:val="0"/>
        <w:spacing w:after="0" w:line="240" w:lineRule="auto"/>
        <w:rPr>
          <w:del w:id="341" w:author="Prathyush Sambaturu" w:date="2019-03-04T13:37:00Z"/>
          <w:rFonts w:ascii="Cambria" w:hAnsi="Cambria" w:cs="LMRoman10-Regular"/>
          <w:sz w:val="24"/>
          <w:szCs w:val="24"/>
        </w:rPr>
      </w:pPr>
      <w:del w:id="342" w:author="Prathyush Sambaturu" w:date="2019-03-04T13:37:00Z">
        <w:r w:rsidRPr="00870A33" w:rsidDel="00D60F54">
          <w:rPr>
            <w:rFonts w:ascii="Cambria" w:hAnsi="Cambria" w:cs="LMRoman10-Bold"/>
            <w:b/>
            <w:bCs/>
            <w:sz w:val="24"/>
            <w:szCs w:val="24"/>
          </w:rPr>
          <w:delText xml:space="preserve">Example. </w:delText>
        </w:r>
        <w:r w:rsidRPr="00870A33" w:rsidDel="00D60F54">
          <w:rPr>
            <w:rFonts w:ascii="Cambria" w:hAnsi="Cambria" w:cs="LMRoman10-Regular"/>
            <w:sz w:val="24"/>
            <w:szCs w:val="24"/>
          </w:rPr>
          <w:delText>An example of the input data is shown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w:delInstrText>
        </w:r>
        <w:r w:rsidR="00B14426" w:rsidDel="00D60F54">
          <w:rPr>
            <w:rFonts w:ascii="Cambria" w:hAnsi="Cambria" w:cs="LMRoman10-Regular"/>
            <w:sz w:val="24"/>
            <w:szCs w:val="24"/>
          </w:rPr>
          <w:delInstrText xml:space="preserve">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870A33" w:rsidDel="00D60F54">
          <w:rPr>
            <w:rFonts w:ascii="Cambria" w:hAnsi="Cambria" w:cs="LMRoman10-Regular"/>
            <w:sz w:val="24"/>
            <w:szCs w:val="24"/>
          </w:rPr>
          <w:delText xml:space="preserve">, in the form of a matrix </w:delText>
        </w:r>
        <w:r w:rsidRPr="00870A33" w:rsidDel="00D60F54">
          <w:rPr>
            <w:rFonts w:ascii="Cambria" w:hAnsi="Cambria" w:cs="LMMathItalic10-Regular"/>
            <w:i/>
            <w:iCs/>
            <w:sz w:val="24"/>
            <w:szCs w:val="24"/>
          </w:rPr>
          <w:delText>D</w:delText>
        </w:r>
        <w:r w:rsidRPr="00870A33" w:rsidDel="00D60F54">
          <w:rPr>
            <w:rFonts w:ascii="Cambria" w:hAnsi="Cambria" w:cs="LMRoman10-Regular"/>
            <w:sz w:val="24"/>
            <w:szCs w:val="24"/>
          </w:rPr>
          <w:delText>. It has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six rows (corresponding to regions), 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e</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e</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xml:space="preserve">. </w:delText>
        </w:r>
        <w:r w:rsidRPr="00870A33" w:rsidDel="00D60F54">
          <w:rPr>
            <w:rFonts w:ascii="Cambria" w:hAnsi="Cambria" w:cs="LMMathItalic10-Regular"/>
            <w:i/>
            <w:iCs/>
            <w:sz w:val="24"/>
            <w:szCs w:val="24"/>
          </w:rPr>
          <w:delText xml:space="preserve">D </w:delText>
        </w:r>
        <w:r w:rsidRPr="00870A33" w:rsidDel="00D60F54">
          <w:rPr>
            <w:rFonts w:ascii="Cambria" w:hAnsi="Cambria" w:cs="LMRoman10-Regular"/>
            <w:sz w:val="24"/>
            <w:szCs w:val="24"/>
          </w:rPr>
          <w:delText>has twelve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 xml:space="preserve">denoted here by </w:delText>
        </w:r>
        <w:r w:rsidRPr="00870A33" w:rsidDel="00D60F54">
          <w:rPr>
            <w:rFonts w:ascii="Cambria" w:hAnsi="Cambria" w:cs="LMMathSymbols10-Regular"/>
            <w:sz w:val="24"/>
            <w:szCs w:val="24"/>
          </w:rPr>
          <w:delText>{</w:delText>
        </w:r>
        <w:r w:rsidRPr="00870A33" w:rsidDel="00D60F54">
          <w:rPr>
            <w:rFonts w:ascii="Cambria" w:hAnsi="Cambria" w:cs="LMMathItalic10-Regular"/>
            <w:i/>
            <w:iCs/>
            <w:sz w:val="24"/>
            <w:szCs w:val="24"/>
          </w:rPr>
          <w:delText>f</w:delText>
        </w:r>
        <w:r w:rsidRPr="00870A33" w:rsidDel="00D60F54">
          <w:rPr>
            <w:rFonts w:ascii="Cambria" w:hAnsi="Cambria" w:cs="LMRoman8-Regular"/>
            <w:sz w:val="24"/>
            <w:szCs w:val="24"/>
            <w:vertAlign w:val="subscript"/>
          </w:rPr>
          <w:delText>1</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2</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3</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4</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5</w:delText>
        </w:r>
        <w:r w:rsidRPr="00870A33" w:rsidDel="00D60F54">
          <w:rPr>
            <w:rFonts w:ascii="Cambria" w:hAnsi="Cambria" w:cs="LMMathItalic10-Regular"/>
            <w:i/>
            <w:iCs/>
            <w:sz w:val="24"/>
            <w:szCs w:val="24"/>
          </w:rPr>
          <w:delText>, f</w:delText>
        </w:r>
        <w:r w:rsidRPr="00870A33" w:rsidDel="00D60F54">
          <w:rPr>
            <w:rFonts w:ascii="Cambria" w:hAnsi="Cambria" w:cs="LMRoman8-Regular"/>
            <w:sz w:val="24"/>
            <w:szCs w:val="24"/>
            <w:vertAlign w:val="subscript"/>
          </w:rPr>
          <w:delText>6</w:delText>
        </w:r>
        <w:r w:rsidRPr="00870A33" w:rsidDel="00D60F54">
          <w:rPr>
            <w:rFonts w:ascii="Cambria" w:hAnsi="Cambria" w:cs="LMMathSymbols10-Regular"/>
            <w:sz w:val="24"/>
            <w:szCs w:val="24"/>
          </w:rPr>
          <w:delText>}</w:delText>
        </w:r>
        <w:r w:rsidRPr="00870A33" w:rsidDel="00D60F54">
          <w:rPr>
            <w:rFonts w:ascii="Cambria" w:hAnsi="Cambria" w:cs="LMRoman10-Regular"/>
            <w:sz w:val="24"/>
            <w:szCs w:val="24"/>
          </w:rPr>
          <w:delText>, in addition to one</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column for each row. The first six columns</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correspond to features, e.g., “South East” (which means the region is in South Eastern US) and</w:delText>
        </w:r>
        <w:r w:rsidDel="00D60F54">
          <w:rPr>
            <w:rFonts w:ascii="Cambria" w:hAnsi="Cambria" w:cs="LMRoman10-Regular"/>
            <w:sz w:val="24"/>
            <w:szCs w:val="24"/>
          </w:rPr>
          <w:delText xml:space="preserve"> </w:delText>
        </w:r>
        <w:r w:rsidRPr="00870A33" w:rsidDel="00D60F54">
          <w:rPr>
            <w:rFonts w:ascii="Cambria" w:hAnsi="Cambria" w:cs="LMRoman10-Regular"/>
            <w:sz w:val="24"/>
            <w:szCs w:val="24"/>
          </w:rPr>
          <w:delText>“Was1_high” (which means the region was high last week).</w:delText>
        </w:r>
      </w:del>
    </w:p>
    <w:p w14:paraId="53439F49" w14:textId="644285A4" w:rsidR="00BF205A" w:rsidRDefault="00BF205A" w:rsidP="00870A33">
      <w:pPr>
        <w:autoSpaceDE w:val="0"/>
        <w:autoSpaceDN w:val="0"/>
        <w:adjustRightInd w:val="0"/>
        <w:spacing w:after="0" w:line="240" w:lineRule="auto"/>
        <w:rPr>
          <w:rFonts w:ascii="Cambria" w:hAnsi="Cambria" w:cs="LMRoman10-Regular"/>
          <w:sz w:val="24"/>
          <w:szCs w:val="24"/>
        </w:rPr>
      </w:pPr>
    </w:p>
    <w:p w14:paraId="64074BF4" w14:textId="58184072" w:rsidR="00DB4F16" w:rsidRDefault="00BF205A" w:rsidP="0035301C">
      <w:pPr>
        <w:autoSpaceDE w:val="0"/>
        <w:autoSpaceDN w:val="0"/>
        <w:adjustRightInd w:val="0"/>
        <w:spacing w:after="0" w:line="240" w:lineRule="auto"/>
        <w:rPr>
          <w:ins w:id="343" w:author="Prathyush Sambaturu" w:date="2019-06-16T10:12:00Z"/>
          <w:rFonts w:ascii="Cambria" w:hAnsi="Cambria" w:cs="LMRoman10-Regular"/>
          <w:sz w:val="24"/>
          <w:szCs w:val="24"/>
        </w:rPr>
      </w:pPr>
      <w:r w:rsidRPr="00BF205A">
        <w:rPr>
          <w:rFonts w:ascii="Cambria" w:hAnsi="Cambria" w:cs="LMRoman10-Regular"/>
          <w:sz w:val="24"/>
          <w:szCs w:val="24"/>
        </w:rPr>
        <w:t xml:space="preserve">We start with some definitions needed for formalizing this problem. </w:t>
      </w:r>
      <w:ins w:id="344" w:author="Prathyush Sambaturu" w:date="2019-06-16T10:17:00Z">
        <w:r w:rsidR="006B3BD6">
          <w:rPr>
            <w:rFonts w:ascii="Cambria" w:hAnsi="Cambria" w:cs="LMRoman10-Regular"/>
            <w:sz w:val="24"/>
            <w:szCs w:val="24"/>
          </w:rPr>
          <w:t xml:space="preserve">Table 1 </w:t>
        </w:r>
      </w:ins>
      <w:ins w:id="345" w:author="Prathyush Sambaturu" w:date="2019-06-16T10:19:00Z">
        <w:r w:rsidR="00816C0E">
          <w:rPr>
            <w:rFonts w:ascii="Cambria" w:hAnsi="Cambria" w:cs="LMRoman10-Regular"/>
            <w:sz w:val="24"/>
            <w:szCs w:val="24"/>
          </w:rPr>
          <w:t>summarizes</w:t>
        </w:r>
        <w:r w:rsidR="005C4B57">
          <w:rPr>
            <w:rFonts w:ascii="Cambria" w:hAnsi="Cambria" w:cs="LMRoman10-Regular"/>
            <w:sz w:val="24"/>
            <w:szCs w:val="24"/>
          </w:rPr>
          <w:t xml:space="preserve"> </w:t>
        </w:r>
      </w:ins>
      <w:ins w:id="346" w:author="Prathyush Sambaturu" w:date="2019-06-16T10:18:00Z">
        <w:r w:rsidR="00866482">
          <w:rPr>
            <w:rFonts w:ascii="Cambria" w:hAnsi="Cambria" w:cs="LMRoman10-Regular"/>
            <w:sz w:val="24"/>
            <w:szCs w:val="24"/>
          </w:rPr>
          <w:t>the</w:t>
        </w:r>
        <w:r w:rsidR="008C669E">
          <w:rPr>
            <w:rFonts w:ascii="Cambria" w:hAnsi="Cambria" w:cs="LMRoman10-Regular"/>
            <w:sz w:val="24"/>
            <w:szCs w:val="24"/>
          </w:rPr>
          <w:t xml:space="preserve"> </w:t>
        </w:r>
        <w:r w:rsidR="00866482">
          <w:rPr>
            <w:rFonts w:ascii="Cambria" w:hAnsi="Cambria" w:cs="LMRoman10-Regular"/>
            <w:sz w:val="24"/>
            <w:szCs w:val="24"/>
          </w:rPr>
          <w:t>definitions and</w:t>
        </w:r>
        <w:r w:rsidR="006B3BD6">
          <w:rPr>
            <w:rFonts w:ascii="Cambria" w:hAnsi="Cambria" w:cs="LMRoman10-Regular"/>
            <w:sz w:val="24"/>
            <w:szCs w:val="24"/>
          </w:rPr>
          <w:t xml:space="preserve"> notations </w:t>
        </w:r>
      </w:ins>
      <w:ins w:id="347" w:author="Prathyush Sambaturu" w:date="2019-06-16T10:23:00Z">
        <w:r w:rsidR="00ED78A1">
          <w:rPr>
            <w:rFonts w:ascii="Cambria" w:hAnsi="Cambria" w:cs="LMRoman10-Regular"/>
            <w:sz w:val="24"/>
            <w:szCs w:val="24"/>
          </w:rPr>
          <w:t xml:space="preserve">used </w:t>
        </w:r>
      </w:ins>
      <w:ins w:id="348" w:author="Prathyush Sambaturu" w:date="2019-06-16T10:18:00Z">
        <w:r w:rsidR="006B3BD6">
          <w:rPr>
            <w:rFonts w:ascii="Cambria" w:hAnsi="Cambria" w:cs="LMRoman10-Regular"/>
            <w:sz w:val="24"/>
            <w:szCs w:val="24"/>
          </w:rPr>
          <w:t xml:space="preserve">in the paper. </w:t>
        </w:r>
      </w:ins>
      <w:r w:rsidRPr="00BF205A">
        <w:rPr>
          <w:rFonts w:ascii="Cambria" w:hAnsi="Cambria" w:cs="LMRoman10-Regular"/>
          <w:sz w:val="24"/>
          <w:szCs w:val="24"/>
        </w:rPr>
        <w:t xml:space="preserve">Let </w:t>
      </w:r>
      <w:r w:rsidRPr="00BF205A">
        <w:rPr>
          <w:rFonts w:ascii="Cambria" w:hAnsi="Cambria" w:cs="LMMathItalic10-Regular"/>
          <w:i/>
          <w:iCs/>
          <w:sz w:val="24"/>
          <w:szCs w:val="24"/>
        </w:rPr>
        <w:t xml:space="preserve">U </w:t>
      </w:r>
      <w:r w:rsidRPr="00BF205A">
        <w:rPr>
          <w:rFonts w:ascii="Cambria" w:hAnsi="Cambria" w:cs="LMRoman10-Regular"/>
          <w:sz w:val="24"/>
          <w:szCs w:val="24"/>
        </w:rPr>
        <w:t xml:space="preserve">= </w:t>
      </w:r>
      <w:r w:rsidRPr="00BF205A">
        <w:rPr>
          <w:rFonts w:ascii="Cambria" w:hAnsi="Cambria" w:cs="LMMathSymbols10-Regular"/>
          <w:sz w:val="24"/>
          <w:szCs w:val="24"/>
        </w:rPr>
        <w:t>{</w:t>
      </w:r>
      <w:r w:rsidRPr="00BF205A">
        <w:rPr>
          <w:rFonts w:ascii="Cambria" w:hAnsi="Cambria" w:cs="LMMathItalic10-Regular"/>
          <w:i/>
          <w:iCs/>
          <w:sz w:val="24"/>
          <w:szCs w:val="24"/>
        </w:rPr>
        <w:t>e</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w:t>
      </w:r>
      <w:proofErr w:type="spellStart"/>
      <w:r w:rsidRPr="00BF205A">
        <w:rPr>
          <w:rFonts w:ascii="Cambria" w:hAnsi="Cambria" w:cs="LMMathItalic10-Regular"/>
          <w:i/>
          <w:iCs/>
          <w:sz w:val="24"/>
          <w:szCs w:val="24"/>
        </w:rPr>
        <w:t>e</w:t>
      </w:r>
      <w:r w:rsidRPr="00BF205A">
        <w:rPr>
          <w:rFonts w:ascii="Cambria" w:hAnsi="Cambria" w:cs="LMMathItalic8-Regular"/>
          <w:i/>
          <w:iCs/>
          <w:sz w:val="24"/>
          <w:szCs w:val="24"/>
          <w:vertAlign w:val="subscript"/>
        </w:rPr>
        <w:t>n</w:t>
      </w:r>
      <w:proofErr w:type="spellEnd"/>
      <w:r w:rsidRPr="00BF205A">
        <w:rPr>
          <w:rFonts w:ascii="Cambria" w:hAnsi="Cambria" w:cs="LMMathSymbols10-Regular"/>
          <w:sz w:val="24"/>
          <w:szCs w:val="24"/>
        </w:rPr>
        <w:t xml:space="preserve">} </w:t>
      </w:r>
      <w:r w:rsidRPr="00BF205A">
        <w:rPr>
          <w:rFonts w:ascii="Cambria" w:hAnsi="Cambria" w:cs="LMRoman10-Regular"/>
          <w:sz w:val="24"/>
          <w:szCs w:val="24"/>
        </w:rPr>
        <w:t>be the</w:t>
      </w:r>
      <w:r>
        <w:rPr>
          <w:rFonts w:ascii="Cambria" w:hAnsi="Cambria" w:cs="LMRoman10-Regular"/>
          <w:sz w:val="24"/>
          <w:szCs w:val="24"/>
        </w:rPr>
        <w:t xml:space="preserve"> </w:t>
      </w:r>
      <w:r w:rsidRPr="00BF205A">
        <w:rPr>
          <w:rFonts w:ascii="Cambria" w:hAnsi="Cambria" w:cs="LMRoman10-Regular"/>
          <w:sz w:val="24"/>
          <w:szCs w:val="24"/>
        </w:rPr>
        <w:t xml:space="preserve">universe of elements, in our case, the set of all states. Let </w:t>
      </w:r>
      <w:proofErr w:type="spellStart"/>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j</w:t>
      </w:r>
      <w:proofErr w:type="spellEnd"/>
      <w:r w:rsidRPr="00BF205A">
        <w:rPr>
          <w:rFonts w:ascii="Cambria" w:hAnsi="Cambria" w:cs="LMMathItalic8-Regular"/>
          <w:i/>
          <w:iCs/>
          <w:sz w:val="24"/>
          <w:szCs w:val="24"/>
        </w:rPr>
        <w:t xml:space="preserve"> </w:t>
      </w:r>
      <w:r w:rsidRPr="00BF205A">
        <w:rPr>
          <w:rFonts w:ascii="Cambria" w:hAnsi="Cambria" w:cs="LMRoman10-Regular"/>
          <w:sz w:val="24"/>
          <w:szCs w:val="24"/>
        </w:rPr>
        <w:t xml:space="preserve">= </w:t>
      </w:r>
      <w:r w:rsidRPr="00BF205A">
        <w:rPr>
          <w:rFonts w:ascii="Cambria" w:hAnsi="Cambria" w:cs="LMMathSymbols10-Regular"/>
          <w:sz w:val="24"/>
          <w:szCs w:val="24"/>
        </w:rPr>
        <w:t>{</w:t>
      </w:r>
      <w:proofErr w:type="gramStart"/>
      <w:r w:rsidRPr="00BF205A">
        <w:rPr>
          <w:rFonts w:ascii="Cambria" w:hAnsi="Cambria" w:cs="LMMathItalic10-Regular"/>
          <w:i/>
          <w:iCs/>
          <w:sz w:val="24"/>
          <w:szCs w:val="24"/>
        </w:rPr>
        <w:t xml:space="preserve">i </w:t>
      </w:r>
      <w:r w:rsidRPr="00BF205A">
        <w:rPr>
          <w:rFonts w:ascii="Cambria" w:hAnsi="Cambria" w:cs="LMRoman10-Regular"/>
          <w:sz w:val="24"/>
          <w:szCs w:val="24"/>
        </w:rPr>
        <w:t>:</w:t>
      </w:r>
      <w:proofErr w:type="gramEnd"/>
      <w:r w:rsidRPr="00BF205A">
        <w:rPr>
          <w:rFonts w:ascii="Cambria" w:hAnsi="Cambria" w:cs="LMRoman10-Regular"/>
          <w:sz w:val="24"/>
          <w:szCs w:val="24"/>
        </w:rPr>
        <w:t xml:space="preserve"> </w:t>
      </w:r>
      <w:r w:rsidRPr="00BF205A">
        <w:rPr>
          <w:rFonts w:ascii="Cambria" w:hAnsi="Cambria" w:cs="LMMathItalic10-Regular"/>
          <w:i/>
          <w:iCs/>
          <w:sz w:val="24"/>
          <w:szCs w:val="24"/>
        </w:rPr>
        <w:t>D</w:t>
      </w:r>
      <w:r w:rsidRPr="00BF205A">
        <w:rPr>
          <w:rFonts w:ascii="Cambria" w:hAnsi="Cambria" w:cs="LMMathItalic8-Regular"/>
          <w:i/>
          <w:iCs/>
          <w:sz w:val="24"/>
          <w:szCs w:val="24"/>
          <w:vertAlign w:val="subscript"/>
        </w:rPr>
        <w:t>ij</w:t>
      </w:r>
      <w:r w:rsidRPr="00BF205A">
        <w:rPr>
          <w:rFonts w:ascii="Cambria" w:hAnsi="Cambria" w:cs="LMMathItalic8-Regular"/>
          <w:i/>
          <w:iCs/>
          <w:sz w:val="24"/>
          <w:szCs w:val="24"/>
        </w:rPr>
        <w:t xml:space="preserve"> </w:t>
      </w:r>
      <w:r w:rsidRPr="00BF205A">
        <w:rPr>
          <w:rFonts w:ascii="Cambria" w:hAnsi="Cambria" w:cs="LMRoman10-Regular"/>
          <w:sz w:val="24"/>
          <w:szCs w:val="24"/>
        </w:rPr>
        <w:t>= 1</w:t>
      </w:r>
      <w:r w:rsidRPr="00BF205A">
        <w:rPr>
          <w:rFonts w:ascii="Cambria" w:hAnsi="Cambria" w:cs="LMMathSymbols10-Regular"/>
          <w:sz w:val="24"/>
          <w:szCs w:val="24"/>
        </w:rPr>
        <w:t>}</w:t>
      </w:r>
      <w:r w:rsidR="008C2B70">
        <w:rPr>
          <w:rFonts w:ascii="Cambria" w:hAnsi="Cambria" w:cs="LMMathSymbols10-Regular"/>
          <w:sz w:val="24"/>
          <w:szCs w:val="24"/>
        </w:rPr>
        <w:t xml:space="preserve"> </w:t>
      </w:r>
      <w:r w:rsidRPr="00BF205A">
        <w:rPr>
          <w:rFonts w:ascii="Cambria" w:hAnsi="Cambria" w:cs="LMRoman10-Regular"/>
          <w:sz w:val="24"/>
          <w:szCs w:val="24"/>
        </w:rPr>
        <w:t>denote the set of</w:t>
      </w:r>
      <w:r>
        <w:rPr>
          <w:rFonts w:ascii="Cambria" w:hAnsi="Cambria" w:cs="LMRoman10-Regular"/>
          <w:sz w:val="24"/>
          <w:szCs w:val="24"/>
        </w:rPr>
        <w:t xml:space="preserve"> </w:t>
      </w:r>
      <w:r w:rsidRPr="00BF205A">
        <w:rPr>
          <w:rFonts w:ascii="Cambria" w:hAnsi="Cambria" w:cs="LMRoman10-Regular"/>
          <w:sz w:val="24"/>
          <w:szCs w:val="24"/>
        </w:rPr>
        <w:t xml:space="preserve">elements having feature </w:t>
      </w:r>
      <w:r w:rsidRPr="00BF205A">
        <w:rPr>
          <w:rFonts w:ascii="Cambria" w:hAnsi="Cambria" w:cs="LMMathItalic10-Regular"/>
          <w:i/>
          <w:iCs/>
          <w:sz w:val="24"/>
          <w:szCs w:val="24"/>
        </w:rPr>
        <w:t>j</w:t>
      </w:r>
      <w:r w:rsidRPr="00BF205A">
        <w:rPr>
          <w:rFonts w:ascii="Cambria" w:hAnsi="Cambria" w:cs="LMRoman10-Regular"/>
          <w:sz w:val="24"/>
          <w:szCs w:val="24"/>
        </w:rPr>
        <w:t xml:space="preserve">. Let </w:t>
      </w:r>
      <w:proofErr w:type="gramStart"/>
      <w:r w:rsidRPr="00BF205A">
        <w:rPr>
          <w:rFonts w:ascii="Cambria" w:hAnsi="Cambria" w:cs="LMMathItalic10-Regular"/>
          <w:i/>
          <w:iCs/>
          <w:sz w:val="24"/>
          <w:szCs w:val="24"/>
        </w:rPr>
        <w:t>S</w:t>
      </w:r>
      <w:r w:rsidRPr="00BF205A">
        <w:rPr>
          <w:rFonts w:ascii="Cambria" w:hAnsi="Cambria" w:cs="LMRoman10-Regular"/>
          <w:sz w:val="24"/>
          <w:szCs w:val="24"/>
        </w:rPr>
        <w:t>(</w:t>
      </w:r>
      <w:proofErr w:type="gramEnd"/>
      <w:r w:rsidRPr="00BF205A">
        <w:rPr>
          <w:rFonts w:ascii="Cambria" w:hAnsi="Cambria" w:cs="LMMathItalic10-Regular"/>
          <w:i/>
          <w:iCs/>
          <w:sz w:val="24"/>
          <w:szCs w:val="24"/>
        </w:rPr>
        <w:t>j</w:t>
      </w:r>
      <w:r w:rsidRPr="00BF205A">
        <w:rPr>
          <w:rFonts w:ascii="Cambria" w:hAnsi="Cambria" w:cs="LMRoman8-Regular"/>
          <w:sz w:val="24"/>
          <w:szCs w:val="24"/>
          <w:vertAlign w:val="subscript"/>
        </w:rPr>
        <w:t>1</w:t>
      </w:r>
      <w:r w:rsidRPr="00BF205A">
        <w:rPr>
          <w:rFonts w:ascii="Cambria" w:hAnsi="Cambria" w:cs="LMMathItalic10-Regular"/>
          <w:i/>
          <w:iCs/>
          <w:sz w:val="24"/>
          <w:szCs w:val="24"/>
        </w:rPr>
        <w:t xml:space="preserve">, . . . , </w:t>
      </w:r>
      <w:proofErr w:type="spellStart"/>
      <w:r w:rsidRPr="00BF205A">
        <w:rPr>
          <w:rFonts w:ascii="Cambria" w:hAnsi="Cambria" w:cs="LMMathItalic10-Regular"/>
          <w:i/>
          <w:iCs/>
          <w:sz w:val="24"/>
          <w:szCs w:val="24"/>
        </w:rPr>
        <w:t>j</w:t>
      </w:r>
      <w:r w:rsidRPr="00BF205A">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 </w:t>
      </w:r>
      <w:proofErr w:type="spellStart"/>
      <w:r w:rsidR="00390EC9">
        <w:rPr>
          <w:rFonts w:ascii="Cambria" w:hAnsi="Cambria" w:cs="LMMathItalic10-Regular"/>
          <w:i/>
          <w:iCs/>
          <w:sz w:val="24"/>
          <w:szCs w:val="24"/>
        </w:rPr>
        <w:t>D</w:t>
      </w:r>
      <w:r w:rsidR="00903962">
        <w:rPr>
          <w:rFonts w:ascii="Cambria" w:hAnsi="Cambria" w:cs="LMMathItalic10-Regular"/>
          <w:i/>
          <w:iCs/>
          <w:sz w:val="24"/>
          <w:szCs w:val="24"/>
          <w:vertAlign w:val="subscript"/>
        </w:rPr>
        <w:t>j</w:t>
      </w:r>
      <w:proofErr w:type="spellEnd"/>
      <w:r w:rsidR="00903962" w:rsidRPr="00903962">
        <w:rPr>
          <w:rFonts w:ascii="Cambria" w:hAnsi="Cambria" w:cs="LMMathItalic10-Regular"/>
          <w:i/>
          <w:iCs/>
          <w:position w:val="-6"/>
          <w:sz w:val="24"/>
          <w:szCs w:val="24"/>
          <w:vertAlign w:val="subscript"/>
        </w:rPr>
        <w:t>1</w:t>
      </w:r>
      <w:r w:rsidR="000F3D03">
        <w:rPr>
          <w:rFonts w:ascii="Cambria" w:hAnsi="Cambria" w:cs="LMMathItalic10-Regular"/>
          <w:i/>
          <w:iCs/>
          <w:position w:val="-6"/>
          <w:sz w:val="24"/>
          <w:szCs w:val="24"/>
          <w:vertAlign w:val="subscript"/>
        </w:rPr>
        <w:t xml:space="preserve"> </w:t>
      </w:r>
      <w:r w:rsidRPr="00BF205A">
        <w:rPr>
          <w:rFonts w:ascii="Cambria" w:hAnsi="Cambria" w:cs="LMMathItalic6-Regular"/>
          <w:i/>
          <w:iCs/>
          <w:sz w:val="24"/>
          <w:szCs w:val="24"/>
        </w:rPr>
        <w:t xml:space="preserve"> </w:t>
      </w:r>
      <w:r w:rsidR="000F3D03">
        <w:rPr>
          <w:rFonts w:ascii="Cambria" w:hAnsi="Cambria" w:cs="LMMathItalic6-Regular"/>
          <w:i/>
          <w:iCs/>
          <w:sz w:val="24"/>
          <w:szCs w:val="24"/>
        </w:rPr>
        <w:t xml:space="preserve">∩ …∩ </w:t>
      </w:r>
      <w:proofErr w:type="spellStart"/>
      <w:r w:rsidR="000F3D03">
        <w:rPr>
          <w:rFonts w:ascii="Cambria" w:hAnsi="Cambria" w:cs="LMMathItalic10-Regular"/>
          <w:i/>
          <w:iCs/>
          <w:sz w:val="24"/>
          <w:szCs w:val="24"/>
        </w:rPr>
        <w:t>D</w:t>
      </w:r>
      <w:r w:rsidR="000F3D03">
        <w:rPr>
          <w:rFonts w:ascii="Cambria" w:hAnsi="Cambria" w:cs="LMMathItalic10-Regular"/>
          <w:i/>
          <w:iCs/>
          <w:sz w:val="24"/>
          <w:szCs w:val="24"/>
          <w:vertAlign w:val="subscript"/>
        </w:rPr>
        <w:t>j</w:t>
      </w:r>
      <w:proofErr w:type="spellEnd"/>
      <w:r w:rsidR="000F3D03">
        <w:rPr>
          <w:rFonts w:ascii="Cambria" w:hAnsi="Cambria" w:cs="LMMathItalic10-Regular"/>
          <w:i/>
          <w:iCs/>
          <w:position w:val="-6"/>
          <w:sz w:val="24"/>
          <w:szCs w:val="24"/>
          <w:vertAlign w:val="subscript"/>
        </w:rPr>
        <w:t>k</w:t>
      </w:r>
      <w:r w:rsidR="000F3D03">
        <w:rPr>
          <w:rFonts w:ascii="Cambria" w:hAnsi="Cambria" w:cs="LMMathItalic6-Regular"/>
          <w:i/>
          <w:iCs/>
          <w:sz w:val="24"/>
          <w:szCs w:val="24"/>
        </w:rPr>
        <w:t xml:space="preserve"> </w:t>
      </w:r>
      <w:r w:rsidRPr="00BF205A">
        <w:rPr>
          <w:rFonts w:ascii="Cambria" w:hAnsi="Cambria" w:cs="LMRoman10-Regular"/>
          <w:sz w:val="24"/>
          <w:szCs w:val="24"/>
        </w:rPr>
        <w:t>denote the set of elements that have</w:t>
      </w:r>
      <w:r w:rsidR="008C2B70">
        <w:rPr>
          <w:rFonts w:ascii="Cambria" w:hAnsi="Cambria" w:cs="LMRoman10-Regular"/>
          <w:sz w:val="24"/>
          <w:szCs w:val="24"/>
        </w:rPr>
        <w:t xml:space="preserve"> </w:t>
      </w:r>
      <w:r w:rsidRPr="00BF205A">
        <w:rPr>
          <w:rFonts w:ascii="Cambria" w:hAnsi="Cambria" w:cs="LMRoman10-Regular"/>
          <w:sz w:val="24"/>
          <w:szCs w:val="24"/>
        </w:rPr>
        <w:t xml:space="preserve">features </w:t>
      </w:r>
      <w:r w:rsidRPr="00BF205A">
        <w:rPr>
          <w:rFonts w:ascii="Cambria" w:hAnsi="Cambria" w:cs="LMMathItalic10-Regular"/>
          <w:i/>
          <w:iCs/>
          <w:sz w:val="24"/>
          <w:szCs w:val="24"/>
        </w:rPr>
        <w:t>j</w:t>
      </w:r>
      <w:r w:rsidRPr="008C2B70">
        <w:rPr>
          <w:rFonts w:ascii="Cambria" w:hAnsi="Cambria" w:cs="LMRoman8-Regular"/>
          <w:sz w:val="24"/>
          <w:szCs w:val="24"/>
          <w:vertAlign w:val="subscript"/>
        </w:rPr>
        <w:t>1</w:t>
      </w:r>
      <w:r w:rsidR="0031587E">
        <w:rPr>
          <w:rFonts w:ascii="Cambria" w:hAnsi="Cambria" w:cs="LMMathItalic10-Regular"/>
          <w:i/>
          <w:iCs/>
          <w:sz w:val="24"/>
          <w:szCs w:val="24"/>
        </w:rPr>
        <w:t>, …</w:t>
      </w:r>
      <w:r w:rsidRPr="00BF205A">
        <w:rPr>
          <w:rFonts w:ascii="Cambria" w:hAnsi="Cambria" w:cs="LMMathItalic10-Regular"/>
          <w:i/>
          <w:iCs/>
          <w:sz w:val="24"/>
          <w:szCs w:val="24"/>
        </w:rPr>
        <w:t xml:space="preserve">, </w:t>
      </w:r>
      <w:proofErr w:type="spellStart"/>
      <w:r w:rsidRPr="00BF205A">
        <w:rPr>
          <w:rFonts w:ascii="Cambria" w:hAnsi="Cambria" w:cs="LMMathItalic10-Regular"/>
          <w:i/>
          <w:iCs/>
          <w:sz w:val="24"/>
          <w:szCs w:val="24"/>
        </w:rPr>
        <w:t>j</w:t>
      </w:r>
      <w:r w:rsidRPr="008C2B70">
        <w:rPr>
          <w:rFonts w:ascii="Cambria" w:hAnsi="Cambria" w:cs="LMMathItalic8-Regular"/>
          <w:i/>
          <w:iCs/>
          <w:sz w:val="24"/>
          <w:szCs w:val="24"/>
          <w:vertAlign w:val="subscript"/>
        </w:rPr>
        <w:t>k</w:t>
      </w:r>
      <w:proofErr w:type="spellEnd"/>
      <w:r w:rsidRPr="00BF205A">
        <w:rPr>
          <w:rFonts w:ascii="Cambria" w:hAnsi="Cambria" w:cs="LMRoman10-Regular"/>
          <w:sz w:val="24"/>
          <w:szCs w:val="24"/>
        </w:rPr>
        <w:t xml:space="preserve">; we will refer to such a set as a conjunctive </w:t>
      </w:r>
      <w:r w:rsidRPr="00BF205A">
        <w:rPr>
          <w:rFonts w:ascii="Cambria" w:hAnsi="Cambria" w:cs="LMRoman10-Italic"/>
          <w:i/>
          <w:iCs/>
          <w:sz w:val="24"/>
          <w:szCs w:val="24"/>
        </w:rPr>
        <w:t>clause</w:t>
      </w:r>
      <w:r w:rsidRPr="00BF205A">
        <w:rPr>
          <w:rFonts w:ascii="Cambria" w:hAnsi="Cambria" w:cs="LMRoman10-Regular"/>
          <w:sz w:val="24"/>
          <w:szCs w:val="24"/>
        </w:rPr>
        <w:t>. We will sometimes say that</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such a clause </w:t>
      </w:r>
      <w:proofErr w:type="gramStart"/>
      <w:r w:rsidR="00A341EA" w:rsidRPr="00A341EA">
        <w:rPr>
          <w:rFonts w:ascii="Cambria" w:hAnsi="Cambria" w:cs="LMMathItalic10-Regular"/>
          <w:i/>
          <w:iCs/>
          <w:sz w:val="24"/>
          <w:szCs w:val="24"/>
        </w:rPr>
        <w:t>S</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has length </w:t>
      </w:r>
      <w:r w:rsidR="00A341EA" w:rsidRPr="00A341EA">
        <w:rPr>
          <w:rFonts w:ascii="Cambria" w:hAnsi="Cambria" w:cs="LMMathItalic10-Regular"/>
          <w:i/>
          <w:iCs/>
          <w:sz w:val="24"/>
          <w:szCs w:val="24"/>
        </w:rPr>
        <w:t>k</w:t>
      </w:r>
      <w:r w:rsidR="00A341EA" w:rsidRPr="00A341EA">
        <w:rPr>
          <w:rFonts w:ascii="Cambria" w:hAnsi="Cambria" w:cs="LMRoman10-Regular"/>
          <w:sz w:val="24"/>
          <w:szCs w:val="24"/>
        </w:rPr>
        <w:t xml:space="preserve">, meaning that it is formed by the intersection of </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features.</w:t>
      </w:r>
      <w:r w:rsidR="00A341EA">
        <w:rPr>
          <w:rFonts w:ascii="Cambria" w:hAnsi="Cambria" w:cs="LMRoman10-Regular"/>
          <w:sz w:val="24"/>
          <w:szCs w:val="24"/>
        </w:rPr>
        <w:t xml:space="preserve"> </w:t>
      </w:r>
      <w:r w:rsidR="00A341EA" w:rsidRPr="00A341EA">
        <w:rPr>
          <w:rFonts w:ascii="Cambria" w:hAnsi="Cambria" w:cs="LMRoman10-Regular"/>
          <w:sz w:val="24"/>
          <w:szCs w:val="24"/>
        </w:rPr>
        <w:t xml:space="preserve">We associate a cost </w:t>
      </w:r>
      <w:proofErr w:type="gramStart"/>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proofErr w:type="gramEnd"/>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function; the simplest would be </w:t>
      </w:r>
      <w:r w:rsidR="00A341EA" w:rsidRPr="00A341EA">
        <w:rPr>
          <w:rFonts w:ascii="Cambria" w:hAnsi="Cambria" w:cs="LMMathItalic10-Regular"/>
          <w:i/>
          <w:iCs/>
          <w:sz w:val="24"/>
          <w:szCs w:val="24"/>
        </w:rPr>
        <w:t>c</w:t>
      </w:r>
      <w:r w:rsidR="00A341EA" w:rsidRPr="00A341EA">
        <w:rPr>
          <w:rFonts w:ascii="Cambria" w:hAnsi="Cambria" w:cs="LMRoman10-Regular"/>
          <w:sz w:val="24"/>
          <w:szCs w:val="24"/>
        </w:rPr>
        <w:t>(</w:t>
      </w:r>
      <w:r w:rsidR="00A341EA" w:rsidRPr="00A341EA">
        <w:rPr>
          <w:rFonts w:ascii="Cambria" w:hAnsi="Cambria" w:cs="LMMathItalic10-Regular"/>
          <w:i/>
          <w:iCs/>
          <w:sz w:val="24"/>
          <w:szCs w:val="24"/>
        </w:rPr>
        <w:t>j</w:t>
      </w:r>
      <w:r w:rsidR="00A341EA" w:rsidRPr="00A341EA">
        <w:rPr>
          <w:rFonts w:ascii="Cambria" w:hAnsi="Cambria" w:cs="LMRoman8-Regular"/>
          <w:sz w:val="24"/>
          <w:szCs w:val="24"/>
          <w:vertAlign w:val="subscript"/>
        </w:rPr>
        <w:t>1</w:t>
      </w:r>
      <w:r w:rsidR="00A341EA" w:rsidRPr="00A341EA">
        <w:rPr>
          <w:rFonts w:ascii="Cambria" w:hAnsi="Cambria" w:cs="LMMathItalic10-Regular"/>
          <w:i/>
          <w:iCs/>
          <w:sz w:val="24"/>
          <w:szCs w:val="24"/>
        </w:rPr>
        <w:t xml:space="preserve">, . . . , </w:t>
      </w:r>
      <w:proofErr w:type="spellStart"/>
      <w:r w:rsidR="00A341EA" w:rsidRPr="00A341EA">
        <w:rPr>
          <w:rFonts w:ascii="Cambria" w:hAnsi="Cambria" w:cs="LMMathItalic10-Regular"/>
          <w:i/>
          <w:iCs/>
          <w:sz w:val="24"/>
          <w:szCs w:val="24"/>
        </w:rPr>
        <w:t>j</w:t>
      </w:r>
      <w:r w:rsidR="00A341EA" w:rsidRPr="00A341EA">
        <w:rPr>
          <w:rFonts w:ascii="Cambria" w:hAnsi="Cambria" w:cs="LMMathItalic8-Regular"/>
          <w:i/>
          <w:iCs/>
          <w:sz w:val="24"/>
          <w:szCs w:val="24"/>
          <w:vertAlign w:val="subscript"/>
        </w:rPr>
        <w:t>k</w:t>
      </w:r>
      <w:proofErr w:type="spellEnd"/>
      <w:r w:rsidR="00A341EA" w:rsidRPr="00A341EA">
        <w:rPr>
          <w:rFonts w:ascii="Cambria" w:hAnsi="Cambria" w:cs="LMRoman10-Regular"/>
          <w:sz w:val="24"/>
          <w:szCs w:val="24"/>
        </w:rPr>
        <w:t xml:space="preserve">) = </w:t>
      </w:r>
      <w:r w:rsidR="00A341EA">
        <w:rPr>
          <w:rFonts w:ascii="Cambria" w:hAnsi="Cambria" w:cs="LMMathItalic10-Regular"/>
          <w:i/>
          <w:iCs/>
          <w:sz w:val="24"/>
          <w:szCs w:val="24"/>
        </w:rPr>
        <w:t>α</w:t>
      </w:r>
      <w:r w:rsidR="00A341EA" w:rsidRPr="00A341EA">
        <w:rPr>
          <w:rFonts w:ascii="Cambria" w:hAnsi="Cambria" w:cs="LMMathItalic10-Regular"/>
          <w:i/>
          <w:iCs/>
          <w:sz w:val="24"/>
          <w:szCs w:val="24"/>
        </w:rPr>
        <w:t xml:space="preserve">k </w:t>
      </w:r>
      <w:r w:rsidR="00A341EA" w:rsidRPr="00A341EA">
        <w:rPr>
          <w:rFonts w:ascii="Cambria" w:hAnsi="Cambria" w:cs="LMRoman10-Regular"/>
          <w:sz w:val="24"/>
          <w:szCs w:val="24"/>
        </w:rPr>
        <w:t>for a constant</w:t>
      </w:r>
      <w:del w:id="349" w:author="Prathyush Sambaturu" w:date="2019-06-12T16:28:00Z">
        <w:r w:rsidR="00A341EA" w:rsidRPr="00A341EA" w:rsidDel="002D0CF0">
          <w:rPr>
            <w:rFonts w:ascii="Cambria" w:hAnsi="Cambria" w:cs="LMRoman10-Regular"/>
            <w:sz w:val="24"/>
            <w:szCs w:val="24"/>
          </w:rPr>
          <w:delText xml:space="preserve"> </w:delText>
        </w:r>
      </w:del>
      <w:r w:rsidR="00A341EA">
        <w:rPr>
          <w:rFonts w:ascii="Cambria" w:hAnsi="Cambria" w:cs="LMMathItalic10-Regular"/>
          <w:i/>
          <w:iCs/>
          <w:sz w:val="24"/>
          <w:szCs w:val="24"/>
        </w:rPr>
        <w:t xml:space="preserve"> α</w:t>
      </w:r>
      <w:r w:rsidR="00A341EA" w:rsidRPr="00A341EA">
        <w:rPr>
          <w:rFonts w:ascii="Cambria" w:hAnsi="Cambria" w:cs="LMRoman10-Regular"/>
          <w:sz w:val="24"/>
          <w:szCs w:val="24"/>
        </w:rPr>
        <w:t>.</w:t>
      </w:r>
      <w:ins w:id="350" w:author="Prathyush Sambaturu" w:date="2019-06-16T10:17:00Z">
        <w:r w:rsidR="006B3BD6">
          <w:rPr>
            <w:rFonts w:ascii="Cambria" w:hAnsi="Cambria" w:cs="LMRoman10-Regular"/>
            <w:sz w:val="24"/>
            <w:szCs w:val="24"/>
          </w:rPr>
          <w:t xml:space="preserve"> </w:t>
        </w:r>
      </w:ins>
      <w:ins w:id="351" w:author="Prathyush Sambaturu" w:date="2019-06-12T15:44:00Z">
        <w:r w:rsidR="00DB4F16">
          <w:rPr>
            <w:rFonts w:ascii="Cambria" w:hAnsi="Cambria" w:cs="LMRoman10-Regular"/>
            <w:sz w:val="24"/>
            <w:szCs w:val="24"/>
          </w:rPr>
          <w:br/>
        </w:r>
      </w:ins>
    </w:p>
    <w:p w14:paraId="28BFF445" w14:textId="77777777" w:rsidR="00840D3B" w:rsidRDefault="00840D3B" w:rsidP="0035301C">
      <w:pPr>
        <w:autoSpaceDE w:val="0"/>
        <w:autoSpaceDN w:val="0"/>
        <w:adjustRightInd w:val="0"/>
        <w:spacing w:after="0" w:line="240" w:lineRule="auto"/>
        <w:rPr>
          <w:ins w:id="352" w:author="Prathyush Sambaturu" w:date="2019-06-12T15:44:00Z"/>
          <w:rFonts w:ascii="Cambria" w:hAnsi="Cambria" w:cs="LMRoman10-Regular"/>
          <w:sz w:val="24"/>
          <w:szCs w:val="24"/>
        </w:rPr>
      </w:pPr>
    </w:p>
    <w:p w14:paraId="088139E6" w14:textId="61AA7996" w:rsidR="00A341EA" w:rsidDel="00D60F54" w:rsidRDefault="0035301C" w:rsidP="00A341EA">
      <w:pPr>
        <w:autoSpaceDE w:val="0"/>
        <w:autoSpaceDN w:val="0"/>
        <w:adjustRightInd w:val="0"/>
        <w:spacing w:after="0" w:line="240" w:lineRule="auto"/>
        <w:rPr>
          <w:del w:id="353" w:author="Prathyush Sambaturu" w:date="2019-03-04T13:38:00Z"/>
          <w:rFonts w:ascii="Cambria" w:hAnsi="Cambria" w:cs="LMRoman10-Regular"/>
          <w:sz w:val="24"/>
          <w:szCs w:val="24"/>
        </w:rPr>
      </w:pPr>
      <w:r>
        <w:rPr>
          <w:rFonts w:ascii="Cambria" w:hAnsi="Cambria" w:cs="LMRoman10-Regular"/>
          <w:sz w:val="24"/>
          <w:szCs w:val="24"/>
        </w:rPr>
        <w:tab/>
      </w:r>
    </w:p>
    <w:p w14:paraId="7E9A7BDE" w14:textId="3428408A" w:rsidR="001C6479" w:rsidDel="007C2644" w:rsidRDefault="001C6479" w:rsidP="00A341EA">
      <w:pPr>
        <w:autoSpaceDE w:val="0"/>
        <w:autoSpaceDN w:val="0"/>
        <w:adjustRightInd w:val="0"/>
        <w:spacing w:after="0" w:line="240" w:lineRule="auto"/>
        <w:rPr>
          <w:del w:id="354" w:author="Prathyush Sambaturu" w:date="2019-03-04T13:37:00Z"/>
          <w:rFonts w:ascii="Cambria" w:hAnsi="Cambria" w:cs="LMRoman10-Regular"/>
          <w:sz w:val="24"/>
          <w:szCs w:val="24"/>
        </w:rPr>
      </w:pPr>
    </w:p>
    <w:tbl>
      <w:tblPr>
        <w:tblW w:w="8632" w:type="dxa"/>
        <w:tblLayout w:type="fixed"/>
        <w:tblCellMar>
          <w:left w:w="0" w:type="dxa"/>
          <w:right w:w="0" w:type="dxa"/>
        </w:tblCellMar>
        <w:tblLook w:val="04A0" w:firstRow="1" w:lastRow="0" w:firstColumn="1" w:lastColumn="0" w:noHBand="0" w:noVBand="1"/>
      </w:tblPr>
      <w:tblGrid>
        <w:gridCol w:w="442"/>
        <w:gridCol w:w="720"/>
        <w:gridCol w:w="990"/>
        <w:gridCol w:w="810"/>
        <w:gridCol w:w="810"/>
        <w:gridCol w:w="810"/>
        <w:gridCol w:w="810"/>
        <w:gridCol w:w="540"/>
        <w:gridCol w:w="540"/>
        <w:gridCol w:w="540"/>
        <w:gridCol w:w="540"/>
        <w:gridCol w:w="540"/>
        <w:gridCol w:w="540"/>
      </w:tblGrid>
      <w:tr w:rsidR="001C6479" w:rsidRPr="00402F81" w:rsidDel="007C2644" w14:paraId="1454EDDB" w14:textId="6708D10A" w:rsidTr="00B22FB5">
        <w:trPr>
          <w:trHeight w:val="909"/>
          <w:del w:id="355"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3A7C6" w14:textId="77777777" w:rsidR="00DB4F16" w:rsidRDefault="00DB4F16" w:rsidP="0035301C">
            <w:pPr>
              <w:autoSpaceDE w:val="0"/>
              <w:autoSpaceDN w:val="0"/>
              <w:adjustRightInd w:val="0"/>
              <w:spacing w:after="0" w:line="240" w:lineRule="auto"/>
              <w:rPr>
                <w:ins w:id="356" w:author="Prathyush Sambaturu" w:date="2019-06-12T15:44:00Z"/>
                <w:rFonts w:ascii="Cambria" w:eastAsia="Times New Roman" w:hAnsi="Cambria" w:cs="Times New Roman"/>
              </w:rPr>
            </w:pPr>
          </w:p>
          <w:p w14:paraId="7D4F843A" w14:textId="162A3804" w:rsidR="001C6479" w:rsidRPr="00B22FB5" w:rsidDel="007C2644" w:rsidRDefault="00DB4F16" w:rsidP="00F52414">
            <w:pPr>
              <w:spacing w:line="240" w:lineRule="auto"/>
              <w:rPr>
                <w:del w:id="357" w:author="Prathyush Sambaturu" w:date="2019-03-04T13:37:00Z"/>
                <w:rFonts w:ascii="Cambria" w:eastAsia="Times New Roman" w:hAnsi="Cambria" w:cs="Times New Roman"/>
              </w:rPr>
            </w:pPr>
            <w:ins w:id="358" w:author="Prathyush Sambaturu" w:date="2019-06-12T15:44:00Z">
              <w:r>
                <w:rPr>
                  <w:rFonts w:ascii="Cambria" w:eastAsia="Times New Roman" w:hAnsi="Cambria" w:cs="Times New Roman"/>
                </w:rPr>
                <w:br/>
              </w:r>
            </w:ins>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57A3A" w14:textId="5D75A20C" w:rsidR="001C6479" w:rsidRPr="00B22FB5" w:rsidDel="007C2644" w:rsidRDefault="001C6479" w:rsidP="004608CA">
            <w:pPr>
              <w:spacing w:line="240" w:lineRule="auto"/>
              <w:jc w:val="center"/>
              <w:rPr>
                <w:del w:id="359" w:author="Prathyush Sambaturu" w:date="2019-03-04T13:37:00Z"/>
                <w:rFonts w:ascii="Cambria" w:eastAsia="Times New Roman" w:hAnsi="Cambria" w:cs="Arial"/>
              </w:rPr>
            </w:pPr>
            <w:del w:id="360" w:author="Prathyush Sambaturu" w:date="2019-03-04T13:37:00Z">
              <w:r w:rsidRPr="00B22FB5" w:rsidDel="007C2644">
                <w:rPr>
                  <w:rFonts w:ascii="Cambria" w:eastAsia="Times New Roman" w:hAnsi="Cambria" w:cs="Arial"/>
                </w:rPr>
                <w:delText xml:space="preserve">(South East)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m:t>
                    </m:r>
                  </m:sub>
                </m:sSub>
              </m:oMath>
            </w:del>
          </w:p>
          <w:p w14:paraId="6D4EE5C0" w14:textId="04D69F26" w:rsidR="001C6479" w:rsidRPr="00B22FB5" w:rsidDel="007C2644" w:rsidRDefault="001C6479" w:rsidP="001A525B">
            <w:pPr>
              <w:spacing w:line="240" w:lineRule="auto"/>
              <w:rPr>
                <w:del w:id="361" w:author="Prathyush Sambaturu" w:date="2019-03-04T13:37:00Z"/>
                <w:rFonts w:ascii="Cambria" w:eastAsia="Times New Roman" w:hAnsi="Cambria" w:cs="Arial"/>
              </w:rPr>
            </w:pPr>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3D3EB" w14:textId="474F6620" w:rsidR="001C6479" w:rsidRPr="00B22FB5" w:rsidDel="007C2644" w:rsidRDefault="001C6479" w:rsidP="004608CA">
            <w:pPr>
              <w:spacing w:line="240" w:lineRule="auto"/>
              <w:jc w:val="center"/>
              <w:rPr>
                <w:del w:id="362" w:author="Prathyush Sambaturu" w:date="2019-03-04T13:37:00Z"/>
                <w:rFonts w:ascii="Cambria" w:eastAsia="Times New Roman" w:hAnsi="Cambria" w:cs="Arial"/>
              </w:rPr>
            </w:pPr>
            <w:del w:id="363" w:author="Prathyush Sambaturu" w:date="2019-03-04T13:37:00Z">
              <w:r w:rsidRPr="00B22FB5" w:rsidDel="007C2644">
                <w:rPr>
                  <w:rFonts w:ascii="Cambria" w:eastAsia="Times New Roman" w:hAnsi="Cambria" w:cs="Arial"/>
                </w:rPr>
                <w:delText xml:space="preserve">(Mid- Atlantic)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2</m:t>
                    </m:r>
                  </m:sub>
                </m:sSub>
              </m:oMath>
              <w:r w:rsidRPr="00B22FB5" w:rsidDel="007C2644">
                <w:rPr>
                  <w:rFonts w:ascii="Cambria" w:eastAsia="Times New Roman" w:hAnsi="Cambria" w:cs="Arial"/>
                </w:rPr>
                <w:delText xml:space="preserve"> </w:delText>
              </w:r>
            </w:del>
          </w:p>
          <w:p w14:paraId="1A858C14" w14:textId="4C0DB7A9" w:rsidR="001C6479" w:rsidRPr="00B22FB5" w:rsidDel="007C2644" w:rsidRDefault="001C6479" w:rsidP="001A525B">
            <w:pPr>
              <w:spacing w:line="240" w:lineRule="auto"/>
              <w:jc w:val="center"/>
              <w:rPr>
                <w:del w:id="364"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5BAD77" w14:textId="454BA6A9" w:rsidR="001C6479" w:rsidRPr="00B22FB5" w:rsidDel="007C2644" w:rsidRDefault="001C6479" w:rsidP="001A525B">
            <w:pPr>
              <w:spacing w:line="240" w:lineRule="auto"/>
              <w:jc w:val="center"/>
              <w:rPr>
                <w:del w:id="365" w:author="Prathyush Sambaturu" w:date="2019-03-04T13:37:00Z"/>
                <w:rFonts w:ascii="Cambria" w:eastAsia="Times New Roman" w:hAnsi="Cambria" w:cs="Arial"/>
              </w:rPr>
            </w:pPr>
          </w:p>
          <w:p w14:paraId="18A17D3A" w14:textId="418109B2" w:rsidR="001C6479" w:rsidRPr="00B22FB5" w:rsidDel="007C2644" w:rsidRDefault="001C6479" w:rsidP="004608CA">
            <w:pPr>
              <w:spacing w:line="240" w:lineRule="auto"/>
              <w:jc w:val="center"/>
              <w:rPr>
                <w:del w:id="366" w:author="Prathyush Sambaturu" w:date="2019-03-04T13:37:00Z"/>
                <w:rFonts w:ascii="Cambria" w:eastAsia="Times New Roman" w:hAnsi="Cambria" w:cs="Arial"/>
              </w:rPr>
            </w:pPr>
            <w:del w:id="367" w:author="Prathyush Sambaturu" w:date="2019-03-04T13:37:00Z">
              <w:r w:rsidRPr="00B22FB5" w:rsidDel="007C2644">
                <w:rPr>
                  <w:rFonts w:ascii="Cambria" w:eastAsia="Times New Roman" w:hAnsi="Cambria" w:cs="Arial"/>
                </w:rPr>
                <w:delText xml:space="preserve">(Was1- 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3</m:t>
                    </m:r>
                  </m:sub>
                </m:sSub>
              </m:oMath>
              <w:r w:rsidRPr="00B22FB5" w:rsidDel="007C2644">
                <w:rPr>
                  <w:rFonts w:ascii="Cambria" w:eastAsia="Times New Roman" w:hAnsi="Cambria" w:cs="Arial"/>
                </w:rPr>
                <w:delText xml:space="preserve"> </w:delText>
              </w:r>
            </w:del>
          </w:p>
          <w:p w14:paraId="064DE873" w14:textId="0E5DB733" w:rsidR="001C6479" w:rsidRPr="00B22FB5" w:rsidDel="007C2644" w:rsidRDefault="001C6479" w:rsidP="001A525B">
            <w:pPr>
              <w:spacing w:line="240" w:lineRule="auto"/>
              <w:rPr>
                <w:del w:id="368"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DCA8A" w14:textId="35E20CA8" w:rsidR="001C6479" w:rsidRPr="00B22FB5" w:rsidDel="007C2644" w:rsidRDefault="001C6479" w:rsidP="004608CA">
            <w:pPr>
              <w:spacing w:line="240" w:lineRule="auto"/>
              <w:jc w:val="center"/>
              <w:rPr>
                <w:del w:id="369" w:author="Prathyush Sambaturu" w:date="2019-03-04T13:37:00Z"/>
                <w:rFonts w:ascii="Cambria" w:eastAsia="Times New Roman" w:hAnsi="Cambria" w:cs="Arial"/>
              </w:rPr>
            </w:pPr>
            <w:del w:id="370" w:author="Prathyush Sambaturu" w:date="2019-03-04T13:37:00Z">
              <w:r w:rsidRPr="00B22FB5" w:rsidDel="007C2644">
                <w:rPr>
                  <w:rFonts w:ascii="Cambria" w:eastAsia="Times New Roman" w:hAnsi="Cambria" w:cs="Arial"/>
                </w:rPr>
                <w:delText xml:space="preserve">(Was1-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4</m:t>
                    </m:r>
                  </m:sub>
                </m:sSub>
              </m:oMath>
              <w:r w:rsidRPr="00B22FB5" w:rsidDel="007C2644">
                <w:rPr>
                  <w:rFonts w:ascii="Cambria" w:eastAsia="Times New Roman" w:hAnsi="Cambria" w:cs="Arial"/>
                </w:rPr>
                <w:delText xml:space="preserve"> </w:delText>
              </w:r>
            </w:del>
          </w:p>
          <w:p w14:paraId="58B01820" w14:textId="3C0C6292" w:rsidR="001C6479" w:rsidRPr="00B22FB5" w:rsidDel="007C2644" w:rsidRDefault="001C6479" w:rsidP="001A525B">
            <w:pPr>
              <w:spacing w:line="240" w:lineRule="auto"/>
              <w:rPr>
                <w:del w:id="371"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E8C2E6" w14:textId="2454837B" w:rsidR="001C6479" w:rsidRPr="00B22FB5" w:rsidDel="007C2644" w:rsidRDefault="001C6479" w:rsidP="004608CA">
            <w:pPr>
              <w:spacing w:line="240" w:lineRule="auto"/>
              <w:jc w:val="center"/>
              <w:rPr>
                <w:del w:id="372" w:author="Prathyush Sambaturu" w:date="2019-03-04T13:37:00Z"/>
                <w:rFonts w:ascii="Cambria" w:eastAsia="Times New Roman" w:hAnsi="Cambria" w:cs="Arial"/>
              </w:rPr>
            </w:pPr>
            <w:del w:id="373" w:author="Prathyush Sambaturu" w:date="2019-03-04T13:37:00Z">
              <w:r w:rsidRPr="00B22FB5" w:rsidDel="007C2644">
                <w:rPr>
                  <w:rFonts w:ascii="Cambria" w:eastAsia="Times New Roman" w:hAnsi="Cambria" w:cs="Arial"/>
                </w:rPr>
                <w:delText xml:space="preserve">(Was2- low)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5</m:t>
                    </m:r>
                  </m:sub>
                </m:sSub>
                <m:r>
                  <w:rPr>
                    <w:rFonts w:ascii="Cambria Math" w:eastAsia="Times New Roman" w:hAnsi="Cambria Math" w:cs="Arial"/>
                  </w:rPr>
                  <m:t xml:space="preserve"> </m:t>
                </m:r>
              </m:oMath>
            </w:del>
          </w:p>
          <w:p w14:paraId="6289BC68" w14:textId="5944D1A9" w:rsidR="001C6479" w:rsidRPr="00B22FB5" w:rsidDel="007C2644" w:rsidRDefault="001C6479" w:rsidP="001A525B">
            <w:pPr>
              <w:spacing w:line="240" w:lineRule="auto"/>
              <w:rPr>
                <w:del w:id="374" w:author="Prathyush Sambaturu" w:date="2019-03-04T13:37:00Z"/>
                <w:rFonts w:ascii="Cambria" w:eastAsia="Times New Roman" w:hAnsi="Cambria" w:cs="Arial"/>
              </w:rPr>
            </w:pPr>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55E4E" w14:textId="0A092E79" w:rsidR="001C6479" w:rsidRPr="00B22FB5" w:rsidDel="007C2644" w:rsidRDefault="001C6479" w:rsidP="004608CA">
            <w:pPr>
              <w:spacing w:line="240" w:lineRule="auto"/>
              <w:jc w:val="center"/>
              <w:rPr>
                <w:del w:id="375" w:author="Prathyush Sambaturu" w:date="2019-03-04T13:37:00Z"/>
                <w:rFonts w:ascii="Cambria" w:eastAsia="Times New Roman" w:hAnsi="Cambria" w:cs="Arial"/>
              </w:rPr>
            </w:pPr>
            <w:del w:id="376" w:author="Prathyush Sambaturu" w:date="2019-03-04T13:37:00Z">
              <w:r w:rsidRPr="00B22FB5" w:rsidDel="007C2644">
                <w:rPr>
                  <w:rFonts w:ascii="Cambria" w:eastAsia="Times New Roman" w:hAnsi="Cambria" w:cs="Arial"/>
                </w:rPr>
                <w:delText xml:space="preserve">(Was52-high)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6</m:t>
                    </m:r>
                  </m:sub>
                </m:sSub>
                <m:r>
                  <w:rPr>
                    <w:rFonts w:ascii="Cambria Math" w:eastAsia="Times New Roman" w:hAnsi="Cambria Math" w:cs="Arial"/>
                  </w:rPr>
                  <m:t xml:space="preserve"> </m:t>
                </m:r>
              </m:oMath>
            </w:del>
          </w:p>
          <w:p w14:paraId="0187160C" w14:textId="1D488823" w:rsidR="001C6479" w:rsidRPr="00B22FB5" w:rsidDel="007C2644" w:rsidRDefault="001C6479" w:rsidP="001A525B">
            <w:pPr>
              <w:spacing w:line="240" w:lineRule="auto"/>
              <w:jc w:val="center"/>
              <w:rPr>
                <w:del w:id="377"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57405" w14:textId="3BD1E47C" w:rsidR="001C6479" w:rsidRPr="00B22FB5" w:rsidDel="007C2644" w:rsidRDefault="001C6479" w:rsidP="001A525B">
            <w:pPr>
              <w:spacing w:line="240" w:lineRule="auto"/>
              <w:jc w:val="center"/>
              <w:rPr>
                <w:del w:id="378" w:author="Prathyush Sambaturu" w:date="2019-03-04T13:37:00Z"/>
                <w:rFonts w:ascii="Cambria" w:eastAsia="Times New Roman" w:hAnsi="Cambria" w:cs="Arial"/>
              </w:rPr>
            </w:pPr>
            <w:del w:id="379" w:author="Prathyush Sambaturu" w:date="2019-03-04T13:37:00Z">
              <w:r w:rsidRPr="00B22FB5" w:rsidDel="007C2644">
                <w:rPr>
                  <w:rFonts w:ascii="Cambria" w:eastAsia="Times New Roman" w:hAnsi="Cambria" w:cs="Arial"/>
                </w:rPr>
                <w:delText xml:space="preserve">(e1)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7</m:t>
                    </m:r>
                  </m:sub>
                </m:sSub>
                <m:r>
                  <w:rPr>
                    <w:rFonts w:ascii="Cambria Math" w:eastAsia="Times New Roman" w:hAnsi="Cambria Math" w:cs="Arial"/>
                  </w:rPr>
                  <m:t xml:space="preserve"> </m:t>
                </m:r>
              </m:oMath>
            </w:del>
          </w:p>
          <w:p w14:paraId="6D20BD5B" w14:textId="7E37491A" w:rsidR="001C6479" w:rsidRPr="00B22FB5" w:rsidDel="007C2644" w:rsidRDefault="001C6479" w:rsidP="001A525B">
            <w:pPr>
              <w:spacing w:line="240" w:lineRule="auto"/>
              <w:jc w:val="center"/>
              <w:rPr>
                <w:del w:id="380"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38CEFD" w14:textId="0E599E90" w:rsidR="001C6479" w:rsidRPr="00B22FB5" w:rsidDel="007C2644" w:rsidRDefault="001C6479" w:rsidP="004608CA">
            <w:pPr>
              <w:spacing w:line="240" w:lineRule="auto"/>
              <w:jc w:val="center"/>
              <w:rPr>
                <w:del w:id="381" w:author="Prathyush Sambaturu" w:date="2019-03-04T13:37:00Z"/>
                <w:rFonts w:ascii="Cambria" w:eastAsia="Times New Roman" w:hAnsi="Cambria" w:cs="Arial"/>
              </w:rPr>
            </w:pPr>
            <w:del w:id="382" w:author="Prathyush Sambaturu" w:date="2019-03-04T13:37:00Z">
              <w:r w:rsidRPr="00B22FB5" w:rsidDel="007C2644">
                <w:rPr>
                  <w:rFonts w:ascii="Cambria" w:eastAsia="Times New Roman" w:hAnsi="Cambria" w:cs="Arial"/>
                </w:rPr>
                <w:delText xml:space="preserve">(e2)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8</m:t>
                    </m:r>
                  </m:sub>
                </m:sSub>
                <m:r>
                  <w:rPr>
                    <w:rFonts w:ascii="Cambria Math" w:eastAsia="Times New Roman" w:hAnsi="Cambria Math" w:cs="Arial"/>
                  </w:rPr>
                  <m:t xml:space="preserve"> </m:t>
                </m:r>
              </m:oMath>
            </w:del>
          </w:p>
          <w:p w14:paraId="4184A281" w14:textId="1F24BDE6" w:rsidR="001C6479" w:rsidRPr="00B22FB5" w:rsidDel="007C2644" w:rsidRDefault="001C6479" w:rsidP="001A525B">
            <w:pPr>
              <w:spacing w:line="240" w:lineRule="auto"/>
              <w:jc w:val="center"/>
              <w:rPr>
                <w:del w:id="383"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B1837" w14:textId="3C43E8E3" w:rsidR="001C6479" w:rsidRPr="00B22FB5" w:rsidDel="007C2644" w:rsidRDefault="001C6479" w:rsidP="001A525B">
            <w:pPr>
              <w:spacing w:line="240" w:lineRule="auto"/>
              <w:jc w:val="center"/>
              <w:rPr>
                <w:del w:id="384" w:author="Prathyush Sambaturu" w:date="2019-03-04T13:37:00Z"/>
                <w:rFonts w:ascii="Cambria" w:eastAsia="Times New Roman" w:hAnsi="Cambria" w:cs="Arial"/>
              </w:rPr>
            </w:pPr>
            <w:del w:id="385" w:author="Prathyush Sambaturu" w:date="2019-03-04T13:37:00Z">
              <w:r w:rsidRPr="00B22FB5" w:rsidDel="007C2644">
                <w:rPr>
                  <w:rFonts w:ascii="Cambria" w:eastAsia="Times New Roman" w:hAnsi="Cambria" w:cs="Arial"/>
                </w:rPr>
                <w:delText xml:space="preserve">(e3)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9</m:t>
                    </m:r>
                  </m:sub>
                </m:sSub>
                <m:r>
                  <w:rPr>
                    <w:rFonts w:ascii="Cambria Math" w:eastAsia="Times New Roman" w:hAnsi="Cambria Math" w:cs="Arial"/>
                  </w:rPr>
                  <m:t xml:space="preserve">  </m:t>
                </m:r>
              </m:oMath>
            </w:del>
          </w:p>
          <w:p w14:paraId="79BCB84A" w14:textId="144A2ABB" w:rsidR="001C6479" w:rsidRPr="00B22FB5" w:rsidDel="007C2644" w:rsidRDefault="001C6479" w:rsidP="001A525B">
            <w:pPr>
              <w:spacing w:line="240" w:lineRule="auto"/>
              <w:jc w:val="center"/>
              <w:rPr>
                <w:del w:id="386"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6E591" w14:textId="6DB85ADA" w:rsidR="001C6479" w:rsidRPr="00B22FB5" w:rsidDel="007C2644" w:rsidRDefault="001C6479" w:rsidP="001A525B">
            <w:pPr>
              <w:spacing w:line="240" w:lineRule="auto"/>
              <w:jc w:val="center"/>
              <w:rPr>
                <w:del w:id="387" w:author="Prathyush Sambaturu" w:date="2019-03-04T13:37:00Z"/>
                <w:rFonts w:ascii="Cambria" w:eastAsia="Times New Roman" w:hAnsi="Cambria" w:cs="Arial"/>
              </w:rPr>
            </w:pPr>
            <w:del w:id="388" w:author="Prathyush Sambaturu" w:date="2019-03-04T13:37:00Z">
              <w:r w:rsidRPr="00B22FB5" w:rsidDel="007C2644">
                <w:rPr>
                  <w:rFonts w:ascii="Cambria" w:eastAsia="Times New Roman" w:hAnsi="Cambria" w:cs="Arial"/>
                </w:rPr>
                <w:delText xml:space="preserve">(e4)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10</m:t>
                    </m:r>
                  </m:sub>
                </m:sSub>
                <m:r>
                  <w:rPr>
                    <w:rFonts w:ascii="Cambria Math" w:eastAsia="Times New Roman" w:hAnsi="Cambria Math" w:cs="Arial"/>
                  </w:rPr>
                  <m:t xml:space="preserve"> </m:t>
                </m:r>
              </m:oMath>
            </w:del>
          </w:p>
          <w:p w14:paraId="35D1E117" w14:textId="54824545" w:rsidR="001C6479" w:rsidRPr="00B22FB5" w:rsidDel="007C2644" w:rsidRDefault="001C6479" w:rsidP="001A525B">
            <w:pPr>
              <w:spacing w:line="240" w:lineRule="auto"/>
              <w:jc w:val="center"/>
              <w:rPr>
                <w:del w:id="389"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4FB08" w14:textId="1DD18FB1" w:rsidR="001C6479" w:rsidRPr="00B22FB5" w:rsidDel="007C2644" w:rsidRDefault="001C6479" w:rsidP="004608CA">
            <w:pPr>
              <w:spacing w:line="240" w:lineRule="auto"/>
              <w:jc w:val="center"/>
              <w:rPr>
                <w:del w:id="390" w:author="Prathyush Sambaturu" w:date="2019-03-04T13:37:00Z"/>
                <w:rFonts w:ascii="Cambria" w:eastAsia="Times New Roman" w:hAnsi="Cambria" w:cs="Arial"/>
              </w:rPr>
            </w:pPr>
            <w:del w:id="391" w:author="Prathyush Sambaturu" w:date="2019-03-04T13:37:00Z">
              <w:r w:rsidRPr="00B22FB5" w:rsidDel="007C2644">
                <w:rPr>
                  <w:rFonts w:ascii="Cambria" w:eastAsia="Times New Roman" w:hAnsi="Cambria" w:cs="Arial"/>
                </w:rPr>
                <w:delText xml:space="preserve">(e5)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11</m:t>
                    </m:r>
                  </m:sub>
                </m:sSub>
              </m:oMath>
            </w:del>
          </w:p>
          <w:p w14:paraId="6D0F4D47" w14:textId="0B823399" w:rsidR="001C6479" w:rsidRPr="00B22FB5" w:rsidDel="007C2644" w:rsidRDefault="001C6479" w:rsidP="001A525B">
            <w:pPr>
              <w:spacing w:line="240" w:lineRule="auto"/>
              <w:jc w:val="center"/>
              <w:rPr>
                <w:del w:id="392" w:author="Prathyush Sambaturu" w:date="2019-03-04T13:37: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481CB" w14:textId="5A865C8C" w:rsidR="001C6479" w:rsidRPr="00B22FB5" w:rsidDel="007C2644" w:rsidRDefault="001C6479" w:rsidP="001A525B">
            <w:pPr>
              <w:spacing w:line="240" w:lineRule="auto"/>
              <w:jc w:val="center"/>
              <w:rPr>
                <w:del w:id="393" w:author="Prathyush Sambaturu" w:date="2019-03-04T13:37:00Z"/>
                <w:rFonts w:ascii="Cambria" w:eastAsia="Times New Roman" w:hAnsi="Cambria" w:cs="Arial"/>
              </w:rPr>
            </w:pPr>
            <w:del w:id="394" w:author="Prathyush Sambaturu" w:date="2019-03-04T13:37:00Z">
              <w:r w:rsidRPr="00B22FB5" w:rsidDel="007C2644">
                <w:rPr>
                  <w:rFonts w:ascii="Cambria" w:eastAsia="Times New Roman" w:hAnsi="Cambria" w:cs="Arial"/>
                </w:rPr>
                <w:delText xml:space="preserve">(e6) </w:delText>
              </w:r>
              <m:oMath>
                <m:sSub>
                  <m:sSubPr>
                    <m:ctrlPr>
                      <w:rPr>
                        <w:rFonts w:ascii="Cambria Math" w:eastAsia="Times New Roman" w:hAnsi="Cambria Math" w:cs="Arial"/>
                        <w:i/>
                      </w:rPr>
                    </m:ctrlPr>
                  </m:sSubPr>
                  <m:e>
                    <m:r>
                      <w:rPr>
                        <w:rFonts w:ascii="Cambria Math" w:eastAsia="Times New Roman" w:hAnsi="Cambria Math" w:cs="Arial"/>
                      </w:rPr>
                      <m:t>f</m:t>
                    </m:r>
                  </m:e>
                  <m:sub>
                    <m:r>
                      <w:rPr>
                        <w:rFonts w:ascii="Cambria Math" w:eastAsia="Times New Roman" w:hAnsi="Cambria Math" w:cs="Arial"/>
                      </w:rPr>
                      <m:t>12</m:t>
                    </m:r>
                  </m:sub>
                </m:sSub>
                <m:r>
                  <w:rPr>
                    <w:rFonts w:ascii="Cambria Math" w:eastAsia="Times New Roman" w:hAnsi="Cambria Math" w:cs="Arial"/>
                  </w:rPr>
                  <m:t xml:space="preserve"> </m:t>
                </m:r>
              </m:oMath>
            </w:del>
          </w:p>
          <w:p w14:paraId="50C44341" w14:textId="6F994C16" w:rsidR="001C6479" w:rsidRPr="00B22FB5" w:rsidDel="007C2644" w:rsidRDefault="001C6479" w:rsidP="001A525B">
            <w:pPr>
              <w:spacing w:line="240" w:lineRule="auto"/>
              <w:jc w:val="center"/>
              <w:rPr>
                <w:del w:id="395" w:author="Prathyush Sambaturu" w:date="2019-03-04T13:37:00Z"/>
                <w:rFonts w:ascii="Cambria" w:eastAsia="Times New Roman" w:hAnsi="Cambria" w:cs="Arial"/>
              </w:rPr>
            </w:pPr>
          </w:p>
        </w:tc>
      </w:tr>
      <w:tr w:rsidR="001C6479" w:rsidRPr="00402F81" w:rsidDel="007C2644" w14:paraId="62AE1E71" w14:textId="7122B13F" w:rsidTr="00B22FB5">
        <w:trPr>
          <w:trHeight w:val="513"/>
          <w:del w:id="39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A20789" w14:textId="615B551A" w:rsidR="001A525B" w:rsidRPr="001A525B" w:rsidDel="007C2644" w:rsidRDefault="00D95967" w:rsidP="001A525B">
            <w:pPr>
              <w:spacing w:line="240" w:lineRule="auto"/>
              <w:jc w:val="center"/>
              <w:rPr>
                <w:del w:id="397" w:author="Prathyush Sambaturu" w:date="2019-03-04T13:37:00Z"/>
                <w:rFonts w:eastAsiaTheme="minorEastAsia"/>
              </w:rPr>
            </w:pPr>
            <m:oMathPara>
              <m:oMath>
                <m:sSub>
                  <m:sSubPr>
                    <m:ctrlPr>
                      <w:del w:id="398" w:author="Prathyush Sambaturu" w:date="2019-03-04T13:37:00Z">
                        <w:rPr>
                          <w:rFonts w:ascii="Cambria Math" w:eastAsia="Times New Roman" w:hAnsi="Cambria Math" w:cs="Arial"/>
                          <w:i/>
                        </w:rPr>
                      </w:del>
                    </m:ctrlPr>
                  </m:sSubPr>
                  <m:e>
                    <m:r>
                      <w:del w:id="399" w:author="Prathyush Sambaturu" w:date="2019-03-04T13:37:00Z">
                        <w:rPr>
                          <w:rFonts w:ascii="Cambria Math" w:eastAsia="Times New Roman" w:hAnsi="Cambria Math" w:cs="Arial"/>
                        </w:rPr>
                        <m:t>e</m:t>
                      </w:del>
                    </m:r>
                  </m:e>
                  <m:sub>
                    <m:r>
                      <w:del w:id="400" w:author="Prathyush Sambaturu" w:date="2019-03-04T13:37:00Z">
                        <w:rPr>
                          <w:rFonts w:ascii="Cambria Math" w:eastAsia="Times New Roman" w:hAnsi="Cambria Math" w:cs="Arial"/>
                        </w:rPr>
                        <m:t>1</m:t>
                      </w:del>
                    </m:r>
                  </m:sub>
                </m:sSub>
              </m:oMath>
            </m:oMathPara>
          </w:p>
          <w:p w14:paraId="3AE81AD4" w14:textId="07DCBEDC" w:rsidR="001C6479" w:rsidRPr="00B22FB5" w:rsidDel="007C2644" w:rsidRDefault="001C6479" w:rsidP="001A525B">
            <w:pPr>
              <w:spacing w:line="240" w:lineRule="auto"/>
              <w:jc w:val="center"/>
              <w:rPr>
                <w:del w:id="401" w:author="Prathyush Sambaturu" w:date="2019-03-04T13:37:00Z"/>
                <w:rFonts w:ascii="Cambria" w:eastAsiaTheme="minorEastAsia" w:hAnsi="Cambr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A023E" w14:textId="28140E95" w:rsidR="001C6479" w:rsidRPr="00B22FB5" w:rsidDel="007C2644" w:rsidRDefault="001C6479" w:rsidP="001A525B">
            <w:pPr>
              <w:spacing w:line="240" w:lineRule="auto"/>
              <w:jc w:val="center"/>
              <w:rPr>
                <w:del w:id="402" w:author="Prathyush Sambaturu" w:date="2019-03-04T13:37:00Z"/>
                <w:rFonts w:ascii="Cambria" w:eastAsia="Times New Roman" w:hAnsi="Cambria" w:cs="Arial"/>
              </w:rPr>
            </w:pPr>
            <w:del w:id="403"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4EC74" w14:textId="65E7C7D8" w:rsidR="001C6479" w:rsidRPr="00B22FB5" w:rsidDel="007C2644" w:rsidRDefault="001C6479" w:rsidP="001A525B">
            <w:pPr>
              <w:spacing w:line="240" w:lineRule="auto"/>
              <w:jc w:val="center"/>
              <w:rPr>
                <w:del w:id="404" w:author="Prathyush Sambaturu" w:date="2019-03-04T13:37:00Z"/>
                <w:rFonts w:ascii="Cambria" w:eastAsia="Times New Roman" w:hAnsi="Cambria" w:cs="Arial"/>
              </w:rPr>
            </w:pPr>
            <w:del w:id="405"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BFCF38" w14:textId="4D993E64" w:rsidR="001C6479" w:rsidRPr="00B22FB5" w:rsidDel="007C2644" w:rsidRDefault="001C6479" w:rsidP="001A525B">
            <w:pPr>
              <w:spacing w:line="240" w:lineRule="auto"/>
              <w:jc w:val="center"/>
              <w:rPr>
                <w:del w:id="406" w:author="Prathyush Sambaturu" w:date="2019-03-04T13:37:00Z"/>
                <w:rFonts w:ascii="Cambria" w:eastAsia="Times New Roman" w:hAnsi="Cambria" w:cs="Arial"/>
              </w:rPr>
            </w:pPr>
            <w:del w:id="40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D7036" w14:textId="6B7867D9" w:rsidR="001C6479" w:rsidRPr="00B22FB5" w:rsidDel="007C2644" w:rsidRDefault="001C6479" w:rsidP="001A525B">
            <w:pPr>
              <w:spacing w:line="240" w:lineRule="auto"/>
              <w:jc w:val="center"/>
              <w:rPr>
                <w:del w:id="408" w:author="Prathyush Sambaturu" w:date="2019-03-04T13:37:00Z"/>
                <w:rFonts w:ascii="Cambria" w:eastAsia="Times New Roman" w:hAnsi="Cambria" w:cs="Arial"/>
              </w:rPr>
            </w:pPr>
            <w:del w:id="40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68B6E" w14:textId="56742E6F" w:rsidR="001C6479" w:rsidRPr="00B22FB5" w:rsidDel="007C2644" w:rsidRDefault="001C6479" w:rsidP="001A525B">
            <w:pPr>
              <w:spacing w:line="240" w:lineRule="auto"/>
              <w:jc w:val="center"/>
              <w:rPr>
                <w:del w:id="410" w:author="Prathyush Sambaturu" w:date="2019-03-04T13:37:00Z"/>
                <w:rFonts w:ascii="Cambria" w:eastAsia="Times New Roman" w:hAnsi="Cambria" w:cs="Arial"/>
              </w:rPr>
            </w:pPr>
            <w:del w:id="41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FBD33" w14:textId="4E5C670F" w:rsidR="001C6479" w:rsidRPr="00B22FB5" w:rsidDel="007C2644" w:rsidRDefault="001C6479" w:rsidP="001A525B">
            <w:pPr>
              <w:spacing w:line="240" w:lineRule="auto"/>
              <w:jc w:val="center"/>
              <w:rPr>
                <w:del w:id="412" w:author="Prathyush Sambaturu" w:date="2019-03-04T13:37:00Z"/>
                <w:rFonts w:ascii="Cambria" w:eastAsia="Times New Roman" w:hAnsi="Cambria" w:cs="Arial"/>
              </w:rPr>
            </w:pPr>
            <w:del w:id="41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EA16E1" w14:textId="456EB638" w:rsidR="001C6479" w:rsidRPr="00B22FB5" w:rsidDel="007C2644" w:rsidRDefault="001C6479" w:rsidP="001A525B">
            <w:pPr>
              <w:spacing w:line="240" w:lineRule="auto"/>
              <w:jc w:val="center"/>
              <w:rPr>
                <w:del w:id="414" w:author="Prathyush Sambaturu" w:date="2019-03-04T13:37:00Z"/>
                <w:rFonts w:ascii="Cambria" w:eastAsia="Times New Roman" w:hAnsi="Cambria" w:cs="Arial"/>
              </w:rPr>
            </w:pPr>
            <w:del w:id="41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7CAF45" w14:textId="21B4FAFC" w:rsidR="001C6479" w:rsidRPr="00B22FB5" w:rsidDel="007C2644" w:rsidRDefault="001C6479" w:rsidP="001A525B">
            <w:pPr>
              <w:spacing w:line="240" w:lineRule="auto"/>
              <w:jc w:val="center"/>
              <w:rPr>
                <w:del w:id="416" w:author="Prathyush Sambaturu" w:date="2019-03-04T13:37:00Z"/>
                <w:rFonts w:ascii="Cambria" w:eastAsia="Times New Roman" w:hAnsi="Cambria" w:cs="Arial"/>
              </w:rPr>
            </w:pPr>
            <w:del w:id="41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CDBBD" w14:textId="147D93EE" w:rsidR="001C6479" w:rsidRPr="00B22FB5" w:rsidDel="007C2644" w:rsidRDefault="001C6479" w:rsidP="001A525B">
            <w:pPr>
              <w:spacing w:line="240" w:lineRule="auto"/>
              <w:jc w:val="center"/>
              <w:rPr>
                <w:del w:id="418" w:author="Prathyush Sambaturu" w:date="2019-03-04T13:37:00Z"/>
                <w:rFonts w:ascii="Cambria" w:eastAsia="Times New Roman" w:hAnsi="Cambria" w:cs="Arial"/>
              </w:rPr>
            </w:pPr>
            <w:del w:id="41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6683D5" w14:textId="25FFF6B6" w:rsidR="001C6479" w:rsidRPr="00B22FB5" w:rsidDel="007C2644" w:rsidRDefault="001C6479" w:rsidP="001A525B">
            <w:pPr>
              <w:spacing w:line="240" w:lineRule="auto"/>
              <w:jc w:val="center"/>
              <w:rPr>
                <w:del w:id="420" w:author="Prathyush Sambaturu" w:date="2019-03-04T13:37:00Z"/>
                <w:rFonts w:ascii="Cambria" w:eastAsia="Times New Roman" w:hAnsi="Cambria" w:cs="Arial"/>
              </w:rPr>
            </w:pPr>
            <w:del w:id="42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C2F43" w14:textId="41ED001B" w:rsidR="001C6479" w:rsidRPr="00B22FB5" w:rsidDel="007C2644" w:rsidRDefault="001C6479" w:rsidP="001A525B">
            <w:pPr>
              <w:spacing w:line="240" w:lineRule="auto"/>
              <w:jc w:val="center"/>
              <w:rPr>
                <w:del w:id="422" w:author="Prathyush Sambaturu" w:date="2019-03-04T13:37:00Z"/>
                <w:rFonts w:ascii="Cambria" w:eastAsia="Times New Roman" w:hAnsi="Cambria" w:cs="Arial"/>
              </w:rPr>
            </w:pPr>
            <w:del w:id="42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DEF9C" w14:textId="2BC9A098" w:rsidR="001C6479" w:rsidRPr="00B22FB5" w:rsidDel="007C2644" w:rsidRDefault="001C6479" w:rsidP="001A525B">
            <w:pPr>
              <w:spacing w:line="240" w:lineRule="auto"/>
              <w:jc w:val="center"/>
              <w:rPr>
                <w:del w:id="424" w:author="Prathyush Sambaturu" w:date="2019-03-04T13:37:00Z"/>
                <w:rFonts w:ascii="Cambria" w:eastAsia="Times New Roman" w:hAnsi="Cambria" w:cs="Arial"/>
              </w:rPr>
            </w:pPr>
            <w:del w:id="425" w:author="Prathyush Sambaturu" w:date="2019-03-04T13:37:00Z">
              <w:r w:rsidRPr="00B22FB5" w:rsidDel="007C2644">
                <w:rPr>
                  <w:rFonts w:ascii="Cambria" w:eastAsia="Times New Roman" w:hAnsi="Cambria" w:cs="Arial"/>
                </w:rPr>
                <w:delText>0</w:delText>
              </w:r>
            </w:del>
          </w:p>
        </w:tc>
      </w:tr>
      <w:tr w:rsidR="001C6479" w:rsidRPr="00402F81" w:rsidDel="007C2644" w14:paraId="7D70752E" w14:textId="038960BC" w:rsidTr="00B22FB5">
        <w:trPr>
          <w:trHeight w:val="315"/>
          <w:del w:id="42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C4E611" w14:textId="4A65897E" w:rsidR="001A525B" w:rsidRPr="00B22FB5" w:rsidDel="007C2644" w:rsidRDefault="00D95967" w:rsidP="001A525B">
            <w:pPr>
              <w:spacing w:line="240" w:lineRule="auto"/>
              <w:jc w:val="center"/>
              <w:rPr>
                <w:del w:id="427" w:author="Prathyush Sambaturu" w:date="2019-03-04T13:37:00Z"/>
                <w:rFonts w:ascii="Cambria" w:eastAsiaTheme="minorEastAsia" w:hAnsi="Cambria"/>
              </w:rPr>
            </w:pPr>
            <m:oMathPara>
              <m:oMath>
                <m:sSub>
                  <m:sSubPr>
                    <m:ctrlPr>
                      <w:del w:id="428" w:author="Prathyush Sambaturu" w:date="2019-03-04T13:37:00Z">
                        <w:rPr>
                          <w:rFonts w:ascii="Cambria Math" w:eastAsia="Times New Roman" w:hAnsi="Cambria Math" w:cs="Arial"/>
                          <w:i/>
                        </w:rPr>
                      </w:del>
                    </m:ctrlPr>
                  </m:sSubPr>
                  <m:e>
                    <m:r>
                      <w:del w:id="429" w:author="Prathyush Sambaturu" w:date="2019-03-04T13:37:00Z">
                        <w:rPr>
                          <w:rFonts w:ascii="Cambria Math" w:eastAsia="Times New Roman" w:hAnsi="Cambria Math" w:cs="Arial"/>
                        </w:rPr>
                        <m:t>e</m:t>
                      </w:del>
                    </m:r>
                  </m:e>
                  <m:sub>
                    <m:r>
                      <w:del w:id="430" w:author="Prathyush Sambaturu" w:date="2019-03-04T13:37:00Z">
                        <w:rPr>
                          <w:rFonts w:ascii="Cambria Math" w:eastAsia="Times New Roman" w:hAnsi="Cambria Math" w:cs="Arial"/>
                        </w:rPr>
                        <m:t>2</m:t>
                      </w:del>
                    </m:r>
                  </m:sub>
                </m:sSub>
              </m:oMath>
            </m:oMathPara>
          </w:p>
          <w:p w14:paraId="6E79A4FB" w14:textId="345877C6" w:rsidR="001C6479" w:rsidRPr="00B22FB5" w:rsidDel="007C2644" w:rsidRDefault="001C6479" w:rsidP="001A525B">
            <w:pPr>
              <w:spacing w:line="240" w:lineRule="auto"/>
              <w:jc w:val="center"/>
              <w:rPr>
                <w:del w:id="431" w:author="Prathyush Sambaturu" w:date="2019-03-04T13:37:00Z"/>
                <w:rFonts w:ascii="Cambria" w:eastAsia="Times New Roman" w:hAnsi="Cambria" w:cs="Arial"/>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BB2D0A" w14:textId="77F3A20B" w:rsidR="001C6479" w:rsidRPr="00B22FB5" w:rsidDel="007C2644" w:rsidRDefault="001C6479" w:rsidP="001A525B">
            <w:pPr>
              <w:spacing w:line="240" w:lineRule="auto"/>
              <w:jc w:val="center"/>
              <w:rPr>
                <w:del w:id="432" w:author="Prathyush Sambaturu" w:date="2019-03-04T13:37:00Z"/>
                <w:rFonts w:ascii="Cambria" w:eastAsia="Times New Roman" w:hAnsi="Cambria" w:cs="Arial"/>
              </w:rPr>
            </w:pPr>
            <w:del w:id="433"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BBBC36" w14:textId="0451347C" w:rsidR="001C6479" w:rsidRPr="00B22FB5" w:rsidDel="007C2644" w:rsidRDefault="001C6479" w:rsidP="001A525B">
            <w:pPr>
              <w:spacing w:line="240" w:lineRule="auto"/>
              <w:jc w:val="center"/>
              <w:rPr>
                <w:del w:id="434" w:author="Prathyush Sambaturu" w:date="2019-03-04T13:37:00Z"/>
                <w:rFonts w:ascii="Cambria" w:eastAsia="Times New Roman" w:hAnsi="Cambria" w:cs="Arial"/>
              </w:rPr>
            </w:pPr>
            <w:del w:id="43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304CD1" w14:textId="3F846922" w:rsidR="001C6479" w:rsidRPr="00B22FB5" w:rsidDel="007C2644" w:rsidRDefault="001C6479" w:rsidP="001A525B">
            <w:pPr>
              <w:spacing w:line="240" w:lineRule="auto"/>
              <w:jc w:val="center"/>
              <w:rPr>
                <w:del w:id="436" w:author="Prathyush Sambaturu" w:date="2019-03-04T13:37:00Z"/>
                <w:rFonts w:ascii="Cambria" w:eastAsia="Times New Roman" w:hAnsi="Cambria" w:cs="Arial"/>
              </w:rPr>
            </w:pPr>
            <w:del w:id="43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FFC8AB" w14:textId="123CE1C3" w:rsidR="001C6479" w:rsidRPr="00B22FB5" w:rsidDel="007C2644" w:rsidRDefault="001C6479" w:rsidP="001A525B">
            <w:pPr>
              <w:spacing w:line="240" w:lineRule="auto"/>
              <w:jc w:val="center"/>
              <w:rPr>
                <w:del w:id="438" w:author="Prathyush Sambaturu" w:date="2019-03-04T13:37:00Z"/>
                <w:rFonts w:ascii="Cambria" w:eastAsia="Times New Roman" w:hAnsi="Cambria" w:cs="Arial"/>
              </w:rPr>
            </w:pPr>
            <w:del w:id="43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C1FA52" w14:textId="53BB8BD0" w:rsidR="001C6479" w:rsidRPr="00B22FB5" w:rsidDel="007C2644" w:rsidRDefault="001C6479" w:rsidP="001A525B">
            <w:pPr>
              <w:spacing w:line="240" w:lineRule="auto"/>
              <w:jc w:val="center"/>
              <w:rPr>
                <w:del w:id="440" w:author="Prathyush Sambaturu" w:date="2019-03-04T13:37:00Z"/>
                <w:rFonts w:ascii="Cambria" w:eastAsia="Times New Roman" w:hAnsi="Cambria" w:cs="Arial"/>
              </w:rPr>
            </w:pPr>
            <w:del w:id="44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AD1074" w14:textId="6FC4E667" w:rsidR="001C6479" w:rsidRPr="00B22FB5" w:rsidDel="007C2644" w:rsidRDefault="001C6479" w:rsidP="001A525B">
            <w:pPr>
              <w:spacing w:line="240" w:lineRule="auto"/>
              <w:jc w:val="center"/>
              <w:rPr>
                <w:del w:id="442" w:author="Prathyush Sambaturu" w:date="2019-03-04T13:37:00Z"/>
                <w:rFonts w:ascii="Cambria" w:eastAsia="Times New Roman" w:hAnsi="Cambria" w:cs="Arial"/>
              </w:rPr>
            </w:pPr>
            <w:del w:id="443"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D04F0" w14:textId="61CD62F5" w:rsidR="001C6479" w:rsidRPr="00B22FB5" w:rsidDel="007C2644" w:rsidRDefault="001C6479" w:rsidP="001A525B">
            <w:pPr>
              <w:spacing w:line="240" w:lineRule="auto"/>
              <w:jc w:val="center"/>
              <w:rPr>
                <w:del w:id="444" w:author="Prathyush Sambaturu" w:date="2019-03-04T13:37:00Z"/>
                <w:rFonts w:ascii="Cambria" w:eastAsia="Times New Roman" w:hAnsi="Cambria" w:cs="Arial"/>
              </w:rPr>
            </w:pPr>
            <w:del w:id="44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33A03" w14:textId="661B393C" w:rsidR="001C6479" w:rsidRPr="00B22FB5" w:rsidDel="007C2644" w:rsidRDefault="001C6479" w:rsidP="001A525B">
            <w:pPr>
              <w:spacing w:line="240" w:lineRule="auto"/>
              <w:jc w:val="center"/>
              <w:rPr>
                <w:del w:id="446" w:author="Prathyush Sambaturu" w:date="2019-03-04T13:37:00Z"/>
                <w:rFonts w:ascii="Cambria" w:eastAsia="Times New Roman" w:hAnsi="Cambria" w:cs="Arial"/>
              </w:rPr>
            </w:pPr>
            <w:del w:id="447"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56239" w14:textId="7F9AAB08" w:rsidR="001C6479" w:rsidRPr="00B22FB5" w:rsidDel="007C2644" w:rsidRDefault="001C6479" w:rsidP="001A525B">
            <w:pPr>
              <w:spacing w:line="240" w:lineRule="auto"/>
              <w:jc w:val="center"/>
              <w:rPr>
                <w:del w:id="448" w:author="Prathyush Sambaturu" w:date="2019-03-04T13:37:00Z"/>
                <w:rFonts w:ascii="Cambria" w:eastAsia="Times New Roman" w:hAnsi="Cambria" w:cs="Arial"/>
              </w:rPr>
            </w:pPr>
            <w:del w:id="44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61C70" w14:textId="01DF3DE3" w:rsidR="001C6479" w:rsidRPr="00B22FB5" w:rsidDel="007C2644" w:rsidRDefault="001C6479" w:rsidP="001A525B">
            <w:pPr>
              <w:spacing w:line="240" w:lineRule="auto"/>
              <w:jc w:val="center"/>
              <w:rPr>
                <w:del w:id="450" w:author="Prathyush Sambaturu" w:date="2019-03-04T13:37:00Z"/>
                <w:rFonts w:ascii="Cambria" w:eastAsia="Times New Roman" w:hAnsi="Cambria" w:cs="Arial"/>
              </w:rPr>
            </w:pPr>
            <w:del w:id="45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DFEED" w14:textId="34C8D90E" w:rsidR="001C6479" w:rsidRPr="00B22FB5" w:rsidDel="007C2644" w:rsidRDefault="001C6479" w:rsidP="001A525B">
            <w:pPr>
              <w:spacing w:line="240" w:lineRule="auto"/>
              <w:jc w:val="center"/>
              <w:rPr>
                <w:del w:id="452" w:author="Prathyush Sambaturu" w:date="2019-03-04T13:37:00Z"/>
                <w:rFonts w:ascii="Cambria" w:eastAsia="Times New Roman" w:hAnsi="Cambria" w:cs="Arial"/>
              </w:rPr>
            </w:pPr>
            <w:del w:id="45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59CF3F" w14:textId="47077110" w:rsidR="001C6479" w:rsidRPr="00B22FB5" w:rsidDel="007C2644" w:rsidRDefault="001C6479" w:rsidP="001A525B">
            <w:pPr>
              <w:spacing w:line="240" w:lineRule="auto"/>
              <w:jc w:val="center"/>
              <w:rPr>
                <w:del w:id="454" w:author="Prathyush Sambaturu" w:date="2019-03-04T13:37:00Z"/>
                <w:rFonts w:ascii="Cambria" w:eastAsia="Times New Roman" w:hAnsi="Cambria" w:cs="Arial"/>
              </w:rPr>
            </w:pPr>
            <w:del w:id="455" w:author="Prathyush Sambaturu" w:date="2019-03-04T13:37:00Z">
              <w:r w:rsidRPr="00B22FB5" w:rsidDel="007C2644">
                <w:rPr>
                  <w:rFonts w:ascii="Cambria" w:eastAsia="Times New Roman" w:hAnsi="Cambria" w:cs="Arial"/>
                </w:rPr>
                <w:delText>0</w:delText>
              </w:r>
            </w:del>
          </w:p>
        </w:tc>
      </w:tr>
      <w:tr w:rsidR="001C6479" w:rsidRPr="00402F81" w:rsidDel="007C2644" w14:paraId="1E1806AA" w14:textId="7320EB9D" w:rsidTr="00B22FB5">
        <w:trPr>
          <w:trHeight w:val="315"/>
          <w:del w:id="45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948F6" w14:textId="52FF5DF3" w:rsidR="001C6479" w:rsidRPr="001A525B" w:rsidDel="007C2644" w:rsidRDefault="00D95967" w:rsidP="001A525B">
            <w:pPr>
              <w:spacing w:line="240" w:lineRule="auto"/>
              <w:jc w:val="center"/>
              <w:rPr>
                <w:del w:id="457" w:author="Prathyush Sambaturu" w:date="2019-03-04T13:37:00Z"/>
                <w:rFonts w:eastAsiaTheme="minorEastAsia"/>
              </w:rPr>
            </w:pPr>
            <m:oMathPara>
              <m:oMath>
                <m:sSub>
                  <m:sSubPr>
                    <m:ctrlPr>
                      <w:del w:id="458" w:author="Prathyush Sambaturu" w:date="2019-03-04T13:37:00Z">
                        <w:rPr>
                          <w:rFonts w:ascii="Cambria Math" w:eastAsia="Times New Roman" w:hAnsi="Cambria Math" w:cs="Arial"/>
                          <w:i/>
                        </w:rPr>
                      </w:del>
                    </m:ctrlPr>
                  </m:sSubPr>
                  <m:e>
                    <m:r>
                      <w:del w:id="459" w:author="Prathyush Sambaturu" w:date="2019-03-04T13:37:00Z">
                        <w:rPr>
                          <w:rFonts w:ascii="Cambria Math" w:eastAsia="Times New Roman" w:hAnsi="Cambria Math" w:cs="Arial"/>
                        </w:rPr>
                        <m:t>e</m:t>
                      </w:del>
                    </m:r>
                  </m:e>
                  <m:sub>
                    <m:r>
                      <w:del w:id="460" w:author="Prathyush Sambaturu" w:date="2019-03-04T13:37:00Z">
                        <w:rPr>
                          <w:rFonts w:ascii="Cambria Math" w:eastAsia="Times New Roman" w:hAnsi="Cambria Math" w:cs="Arial"/>
                        </w:rPr>
                        <m:t>3</m:t>
                      </w:del>
                    </m:r>
                  </m:sub>
                </m:sSub>
              </m:oMath>
            </m:oMathPara>
          </w:p>
          <w:p w14:paraId="5E4C68FC" w14:textId="29C40780" w:rsidR="001A525B" w:rsidRPr="001A525B" w:rsidDel="007C2644" w:rsidRDefault="001A525B" w:rsidP="001A525B">
            <w:pPr>
              <w:spacing w:line="240" w:lineRule="auto"/>
              <w:jc w:val="center"/>
              <w:rPr>
                <w:del w:id="461"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46E61" w14:textId="6F32F9A0" w:rsidR="001C6479" w:rsidRPr="00B22FB5" w:rsidDel="007C2644" w:rsidRDefault="001C6479" w:rsidP="001A525B">
            <w:pPr>
              <w:spacing w:line="240" w:lineRule="auto"/>
              <w:jc w:val="center"/>
              <w:rPr>
                <w:del w:id="462" w:author="Prathyush Sambaturu" w:date="2019-03-04T13:37:00Z"/>
                <w:rFonts w:ascii="Cambria" w:eastAsia="Times New Roman" w:hAnsi="Cambria" w:cs="Arial"/>
              </w:rPr>
            </w:pPr>
            <w:del w:id="463"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EB491F" w14:textId="2C4AFD97" w:rsidR="001C6479" w:rsidRPr="00B22FB5" w:rsidDel="007C2644" w:rsidRDefault="001C6479" w:rsidP="001A525B">
            <w:pPr>
              <w:spacing w:line="240" w:lineRule="auto"/>
              <w:jc w:val="center"/>
              <w:rPr>
                <w:del w:id="464" w:author="Prathyush Sambaturu" w:date="2019-03-04T13:37:00Z"/>
                <w:rFonts w:ascii="Cambria" w:eastAsia="Times New Roman" w:hAnsi="Cambria" w:cs="Arial"/>
              </w:rPr>
            </w:pPr>
            <w:del w:id="465"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60E17C" w14:textId="2268CE7C" w:rsidR="001C6479" w:rsidRPr="00B22FB5" w:rsidDel="007C2644" w:rsidRDefault="001C6479" w:rsidP="001A525B">
            <w:pPr>
              <w:spacing w:line="240" w:lineRule="auto"/>
              <w:jc w:val="center"/>
              <w:rPr>
                <w:del w:id="466" w:author="Prathyush Sambaturu" w:date="2019-03-04T13:37:00Z"/>
                <w:rFonts w:ascii="Cambria" w:eastAsia="Times New Roman" w:hAnsi="Cambria" w:cs="Arial"/>
              </w:rPr>
            </w:pPr>
            <w:del w:id="46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726DF" w14:textId="323FD8D3" w:rsidR="001C6479" w:rsidRPr="00B22FB5" w:rsidDel="007C2644" w:rsidRDefault="001C6479" w:rsidP="001A525B">
            <w:pPr>
              <w:spacing w:line="240" w:lineRule="auto"/>
              <w:jc w:val="center"/>
              <w:rPr>
                <w:del w:id="468" w:author="Prathyush Sambaturu" w:date="2019-03-04T13:37:00Z"/>
                <w:rFonts w:ascii="Cambria" w:eastAsia="Times New Roman" w:hAnsi="Cambria" w:cs="Arial"/>
              </w:rPr>
            </w:pPr>
            <w:del w:id="46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ADDCE" w14:textId="5159D2D6" w:rsidR="001C6479" w:rsidRPr="00B22FB5" w:rsidDel="007C2644" w:rsidRDefault="001C6479" w:rsidP="001A525B">
            <w:pPr>
              <w:spacing w:line="240" w:lineRule="auto"/>
              <w:jc w:val="center"/>
              <w:rPr>
                <w:del w:id="470" w:author="Prathyush Sambaturu" w:date="2019-03-04T13:37:00Z"/>
                <w:rFonts w:ascii="Cambria" w:eastAsia="Times New Roman" w:hAnsi="Cambria" w:cs="Arial"/>
              </w:rPr>
            </w:pPr>
            <w:del w:id="471"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FBE26F" w14:textId="019615F0" w:rsidR="001C6479" w:rsidRPr="00B22FB5" w:rsidDel="007C2644" w:rsidRDefault="001C6479" w:rsidP="001A525B">
            <w:pPr>
              <w:spacing w:line="240" w:lineRule="auto"/>
              <w:jc w:val="center"/>
              <w:rPr>
                <w:del w:id="472" w:author="Prathyush Sambaturu" w:date="2019-03-04T13:37:00Z"/>
                <w:rFonts w:ascii="Cambria" w:eastAsia="Times New Roman" w:hAnsi="Cambria" w:cs="Arial"/>
              </w:rPr>
            </w:pPr>
            <w:del w:id="47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2A7173" w14:textId="69DDE7A8" w:rsidR="001C6479" w:rsidRPr="00B22FB5" w:rsidDel="007C2644" w:rsidRDefault="001C6479" w:rsidP="001A525B">
            <w:pPr>
              <w:spacing w:line="240" w:lineRule="auto"/>
              <w:jc w:val="center"/>
              <w:rPr>
                <w:del w:id="474" w:author="Prathyush Sambaturu" w:date="2019-03-04T13:37:00Z"/>
                <w:rFonts w:ascii="Cambria" w:eastAsia="Times New Roman" w:hAnsi="Cambria" w:cs="Arial"/>
              </w:rPr>
            </w:pPr>
            <w:del w:id="47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F1A4C" w14:textId="6BE9642D" w:rsidR="001C6479" w:rsidRPr="00B22FB5" w:rsidDel="007C2644" w:rsidRDefault="001C6479" w:rsidP="001A525B">
            <w:pPr>
              <w:spacing w:line="240" w:lineRule="auto"/>
              <w:jc w:val="center"/>
              <w:rPr>
                <w:del w:id="476" w:author="Prathyush Sambaturu" w:date="2019-03-04T13:37:00Z"/>
                <w:rFonts w:ascii="Cambria" w:eastAsia="Times New Roman" w:hAnsi="Cambria" w:cs="Arial"/>
              </w:rPr>
            </w:pPr>
            <w:del w:id="47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B0C76D" w14:textId="03A41360" w:rsidR="001C6479" w:rsidRPr="00B22FB5" w:rsidDel="007C2644" w:rsidRDefault="001C6479" w:rsidP="001A525B">
            <w:pPr>
              <w:spacing w:line="240" w:lineRule="auto"/>
              <w:jc w:val="center"/>
              <w:rPr>
                <w:del w:id="478" w:author="Prathyush Sambaturu" w:date="2019-03-04T13:37:00Z"/>
                <w:rFonts w:ascii="Cambria" w:eastAsia="Times New Roman" w:hAnsi="Cambria" w:cs="Arial"/>
              </w:rPr>
            </w:pPr>
            <w:del w:id="479"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DF7711" w14:textId="25066C3F" w:rsidR="001C6479" w:rsidRPr="00B22FB5" w:rsidDel="007C2644" w:rsidRDefault="001C6479" w:rsidP="001A525B">
            <w:pPr>
              <w:spacing w:line="240" w:lineRule="auto"/>
              <w:jc w:val="center"/>
              <w:rPr>
                <w:del w:id="480" w:author="Prathyush Sambaturu" w:date="2019-03-04T13:37:00Z"/>
                <w:rFonts w:ascii="Cambria" w:eastAsia="Times New Roman" w:hAnsi="Cambria" w:cs="Arial"/>
              </w:rPr>
            </w:pPr>
            <w:del w:id="48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7922D" w14:textId="23946FCC" w:rsidR="001C6479" w:rsidRPr="00B22FB5" w:rsidDel="007C2644" w:rsidRDefault="001C6479" w:rsidP="001A525B">
            <w:pPr>
              <w:spacing w:line="240" w:lineRule="auto"/>
              <w:jc w:val="center"/>
              <w:rPr>
                <w:del w:id="482" w:author="Prathyush Sambaturu" w:date="2019-03-04T13:37:00Z"/>
                <w:rFonts w:ascii="Cambria" w:eastAsia="Times New Roman" w:hAnsi="Cambria" w:cs="Arial"/>
              </w:rPr>
            </w:pPr>
            <w:del w:id="48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FC1BB" w14:textId="40D62A48" w:rsidR="001C6479" w:rsidRPr="00B22FB5" w:rsidDel="007C2644" w:rsidRDefault="001C6479" w:rsidP="001A525B">
            <w:pPr>
              <w:spacing w:line="240" w:lineRule="auto"/>
              <w:jc w:val="center"/>
              <w:rPr>
                <w:del w:id="484" w:author="Prathyush Sambaturu" w:date="2019-03-04T13:37:00Z"/>
                <w:rFonts w:ascii="Cambria" w:eastAsia="Times New Roman" w:hAnsi="Cambria" w:cs="Arial"/>
              </w:rPr>
            </w:pPr>
            <w:del w:id="485" w:author="Prathyush Sambaturu" w:date="2019-03-04T13:37:00Z">
              <w:r w:rsidRPr="00B22FB5" w:rsidDel="007C2644">
                <w:rPr>
                  <w:rFonts w:ascii="Cambria" w:eastAsia="Times New Roman" w:hAnsi="Cambria" w:cs="Arial"/>
                </w:rPr>
                <w:delText>0</w:delText>
              </w:r>
            </w:del>
          </w:p>
        </w:tc>
      </w:tr>
      <w:tr w:rsidR="001C6479" w:rsidRPr="00402F81" w:rsidDel="007C2644" w14:paraId="7E8ED6A4" w14:textId="712FEC49" w:rsidTr="00B22FB5">
        <w:trPr>
          <w:trHeight w:val="315"/>
          <w:del w:id="486"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710B" w14:textId="0F1AA877" w:rsidR="001C6479" w:rsidRPr="001A525B" w:rsidDel="007C2644" w:rsidRDefault="00D95967" w:rsidP="001A525B">
            <w:pPr>
              <w:spacing w:line="240" w:lineRule="auto"/>
              <w:jc w:val="center"/>
              <w:rPr>
                <w:del w:id="487" w:author="Prathyush Sambaturu" w:date="2019-03-04T13:37:00Z"/>
                <w:rFonts w:eastAsiaTheme="minorEastAsia"/>
              </w:rPr>
            </w:pPr>
            <m:oMathPara>
              <m:oMath>
                <m:sSub>
                  <m:sSubPr>
                    <m:ctrlPr>
                      <w:del w:id="488" w:author="Prathyush Sambaturu" w:date="2019-03-04T13:37:00Z">
                        <w:rPr>
                          <w:rFonts w:ascii="Cambria Math" w:eastAsia="Times New Roman" w:hAnsi="Cambria Math" w:cs="Arial"/>
                          <w:i/>
                        </w:rPr>
                      </w:del>
                    </m:ctrlPr>
                  </m:sSubPr>
                  <m:e>
                    <m:r>
                      <w:del w:id="489" w:author="Prathyush Sambaturu" w:date="2019-03-04T13:37:00Z">
                        <w:rPr>
                          <w:rFonts w:ascii="Cambria Math" w:eastAsia="Times New Roman" w:hAnsi="Cambria Math" w:cs="Arial"/>
                        </w:rPr>
                        <m:t>e</m:t>
                      </w:del>
                    </m:r>
                  </m:e>
                  <m:sub>
                    <m:r>
                      <w:del w:id="490" w:author="Prathyush Sambaturu" w:date="2019-03-04T13:37:00Z">
                        <w:rPr>
                          <w:rFonts w:ascii="Cambria Math" w:eastAsia="Times New Roman" w:hAnsi="Cambria Math" w:cs="Arial"/>
                        </w:rPr>
                        <m:t>4</m:t>
                      </w:del>
                    </m:r>
                  </m:sub>
                </m:sSub>
                <m:r>
                  <w:del w:id="491" w:author="Prathyush Sambaturu" w:date="2019-03-04T13:37:00Z">
                    <w:rPr>
                      <w:rFonts w:ascii="Cambria Math" w:eastAsia="Times New Roman" w:hAnsi="Cambria Math" w:cs="Arial"/>
                    </w:rPr>
                    <m:t xml:space="preserve"> </m:t>
                  </w:del>
                </m:r>
              </m:oMath>
            </m:oMathPara>
          </w:p>
          <w:p w14:paraId="1AC47888" w14:textId="0CBDA4CA" w:rsidR="001A525B" w:rsidRPr="001A525B" w:rsidDel="007C2644" w:rsidRDefault="001A525B" w:rsidP="001A525B">
            <w:pPr>
              <w:spacing w:line="240" w:lineRule="auto"/>
              <w:jc w:val="center"/>
              <w:rPr>
                <w:del w:id="492"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50CBE6" w14:textId="3C42A6AF" w:rsidR="001C6479" w:rsidRPr="00B22FB5" w:rsidDel="007C2644" w:rsidRDefault="001C6479" w:rsidP="001A525B">
            <w:pPr>
              <w:spacing w:line="240" w:lineRule="auto"/>
              <w:jc w:val="center"/>
              <w:rPr>
                <w:del w:id="493" w:author="Prathyush Sambaturu" w:date="2019-03-04T13:37:00Z"/>
                <w:rFonts w:ascii="Cambria" w:eastAsia="Times New Roman" w:hAnsi="Cambria" w:cs="Arial"/>
              </w:rPr>
            </w:pPr>
            <w:del w:id="494"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AB363B" w14:textId="25D1BC5C" w:rsidR="001C6479" w:rsidRPr="00B22FB5" w:rsidDel="007C2644" w:rsidRDefault="001C6479" w:rsidP="001A525B">
            <w:pPr>
              <w:spacing w:line="240" w:lineRule="auto"/>
              <w:jc w:val="center"/>
              <w:rPr>
                <w:del w:id="495" w:author="Prathyush Sambaturu" w:date="2019-03-04T13:37:00Z"/>
                <w:rFonts w:ascii="Cambria" w:eastAsia="Times New Roman" w:hAnsi="Cambria" w:cs="Arial"/>
              </w:rPr>
            </w:pPr>
            <w:del w:id="496"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C630E" w14:textId="33AB6351" w:rsidR="001C6479" w:rsidRPr="00B22FB5" w:rsidDel="007C2644" w:rsidRDefault="001C6479" w:rsidP="001A525B">
            <w:pPr>
              <w:spacing w:line="240" w:lineRule="auto"/>
              <w:jc w:val="center"/>
              <w:rPr>
                <w:del w:id="497" w:author="Prathyush Sambaturu" w:date="2019-03-04T13:37:00Z"/>
                <w:rFonts w:ascii="Cambria" w:eastAsia="Times New Roman" w:hAnsi="Cambria" w:cs="Arial"/>
              </w:rPr>
            </w:pPr>
            <w:del w:id="498"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80E009" w14:textId="1E8BEFF3" w:rsidR="001C6479" w:rsidRPr="00B22FB5" w:rsidDel="007C2644" w:rsidRDefault="001C6479" w:rsidP="001A525B">
            <w:pPr>
              <w:spacing w:line="240" w:lineRule="auto"/>
              <w:jc w:val="center"/>
              <w:rPr>
                <w:del w:id="499" w:author="Prathyush Sambaturu" w:date="2019-03-04T13:37:00Z"/>
                <w:rFonts w:ascii="Cambria" w:eastAsia="Times New Roman" w:hAnsi="Cambria" w:cs="Arial"/>
              </w:rPr>
            </w:pPr>
            <w:del w:id="500"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1F8BD8" w14:textId="6244F1EC" w:rsidR="001C6479" w:rsidRPr="00B22FB5" w:rsidDel="007C2644" w:rsidRDefault="001C6479" w:rsidP="001A525B">
            <w:pPr>
              <w:spacing w:line="240" w:lineRule="auto"/>
              <w:jc w:val="center"/>
              <w:rPr>
                <w:del w:id="501" w:author="Prathyush Sambaturu" w:date="2019-03-04T13:37:00Z"/>
                <w:rFonts w:ascii="Cambria" w:eastAsia="Times New Roman" w:hAnsi="Cambria" w:cs="Arial"/>
              </w:rPr>
            </w:pPr>
            <w:del w:id="502"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449763" w14:textId="035770A0" w:rsidR="001C6479" w:rsidRPr="00B22FB5" w:rsidDel="007C2644" w:rsidRDefault="001C6479" w:rsidP="001A525B">
            <w:pPr>
              <w:spacing w:line="240" w:lineRule="auto"/>
              <w:jc w:val="center"/>
              <w:rPr>
                <w:del w:id="503" w:author="Prathyush Sambaturu" w:date="2019-03-04T13:37:00Z"/>
                <w:rFonts w:ascii="Cambria" w:eastAsia="Times New Roman" w:hAnsi="Cambria" w:cs="Arial"/>
              </w:rPr>
            </w:pPr>
            <w:del w:id="50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709A78" w14:textId="2886D715" w:rsidR="001C6479" w:rsidRPr="00B22FB5" w:rsidDel="007C2644" w:rsidRDefault="001C6479" w:rsidP="001A525B">
            <w:pPr>
              <w:spacing w:line="240" w:lineRule="auto"/>
              <w:jc w:val="center"/>
              <w:rPr>
                <w:del w:id="505" w:author="Prathyush Sambaturu" w:date="2019-03-04T13:37:00Z"/>
                <w:rFonts w:ascii="Cambria" w:eastAsia="Times New Roman" w:hAnsi="Cambria" w:cs="Arial"/>
              </w:rPr>
            </w:pPr>
            <w:del w:id="506"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E2977B" w14:textId="14266484" w:rsidR="001C6479" w:rsidRPr="00B22FB5" w:rsidDel="007C2644" w:rsidRDefault="001C6479" w:rsidP="001A525B">
            <w:pPr>
              <w:spacing w:line="240" w:lineRule="auto"/>
              <w:jc w:val="center"/>
              <w:rPr>
                <w:del w:id="507" w:author="Prathyush Sambaturu" w:date="2019-03-04T13:37:00Z"/>
                <w:rFonts w:ascii="Cambria" w:eastAsia="Times New Roman" w:hAnsi="Cambria" w:cs="Arial"/>
              </w:rPr>
            </w:pPr>
            <w:del w:id="508"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A11C4" w14:textId="0DB7458D" w:rsidR="001C6479" w:rsidRPr="00B22FB5" w:rsidDel="007C2644" w:rsidRDefault="001C6479" w:rsidP="001A525B">
            <w:pPr>
              <w:spacing w:line="240" w:lineRule="auto"/>
              <w:jc w:val="center"/>
              <w:rPr>
                <w:del w:id="509" w:author="Prathyush Sambaturu" w:date="2019-03-04T13:37:00Z"/>
                <w:rFonts w:ascii="Cambria" w:eastAsia="Times New Roman" w:hAnsi="Cambria" w:cs="Arial"/>
              </w:rPr>
            </w:pPr>
            <w:del w:id="510"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85C01" w14:textId="0A27510C" w:rsidR="001C6479" w:rsidRPr="00B22FB5" w:rsidDel="007C2644" w:rsidRDefault="001C6479" w:rsidP="001A525B">
            <w:pPr>
              <w:spacing w:line="240" w:lineRule="auto"/>
              <w:jc w:val="center"/>
              <w:rPr>
                <w:del w:id="511" w:author="Prathyush Sambaturu" w:date="2019-03-04T13:37:00Z"/>
                <w:rFonts w:ascii="Cambria" w:eastAsia="Times New Roman" w:hAnsi="Cambria" w:cs="Arial"/>
              </w:rPr>
            </w:pPr>
            <w:del w:id="512"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E5700" w14:textId="05A8D766" w:rsidR="001C6479" w:rsidRPr="00B22FB5" w:rsidDel="007C2644" w:rsidRDefault="001C6479" w:rsidP="001A525B">
            <w:pPr>
              <w:spacing w:line="240" w:lineRule="auto"/>
              <w:jc w:val="center"/>
              <w:rPr>
                <w:del w:id="513" w:author="Prathyush Sambaturu" w:date="2019-03-04T13:37:00Z"/>
                <w:rFonts w:ascii="Cambria" w:eastAsia="Times New Roman" w:hAnsi="Cambria" w:cs="Arial"/>
              </w:rPr>
            </w:pPr>
            <w:del w:id="514"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FC5D2A" w14:textId="1EE2785B" w:rsidR="001C6479" w:rsidRPr="00B22FB5" w:rsidDel="007C2644" w:rsidRDefault="001C6479" w:rsidP="001A525B">
            <w:pPr>
              <w:spacing w:line="240" w:lineRule="auto"/>
              <w:jc w:val="center"/>
              <w:rPr>
                <w:del w:id="515" w:author="Prathyush Sambaturu" w:date="2019-03-04T13:37:00Z"/>
                <w:rFonts w:ascii="Cambria" w:eastAsia="Times New Roman" w:hAnsi="Cambria" w:cs="Arial"/>
              </w:rPr>
            </w:pPr>
            <w:del w:id="516" w:author="Prathyush Sambaturu" w:date="2019-03-04T13:37:00Z">
              <w:r w:rsidRPr="00B22FB5" w:rsidDel="007C2644">
                <w:rPr>
                  <w:rFonts w:ascii="Cambria" w:eastAsia="Times New Roman" w:hAnsi="Cambria" w:cs="Arial"/>
                </w:rPr>
                <w:delText>0</w:delText>
              </w:r>
            </w:del>
          </w:p>
        </w:tc>
      </w:tr>
      <w:tr w:rsidR="001C6479" w:rsidRPr="00402F81" w:rsidDel="007C2644" w14:paraId="0AB657A4" w14:textId="11649981" w:rsidTr="00B22FB5">
        <w:trPr>
          <w:trHeight w:val="315"/>
          <w:del w:id="517"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F330B" w14:textId="5724C1F3" w:rsidR="001C6479" w:rsidRPr="001A525B" w:rsidDel="007C2644" w:rsidRDefault="00D95967" w:rsidP="001A525B">
            <w:pPr>
              <w:spacing w:line="240" w:lineRule="auto"/>
              <w:jc w:val="center"/>
              <w:rPr>
                <w:del w:id="518" w:author="Prathyush Sambaturu" w:date="2019-03-04T13:37:00Z"/>
                <w:rFonts w:eastAsiaTheme="minorEastAsia"/>
              </w:rPr>
            </w:pPr>
            <m:oMathPara>
              <m:oMath>
                <m:sSub>
                  <m:sSubPr>
                    <m:ctrlPr>
                      <w:del w:id="519" w:author="Prathyush Sambaturu" w:date="2019-03-04T13:37:00Z">
                        <w:rPr>
                          <w:rFonts w:ascii="Cambria Math" w:eastAsia="Times New Roman" w:hAnsi="Cambria Math" w:cs="Times New Roman"/>
                          <w:i/>
                        </w:rPr>
                      </w:del>
                    </m:ctrlPr>
                  </m:sSubPr>
                  <m:e>
                    <m:r>
                      <w:del w:id="520" w:author="Prathyush Sambaturu" w:date="2019-03-04T13:37:00Z">
                        <w:rPr>
                          <w:rFonts w:ascii="Cambria Math" w:eastAsia="Times New Roman" w:hAnsi="Cambria Math" w:cs="Times New Roman"/>
                        </w:rPr>
                        <m:t>e</m:t>
                      </w:del>
                    </m:r>
                  </m:e>
                  <m:sub>
                    <m:r>
                      <w:del w:id="521" w:author="Prathyush Sambaturu" w:date="2019-03-04T13:37:00Z">
                        <w:rPr>
                          <w:rFonts w:ascii="Cambria Math" w:eastAsia="Times New Roman" w:hAnsi="Cambria Math" w:cs="Times New Roman"/>
                        </w:rPr>
                        <m:t>5</m:t>
                      </w:del>
                    </m:r>
                  </m:sub>
                </m:sSub>
                <m:r>
                  <w:del w:id="522" w:author="Prathyush Sambaturu" w:date="2019-03-04T13:37:00Z">
                    <w:rPr>
                      <w:rFonts w:ascii="Cambria Math" w:eastAsia="Times New Roman" w:hAnsi="Cambria Math" w:cs="Times New Roman"/>
                    </w:rPr>
                    <m:t xml:space="preserve"> </m:t>
                  </w:del>
                </m:r>
              </m:oMath>
            </m:oMathPara>
          </w:p>
          <w:p w14:paraId="48CD4F3C" w14:textId="383172A6" w:rsidR="001A525B" w:rsidRPr="001A525B" w:rsidDel="007C2644" w:rsidRDefault="001A525B" w:rsidP="001A525B">
            <w:pPr>
              <w:spacing w:line="240" w:lineRule="auto"/>
              <w:jc w:val="center"/>
              <w:rPr>
                <w:del w:id="523"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657BCE" w14:textId="410BBDD8" w:rsidR="001C6479" w:rsidRPr="00B22FB5" w:rsidDel="007C2644" w:rsidRDefault="001C6479" w:rsidP="001A525B">
            <w:pPr>
              <w:spacing w:line="240" w:lineRule="auto"/>
              <w:jc w:val="center"/>
              <w:rPr>
                <w:del w:id="524" w:author="Prathyush Sambaturu" w:date="2019-03-04T13:37:00Z"/>
                <w:rFonts w:ascii="Cambria" w:eastAsia="Times New Roman" w:hAnsi="Cambria" w:cs="Arial"/>
              </w:rPr>
            </w:pPr>
            <w:del w:id="525" w:author="Prathyush Sambaturu" w:date="2019-03-04T13:37:00Z">
              <w:r w:rsidRPr="00B22FB5" w:rsidDel="007C2644">
                <w:rPr>
                  <w:rFonts w:ascii="Cambria" w:eastAsia="Times New Roman" w:hAnsi="Cambria" w:cs="Arial"/>
                </w:rPr>
                <w:delText>1</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B3A7E" w14:textId="707C8688" w:rsidR="001C6479" w:rsidRPr="00B22FB5" w:rsidDel="007C2644" w:rsidRDefault="001C6479" w:rsidP="001A525B">
            <w:pPr>
              <w:spacing w:line="240" w:lineRule="auto"/>
              <w:jc w:val="center"/>
              <w:rPr>
                <w:del w:id="526" w:author="Prathyush Sambaturu" w:date="2019-03-04T13:37:00Z"/>
                <w:rFonts w:ascii="Cambria" w:eastAsia="Times New Roman" w:hAnsi="Cambria" w:cs="Arial"/>
              </w:rPr>
            </w:pPr>
            <w:del w:id="527"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FD780" w14:textId="251E6844" w:rsidR="001C6479" w:rsidRPr="00B22FB5" w:rsidDel="007C2644" w:rsidRDefault="001C6479" w:rsidP="001A525B">
            <w:pPr>
              <w:spacing w:line="240" w:lineRule="auto"/>
              <w:jc w:val="center"/>
              <w:rPr>
                <w:del w:id="528" w:author="Prathyush Sambaturu" w:date="2019-03-04T13:37:00Z"/>
                <w:rFonts w:ascii="Cambria" w:eastAsia="Times New Roman" w:hAnsi="Cambria" w:cs="Arial"/>
              </w:rPr>
            </w:pPr>
            <w:del w:id="529"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B40A3" w14:textId="0AF7CEF3" w:rsidR="001C6479" w:rsidRPr="00B22FB5" w:rsidDel="007C2644" w:rsidRDefault="001C6479" w:rsidP="001A525B">
            <w:pPr>
              <w:spacing w:line="240" w:lineRule="auto"/>
              <w:jc w:val="center"/>
              <w:rPr>
                <w:del w:id="530" w:author="Prathyush Sambaturu" w:date="2019-03-04T13:37:00Z"/>
                <w:rFonts w:ascii="Cambria" w:eastAsia="Times New Roman" w:hAnsi="Cambria" w:cs="Arial"/>
              </w:rPr>
            </w:pPr>
            <w:del w:id="53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B7FDC" w14:textId="0B26600F" w:rsidR="001C6479" w:rsidRPr="00B22FB5" w:rsidDel="007C2644" w:rsidRDefault="001C6479" w:rsidP="001A525B">
            <w:pPr>
              <w:spacing w:line="240" w:lineRule="auto"/>
              <w:jc w:val="center"/>
              <w:rPr>
                <w:del w:id="532" w:author="Prathyush Sambaturu" w:date="2019-03-04T13:37:00Z"/>
                <w:rFonts w:ascii="Cambria" w:eastAsia="Times New Roman" w:hAnsi="Cambria" w:cs="Arial"/>
              </w:rPr>
            </w:pPr>
            <w:del w:id="533"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5022C" w14:textId="604EBFF4" w:rsidR="001C6479" w:rsidRPr="00B22FB5" w:rsidDel="007C2644" w:rsidRDefault="001C6479" w:rsidP="001A525B">
            <w:pPr>
              <w:spacing w:line="240" w:lineRule="auto"/>
              <w:jc w:val="center"/>
              <w:rPr>
                <w:del w:id="534" w:author="Prathyush Sambaturu" w:date="2019-03-04T13:37:00Z"/>
                <w:rFonts w:ascii="Cambria" w:eastAsia="Times New Roman" w:hAnsi="Cambria" w:cs="Arial"/>
              </w:rPr>
            </w:pPr>
            <w:del w:id="53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1375C" w14:textId="16E1941D" w:rsidR="001C6479" w:rsidRPr="00B22FB5" w:rsidDel="007C2644" w:rsidRDefault="001C6479" w:rsidP="001A525B">
            <w:pPr>
              <w:spacing w:line="240" w:lineRule="auto"/>
              <w:jc w:val="center"/>
              <w:rPr>
                <w:del w:id="536" w:author="Prathyush Sambaturu" w:date="2019-03-04T13:37:00Z"/>
                <w:rFonts w:ascii="Cambria" w:eastAsia="Times New Roman" w:hAnsi="Cambria" w:cs="Arial"/>
              </w:rPr>
            </w:pPr>
            <w:del w:id="53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5BB69" w14:textId="65B29166" w:rsidR="001C6479" w:rsidRPr="00B22FB5" w:rsidDel="007C2644" w:rsidRDefault="001C6479" w:rsidP="001A525B">
            <w:pPr>
              <w:spacing w:line="240" w:lineRule="auto"/>
              <w:jc w:val="center"/>
              <w:rPr>
                <w:del w:id="538" w:author="Prathyush Sambaturu" w:date="2019-03-04T13:37:00Z"/>
                <w:rFonts w:ascii="Cambria" w:eastAsia="Times New Roman" w:hAnsi="Cambria" w:cs="Arial"/>
              </w:rPr>
            </w:pPr>
            <w:del w:id="53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36FB4" w14:textId="7FD3C8ED" w:rsidR="001C6479" w:rsidRPr="00B22FB5" w:rsidDel="007C2644" w:rsidRDefault="001C6479" w:rsidP="001A525B">
            <w:pPr>
              <w:spacing w:line="240" w:lineRule="auto"/>
              <w:jc w:val="center"/>
              <w:rPr>
                <w:del w:id="540" w:author="Prathyush Sambaturu" w:date="2019-03-04T13:37:00Z"/>
                <w:rFonts w:ascii="Cambria" w:eastAsia="Times New Roman" w:hAnsi="Cambria" w:cs="Arial"/>
              </w:rPr>
            </w:pPr>
            <w:del w:id="54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12DF3" w14:textId="20AA876D" w:rsidR="001C6479" w:rsidRPr="00B22FB5" w:rsidDel="007C2644" w:rsidRDefault="001C6479" w:rsidP="001A525B">
            <w:pPr>
              <w:spacing w:line="240" w:lineRule="auto"/>
              <w:jc w:val="center"/>
              <w:rPr>
                <w:del w:id="542" w:author="Prathyush Sambaturu" w:date="2019-03-04T13:37:00Z"/>
                <w:rFonts w:ascii="Cambria" w:eastAsia="Times New Roman" w:hAnsi="Cambria" w:cs="Arial"/>
              </w:rPr>
            </w:pPr>
            <w:del w:id="54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C89C9" w14:textId="0C2A046B" w:rsidR="001C6479" w:rsidRPr="00B22FB5" w:rsidDel="007C2644" w:rsidRDefault="001C6479" w:rsidP="001A525B">
            <w:pPr>
              <w:spacing w:line="240" w:lineRule="auto"/>
              <w:jc w:val="center"/>
              <w:rPr>
                <w:del w:id="544" w:author="Prathyush Sambaturu" w:date="2019-03-04T13:37:00Z"/>
                <w:rFonts w:ascii="Cambria" w:eastAsia="Times New Roman" w:hAnsi="Cambria" w:cs="Arial"/>
              </w:rPr>
            </w:pPr>
            <w:del w:id="54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DEBAEF" w14:textId="46359A13" w:rsidR="001C6479" w:rsidRPr="00B22FB5" w:rsidDel="007C2644" w:rsidRDefault="001C6479" w:rsidP="001A525B">
            <w:pPr>
              <w:spacing w:line="240" w:lineRule="auto"/>
              <w:jc w:val="center"/>
              <w:rPr>
                <w:del w:id="546" w:author="Prathyush Sambaturu" w:date="2019-03-04T13:37:00Z"/>
                <w:rFonts w:ascii="Cambria" w:eastAsia="Times New Roman" w:hAnsi="Cambria" w:cs="Arial"/>
              </w:rPr>
            </w:pPr>
            <w:del w:id="547" w:author="Prathyush Sambaturu" w:date="2019-03-04T13:37:00Z">
              <w:r w:rsidRPr="00B22FB5" w:rsidDel="007C2644">
                <w:rPr>
                  <w:rFonts w:ascii="Cambria" w:eastAsia="Times New Roman" w:hAnsi="Cambria" w:cs="Arial"/>
                </w:rPr>
                <w:delText>0</w:delText>
              </w:r>
            </w:del>
          </w:p>
        </w:tc>
      </w:tr>
      <w:tr w:rsidR="001C6479" w:rsidRPr="00402F81" w:rsidDel="007C2644" w14:paraId="3B60A5E3" w14:textId="3500D837" w:rsidTr="00B22FB5">
        <w:trPr>
          <w:trHeight w:val="315"/>
          <w:del w:id="548" w:author="Prathyush Sambaturu" w:date="2019-03-04T13:37:00Z"/>
        </w:trPr>
        <w:tc>
          <w:tcPr>
            <w:tcW w:w="44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C5643" w14:textId="050EE7A3" w:rsidR="001C6479" w:rsidRPr="001A525B" w:rsidDel="007C2644" w:rsidRDefault="00D95967" w:rsidP="001A525B">
            <w:pPr>
              <w:spacing w:line="240" w:lineRule="auto"/>
              <w:jc w:val="center"/>
              <w:rPr>
                <w:del w:id="549" w:author="Prathyush Sambaturu" w:date="2019-03-04T13:37:00Z"/>
                <w:rFonts w:eastAsiaTheme="minorEastAsia"/>
              </w:rPr>
            </w:pPr>
            <m:oMathPara>
              <m:oMath>
                <m:sSub>
                  <m:sSubPr>
                    <m:ctrlPr>
                      <w:del w:id="550" w:author="Prathyush Sambaturu" w:date="2019-03-04T13:37:00Z">
                        <w:rPr>
                          <w:rFonts w:ascii="Cambria Math" w:eastAsia="Times New Roman" w:hAnsi="Cambria Math" w:cs="Arial"/>
                          <w:i/>
                        </w:rPr>
                      </w:del>
                    </m:ctrlPr>
                  </m:sSubPr>
                  <m:e>
                    <m:r>
                      <w:del w:id="551" w:author="Prathyush Sambaturu" w:date="2019-03-04T13:37:00Z">
                        <w:rPr>
                          <w:rFonts w:ascii="Cambria Math" w:eastAsia="Times New Roman" w:hAnsi="Cambria Math" w:cs="Arial"/>
                        </w:rPr>
                        <m:t>e</m:t>
                      </w:del>
                    </m:r>
                  </m:e>
                  <m:sub>
                    <m:r>
                      <w:del w:id="552" w:author="Prathyush Sambaturu" w:date="2019-03-04T13:37:00Z">
                        <w:rPr>
                          <w:rFonts w:ascii="Cambria Math" w:eastAsia="Times New Roman" w:hAnsi="Cambria Math" w:cs="Arial"/>
                        </w:rPr>
                        <m:t>6</m:t>
                      </w:del>
                    </m:r>
                  </m:sub>
                </m:sSub>
              </m:oMath>
            </m:oMathPara>
          </w:p>
          <w:p w14:paraId="104CE8E0" w14:textId="27D90087" w:rsidR="001A525B" w:rsidRPr="001A525B" w:rsidDel="007C2644" w:rsidRDefault="001A525B" w:rsidP="001A525B">
            <w:pPr>
              <w:spacing w:line="240" w:lineRule="auto"/>
              <w:jc w:val="center"/>
              <w:rPr>
                <w:del w:id="553" w:author="Prathyush Sambaturu" w:date="2019-03-04T13:37:00Z"/>
                <w:rFonts w:eastAsiaTheme="minorEastAsia"/>
              </w:rPr>
            </w:pPr>
          </w:p>
        </w:tc>
        <w:tc>
          <w:tcPr>
            <w:tcW w:w="7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E98FD" w14:textId="5BF3C623" w:rsidR="001C6479" w:rsidRPr="00B22FB5" w:rsidDel="007C2644" w:rsidRDefault="001C6479" w:rsidP="001A525B">
            <w:pPr>
              <w:spacing w:line="240" w:lineRule="auto"/>
              <w:jc w:val="center"/>
              <w:rPr>
                <w:del w:id="554" w:author="Prathyush Sambaturu" w:date="2019-03-04T13:37:00Z"/>
                <w:rFonts w:ascii="Cambria" w:eastAsia="Times New Roman" w:hAnsi="Cambria" w:cs="Arial"/>
              </w:rPr>
            </w:pPr>
            <w:del w:id="555" w:author="Prathyush Sambaturu" w:date="2019-03-04T13:37:00Z">
              <w:r w:rsidRPr="00B22FB5" w:rsidDel="007C2644">
                <w:rPr>
                  <w:rFonts w:ascii="Cambria" w:eastAsia="Times New Roman" w:hAnsi="Cambria" w:cs="Arial"/>
                </w:rPr>
                <w:delText>0</w:delText>
              </w:r>
            </w:del>
          </w:p>
        </w:tc>
        <w:tc>
          <w:tcPr>
            <w:tcW w:w="9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03EC" w14:textId="073DB73A" w:rsidR="001C6479" w:rsidRPr="00B22FB5" w:rsidDel="007C2644" w:rsidRDefault="001C6479" w:rsidP="001A525B">
            <w:pPr>
              <w:spacing w:line="240" w:lineRule="auto"/>
              <w:jc w:val="center"/>
              <w:rPr>
                <w:del w:id="556" w:author="Prathyush Sambaturu" w:date="2019-03-04T13:37:00Z"/>
                <w:rFonts w:ascii="Cambria" w:eastAsia="Times New Roman" w:hAnsi="Cambria" w:cs="Arial"/>
              </w:rPr>
            </w:pPr>
            <w:del w:id="557"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F31853" w14:textId="65662584" w:rsidR="001C6479" w:rsidRPr="00B22FB5" w:rsidDel="007C2644" w:rsidRDefault="001C6479" w:rsidP="001A525B">
            <w:pPr>
              <w:spacing w:line="240" w:lineRule="auto"/>
              <w:jc w:val="center"/>
              <w:rPr>
                <w:del w:id="558" w:author="Prathyush Sambaturu" w:date="2019-03-04T13:37:00Z"/>
                <w:rFonts w:ascii="Cambria" w:eastAsia="Times New Roman" w:hAnsi="Cambria" w:cs="Arial"/>
              </w:rPr>
            </w:pPr>
            <w:del w:id="559" w:author="Prathyush Sambaturu" w:date="2019-03-04T13:37:00Z">
              <w:r w:rsidRPr="00B22FB5" w:rsidDel="007C2644">
                <w:rPr>
                  <w:rFonts w:ascii="Cambria" w:eastAsia="Times New Roman" w:hAnsi="Cambria" w:cs="Arial"/>
                </w:rPr>
                <w:delText>1</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90CB5" w14:textId="70DFB6DD" w:rsidR="001C6479" w:rsidRPr="00B22FB5" w:rsidDel="007C2644" w:rsidRDefault="001C6479" w:rsidP="001A525B">
            <w:pPr>
              <w:spacing w:line="240" w:lineRule="auto"/>
              <w:jc w:val="center"/>
              <w:rPr>
                <w:del w:id="560" w:author="Prathyush Sambaturu" w:date="2019-03-04T13:37:00Z"/>
                <w:rFonts w:ascii="Cambria" w:eastAsia="Times New Roman" w:hAnsi="Cambria" w:cs="Arial"/>
              </w:rPr>
            </w:pPr>
            <w:del w:id="561"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94C73" w14:textId="61F74B98" w:rsidR="001C6479" w:rsidRPr="00B22FB5" w:rsidDel="007C2644" w:rsidRDefault="001C6479" w:rsidP="001A525B">
            <w:pPr>
              <w:spacing w:line="240" w:lineRule="auto"/>
              <w:jc w:val="center"/>
              <w:rPr>
                <w:del w:id="562" w:author="Prathyush Sambaturu" w:date="2019-03-04T13:37:00Z"/>
                <w:rFonts w:ascii="Cambria" w:eastAsia="Times New Roman" w:hAnsi="Cambria" w:cs="Arial"/>
              </w:rPr>
            </w:pPr>
            <w:del w:id="563" w:author="Prathyush Sambaturu" w:date="2019-03-04T13:37:00Z">
              <w:r w:rsidRPr="00B22FB5" w:rsidDel="007C2644">
                <w:rPr>
                  <w:rFonts w:ascii="Cambria" w:eastAsia="Times New Roman" w:hAnsi="Cambria" w:cs="Arial"/>
                </w:rPr>
                <w:delText>0</w:delText>
              </w:r>
            </w:del>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A6C9AC" w14:textId="33CE4CDB" w:rsidR="001C6479" w:rsidRPr="00B22FB5" w:rsidDel="007C2644" w:rsidRDefault="001C6479" w:rsidP="001A525B">
            <w:pPr>
              <w:spacing w:line="240" w:lineRule="auto"/>
              <w:jc w:val="center"/>
              <w:rPr>
                <w:del w:id="564" w:author="Prathyush Sambaturu" w:date="2019-03-04T13:37:00Z"/>
                <w:rFonts w:ascii="Cambria" w:eastAsia="Times New Roman" w:hAnsi="Cambria" w:cs="Arial"/>
              </w:rPr>
            </w:pPr>
            <w:del w:id="565" w:author="Prathyush Sambaturu" w:date="2019-03-04T13:37:00Z">
              <w:r w:rsidRPr="00B22FB5" w:rsidDel="007C2644">
                <w:rPr>
                  <w:rFonts w:ascii="Cambria" w:eastAsia="Times New Roman" w:hAnsi="Cambria" w:cs="Arial"/>
                </w:rPr>
                <w:delText>1</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3828E" w14:textId="6DF7AA95" w:rsidR="001C6479" w:rsidRPr="00B22FB5" w:rsidDel="007C2644" w:rsidRDefault="001C6479" w:rsidP="001A525B">
            <w:pPr>
              <w:spacing w:line="240" w:lineRule="auto"/>
              <w:jc w:val="center"/>
              <w:rPr>
                <w:del w:id="566" w:author="Prathyush Sambaturu" w:date="2019-03-04T13:37:00Z"/>
                <w:rFonts w:ascii="Cambria" w:eastAsia="Times New Roman" w:hAnsi="Cambria" w:cs="Arial"/>
              </w:rPr>
            </w:pPr>
            <w:del w:id="567"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46ED4" w14:textId="391606CE" w:rsidR="001C6479" w:rsidRPr="00B22FB5" w:rsidDel="007C2644" w:rsidRDefault="001C6479" w:rsidP="001A525B">
            <w:pPr>
              <w:spacing w:line="240" w:lineRule="auto"/>
              <w:jc w:val="center"/>
              <w:rPr>
                <w:del w:id="568" w:author="Prathyush Sambaturu" w:date="2019-03-04T13:37:00Z"/>
                <w:rFonts w:ascii="Cambria" w:eastAsia="Times New Roman" w:hAnsi="Cambria" w:cs="Arial"/>
              </w:rPr>
            </w:pPr>
            <w:del w:id="569"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1CB4C6" w14:textId="04E37A1A" w:rsidR="001C6479" w:rsidRPr="00B22FB5" w:rsidDel="007C2644" w:rsidRDefault="001C6479" w:rsidP="001A525B">
            <w:pPr>
              <w:spacing w:line="240" w:lineRule="auto"/>
              <w:jc w:val="center"/>
              <w:rPr>
                <w:del w:id="570" w:author="Prathyush Sambaturu" w:date="2019-03-04T13:37:00Z"/>
                <w:rFonts w:ascii="Cambria" w:eastAsia="Times New Roman" w:hAnsi="Cambria" w:cs="Arial"/>
              </w:rPr>
            </w:pPr>
            <w:del w:id="571"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F037" w14:textId="35FDFFB1" w:rsidR="001C6479" w:rsidRPr="00B22FB5" w:rsidDel="007C2644" w:rsidRDefault="001C6479" w:rsidP="001A525B">
            <w:pPr>
              <w:spacing w:line="240" w:lineRule="auto"/>
              <w:jc w:val="center"/>
              <w:rPr>
                <w:del w:id="572" w:author="Prathyush Sambaturu" w:date="2019-03-04T13:37:00Z"/>
                <w:rFonts w:ascii="Cambria" w:eastAsia="Times New Roman" w:hAnsi="Cambria" w:cs="Arial"/>
              </w:rPr>
            </w:pPr>
            <w:del w:id="573"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F311F" w14:textId="77201DFC" w:rsidR="001C6479" w:rsidRPr="00B22FB5" w:rsidDel="007C2644" w:rsidRDefault="001C6479" w:rsidP="001A525B">
            <w:pPr>
              <w:spacing w:line="240" w:lineRule="auto"/>
              <w:jc w:val="center"/>
              <w:rPr>
                <w:del w:id="574" w:author="Prathyush Sambaturu" w:date="2019-03-04T13:37:00Z"/>
                <w:rFonts w:ascii="Cambria" w:eastAsia="Times New Roman" w:hAnsi="Cambria" w:cs="Arial"/>
              </w:rPr>
            </w:pPr>
            <w:del w:id="575" w:author="Prathyush Sambaturu" w:date="2019-03-04T13:37:00Z">
              <w:r w:rsidRPr="00B22FB5" w:rsidDel="007C2644">
                <w:rPr>
                  <w:rFonts w:ascii="Cambria" w:eastAsia="Times New Roman" w:hAnsi="Cambria" w:cs="Arial"/>
                </w:rPr>
                <w:delText>0</w:delText>
              </w:r>
            </w:del>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C1C26" w14:textId="66826F9D" w:rsidR="001C6479" w:rsidRPr="00B22FB5" w:rsidDel="007C2644" w:rsidRDefault="001C6479" w:rsidP="001A525B">
            <w:pPr>
              <w:keepNext/>
              <w:spacing w:line="240" w:lineRule="auto"/>
              <w:jc w:val="center"/>
              <w:rPr>
                <w:del w:id="576" w:author="Prathyush Sambaturu" w:date="2019-03-04T13:37:00Z"/>
                <w:rFonts w:ascii="Cambria" w:eastAsia="Times New Roman" w:hAnsi="Cambria" w:cs="Arial"/>
              </w:rPr>
            </w:pPr>
            <w:del w:id="577" w:author="Prathyush Sambaturu" w:date="2019-03-04T13:37:00Z">
              <w:r w:rsidRPr="00B22FB5" w:rsidDel="007C2644">
                <w:rPr>
                  <w:rFonts w:ascii="Cambria" w:eastAsia="Times New Roman" w:hAnsi="Cambria" w:cs="Arial"/>
                </w:rPr>
                <w:delText>1</w:delText>
              </w:r>
            </w:del>
          </w:p>
        </w:tc>
      </w:tr>
    </w:tbl>
    <w:p w14:paraId="4F2254B8" w14:textId="0D791BB8" w:rsidR="00B14426" w:rsidRPr="00B14426" w:rsidDel="007C2644" w:rsidRDefault="001A525B" w:rsidP="00B14426">
      <w:pPr>
        <w:pStyle w:val="Caption"/>
        <w:rPr>
          <w:del w:id="578" w:author="Prathyush Sambaturu" w:date="2019-03-04T13:37:00Z"/>
          <w:rFonts w:ascii="Cambria" w:hAnsi="Cambria"/>
        </w:rPr>
      </w:pPr>
      <w:bookmarkStart w:id="579" w:name="_Ref529379658"/>
      <w:bookmarkStart w:id="580" w:name="_Ref529379652"/>
      <w:del w:id="581" w:author="Prathyush Sambaturu" w:date="2019-03-04T13:37:00Z">
        <w:r w:rsidRPr="001A525B" w:rsidDel="007C2644">
          <w:rPr>
            <w:rFonts w:ascii="Cambria" w:hAnsi="Cambria"/>
          </w:rPr>
          <w:delText xml:space="preserve">Table </w:delText>
        </w:r>
        <w:r w:rsidRPr="001A525B" w:rsidDel="007C2644">
          <w:rPr>
            <w:rFonts w:ascii="Cambria" w:hAnsi="Cambria"/>
            <w:i w:val="0"/>
            <w:iCs w:val="0"/>
          </w:rPr>
          <w:fldChar w:fldCharType="begin"/>
        </w:r>
        <w:r w:rsidRPr="001A525B" w:rsidDel="007C2644">
          <w:rPr>
            <w:rFonts w:ascii="Cambria" w:hAnsi="Cambria"/>
          </w:rPr>
          <w:delInstrText xml:space="preserve"> SEQ Table \* ARABIC </w:delInstrText>
        </w:r>
        <w:r w:rsidRPr="001A525B" w:rsidDel="007C2644">
          <w:rPr>
            <w:rFonts w:ascii="Cambria" w:hAnsi="Cambria"/>
            <w:i w:val="0"/>
            <w:iCs w:val="0"/>
          </w:rPr>
          <w:fldChar w:fldCharType="separate"/>
        </w:r>
        <w:r w:rsidR="000B1CBE" w:rsidDel="007C2644">
          <w:rPr>
            <w:rFonts w:ascii="Cambria" w:hAnsi="Cambria"/>
            <w:noProof/>
          </w:rPr>
          <w:delText>1</w:delText>
        </w:r>
        <w:r w:rsidRPr="001A525B" w:rsidDel="007C2644">
          <w:rPr>
            <w:rFonts w:ascii="Cambria" w:hAnsi="Cambria"/>
            <w:i w:val="0"/>
            <w:iCs w:val="0"/>
          </w:rPr>
          <w:fldChar w:fldCharType="end"/>
        </w:r>
        <w:bookmarkEnd w:id="579"/>
        <w:r w:rsidRPr="001A525B" w:rsidDel="007C2644">
          <w:rPr>
            <w:rFonts w:ascii="Cambria" w:hAnsi="Cambria"/>
          </w:rPr>
          <w:delText xml:space="preserve">: </w:delText>
        </w:r>
        <w:r w:rsidR="006D15A9" w:rsidRPr="001A525B" w:rsidDel="007C2644">
          <w:rPr>
            <w:rFonts w:ascii="Cambria" w:hAnsi="Cambria" w:cs="LMRoman10-Regular"/>
          </w:rPr>
          <w:delText xml:space="preserve">Sample input, represented as a matrix </w:delText>
        </w:r>
        <w:r w:rsidR="006D15A9" w:rsidRPr="001A525B" w:rsidDel="007C2644">
          <w:rPr>
            <w:rFonts w:ascii="Cambria" w:hAnsi="Cambria" w:cs="LMMathItalic10-Regular"/>
          </w:rPr>
          <w:delText xml:space="preserve">D </w:delText>
        </w:r>
        <w:r w:rsidR="006D15A9" w:rsidRPr="001A525B" w:rsidDel="007C2644">
          <w:rPr>
            <w:rFonts w:ascii="Cambria" w:hAnsi="Cambria" w:cs="LMRoman10-Regular"/>
          </w:rPr>
          <w:delText xml:space="preserve">of dimensions 6 </w:delText>
        </w:r>
        <w:r w:rsidR="006D15A9" w:rsidRPr="001A525B" w:rsidDel="007C2644">
          <w:rPr>
            <w:rFonts w:ascii="Cambria" w:hAnsi="Cambria" w:cs="LMMathSymbols10-Regular"/>
          </w:rPr>
          <w:delText xml:space="preserve">× </w:delText>
        </w:r>
        <w:r w:rsidR="006D15A9" w:rsidRPr="001A525B" w:rsidDel="007C2644">
          <w:rPr>
            <w:rFonts w:ascii="Cambria" w:hAnsi="Cambria" w:cs="LMRoman10-Regular"/>
          </w:rPr>
          <w:delText>12. The rows (corresponding</w:delText>
        </w:r>
        <w:r w:rsidRPr="001A525B" w:rsidDel="007C2644">
          <w:rPr>
            <w:rFonts w:ascii="Cambria" w:hAnsi="Cambria" w:cs="LMRoman10-Regular"/>
          </w:rPr>
          <w:delText xml:space="preserve"> </w:delText>
        </w:r>
        <w:r w:rsidR="006D15A9" w:rsidRPr="001A525B" w:rsidDel="007C2644">
          <w:rPr>
            <w:rFonts w:ascii="Cambria" w:hAnsi="Cambria" w:cs="LMRoman10-Regular"/>
          </w:rPr>
          <w:delText xml:space="preserve">to states) are elements of </w:delText>
        </w:r>
        <w:r w:rsidR="006D15A9" w:rsidRPr="001A525B" w:rsidDel="007C2644">
          <w:rPr>
            <w:rFonts w:ascii="Cambria" w:hAnsi="Cambria" w:cs="LMMathItalic10-Regular"/>
          </w:rPr>
          <w:delText>U</w:delText>
        </w:r>
        <w:r w:rsidR="006D15A9" w:rsidRPr="001A525B" w:rsidDel="007C2644">
          <w:rPr>
            <w:rFonts w:ascii="Cambria" w:hAnsi="Cambria" w:cs="LMRoman10-Regular"/>
          </w:rPr>
          <w:delText>, and the first six columns are features. The next six columns are added for computational reasons.</w:delText>
        </w:r>
        <w:bookmarkEnd w:id="580"/>
      </w:del>
    </w:p>
    <w:p w14:paraId="79BFC6EE" w14:textId="51BD4AE1" w:rsidR="00A341EA" w:rsidRPr="00A341EA" w:rsidDel="00D60F54" w:rsidRDefault="00A341EA" w:rsidP="00A341EA">
      <w:pPr>
        <w:autoSpaceDE w:val="0"/>
        <w:autoSpaceDN w:val="0"/>
        <w:adjustRightInd w:val="0"/>
        <w:spacing w:after="0" w:line="240" w:lineRule="auto"/>
        <w:rPr>
          <w:del w:id="582" w:author="Prathyush Sambaturu" w:date="2019-03-04T13:38:00Z"/>
          <w:rFonts w:ascii="Cambria" w:hAnsi="Cambria" w:cs="LMRoman10-Regular"/>
          <w:sz w:val="24"/>
          <w:szCs w:val="24"/>
        </w:rPr>
      </w:pPr>
      <w:del w:id="583" w:author="Prathyush Sambaturu" w:date="2019-03-04T13:38:00Z">
        <w:r w:rsidRPr="00A341EA" w:rsidDel="00D60F54">
          <w:rPr>
            <w:rFonts w:ascii="Cambria" w:hAnsi="Cambria" w:cs="LMRoman10-Bold"/>
            <w:b/>
            <w:bCs/>
            <w:sz w:val="24"/>
            <w:szCs w:val="24"/>
          </w:rPr>
          <w:delText xml:space="preserve">Example. </w:delText>
        </w:r>
        <w:r w:rsidRPr="00A341EA" w:rsidDel="00D60F54">
          <w:rPr>
            <w:rFonts w:ascii="Cambria" w:hAnsi="Cambria" w:cs="LMRoman10-Regular"/>
            <w:sz w:val="24"/>
            <w:szCs w:val="24"/>
          </w:rPr>
          <w:delText xml:space="preserve">Let </w:delText>
        </w:r>
        <w:r w:rsidRPr="00A341EA" w:rsidDel="00D60F54">
          <w:rPr>
            <w:rFonts w:ascii="Cambria" w:hAnsi="Cambria" w:cs="LMMathItalic10-Regular"/>
            <w:i/>
            <w:iCs/>
            <w:sz w:val="24"/>
            <w:szCs w:val="24"/>
          </w:rPr>
          <w:delText xml:space="preserve">U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2</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6</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In the matrix D in</w:delText>
        </w:r>
        <w:r w:rsidR="00B14426" w:rsidDel="00D60F54">
          <w:rPr>
            <w:rFonts w:ascii="Cambria" w:hAnsi="Cambria" w:cs="LMRoman10-Regular"/>
            <w:sz w:val="24"/>
            <w:szCs w:val="24"/>
          </w:rPr>
          <w:delText xml:space="preserve"> </w:delText>
        </w:r>
        <w:r w:rsidR="00B14426" w:rsidRPr="00B14426" w:rsidDel="00D60F54">
          <w:rPr>
            <w:rFonts w:ascii="Cambria" w:hAnsi="Cambria" w:cs="LMRoman10-Regular"/>
            <w:sz w:val="24"/>
            <w:szCs w:val="24"/>
          </w:rPr>
          <w:fldChar w:fldCharType="begin"/>
        </w:r>
        <w:r w:rsidR="00B14426" w:rsidRPr="00B14426" w:rsidDel="00D60F54">
          <w:rPr>
            <w:rFonts w:ascii="Cambria" w:hAnsi="Cambria" w:cs="LMRoman10-Regular"/>
            <w:sz w:val="24"/>
            <w:szCs w:val="24"/>
          </w:rPr>
          <w:delInstrText xml:space="preserve"> REF _Ref529379658 \h  \* MERGEFORMAT </w:delInstrText>
        </w:r>
        <w:r w:rsidR="00B14426" w:rsidRPr="00B14426" w:rsidDel="00D60F54">
          <w:rPr>
            <w:rFonts w:ascii="Cambria" w:hAnsi="Cambria" w:cs="LMRoman10-Regular"/>
            <w:sz w:val="24"/>
            <w:szCs w:val="24"/>
          </w:rPr>
        </w:r>
        <w:r w:rsidR="00B14426" w:rsidRPr="00B14426" w:rsidDel="00D60F54">
          <w:rPr>
            <w:rFonts w:ascii="Cambria" w:hAnsi="Cambria" w:cs="LMRoman10-Regular"/>
            <w:sz w:val="24"/>
            <w:szCs w:val="24"/>
          </w:rPr>
          <w:fldChar w:fldCharType="separate"/>
        </w:r>
        <w:r w:rsidR="00B14426" w:rsidRPr="00B14426" w:rsidDel="00D60F54">
          <w:rPr>
            <w:rFonts w:ascii="Cambria" w:hAnsi="Cambria"/>
            <w:sz w:val="24"/>
            <w:szCs w:val="24"/>
          </w:rPr>
          <w:delText xml:space="preserve">Table </w:delText>
        </w:r>
        <w:r w:rsidR="00B14426" w:rsidRPr="00B14426" w:rsidDel="00D60F54">
          <w:rPr>
            <w:rFonts w:ascii="Cambria" w:hAnsi="Cambria"/>
            <w:noProof/>
            <w:sz w:val="24"/>
            <w:szCs w:val="24"/>
          </w:rPr>
          <w:delText>1</w:delText>
        </w:r>
        <w:r w:rsidR="00B14426" w:rsidRPr="00B14426" w:rsidDel="00D60F54">
          <w:rPr>
            <w:rFonts w:ascii="Cambria" w:hAnsi="Cambria" w:cs="LMRoman10-Regular"/>
            <w:sz w:val="24"/>
            <w:szCs w:val="24"/>
          </w:rPr>
          <w:fldChar w:fldCharType="end"/>
        </w:r>
        <w:r w:rsidRPr="00A341EA" w:rsidDel="00D60F54">
          <w:rPr>
            <w:rFonts w:ascii="Cambria" w:hAnsi="Cambria" w:cs="LMRoman10-Regular"/>
            <w:sz w:val="24"/>
            <w:szCs w:val="24"/>
          </w:rPr>
          <w:delText xml:space="preserve">, </w:delText>
        </w:r>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1</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and</w:delText>
        </w:r>
      </w:del>
    </w:p>
    <w:p w14:paraId="7C2423F4" w14:textId="3CEEA2C7" w:rsidR="0035301C" w:rsidDel="00D60F54" w:rsidRDefault="00A341EA" w:rsidP="0035301C">
      <w:pPr>
        <w:autoSpaceDE w:val="0"/>
        <w:autoSpaceDN w:val="0"/>
        <w:adjustRightInd w:val="0"/>
        <w:spacing w:after="0" w:line="240" w:lineRule="auto"/>
        <w:rPr>
          <w:del w:id="584" w:author="Prathyush Sambaturu" w:date="2019-03-04T13:38:00Z"/>
          <w:rFonts w:ascii="Cambria" w:hAnsi="Cambria" w:cs="LMRoman10-Regular"/>
          <w:sz w:val="24"/>
          <w:szCs w:val="24"/>
        </w:rPr>
      </w:pPr>
      <w:del w:id="585" w:author="Prathyush Sambaturu" w:date="2019-03-04T13:38:00Z">
        <w:r w:rsidRPr="00A341EA" w:rsidDel="00D60F54">
          <w:rPr>
            <w:rFonts w:ascii="Cambria" w:hAnsi="Cambria" w:cs="LMMathItalic10-Regular"/>
            <w:i/>
            <w:iCs/>
            <w:sz w:val="24"/>
            <w:szCs w:val="24"/>
          </w:rPr>
          <w:delText>D</w:delText>
        </w:r>
        <w:r w:rsidRPr="00A341EA"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A341EA" w:rsidDel="00D60F54">
          <w:rPr>
            <w:rFonts w:ascii="Cambria" w:hAnsi="Cambria" w:cs="LMRoman8-Regular"/>
            <w:sz w:val="24"/>
            <w:szCs w:val="24"/>
            <w:vertAlign w:val="subscript"/>
          </w:rPr>
          <w:delText>3</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A341EA"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 xml:space="preserve">are examples of sets having features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and </w:delText>
        </w:r>
        <w:r w:rsidRPr="00A341EA" w:rsidDel="00D60F54">
          <w:rPr>
            <w:rFonts w:ascii="Cambria" w:hAnsi="Cambria" w:cs="LMMathItalic10-Regular"/>
            <w:i/>
            <w:iCs/>
            <w:sz w:val="24"/>
            <w:szCs w:val="24"/>
          </w:rPr>
          <w:delText>f</w:delText>
        </w:r>
        <w:r w:rsidRPr="00A341EA" w:rsidDel="00D60F54">
          <w:rPr>
            <w:rFonts w:ascii="Cambria" w:hAnsi="Cambria" w:cs="LMRoman8-Regular"/>
            <w:sz w:val="24"/>
            <w:szCs w:val="24"/>
            <w:vertAlign w:val="subscript"/>
          </w:rPr>
          <w:delText>5</w:delText>
        </w:r>
        <w:r w:rsidRPr="00A341EA" w:rsidDel="00D60F54">
          <w:rPr>
            <w:rFonts w:ascii="Cambria" w:hAnsi="Cambria" w:cs="LMRoman10-Regular"/>
            <w:sz w:val="24"/>
            <w:szCs w:val="24"/>
          </w:rPr>
          <w:delText xml:space="preserve">, respectively. Then,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5) is a</w:delText>
        </w:r>
        <w:r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clause, which represents the set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(2</w:delText>
        </w:r>
        <w:r w:rsidRPr="00A341EA" w:rsidDel="00D60F54">
          <w:rPr>
            <w:rFonts w:ascii="Cambria" w:hAnsi="Cambria" w:cs="LMMathItalic10-Regular"/>
            <w:i/>
            <w:iCs/>
            <w:sz w:val="24"/>
            <w:szCs w:val="24"/>
          </w:rPr>
          <w:delText xml:space="preserve">, </w:delText>
        </w:r>
        <w:r w:rsidRPr="00A341EA" w:rsidDel="00D60F54">
          <w:rPr>
            <w:rFonts w:ascii="Cambria" w:hAnsi="Cambria" w:cs="LMRoman10-Regular"/>
            <w:sz w:val="24"/>
            <w:szCs w:val="24"/>
          </w:rPr>
          <w:delText xml:space="preserve">5) =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2</w:delText>
        </w:r>
        <w:r w:rsidRPr="00A341EA" w:rsidDel="00D60F54">
          <w:rPr>
            <w:rFonts w:ascii="Cambria" w:hAnsi="Cambria" w:cs="LMRoman8-Regular"/>
            <w:sz w:val="24"/>
            <w:szCs w:val="24"/>
          </w:rPr>
          <w:delText xml:space="preserve"> </w:delText>
        </w:r>
        <w:r w:rsidR="0023541C" w:rsidDel="00D60F54">
          <w:rPr>
            <w:rFonts w:ascii="Cambria" w:hAnsi="Cambria" w:cs="LMMathSymbols10-Regular"/>
            <w:sz w:val="24"/>
            <w:szCs w:val="24"/>
          </w:rPr>
          <w:delText>∩</w:delText>
        </w:r>
        <w:r w:rsidRPr="00A341EA" w:rsidDel="00D60F54">
          <w:rPr>
            <w:rFonts w:ascii="Cambria" w:hAnsi="Cambria" w:cs="LMMathSymbols10-Regular"/>
            <w:sz w:val="24"/>
            <w:szCs w:val="24"/>
          </w:rPr>
          <w:delText xml:space="preserve"> </w:delText>
        </w:r>
        <w:r w:rsidRPr="00A341EA" w:rsidDel="00D60F54">
          <w:rPr>
            <w:rFonts w:ascii="Cambria" w:hAnsi="Cambria" w:cs="LMMathItalic10-Regular"/>
            <w:i/>
            <w:iCs/>
            <w:sz w:val="24"/>
            <w:szCs w:val="24"/>
          </w:rPr>
          <w:delText>D</w:delText>
        </w:r>
        <w:r w:rsidRPr="0035301C" w:rsidDel="00D60F54">
          <w:rPr>
            <w:rFonts w:ascii="Cambria" w:hAnsi="Cambria" w:cs="LMRoman8-Regular"/>
            <w:sz w:val="24"/>
            <w:szCs w:val="24"/>
            <w:vertAlign w:val="subscript"/>
          </w:rPr>
          <w:delText>5</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4</w:delText>
        </w:r>
        <w:r w:rsidRPr="00A341EA" w:rsidDel="00D60F54">
          <w:rPr>
            <w:rFonts w:ascii="Cambria" w:hAnsi="Cambria" w:cs="LMMathItalic10-Regular"/>
            <w:i/>
            <w:iCs/>
            <w:sz w:val="24"/>
            <w:szCs w:val="24"/>
          </w:rPr>
          <w:delText>, e</w:delText>
        </w:r>
        <w:r w:rsidRPr="0023541C" w:rsidDel="00D60F54">
          <w:rPr>
            <w:rFonts w:ascii="Cambria" w:hAnsi="Cambria" w:cs="LMRoman8-Regular"/>
            <w:sz w:val="24"/>
            <w:szCs w:val="24"/>
            <w:vertAlign w:val="subscript"/>
          </w:rPr>
          <w:delText>5</w:delText>
        </w:r>
        <w:r w:rsidRPr="00A341EA" w:rsidDel="00D60F54">
          <w:rPr>
            <w:rFonts w:ascii="Cambria" w:hAnsi="Cambria" w:cs="LMMathSymbols10-Regular"/>
            <w:sz w:val="24"/>
            <w:szCs w:val="24"/>
          </w:rPr>
          <w:delText>}</w:delText>
        </w:r>
        <w:r w:rsidRPr="00A341EA" w:rsidDel="00D60F54">
          <w:rPr>
            <w:rFonts w:ascii="Cambria" w:hAnsi="Cambria" w:cs="LMRoman10-Regular"/>
            <w:sz w:val="24"/>
            <w:szCs w:val="24"/>
          </w:rPr>
          <w:delText xml:space="preserve">. Note that the column </w:delText>
        </w:r>
        <w:r w:rsidRPr="00A341EA" w:rsidDel="00D60F54">
          <w:rPr>
            <w:rFonts w:ascii="Cambria" w:hAnsi="Cambria" w:cs="LMMathItalic10-Regular"/>
            <w:i/>
            <w:iCs/>
            <w:sz w:val="24"/>
            <w:szCs w:val="24"/>
          </w:rPr>
          <w:delText>D</w:delText>
        </w:r>
        <w:r w:rsidRPr="0023541C" w:rsidDel="00D60F54">
          <w:rPr>
            <w:rFonts w:ascii="Cambria" w:hAnsi="Cambria" w:cs="LMRoman8-Regular"/>
            <w:sz w:val="24"/>
            <w:szCs w:val="24"/>
            <w:vertAlign w:val="subscript"/>
          </w:rPr>
          <w:delText>7</w:delText>
        </w:r>
        <w:r w:rsidRPr="00A341EA" w:rsidDel="00D60F54">
          <w:rPr>
            <w:rFonts w:ascii="Cambria" w:hAnsi="Cambria" w:cs="LMRoman8-Regular"/>
            <w:sz w:val="24"/>
            <w:szCs w:val="24"/>
          </w:rPr>
          <w:delText xml:space="preserve"> </w:delText>
        </w:r>
        <w:r w:rsidRPr="00A341EA" w:rsidDel="00D60F54">
          <w:rPr>
            <w:rFonts w:ascii="Cambria" w:hAnsi="Cambria" w:cs="LMRoman10-Regular"/>
            <w:sz w:val="24"/>
            <w:szCs w:val="24"/>
          </w:rPr>
          <w:delText xml:space="preserve">= </w:delText>
        </w:r>
        <w:r w:rsidRPr="00A341EA" w:rsidDel="00D60F54">
          <w:rPr>
            <w:rFonts w:ascii="Cambria" w:hAnsi="Cambria" w:cs="LMMathSymbols10-Regular"/>
            <w:sz w:val="24"/>
            <w:szCs w:val="24"/>
          </w:rPr>
          <w:delText>{</w:delText>
        </w:r>
        <w:r w:rsidRPr="00A341EA" w:rsidDel="00D60F54">
          <w:rPr>
            <w:rFonts w:ascii="Cambria" w:hAnsi="Cambria" w:cs="LMMathItalic10-Regular"/>
            <w:i/>
            <w:iCs/>
            <w:sz w:val="24"/>
            <w:szCs w:val="24"/>
          </w:rPr>
          <w:delText>e</w:delText>
        </w:r>
        <w:r w:rsidRPr="0023541C" w:rsidDel="00D60F54">
          <w:rPr>
            <w:rFonts w:ascii="Cambria" w:hAnsi="Cambria" w:cs="LMRoman8-Regular"/>
            <w:sz w:val="24"/>
            <w:szCs w:val="24"/>
            <w:vertAlign w:val="subscript"/>
          </w:rPr>
          <w:delText>1</w:delText>
        </w:r>
        <w:r w:rsidRPr="00A341EA" w:rsidDel="00D60F54">
          <w:rPr>
            <w:rFonts w:ascii="Cambria" w:hAnsi="Cambria" w:cs="LMMathSymbols10-Regular"/>
            <w:sz w:val="24"/>
            <w:szCs w:val="24"/>
          </w:rPr>
          <w:delText xml:space="preserve">} </w:delText>
        </w:r>
        <w:r w:rsidRPr="00A341EA" w:rsidDel="00D60F54">
          <w:rPr>
            <w:rFonts w:ascii="Cambria" w:hAnsi="Cambria" w:cs="LMRoman10-Regular"/>
            <w:sz w:val="24"/>
            <w:szCs w:val="24"/>
          </w:rPr>
          <w:delText>is</w:delText>
        </w:r>
        <w:r w:rsidR="0023541C" w:rsidDel="00D60F54">
          <w:rPr>
            <w:rFonts w:ascii="Cambria" w:hAnsi="Cambria" w:cs="LMRoman10-Regular"/>
            <w:sz w:val="24"/>
            <w:szCs w:val="24"/>
          </w:rPr>
          <w:delText xml:space="preserve"> </w:delText>
        </w:r>
        <w:r w:rsidRPr="00A341EA" w:rsidDel="00D60F54">
          <w:rPr>
            <w:rFonts w:ascii="Cambria" w:hAnsi="Cambria" w:cs="LMRoman10-Regular"/>
            <w:sz w:val="24"/>
            <w:szCs w:val="24"/>
          </w:rPr>
          <w:delText xml:space="preserve">also a clause, represented by </w:delText>
        </w:r>
        <w:r w:rsidRPr="00A341EA" w:rsidDel="00D60F54">
          <w:rPr>
            <w:rFonts w:ascii="Cambria" w:hAnsi="Cambria" w:cs="LMMathItalic10-Regular"/>
            <w:i/>
            <w:iCs/>
            <w:sz w:val="24"/>
            <w:szCs w:val="24"/>
          </w:rPr>
          <w:delText>S</w:delText>
        </w:r>
        <w:r w:rsidRPr="00A341EA" w:rsidDel="00D60F54">
          <w:rPr>
            <w:rFonts w:ascii="Cambria" w:hAnsi="Cambria" w:cs="LMRoman10-Regular"/>
            <w:sz w:val="24"/>
            <w:szCs w:val="24"/>
          </w:rPr>
          <w:delText>(7).</w:delText>
        </w:r>
      </w:del>
    </w:p>
    <w:p w14:paraId="2A6D89B0" w14:textId="636FB23B" w:rsidR="00973C54" w:rsidDel="00D60F54" w:rsidRDefault="00973C54" w:rsidP="0035301C">
      <w:pPr>
        <w:autoSpaceDE w:val="0"/>
        <w:autoSpaceDN w:val="0"/>
        <w:adjustRightInd w:val="0"/>
        <w:spacing w:after="0" w:line="240" w:lineRule="auto"/>
        <w:rPr>
          <w:del w:id="586" w:author="Prathyush Sambaturu" w:date="2019-03-04T13:38:00Z"/>
          <w:rFonts w:ascii="Cambria" w:hAnsi="Cambria" w:cs="LMRoman10-Regular"/>
          <w:sz w:val="24"/>
          <w:szCs w:val="24"/>
        </w:rPr>
      </w:pPr>
    </w:p>
    <w:p w14:paraId="4F156CF5" w14:textId="0401BF96" w:rsidR="00BB7CC0" w:rsidDel="00D60F54" w:rsidRDefault="00BB7CC0" w:rsidP="0035301C">
      <w:pPr>
        <w:autoSpaceDE w:val="0"/>
        <w:autoSpaceDN w:val="0"/>
        <w:adjustRightInd w:val="0"/>
        <w:spacing w:after="0" w:line="240" w:lineRule="auto"/>
        <w:rPr>
          <w:del w:id="587" w:author="Prathyush Sambaturu" w:date="2019-03-04T13:38:00Z"/>
          <w:rFonts w:ascii="Cambria" w:hAnsi="Cambria" w:cs="LMRoman10-Regular"/>
          <w:sz w:val="24"/>
          <w:szCs w:val="24"/>
        </w:rPr>
      </w:pPr>
    </w:p>
    <w:p w14:paraId="521F8308" w14:textId="1DF2A3D3" w:rsidR="00BB7CC0" w:rsidRDefault="00BB7CC0" w:rsidP="0035301C">
      <w:pPr>
        <w:autoSpaceDE w:val="0"/>
        <w:autoSpaceDN w:val="0"/>
        <w:adjustRightInd w:val="0"/>
        <w:spacing w:after="0" w:line="240" w:lineRule="auto"/>
        <w:rPr>
          <w:rFonts w:ascii="Cambria" w:hAnsi="Cambria" w:cs="LMRoman10-Regular"/>
          <w:sz w:val="24"/>
          <w:szCs w:val="24"/>
        </w:rPr>
      </w:pPr>
    </w:p>
    <w:p w14:paraId="0379B6CC" w14:textId="1331088D" w:rsidR="00840D3B" w:rsidRPr="0085580E" w:rsidDel="00840D3B" w:rsidRDefault="00840D3B">
      <w:pPr>
        <w:pStyle w:val="Caption"/>
        <w:rPr>
          <w:del w:id="588" w:author="Prathyush Sambaturu" w:date="2019-06-16T10:13:00Z"/>
          <w:moveTo w:id="589" w:author="Prathyush Sambaturu" w:date="2019-06-16T10:12:00Z"/>
          <w:rFonts w:ascii="Cambria" w:hAnsi="Cambria" w:cs="LMRoman10-Regular"/>
          <w:i w:val="0"/>
          <w:iCs w:val="0"/>
          <w:color w:val="000000" w:themeColor="text1"/>
          <w:sz w:val="24"/>
          <w:szCs w:val="24"/>
          <w14:textOutline w14:w="0" w14:cap="flat" w14:cmpd="sng" w14:algn="ctr">
            <w14:noFill/>
            <w14:prstDash w14:val="solid"/>
            <w14:round/>
          </w14:textOutline>
          <w:rPrChange w:id="590" w:author="Prathyush Sambaturu" w:date="2019-06-16T10:37:00Z">
            <w:rPr>
              <w:del w:id="591" w:author="Prathyush Sambaturu" w:date="2019-06-16T10:13:00Z"/>
              <w:moveTo w:id="592" w:author="Prathyush Sambaturu" w:date="2019-06-16T10:12:00Z"/>
              <w:rFonts w:ascii="Cambria" w:hAnsi="Cambria" w:cs="LMRoman10-Regular"/>
            </w:rPr>
          </w:rPrChange>
        </w:rPr>
      </w:pPr>
      <w:ins w:id="593" w:author="Prathyush Sambaturu" w:date="2019-06-16T10:12:00Z">
        <w:r w:rsidRPr="0085580E">
          <w:rPr>
            <w:rFonts w:ascii="Cambria" w:hAnsi="Cambria" w:cs="LMRoman10-Regular"/>
            <w:i w:val="0"/>
            <w:iCs w:val="0"/>
            <w:color w:val="000000" w:themeColor="text1"/>
            <w:sz w:val="24"/>
            <w:szCs w:val="24"/>
            <w14:textOutline w14:w="0" w14:cap="flat" w14:cmpd="sng" w14:algn="ctr">
              <w14:noFill/>
              <w14:prstDash w14:val="solid"/>
              <w14:round/>
            </w14:textOutline>
            <w:rPrChange w:id="594" w:author="Prathyush Sambaturu" w:date="2019-06-16T10:37:00Z">
              <w:rPr>
                <w:rFonts w:ascii="Cambria" w:hAnsi="Cambria" w:cs="LMRoman10-Regular"/>
                <w:i w:val="0"/>
                <w:iCs w:val="0"/>
                <w:sz w:val="24"/>
                <w:szCs w:val="24"/>
              </w:rPr>
            </w:rPrChange>
          </w:rPr>
          <w:lastRenderedPageBreak/>
          <w:t>Table 1:</w:t>
        </w:r>
      </w:ins>
      <w:ins w:id="595" w:author="Prathyush Sambaturu" w:date="2019-06-16T10:14:00Z">
        <w:r w:rsidR="002E5358" w:rsidRPr="0085580E">
          <w:rPr>
            <w:rFonts w:ascii="Cambria" w:hAnsi="Cambria" w:cs="LMRoman10-Regular"/>
            <w:color w:val="000000" w:themeColor="text1"/>
            <w:sz w:val="24"/>
            <w:szCs w:val="24"/>
            <w14:textOutline w14:w="0" w14:cap="flat" w14:cmpd="sng" w14:algn="ctr">
              <w14:noFill/>
              <w14:prstDash w14:val="solid"/>
              <w14:round/>
            </w14:textOutline>
          </w:rPr>
          <w:t xml:space="preserve"> </w:t>
        </w:r>
      </w:ins>
      <w:moveToRangeStart w:id="596" w:author="Prathyush Sambaturu" w:date="2019-06-16T10:12:00Z" w:name="move11572363"/>
      <w:moveTo w:id="597" w:author="Prathyush Sambaturu" w:date="2019-06-16T10:12:00Z">
        <w:del w:id="598" w:author="Prathyush Sambaturu" w:date="2019-06-16T10:12:00Z">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599" w:author="Prathyush Sambaturu" w:date="2019-06-16T10:37:00Z">
                <w:rPr>
                  <w:rFonts w:ascii="Cambria" w:hAnsi="Cambria"/>
                  <w:i w:val="0"/>
                  <w:iCs w:val="0"/>
                </w:rPr>
              </w:rPrChange>
            </w:rPr>
            <w:delText xml:space="preserve">Table </w:delText>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600" w:author="Prathyush Sambaturu" w:date="2019-06-16T10:37:00Z">
                <w:rPr>
                  <w:rFonts w:ascii="Cambria" w:hAnsi="Cambria"/>
                  <w:i w:val="0"/>
                  <w:iCs w:val="0"/>
                </w:rPr>
              </w:rPrChange>
            </w:rPr>
            <w:fldChar w:fldCharType="begin"/>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601" w:author="Prathyush Sambaturu" w:date="2019-06-16T10:37:00Z">
                <w:rPr>
                  <w:rFonts w:ascii="Cambria" w:hAnsi="Cambria"/>
                  <w:i w:val="0"/>
                  <w:iCs w:val="0"/>
                </w:rPr>
              </w:rPrChange>
            </w:rPr>
            <w:delInstrText xml:space="preserve"> SEQ Table \* ARABIC </w:delInstrText>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602" w:author="Prathyush Sambaturu" w:date="2019-06-16T10:37:00Z">
                <w:rPr>
                  <w:rFonts w:ascii="Cambria" w:hAnsi="Cambria"/>
                  <w:i w:val="0"/>
                  <w:iCs w:val="0"/>
                </w:rPr>
              </w:rPrChange>
            </w:rPr>
            <w:fldChar w:fldCharType="separate"/>
          </w:r>
          <w:r w:rsidRPr="0085580E" w:rsidDel="00840D3B">
            <w:rPr>
              <w:rFonts w:ascii="Cambria" w:hAnsi="Cambria"/>
              <w:i w:val="0"/>
              <w:iCs w:val="0"/>
              <w:noProof/>
              <w:color w:val="000000" w:themeColor="text1"/>
              <w:sz w:val="24"/>
              <w:szCs w:val="24"/>
              <w14:textOutline w14:w="0" w14:cap="flat" w14:cmpd="sng" w14:algn="ctr">
                <w14:noFill/>
                <w14:prstDash w14:val="solid"/>
                <w14:round/>
              </w14:textOutline>
              <w:rPrChange w:id="603" w:author="Prathyush Sambaturu" w:date="2019-06-16T10:37:00Z">
                <w:rPr>
                  <w:rFonts w:ascii="Cambria" w:hAnsi="Cambria"/>
                  <w:i w:val="0"/>
                  <w:iCs w:val="0"/>
                  <w:noProof/>
                </w:rPr>
              </w:rPrChange>
            </w:rPr>
            <w:delText>2</w:delText>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604" w:author="Prathyush Sambaturu" w:date="2019-06-16T10:37:00Z">
                <w:rPr>
                  <w:rFonts w:ascii="Cambria" w:hAnsi="Cambria"/>
                  <w:i w:val="0"/>
                  <w:iCs w:val="0"/>
                </w:rPr>
              </w:rPrChange>
            </w:rPr>
            <w:fldChar w:fldCharType="end"/>
          </w:r>
          <w:r w:rsidRPr="0085580E" w:rsidDel="00840D3B">
            <w:rPr>
              <w:rFonts w:ascii="Cambria" w:hAnsi="Cambria"/>
              <w:i w:val="0"/>
              <w:iCs w:val="0"/>
              <w:color w:val="000000" w:themeColor="text1"/>
              <w:sz w:val="24"/>
              <w:szCs w:val="24"/>
              <w14:textOutline w14:w="0" w14:cap="flat" w14:cmpd="sng" w14:algn="ctr">
                <w14:noFill/>
                <w14:prstDash w14:val="solid"/>
                <w14:round/>
              </w14:textOutline>
              <w:rPrChange w:id="605" w:author="Prathyush Sambaturu" w:date="2019-06-16T10:37:00Z">
                <w:rPr>
                  <w:rFonts w:ascii="Cambria" w:hAnsi="Cambria"/>
                  <w:i w:val="0"/>
                  <w:iCs w:val="0"/>
                </w:rPr>
              </w:rPrChange>
            </w:rPr>
            <w:delText xml:space="preserve">: </w:delText>
          </w:r>
        </w:del>
        <w:r w:rsidRPr="0085580E">
          <w:rPr>
            <w:rFonts w:ascii="Cambria" w:hAnsi="Cambria" w:cs="LMRoman10-Regular"/>
            <w:i w:val="0"/>
            <w:iCs w:val="0"/>
            <w:color w:val="000000" w:themeColor="text1"/>
            <w:sz w:val="24"/>
            <w:szCs w:val="24"/>
            <w14:textOutline w14:w="0" w14:cap="flat" w14:cmpd="sng" w14:algn="ctr">
              <w14:noFill/>
              <w14:prstDash w14:val="solid"/>
              <w14:round/>
            </w14:textOutline>
            <w:rPrChange w:id="606" w:author="Prathyush Sambaturu" w:date="2019-06-16T10:37:00Z">
              <w:rPr>
                <w:rFonts w:ascii="Cambria" w:hAnsi="Cambria" w:cs="LMRoman10-Regular"/>
                <w:i w:val="0"/>
                <w:iCs w:val="0"/>
              </w:rPr>
            </w:rPrChange>
          </w:rPr>
          <w:t>Definitions and notations used in the paper</w:t>
        </w:r>
      </w:moveTo>
    </w:p>
    <w:moveToRangeEnd w:id="596"/>
    <w:p w14:paraId="008387EF" w14:textId="5567A033" w:rsidR="00BB7CC0" w:rsidRPr="00840D3B" w:rsidRDefault="00BB7CC0">
      <w:pPr>
        <w:pStyle w:val="Caption"/>
        <w:rPr>
          <w:rFonts w:ascii="Cambria" w:hAnsi="Cambria"/>
          <w:rPrChange w:id="607" w:author="Prathyush Sambaturu" w:date="2019-06-16T10:13:00Z">
            <w:rPr/>
          </w:rPrChange>
        </w:rPr>
        <w:pPrChange w:id="608" w:author="Prathyush Sambaturu" w:date="2019-06-16T10:19:00Z">
          <w:pPr>
            <w:autoSpaceDE w:val="0"/>
            <w:autoSpaceDN w:val="0"/>
            <w:adjustRightInd w:val="0"/>
            <w:spacing w:after="0" w:line="240" w:lineRule="auto"/>
          </w:pPr>
        </w:pPrChange>
      </w:pPr>
    </w:p>
    <w:tbl>
      <w:tblPr>
        <w:tblW w:w="7732" w:type="dxa"/>
        <w:tblCellMar>
          <w:left w:w="0" w:type="dxa"/>
          <w:right w:w="0" w:type="dxa"/>
        </w:tblCellMar>
        <w:tblLook w:val="04A0" w:firstRow="1" w:lastRow="0" w:firstColumn="1" w:lastColumn="0" w:noHBand="0" w:noVBand="1"/>
        <w:tblPrChange w:id="609" w:author="Prathyush Sambaturu" w:date="2019-06-16T10:19:00Z">
          <w:tblPr>
            <w:tblW w:w="7732" w:type="dxa"/>
            <w:jc w:val="center"/>
            <w:tblCellMar>
              <w:left w:w="0" w:type="dxa"/>
              <w:right w:w="0" w:type="dxa"/>
            </w:tblCellMar>
            <w:tblLook w:val="04A0" w:firstRow="1" w:lastRow="0" w:firstColumn="1" w:lastColumn="0" w:noHBand="0" w:noVBand="1"/>
          </w:tblPr>
        </w:tblPrChange>
      </w:tblPr>
      <w:tblGrid>
        <w:gridCol w:w="712"/>
        <w:gridCol w:w="1440"/>
        <w:gridCol w:w="5580"/>
        <w:tblGridChange w:id="610">
          <w:tblGrid>
            <w:gridCol w:w="712"/>
            <w:gridCol w:w="1440"/>
            <w:gridCol w:w="5580"/>
          </w:tblGrid>
        </w:tblGridChange>
      </w:tblGrid>
      <w:tr w:rsidR="00077482" w:rsidRPr="00840D3B" w14:paraId="74B0D136" w14:textId="77777777" w:rsidTr="004E0BAA">
        <w:trPr>
          <w:trHeight w:val="315"/>
          <w:trPrChange w:id="611"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2"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5F2FC" w14:textId="776166D2" w:rsidR="00973C54" w:rsidRPr="00840D3B" w:rsidRDefault="00973C54">
            <w:pPr>
              <w:spacing w:after="0" w:line="240" w:lineRule="auto"/>
              <w:jc w:val="center"/>
              <w:rPr>
                <w:rFonts w:ascii="Cambria" w:eastAsia="Times New Roman" w:hAnsi="Cambria" w:cs="Arial"/>
                <w:b/>
                <w:sz w:val="24"/>
                <w:szCs w:val="24"/>
              </w:rPr>
              <w:pPrChange w:id="613" w:author="Prathyush Sambaturu" w:date="2019-06-16T10:14:00Z">
                <w:pPr>
                  <w:spacing w:after="0" w:line="276" w:lineRule="auto"/>
                  <w:jc w:val="center"/>
                </w:pPr>
              </w:pPrChange>
            </w:pPr>
            <w:r w:rsidRPr="00840D3B">
              <w:rPr>
                <w:rFonts w:ascii="Cambria" w:eastAsia="Times New Roman" w:hAnsi="Cambria" w:cs="Arial"/>
                <w:b/>
                <w:sz w:val="24"/>
                <w:szCs w:val="24"/>
              </w:rPr>
              <w:t>Term</w:t>
            </w:r>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14" w:author="Prathyush Sambaturu" w:date="2019-06-16T10:19: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0257801F" w14:textId="77777777" w:rsidR="00973C54" w:rsidRPr="00840D3B" w:rsidRDefault="00973C54">
            <w:pPr>
              <w:spacing w:after="0" w:line="240" w:lineRule="auto"/>
              <w:jc w:val="center"/>
              <w:rPr>
                <w:rFonts w:ascii="Cambria" w:eastAsia="Times New Roman" w:hAnsi="Cambria" w:cs="Arial"/>
                <w:b/>
                <w:color w:val="000000"/>
                <w:sz w:val="24"/>
                <w:szCs w:val="24"/>
              </w:rPr>
              <w:pPrChange w:id="615"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Definition</w:t>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16"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71DADF2E" w14:textId="77777777" w:rsidR="00973C54" w:rsidRPr="00840D3B" w:rsidRDefault="00973C54">
            <w:pPr>
              <w:spacing w:after="0" w:line="240" w:lineRule="auto"/>
              <w:jc w:val="center"/>
              <w:rPr>
                <w:rFonts w:ascii="Cambria" w:eastAsia="Times New Roman" w:hAnsi="Cambria" w:cs="Arial"/>
                <w:b/>
                <w:color w:val="000000"/>
                <w:sz w:val="24"/>
                <w:szCs w:val="24"/>
              </w:rPr>
              <w:pPrChange w:id="617" w:author="Prathyush Sambaturu" w:date="2019-06-16T10:14:00Z">
                <w:pPr>
                  <w:spacing w:after="0" w:line="276" w:lineRule="auto"/>
                  <w:jc w:val="center"/>
                </w:pPr>
              </w:pPrChange>
            </w:pPr>
            <w:r w:rsidRPr="00840D3B">
              <w:rPr>
                <w:rFonts w:ascii="Cambria" w:eastAsia="Times New Roman" w:hAnsi="Cambria" w:cs="Arial"/>
                <w:b/>
                <w:color w:val="000000"/>
                <w:sz w:val="24"/>
                <w:szCs w:val="24"/>
              </w:rPr>
              <w:t>Description</w:t>
            </w:r>
          </w:p>
        </w:tc>
      </w:tr>
      <w:tr w:rsidR="00077482" w:rsidRPr="00840D3B" w14:paraId="0208CA47" w14:textId="77777777" w:rsidTr="004E0BAA">
        <w:trPr>
          <w:trHeight w:val="315"/>
          <w:trPrChange w:id="618"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19"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E56EBF2" w14:textId="4D705778" w:rsidR="00973C54" w:rsidRPr="00840D3B" w:rsidRDefault="00077482">
            <w:pPr>
              <w:spacing w:line="240" w:lineRule="auto"/>
              <w:jc w:val="center"/>
              <w:rPr>
                <w:rFonts w:ascii="Cambria" w:eastAsia="Times New Roman" w:hAnsi="Cambria" w:cs="Arial"/>
                <w:sz w:val="24"/>
                <w:szCs w:val="24"/>
              </w:rPr>
              <w:pPrChange w:id="620" w:author="Prathyush Sambaturu" w:date="2019-06-16T10:14:00Z">
                <w:pPr>
                  <w:spacing w:line="276" w:lineRule="auto"/>
                  <w:jc w:val="center"/>
                </w:pPr>
              </w:pPrChange>
            </w:pPr>
            <m:oMathPara>
              <m:oMath>
                <m:r>
                  <w:rPr>
                    <w:rFonts w:ascii="Cambria Math" w:eastAsia="Times New Roman" w:hAnsi="Cambria Math" w:cs="Arial"/>
                    <w:sz w:val="24"/>
                    <w:szCs w:val="24"/>
                  </w:rPr>
                  <m:t>U</m:t>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1"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7A668F9" w14:textId="6CD67EEE" w:rsidR="00973C54" w:rsidRPr="00840D3B" w:rsidRDefault="00973C54">
            <w:pPr>
              <w:spacing w:line="240" w:lineRule="auto"/>
              <w:jc w:val="center"/>
              <w:rPr>
                <w:rFonts w:ascii="Cambria" w:eastAsia="Times New Roman" w:hAnsi="Cambria" w:cs="Arial"/>
                <w:sz w:val="24"/>
                <w:szCs w:val="24"/>
              </w:rPr>
              <w:pPrChange w:id="622"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1</m:t>
                    </m:r>
                  </m:sub>
                </m:sSub>
                <m: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e</m:t>
                    </m:r>
                  </m:e>
                  <m:sub>
                    <m:r>
                      <w:rPr>
                        <w:rFonts w:ascii="Cambria Math" w:eastAsia="Times New Roman" w:hAnsi="Cambria Math" w:cs="Arial"/>
                        <w:sz w:val="24"/>
                        <w:szCs w:val="24"/>
                      </w:rPr>
                      <m:t>n</m:t>
                    </m:r>
                  </m:sub>
                </m:sSub>
                <m:r>
                  <m:rPr>
                    <m:lit/>
                  </m:rPr>
                  <w:rPr>
                    <w:rFonts w:ascii="Cambria Math" w:eastAsia="Times New Roman" w:hAnsi="Cambria Math" w:cs="Arial"/>
                    <w:sz w:val="24"/>
                    <w:szCs w:val="24"/>
                  </w:rPr>
                  <m:t>}</m:t>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3"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15EBEE" w14:textId="2732215C" w:rsidR="00973C54" w:rsidRPr="00840D3B" w:rsidRDefault="00973C54">
            <w:pPr>
              <w:spacing w:line="240" w:lineRule="auto"/>
              <w:jc w:val="center"/>
              <w:rPr>
                <w:rFonts w:ascii="Cambria" w:eastAsia="Times New Roman" w:hAnsi="Cambria" w:cs="Arial"/>
                <w:sz w:val="24"/>
                <w:szCs w:val="24"/>
              </w:rPr>
              <w:pPrChange w:id="624" w:author="Prathyush Sambaturu" w:date="2019-06-16T10:14:00Z">
                <w:pPr>
                  <w:spacing w:line="276" w:lineRule="auto"/>
                  <w:jc w:val="center"/>
                </w:pPr>
              </w:pPrChange>
            </w:pPr>
            <w:r w:rsidRPr="00840D3B">
              <w:rPr>
                <w:rFonts w:ascii="Cambria" w:eastAsia="Times New Roman" w:hAnsi="Cambria" w:cs="Arial"/>
                <w:sz w:val="24"/>
                <w:szCs w:val="24"/>
              </w:rPr>
              <w:t>Universe set</w:t>
            </w:r>
          </w:p>
        </w:tc>
      </w:tr>
      <w:tr w:rsidR="00077482" w:rsidRPr="00840D3B" w14:paraId="02C3569E" w14:textId="77777777" w:rsidTr="004E0BAA">
        <w:trPr>
          <w:trHeight w:val="315"/>
          <w:trPrChange w:id="625"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6"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644BDD7" w14:textId="467B5353" w:rsidR="00973C54" w:rsidRPr="00840D3B" w:rsidRDefault="00077482">
            <w:pPr>
              <w:spacing w:line="240" w:lineRule="auto"/>
              <w:jc w:val="center"/>
              <w:rPr>
                <w:rFonts w:ascii="Cambria" w:eastAsia="Times New Roman" w:hAnsi="Cambria" w:cs="Arial"/>
                <w:sz w:val="24"/>
                <w:szCs w:val="24"/>
              </w:rPr>
              <w:pPrChange w:id="627" w:author="Prathyush Sambaturu" w:date="2019-06-16T10:14:00Z">
                <w:pPr>
                  <w:spacing w:line="276" w:lineRule="auto"/>
                  <w:jc w:val="center"/>
                </w:pPr>
              </w:pPrChange>
            </w:pPr>
            <m:oMathPara>
              <m:oMath>
                <m:r>
                  <w:rPr>
                    <w:rFonts w:ascii="Cambria Math" w:eastAsia="Times New Roman" w:hAnsi="Cambria Math" w:cs="Arial"/>
                    <w:sz w:val="24"/>
                    <w:szCs w:val="24"/>
                  </w:rPr>
                  <m:t>T</m:t>
                </m:r>
                <m:r>
                  <m:rPr>
                    <m:sty m:val="p"/>
                  </m:rPr>
                  <w:rPr>
                    <w:rFonts w:ascii="Cambria Math" w:eastAsia="Times New Roman" w:hAnsi="Cambria Math" w:cs="Arial"/>
                    <w:sz w:val="24"/>
                    <w:szCs w:val="24"/>
                    <w:rPrChange w:id="628" w:author="Prathyush Sambaturu" w:date="2019-06-16T10:13:00Z">
                      <w:rPr>
                        <w:rFonts w:ascii="Cambria" w:eastAsia="Times New Roman" w:hAnsi="Cambria"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29"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633B5DA" w14:textId="3F47F47E" w:rsidR="00973C54" w:rsidRPr="00840D3B" w:rsidRDefault="00077482">
            <w:pPr>
              <w:spacing w:line="240" w:lineRule="auto"/>
              <w:jc w:val="center"/>
              <w:rPr>
                <w:rFonts w:ascii="Cambria" w:eastAsia="Times New Roman" w:hAnsi="Cambria" w:cs="Arial"/>
                <w:sz w:val="24"/>
                <w:szCs w:val="24"/>
              </w:rPr>
              <w:pPrChange w:id="630" w:author="Prathyush Sambaturu" w:date="2019-06-16T10:14:00Z">
                <w:pPr>
                  <w:spacing w:line="276" w:lineRule="auto"/>
                  <w:jc w:val="center"/>
                </w:pPr>
              </w:pPrChange>
            </w:pPr>
            <m:oMathPara>
              <m:oMath>
                <m:r>
                  <w:rPr>
                    <w:rFonts w:ascii="Cambria Math" w:eastAsia="Times New Roman" w:hAnsi="Cambria Math" w:cs="Arial"/>
                    <w:sz w:val="24"/>
                    <w:szCs w:val="24"/>
                  </w:rPr>
                  <m:t>T</m:t>
                </m:r>
                <m:r>
                  <w:rPr>
                    <w:rFonts w:ascii="Cambria Math" w:eastAsia="Times New Roman" w:hAnsi="Cambria Math" w:cs="Arial"/>
                    <w:sz w:val="24"/>
                    <w:szCs w:val="24"/>
                    <w:rPrChange w:id="631" w:author="Prathyush Sambaturu" w:date="2019-06-16T10:13:00Z">
                      <w:rPr>
                        <w:rFonts w:ascii="Cambria Math" w:eastAsia="Times New Roman" w:hAnsi="Cambria Math" w:cs="Arial"/>
                        <w:sz w:val="24"/>
                        <w:szCs w:val="24"/>
                      </w:rPr>
                    </w:rPrChange>
                  </w:rPr>
                  <m:t xml:space="preserve"> </m:t>
                </m:r>
                <m:r>
                  <m:rPr>
                    <m:sty m:val="p"/>
                  </m:rPr>
                  <w:rPr>
                    <w:rFonts w:ascii="Cambria Math" w:eastAsia="Times New Roman" w:hAnsi="Cambria Math" w:cs="Arial"/>
                    <w:sz w:val="24"/>
                    <w:szCs w:val="24"/>
                    <w:rPrChange w:id="632" w:author="Prathyush Sambaturu" w:date="2019-06-16T10:13:00Z">
                      <w:rPr>
                        <w:rFonts w:ascii="Cambria Math" w:eastAsia="Times New Roman" w:hAnsi="Cambria Math" w:cs="Arial"/>
                        <w:sz w:val="24"/>
                        <w:szCs w:val="24"/>
                      </w:rPr>
                    </w:rPrChange>
                  </w:rPr>
                  <m:t>⊆</m:t>
                </m:r>
                <m:r>
                  <w:rPr>
                    <w:rFonts w:ascii="Cambria Math" w:eastAsia="Times New Roman" w:hAnsi="Cambria Math" w:cs="Arial"/>
                    <w:sz w:val="24"/>
                    <w:szCs w:val="24"/>
                    <w:rPrChange w:id="633" w:author="Prathyush Sambaturu" w:date="2019-06-16T10:13:00Z">
                      <w:rPr>
                        <w:rFonts w:ascii="Cambria Math" w:eastAsia="Times New Roman" w:hAnsi="Cambria Math" w:cs="Arial"/>
                        <w:sz w:val="24"/>
                        <w:szCs w:val="24"/>
                      </w:rPr>
                    </w:rPrChange>
                  </w:rPr>
                  <m:t>U</m:t>
                </m:r>
                <m:r>
                  <m:rPr>
                    <m:sty m:val="p"/>
                  </m:rPr>
                  <w:rPr>
                    <w:rFonts w:ascii="Cambria Math" w:eastAsia="Times New Roman" w:hAnsi="Cambria Math" w:cs="Arial"/>
                    <w:sz w:val="24"/>
                    <w:szCs w:val="24"/>
                    <w:rPrChange w:id="634"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5"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8D44761" w14:textId="7003079D" w:rsidR="00973C54" w:rsidRPr="00840D3B" w:rsidRDefault="00973C54">
            <w:pPr>
              <w:spacing w:line="240" w:lineRule="auto"/>
              <w:jc w:val="center"/>
              <w:rPr>
                <w:rFonts w:ascii="Cambria" w:eastAsia="Times New Roman" w:hAnsi="Cambria" w:cs="Arial"/>
                <w:sz w:val="24"/>
                <w:szCs w:val="24"/>
              </w:rPr>
              <w:pPrChange w:id="636" w:author="Prathyush Sambaturu" w:date="2019-06-16T10:14:00Z">
                <w:pPr>
                  <w:spacing w:line="276" w:lineRule="auto"/>
                  <w:jc w:val="center"/>
                </w:pPr>
              </w:pPrChange>
            </w:pPr>
            <w:r w:rsidRPr="00840D3B">
              <w:rPr>
                <w:rFonts w:ascii="Cambria" w:eastAsia="Times New Roman" w:hAnsi="Cambria" w:cs="Arial"/>
                <w:sz w:val="24"/>
                <w:szCs w:val="24"/>
              </w:rPr>
              <w:t>Target set</w:t>
            </w:r>
            <w:r w:rsidR="00077482" w:rsidRPr="00840D3B">
              <w:rPr>
                <w:rFonts w:ascii="Cambria" w:eastAsia="Times New Roman" w:hAnsi="Cambria" w:cs="Arial"/>
                <w:sz w:val="24"/>
                <w:szCs w:val="24"/>
              </w:rPr>
              <w:br/>
            </w:r>
          </w:p>
        </w:tc>
      </w:tr>
      <w:tr w:rsidR="00077482" w:rsidRPr="00840D3B" w14:paraId="1B1093F4" w14:textId="77777777" w:rsidTr="004E0BAA">
        <w:trPr>
          <w:trHeight w:val="315"/>
          <w:trPrChange w:id="637"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38"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ADEA0FA" w14:textId="4449605D" w:rsidR="00973C54" w:rsidRPr="00840D3B" w:rsidRDefault="00D95967">
            <w:pPr>
              <w:spacing w:line="240" w:lineRule="auto"/>
              <w:jc w:val="center"/>
              <w:rPr>
                <w:rFonts w:ascii="Cambria" w:eastAsia="Times New Roman" w:hAnsi="Cambria" w:cs="Arial"/>
                <w:sz w:val="24"/>
                <w:szCs w:val="24"/>
              </w:rPr>
              <w:pPrChange w:id="639"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j</m:t>
                    </m:r>
                  </m:sub>
                </m:sSub>
                <m:r>
                  <m:rPr>
                    <m:sty m:val="p"/>
                  </m:rPr>
                  <w:rPr>
                    <w:rFonts w:ascii="Cambria Math" w:eastAsia="Times New Roman" w:hAnsi="Cambria Math" w:cs="Arial"/>
                    <w:sz w:val="24"/>
                    <w:szCs w:val="24"/>
                    <w:rPrChange w:id="640" w:author="Prathyush Sambaturu" w:date="2019-06-16T10:13:00Z">
                      <w:rPr>
                        <w:rFonts w:ascii="Cambria Math" w:eastAsia="Times New Roman" w:hAnsi="Cambria Math" w:cs="Arial"/>
                        <w:sz w:val="24"/>
                        <w:szCs w:val="24"/>
                      </w:rPr>
                    </w:rPrChange>
                  </w:rPr>
                  <w:br/>
                </m:r>
              </m:oMath>
            </m:oMathPara>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1"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D2456D" w14:textId="4E02965E" w:rsidR="00973C54" w:rsidRPr="00840D3B" w:rsidRDefault="00973C54">
            <w:pPr>
              <w:spacing w:line="240" w:lineRule="auto"/>
              <w:jc w:val="center"/>
              <w:rPr>
                <w:rFonts w:ascii="Cambria" w:eastAsia="Times New Roman" w:hAnsi="Cambria" w:cs="Arial"/>
                <w:sz w:val="24"/>
                <w:szCs w:val="24"/>
              </w:rPr>
              <w:pPrChange w:id="642" w:author="Prathyush Sambaturu" w:date="2019-06-16T10:14:00Z">
                <w:pPr>
                  <w:spacing w:line="276" w:lineRule="auto"/>
                  <w:jc w:val="center"/>
                </w:pPr>
              </w:pPrChange>
            </w:pPr>
            <m:oMathPara>
              <m:oMath>
                <m:r>
                  <m:rPr>
                    <m:lit/>
                  </m:rPr>
                  <w:rPr>
                    <w:rFonts w:ascii="Cambria Math" w:eastAsia="Times New Roman" w:hAnsi="Cambria Math" w:cs="Arial"/>
                    <w:sz w:val="24"/>
                    <w:szCs w:val="24"/>
                  </w:rPr>
                  <m:t>{</m:t>
                </m:r>
                <m:r>
                  <w:rPr>
                    <w:rFonts w:ascii="Cambria Math" w:eastAsia="Times New Roman" w:hAnsi="Cambria Math" w:cs="Arial"/>
                    <w:sz w:val="24"/>
                    <w:szCs w:val="24"/>
                    <w:rPrChange w:id="643" w:author="Prathyush Sambaturu" w:date="2019-06-16T10:13:00Z">
                      <w:rPr>
                        <w:rFonts w:ascii="Cambria Math" w:eastAsia="Times New Roman" w:hAnsi="Cambria Math" w:cs="Arial"/>
                        <w:sz w:val="24"/>
                        <w:szCs w:val="24"/>
                      </w:rPr>
                    </w:rPrChange>
                  </w:rPr>
                  <m:t>i:</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r>
                      <w:rPr>
                        <w:rFonts w:ascii="Cambria Math" w:eastAsia="Times New Roman" w:hAnsi="Cambria Math" w:cs="Arial"/>
                        <w:sz w:val="24"/>
                        <w:szCs w:val="24"/>
                      </w:rPr>
                      <m:t>ij</m:t>
                    </m:r>
                  </m:sub>
                </m:sSub>
                <m:r>
                  <w:rPr>
                    <w:rFonts w:ascii="Cambria Math" w:eastAsia="Times New Roman" w:hAnsi="Cambria Math" w:cs="Arial"/>
                    <w:sz w:val="24"/>
                    <w:szCs w:val="24"/>
                  </w:rPr>
                  <m:t>=1</m:t>
                </m:r>
                <m:r>
                  <m:rPr>
                    <m:lit/>
                  </m:rPr>
                  <w:rPr>
                    <w:rFonts w:ascii="Cambria Math" w:eastAsia="Times New Roman" w:hAnsi="Cambria Math" w:cs="Arial"/>
                    <w:sz w:val="24"/>
                    <w:szCs w:val="24"/>
                    <w:rPrChange w:id="644" w:author="Prathyush Sambaturu" w:date="2019-06-16T10:13:00Z">
                      <w:rPr>
                        <w:rFonts w:ascii="Cambria Math" w:eastAsia="Times New Roman" w:hAnsi="Cambria Math" w:cs="Arial"/>
                        <w:sz w:val="24"/>
                        <w:szCs w:val="24"/>
                      </w:rPr>
                    </w:rPrChange>
                  </w:rPr>
                  <m:t>}</m:t>
                </m:r>
                <m:r>
                  <m:rPr>
                    <m:sty m:val="p"/>
                  </m:rPr>
                  <w:rPr>
                    <w:rFonts w:ascii="Cambria Math" w:eastAsia="Times New Roman" w:hAnsi="Cambria Math" w:cs="Arial"/>
                    <w:sz w:val="24"/>
                    <w:szCs w:val="24"/>
                    <w:rPrChange w:id="645" w:author="Prathyush Sambaturu" w:date="2019-06-16T10:13:00Z">
                      <w:rPr>
                        <w:rFonts w:ascii="Cambria" w:eastAsia="Times New Roman" w:hAnsi="Cambria" w:cs="Arial"/>
                        <w:sz w:val="24"/>
                        <w:szCs w:val="24"/>
                      </w:rPr>
                    </w:rPrChange>
                  </w:rPr>
                  <w:br/>
                </m:r>
              </m:oMath>
            </m:oMathPara>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6"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BE56B1" w14:textId="2C9F9AD3" w:rsidR="00973C54" w:rsidRPr="00840D3B" w:rsidRDefault="00973C54">
            <w:pPr>
              <w:spacing w:line="240" w:lineRule="auto"/>
              <w:jc w:val="center"/>
              <w:rPr>
                <w:rFonts w:ascii="Cambria" w:eastAsia="Times New Roman" w:hAnsi="Cambria" w:cs="Arial"/>
                <w:sz w:val="24"/>
                <w:szCs w:val="24"/>
              </w:rPr>
              <w:pPrChange w:id="647"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having feature </w:t>
            </w:r>
            <m:oMath>
              <m:r>
                <w:rPr>
                  <w:rFonts w:ascii="Cambria Math" w:eastAsia="Times New Roman" w:hAnsi="Cambria Math" w:cs="Arial"/>
                  <w:sz w:val="24"/>
                  <w:szCs w:val="24"/>
                </w:rPr>
                <m:t>j</m:t>
              </m:r>
            </m:oMath>
            <w:r w:rsidR="00077482" w:rsidRPr="00840D3B">
              <w:rPr>
                <w:rFonts w:ascii="Cambria" w:eastAsia="Times New Roman" w:hAnsi="Cambria" w:cs="Arial"/>
                <w:sz w:val="24"/>
                <w:szCs w:val="24"/>
              </w:rPr>
              <w:t>.</w:t>
            </w:r>
            <w:r w:rsidR="00077482" w:rsidRPr="00840D3B">
              <w:rPr>
                <w:rFonts w:ascii="Cambria" w:eastAsia="Times New Roman" w:hAnsi="Cambria" w:cs="Arial"/>
                <w:sz w:val="24"/>
                <w:szCs w:val="24"/>
              </w:rPr>
              <w:br/>
            </w:r>
          </w:p>
        </w:tc>
      </w:tr>
      <w:tr w:rsidR="00077482" w:rsidRPr="00840D3B" w14:paraId="19937BE8" w14:textId="77777777" w:rsidTr="004E0BAA">
        <w:trPr>
          <w:trHeight w:val="405"/>
          <w:trPrChange w:id="648" w:author="Prathyush Sambaturu" w:date="2019-06-16T10:19:00Z">
            <w:trPr>
              <w:trHeight w:val="40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49"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EB8FDF3" w14:textId="77777777" w:rsidR="00077482" w:rsidRPr="00840D3B" w:rsidRDefault="00D95967">
            <w:pPr>
              <w:spacing w:line="240" w:lineRule="auto"/>
              <w:jc w:val="center"/>
              <w:rPr>
                <w:rFonts w:ascii="Cambria" w:eastAsia="Times New Roman" w:hAnsi="Cambria" w:cs="Times New Roman"/>
                <w:sz w:val="24"/>
                <w:szCs w:val="24"/>
                <w:rPrChange w:id="650" w:author="Prathyush Sambaturu" w:date="2019-06-16T10:13:00Z">
                  <w:rPr>
                    <w:rFonts w:ascii="Times New Roman" w:eastAsia="Times New Roman" w:hAnsi="Times New Roman" w:cs="Times New Roman"/>
                    <w:sz w:val="24"/>
                    <w:szCs w:val="24"/>
                  </w:rPr>
                </w:rPrChange>
              </w:rPr>
              <w:pPrChange w:id="651" w:author="Prathyush Sambaturu" w:date="2019-06-16T10:14:00Z">
                <w:pPr>
                  <w:spacing w:line="276" w:lineRule="auto"/>
                  <w:jc w:val="center"/>
                </w:pPr>
              </w:pPrChange>
            </w:pPr>
            <m:oMathPara>
              <m:oMath>
                <m:sSup>
                  <m:sSupPr>
                    <m:ctrlPr>
                      <w:rPr>
                        <w:rFonts w:ascii="Cambria Math" w:eastAsia="Times New Roman" w:hAnsi="Cambria Math" w:cs="Arial"/>
                        <w:i/>
                        <w:sz w:val="24"/>
                        <w:szCs w:val="24"/>
                      </w:rPr>
                    </m:ctrlPr>
                  </m:sSupPr>
                  <m:e>
                    <m:r>
                      <w:rPr>
                        <w:rFonts w:ascii="Cambria Math" w:eastAsia="Times New Roman" w:hAnsi="Cambria Math" w:cs="Arial"/>
                        <w:sz w:val="24"/>
                        <w:szCs w:val="24"/>
                      </w:rPr>
                      <m:t xml:space="preserve"> </m:t>
                    </m:r>
                    <m:r>
                      <m:rPr>
                        <m:sty m:val="bi"/>
                      </m:rPr>
                      <w:rPr>
                        <w:rFonts w:ascii="Cambria Math" w:eastAsia="Times New Roman" w:hAnsi="Cambria Math" w:cs="Arial"/>
                        <w:sz w:val="24"/>
                        <w:szCs w:val="24"/>
                        <w:rPrChange w:id="652" w:author="Prathyush Sambaturu" w:date="2019-06-16T10:13:00Z">
                          <w:rPr>
                            <w:rFonts w:ascii="Cambria Math" w:eastAsia="Times New Roman" w:hAnsi="Cambria Math" w:cs="Arial"/>
                            <w:sz w:val="24"/>
                            <w:szCs w:val="24"/>
                          </w:rPr>
                        </w:rPrChange>
                      </w:rPr>
                      <m:t>j</m:t>
                    </m:r>
                  </m:e>
                  <m:sup>
                    <m:r>
                      <m:rPr>
                        <m:scr m:val="script"/>
                      </m:rPr>
                      <w:rPr>
                        <w:rFonts w:ascii="Cambria Math" w:eastAsia="Times New Roman" w:hAnsi="Cambria Math" w:cs="Arial"/>
                        <w:sz w:val="24"/>
                        <w:szCs w:val="24"/>
                      </w:rPr>
                      <m:t>l</m:t>
                    </m:r>
                  </m:sup>
                </m:sSup>
              </m:oMath>
            </m:oMathPara>
          </w:p>
          <w:p w14:paraId="6608AE56" w14:textId="50C9F496" w:rsidR="00973C54" w:rsidRPr="00840D3B" w:rsidRDefault="00077482">
            <w:pPr>
              <w:spacing w:line="240" w:lineRule="auto"/>
              <w:jc w:val="center"/>
              <w:rPr>
                <w:rFonts w:ascii="Cambria" w:eastAsia="Times New Roman" w:hAnsi="Cambria" w:cs="Times New Roman"/>
                <w:sz w:val="24"/>
                <w:szCs w:val="24"/>
                <w:rPrChange w:id="653" w:author="Prathyush Sambaturu" w:date="2019-06-16T10:13:00Z">
                  <w:rPr>
                    <w:rFonts w:ascii="Times New Roman" w:eastAsia="Times New Roman" w:hAnsi="Times New Roman" w:cs="Times New Roman"/>
                    <w:sz w:val="24"/>
                    <w:szCs w:val="24"/>
                  </w:rPr>
                </w:rPrChange>
              </w:rPr>
              <w:pPrChange w:id="654" w:author="Prathyush Sambaturu" w:date="2019-06-16T10:14:00Z">
                <w:pPr>
                  <w:spacing w:line="276" w:lineRule="auto"/>
                  <w:jc w:val="center"/>
                </w:pPr>
              </w:pPrChange>
            </w:pPr>
            <w:r w:rsidRPr="00840D3B">
              <w:rPr>
                <w:rFonts w:ascii="Cambria" w:eastAsia="Times New Roman" w:hAnsi="Cambria" w:cs="Times New Roman"/>
                <w:sz w:val="24"/>
                <w:szCs w:val="24"/>
                <w:rPrChange w:id="655" w:author="Prathyush Sambaturu" w:date="2019-06-16T10:13:00Z">
                  <w:rPr>
                    <w:rFonts w:ascii="Times New Roman" w:eastAsia="Times New Roman" w:hAnsi="Times New Roman" w:cs="Times New Roman"/>
                    <w:sz w:val="24"/>
                    <w:szCs w:val="24"/>
                  </w:rPr>
                </w:rPrChange>
              </w:rPr>
              <w:br/>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56"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315A78F" w14:textId="77777777" w:rsidR="00077482" w:rsidRPr="00840D3B" w:rsidRDefault="00D95967">
            <w:pPr>
              <w:spacing w:line="240" w:lineRule="auto"/>
              <w:jc w:val="center"/>
              <w:rPr>
                <w:rFonts w:ascii="Cambria" w:eastAsia="Times New Roman" w:hAnsi="Cambria" w:cs="Arial"/>
                <w:sz w:val="24"/>
                <w:szCs w:val="24"/>
              </w:rPr>
              <w:pPrChange w:id="657"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r>
                  <w:rPr>
                    <w:rFonts w:ascii="Cambria Math" w:eastAsia="Times New Roman" w:hAnsi="Cambria Math" w:cs="Arial"/>
                    <w:sz w:val="24"/>
                    <w:szCs w:val="24"/>
                  </w:rPr>
                  <m:t>,</m:t>
                </m:r>
                <m:r>
                  <m:rPr>
                    <m:sty m:val="p"/>
                  </m:rPr>
                  <w:rPr>
                    <w:rFonts w:ascii="Cambria Math" w:eastAsia="Times New Roman" w:hAnsi="Cambria Math" w:cs="Arial"/>
                    <w:sz w:val="24"/>
                    <w:szCs w:val="24"/>
                    <w:rPrChange w:id="658" w:author="Prathyush Sambaturu" w:date="2019-06-16T10:13:00Z">
                      <w:rPr>
                        <w:rFonts w:ascii="Cambria Math" w:eastAsia="Times New Roman" w:hAnsi="Cambria Math" w:cs="Arial"/>
                        <w:sz w:val="24"/>
                        <w:szCs w:val="24"/>
                      </w:rPr>
                    </w:rPrChange>
                  </w:rPr>
                  <m:t>…</m:t>
                </m:r>
                <m:r>
                  <w:rPr>
                    <w:rFonts w:ascii="Cambria Math" w:eastAsia="Times New Roman" w:hAnsi="Cambria Math" w:cs="Arial"/>
                    <w:sz w:val="24"/>
                    <w:szCs w:val="24"/>
                    <w:rPrChange w:id="659" w:author="Prathyush Sambaturu" w:date="2019-06-16T10:13:00Z">
                      <w:rPr>
                        <w:rFonts w:ascii="Cambria Math" w:eastAsia="Times New Roman" w:hAnsi="Cambria Math" w:cs="Arial"/>
                        <w:sz w:val="24"/>
                        <w:szCs w:val="24"/>
                      </w:rPr>
                    </w:rPrChange>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oMath>
            </m:oMathPara>
          </w:p>
          <w:p w14:paraId="76150A02" w14:textId="7F330361" w:rsidR="00973C54" w:rsidRPr="00840D3B" w:rsidRDefault="00077482">
            <w:pPr>
              <w:spacing w:line="240" w:lineRule="auto"/>
              <w:jc w:val="center"/>
              <w:rPr>
                <w:rFonts w:ascii="Cambria" w:eastAsia="Times New Roman" w:hAnsi="Cambria" w:cs="Arial"/>
                <w:sz w:val="24"/>
                <w:szCs w:val="24"/>
              </w:rPr>
              <w:pPrChange w:id="660" w:author="Prathyush Sambaturu" w:date="2019-06-16T10:14:00Z">
                <w:pPr>
                  <w:spacing w:line="276" w:lineRule="auto"/>
                  <w:jc w:val="center"/>
                </w:pPr>
              </w:pPrChange>
            </w:pPr>
            <w:r w:rsidRPr="00840D3B">
              <w:rPr>
                <w:rFonts w:ascii="Cambria" w:eastAsia="Times New Roman" w:hAnsi="Cambria" w:cs="Arial"/>
                <w:sz w:val="24"/>
                <w:szCs w:val="24"/>
              </w:rPr>
              <w:br/>
            </w:r>
          </w:p>
        </w:tc>
        <w:tc>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Change w:id="661" w:author="Prathyush Sambaturu" w:date="2019-06-16T10:19:00Z">
              <w:tcPr>
                <w:tcW w:w="558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tcPrChange>
          </w:tcPr>
          <w:p w14:paraId="13724E7D" w14:textId="77777777" w:rsidR="00077482" w:rsidRPr="00840D3B" w:rsidRDefault="00973C54">
            <w:pPr>
              <w:spacing w:line="240" w:lineRule="auto"/>
              <w:jc w:val="center"/>
              <w:rPr>
                <w:rFonts w:ascii="Cambria" w:eastAsia="Times New Roman" w:hAnsi="Cambria" w:cs="Arial"/>
                <w:color w:val="000000"/>
                <w:sz w:val="24"/>
                <w:szCs w:val="24"/>
              </w:rPr>
              <w:pPrChange w:id="662" w:author="Prathyush Sambaturu" w:date="2019-06-16T10:14:00Z">
                <w:pPr>
                  <w:spacing w:line="276" w:lineRule="auto"/>
                  <w:jc w:val="center"/>
                </w:pPr>
              </w:pPrChange>
            </w:pPr>
            <w:r w:rsidRPr="00840D3B">
              <w:rPr>
                <w:rFonts w:ascii="Cambria" w:eastAsia="Times New Roman" w:hAnsi="Cambria" w:cs="Arial"/>
                <w:color w:val="000000"/>
                <w:sz w:val="24"/>
                <w:szCs w:val="24"/>
              </w:rPr>
              <w:t xml:space="preserve">List of features </w:t>
            </w:r>
            <m:oMath>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1</m:t>
                  </m:r>
                </m:sub>
              </m:sSub>
              <m:r>
                <w:rPr>
                  <w:rFonts w:ascii="Cambria Math" w:eastAsia="Times New Roman" w:hAnsi="Cambria Math" w:cs="Arial"/>
                  <w:color w:val="000000"/>
                  <w:sz w:val="24"/>
                  <w:szCs w:val="24"/>
                </w:rPr>
                <m:t>,</m:t>
              </m:r>
              <m:r>
                <m:rPr>
                  <m:sty m:val="p"/>
                </m:rPr>
                <w:rPr>
                  <w:rFonts w:ascii="Cambria Math" w:eastAsia="Times New Roman" w:hAnsi="Cambria Math" w:cs="Arial"/>
                  <w:color w:val="000000"/>
                  <w:sz w:val="24"/>
                  <w:szCs w:val="24"/>
                  <w:rPrChange w:id="663" w:author="Prathyush Sambaturu" w:date="2019-06-16T10:13:00Z">
                    <w:rPr>
                      <w:rFonts w:ascii="Cambria Math" w:eastAsia="Times New Roman" w:hAnsi="Cambria Math" w:cs="Arial"/>
                      <w:color w:val="000000"/>
                      <w:sz w:val="24"/>
                      <w:szCs w:val="24"/>
                    </w:rPr>
                  </w:rPrChange>
                </w:rPr>
                <m:t>…</m:t>
              </m:r>
              <m:r>
                <w:rPr>
                  <w:rFonts w:ascii="Cambria Math" w:eastAsia="Times New Roman" w:hAnsi="Cambria Math" w:cs="Arial"/>
                  <w:color w:val="000000"/>
                  <w:sz w:val="24"/>
                  <w:szCs w:val="24"/>
                  <w:rPrChange w:id="664" w:author="Prathyush Sambaturu" w:date="2019-06-16T10:13:00Z">
                    <w:rPr>
                      <w:rFonts w:ascii="Cambria Math" w:eastAsia="Times New Roman" w:hAnsi="Cambria Math" w:cs="Arial"/>
                      <w:color w:val="000000"/>
                      <w:sz w:val="24"/>
                      <w:szCs w:val="24"/>
                    </w:rPr>
                  </w:rPrChange>
                </w:rPr>
                <m:t>,</m:t>
              </m:r>
              <m:sSub>
                <m:sSubPr>
                  <m:ctrlPr>
                    <w:rPr>
                      <w:rFonts w:ascii="Cambria Math" w:eastAsia="Times New Roman" w:hAnsi="Cambria Math" w:cs="Arial"/>
                      <w:i/>
                      <w:color w:val="000000"/>
                      <w:sz w:val="24"/>
                      <w:szCs w:val="24"/>
                    </w:rPr>
                  </m:ctrlPr>
                </m:sSubPr>
                <m:e>
                  <m:r>
                    <w:rPr>
                      <w:rFonts w:ascii="Cambria Math" w:eastAsia="Times New Roman" w:hAnsi="Cambria Math" w:cs="Arial"/>
                      <w:color w:val="000000"/>
                      <w:sz w:val="24"/>
                      <w:szCs w:val="24"/>
                    </w:rPr>
                    <m:t>j</m:t>
                  </m:r>
                </m:e>
                <m:sub>
                  <m:r>
                    <w:rPr>
                      <w:rFonts w:ascii="Cambria Math" w:eastAsia="Times New Roman" w:hAnsi="Cambria Math" w:cs="Arial"/>
                      <w:color w:val="000000"/>
                      <w:sz w:val="24"/>
                      <w:szCs w:val="24"/>
                    </w:rPr>
                    <m:t>k</m:t>
                  </m:r>
                </m:sub>
              </m:sSub>
            </m:oMath>
            <w:r w:rsidRPr="00840D3B">
              <w:rPr>
                <w:rFonts w:ascii="Cambria" w:eastAsia="Times New Roman" w:hAnsi="Cambria" w:cs="Arial"/>
                <w:color w:val="000000"/>
                <w:sz w:val="24"/>
                <w:szCs w:val="24"/>
              </w:rPr>
              <w:t xml:space="preserve"> in </w:t>
            </w:r>
            <m:oMath>
              <m:sSup>
                <m:sSupPr>
                  <m:ctrlPr>
                    <w:rPr>
                      <w:rFonts w:ascii="Cambria Math" w:eastAsia="Times New Roman" w:hAnsi="Cambria Math" w:cs="Arial"/>
                      <w:i/>
                      <w:color w:val="000000"/>
                      <w:sz w:val="24"/>
                      <w:szCs w:val="24"/>
                    </w:rPr>
                  </m:ctrlPr>
                </m:sSupPr>
                <m:e>
                  <m:r>
                    <m:rPr>
                      <m:scr m:val="script"/>
                      <m:sty m:val="p"/>
                    </m:rPr>
                    <w:rPr>
                      <w:rFonts w:ascii="Cambria Math" w:eastAsia="Times New Roman" w:hAnsi="Cambria Math" w:cs="Arial"/>
                      <w:color w:val="000000"/>
                      <w:sz w:val="24"/>
                      <w:szCs w:val="24"/>
                    </w:rPr>
                    <m:t>l</m:t>
                  </m:r>
                  <m:ctrlPr>
                    <w:rPr>
                      <w:rFonts w:ascii="Cambria Math" w:eastAsia="Times New Roman" w:hAnsi="Cambria Math" w:cs="Arial"/>
                      <w:color w:val="000000"/>
                      <w:sz w:val="24"/>
                      <w:szCs w:val="24"/>
                    </w:rPr>
                  </m:ctrlPr>
                </m:e>
                <m:sup>
                  <m:r>
                    <w:rPr>
                      <w:rFonts w:ascii="Cambria Math" w:eastAsia="Times New Roman" w:hAnsi="Cambria Math" w:cs="Arial"/>
                      <w:color w:val="000000"/>
                      <w:sz w:val="24"/>
                      <w:szCs w:val="24"/>
                    </w:rPr>
                    <m:t>t</m:t>
                  </m:r>
                  <m:r>
                    <w:rPr>
                      <w:rFonts w:ascii="Cambria Math" w:eastAsia="Times New Roman" w:hAnsi="Cambria Math" w:cs="Arial"/>
                      <w:color w:val="000000"/>
                      <w:sz w:val="24"/>
                      <w:szCs w:val="24"/>
                      <w:rPrChange w:id="665" w:author="Prathyush Sambaturu" w:date="2019-06-16T10:13:00Z">
                        <w:rPr>
                          <w:rFonts w:ascii="Cambria Math" w:eastAsia="Times New Roman" w:hAnsi="Cambria Math" w:cs="Arial"/>
                          <w:color w:val="000000"/>
                          <w:sz w:val="24"/>
                          <w:szCs w:val="24"/>
                        </w:rPr>
                      </w:rPrChange>
                    </w:rPr>
                    <m:t>h</m:t>
                  </m:r>
                </m:sup>
              </m:sSup>
            </m:oMath>
            <w:r w:rsidRPr="00840D3B">
              <w:rPr>
                <w:rFonts w:ascii="Cambria" w:eastAsia="Times New Roman" w:hAnsi="Cambria" w:cs="Arial"/>
                <w:color w:val="000000"/>
                <w:sz w:val="24"/>
                <w:szCs w:val="24"/>
              </w:rPr>
              <w:t xml:space="preserve"> clause</w:t>
            </w:r>
            <w:r w:rsidR="00077482" w:rsidRPr="00840D3B">
              <w:rPr>
                <w:rFonts w:ascii="Cambria" w:eastAsia="Times New Roman" w:hAnsi="Cambria" w:cs="Arial"/>
                <w:color w:val="000000"/>
                <w:sz w:val="24"/>
                <w:szCs w:val="24"/>
              </w:rPr>
              <w:t>.</w:t>
            </w:r>
          </w:p>
          <w:p w14:paraId="202DD6BB" w14:textId="49F33CDA" w:rsidR="00973C54" w:rsidRPr="00840D3B" w:rsidRDefault="00077482">
            <w:pPr>
              <w:spacing w:line="240" w:lineRule="auto"/>
              <w:jc w:val="center"/>
              <w:rPr>
                <w:rFonts w:ascii="Cambria" w:eastAsia="Times New Roman" w:hAnsi="Cambria" w:cs="Arial"/>
                <w:color w:val="000000"/>
                <w:sz w:val="24"/>
                <w:szCs w:val="24"/>
              </w:rPr>
              <w:pPrChange w:id="666" w:author="Prathyush Sambaturu" w:date="2019-06-16T10:14:00Z">
                <w:pPr>
                  <w:spacing w:line="276" w:lineRule="auto"/>
                  <w:jc w:val="center"/>
                </w:pPr>
              </w:pPrChange>
            </w:pPr>
            <w:r w:rsidRPr="00840D3B">
              <w:rPr>
                <w:rFonts w:ascii="Cambria" w:eastAsia="Times New Roman" w:hAnsi="Cambria" w:cs="Arial"/>
                <w:color w:val="000000"/>
                <w:sz w:val="24"/>
                <w:szCs w:val="24"/>
              </w:rPr>
              <w:br/>
            </w:r>
          </w:p>
        </w:tc>
      </w:tr>
      <w:tr w:rsidR="00077482" w:rsidRPr="00840D3B" w14:paraId="5E16848F" w14:textId="77777777" w:rsidTr="004E0BAA">
        <w:trPr>
          <w:trHeight w:val="315"/>
          <w:trPrChange w:id="667" w:author="Prathyush Sambaturu" w:date="2019-06-16T10:19:00Z">
            <w:trPr>
              <w:trHeight w:val="315"/>
              <w:jc w:val="center"/>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68" w:author="Prathyush Sambaturu" w:date="2019-06-16T10:19: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1714123" w14:textId="384407A1" w:rsidR="00973C54" w:rsidRPr="00840D3B" w:rsidDel="00840D3B" w:rsidRDefault="00077482">
            <w:pPr>
              <w:spacing w:line="240" w:lineRule="auto"/>
              <w:jc w:val="center"/>
              <w:rPr>
                <w:del w:id="669" w:author="Prathyush Sambaturu" w:date="2019-06-16T10:14:00Z"/>
                <w:rFonts w:ascii="Cambria" w:eastAsia="Times New Roman" w:hAnsi="Cambria" w:cs="Times New Roman"/>
                <w:sz w:val="24"/>
                <w:szCs w:val="24"/>
                <w:rPrChange w:id="670" w:author="Prathyush Sambaturu" w:date="2019-06-16T10:13:00Z">
                  <w:rPr>
                    <w:del w:id="671" w:author="Prathyush Sambaturu" w:date="2019-06-16T10:14:00Z"/>
                    <w:rFonts w:ascii="Times New Roman" w:eastAsia="Times New Roman" w:hAnsi="Times New Roman" w:cs="Times New Roman"/>
                    <w:sz w:val="24"/>
                    <w:szCs w:val="24"/>
                  </w:rPr>
                </w:rPrChange>
              </w:rPr>
              <w:pPrChange w:id="672" w:author="Prathyush Sambaturu" w:date="2019-06-16T10:14:00Z">
                <w:pPr>
                  <w:spacing w:line="276" w:lineRule="auto"/>
                  <w:jc w:val="center"/>
                </w:pPr>
              </w:pPrChange>
            </w:pPr>
            <m:oMathPara>
              <m:oMath>
                <m:r>
                  <w:rPr>
                    <w:rFonts w:ascii="Cambria Math" w:eastAsia="Times New Roman" w:hAnsi="Cambria Math" w:cs="Arial"/>
                    <w:sz w:val="24"/>
                    <w:szCs w:val="24"/>
                  </w:rPr>
                  <m:t>S</m:t>
                </m:r>
                <m:d>
                  <m:dPr>
                    <m:ctrlPr>
                      <w:rPr>
                        <w:rFonts w:ascii="Cambria Math" w:eastAsia="Times New Roman" w:hAnsi="Cambria Math" w:cs="Arial"/>
                        <w:i/>
                        <w:sz w:val="24"/>
                        <w:szCs w:val="24"/>
                      </w:rPr>
                    </m:ctrlPr>
                  </m:dPr>
                  <m:e>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rPr>
                          <w:rPr>
                            <w:rFonts w:ascii="Cambria Math" w:eastAsia="Times New Roman" w:hAnsi="Cambria Math" w:cs="Arial"/>
                            <w:sz w:val="24"/>
                            <w:szCs w:val="24"/>
                          </w:rPr>
                          <m:t>l</m:t>
                        </m:r>
                      </m:sup>
                    </m:sSup>
                  </m:e>
                </m:d>
                <m:r>
                  <w:del w:id="673" w:author="Prathyush Sambaturu" w:date="2019-06-16T10:13:00Z">
                    <m:rPr>
                      <m:sty m:val="p"/>
                    </m:rPr>
                    <w:rPr>
                      <w:rFonts w:ascii="Cambria Math" w:eastAsia="Times New Roman" w:hAnsi="Cambria Math" w:cs="Arial"/>
                      <w:sz w:val="24"/>
                      <w:szCs w:val="24"/>
                      <w:rPrChange w:id="674" w:author="Prathyush Sambaturu" w:date="2019-06-16T10:13:00Z">
                        <w:rPr>
                          <w:rFonts w:ascii="Cambria Math" w:eastAsia="Times New Roman" w:hAnsi="Cambria Math" w:cs="Arial"/>
                          <w:sz w:val="24"/>
                          <w:szCs w:val="24"/>
                        </w:rPr>
                      </w:rPrChange>
                    </w:rPr>
                    <w:br/>
                  </w:del>
                </m:r>
              </m:oMath>
            </m:oMathPara>
          </w:p>
          <w:p w14:paraId="4A05410E" w14:textId="7D7EB84C" w:rsidR="00077482" w:rsidRPr="00840D3B" w:rsidRDefault="00077482">
            <w:pPr>
              <w:spacing w:line="240" w:lineRule="auto"/>
              <w:jc w:val="center"/>
              <w:rPr>
                <w:rFonts w:ascii="Cambria" w:eastAsia="Times New Roman" w:hAnsi="Cambria" w:cs="Times New Roman"/>
                <w:sz w:val="24"/>
                <w:szCs w:val="24"/>
                <w:rPrChange w:id="675" w:author="Prathyush Sambaturu" w:date="2019-06-16T10:13:00Z">
                  <w:rPr>
                    <w:rFonts w:ascii="Times New Roman" w:eastAsia="Times New Roman" w:hAnsi="Times New Roman" w:cs="Times New Roman"/>
                    <w:sz w:val="24"/>
                    <w:szCs w:val="24"/>
                  </w:rPr>
                </w:rPrChange>
              </w:rPr>
              <w:pPrChange w:id="676" w:author="Prathyush Sambaturu" w:date="2019-06-16T10:14:00Z">
                <w:pPr>
                  <w:spacing w:line="276" w:lineRule="auto"/>
                  <w:jc w:val="center"/>
                </w:pPr>
              </w:pPrChange>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77" w:author="Prathyush Sambaturu" w:date="2019-06-16T10:19: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2D946F6" w14:textId="6FA21672" w:rsidR="00973C54" w:rsidRPr="00840D3B" w:rsidDel="00840D3B" w:rsidRDefault="00D95967">
            <w:pPr>
              <w:spacing w:line="240" w:lineRule="auto"/>
              <w:jc w:val="center"/>
              <w:rPr>
                <w:del w:id="678" w:author="Prathyush Sambaturu" w:date="2019-06-16T10:13:00Z"/>
                <w:rFonts w:ascii="Cambria" w:eastAsia="Times New Roman" w:hAnsi="Cambria" w:cs="Times New Roman"/>
                <w:sz w:val="24"/>
                <w:szCs w:val="24"/>
                <w:rPrChange w:id="679" w:author="Prathyush Sambaturu" w:date="2019-06-16T10:13:00Z">
                  <w:rPr>
                    <w:del w:id="680" w:author="Prathyush Sambaturu" w:date="2019-06-16T10:13:00Z"/>
                    <w:rFonts w:ascii="Times New Roman" w:eastAsia="Times New Roman" w:hAnsi="Times New Roman" w:cs="Times New Roman"/>
                    <w:sz w:val="24"/>
                    <w:szCs w:val="24"/>
                  </w:rPr>
                </w:rPrChange>
              </w:rPr>
              <w:pPrChange w:id="681" w:author="Prathyush Sambaturu" w:date="2019-06-16T10:14:00Z">
                <w:pPr>
                  <w:spacing w:line="276" w:lineRule="auto"/>
                  <w:jc w:val="center"/>
                </w:pPr>
              </w:pPrChange>
            </w:pPr>
            <m:oMathPara>
              <m:oMath>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1</m:t>
                        </m:r>
                      </m:sub>
                    </m:sSub>
                  </m:sub>
                </m:sSub>
                <m:r>
                  <m:rPr>
                    <m:sty m:val="p"/>
                  </m:rPr>
                  <w:rPr>
                    <w:rFonts w:ascii="Cambria Math" w:eastAsia="Times New Roman" w:hAnsi="Cambria Math" w:cs="Arial"/>
                    <w:sz w:val="24"/>
                    <w:szCs w:val="24"/>
                  </w:rPr>
                  <m:t>∩…∩</m:t>
                </m:r>
                <m:sSub>
                  <m:sSubPr>
                    <m:ctrlPr>
                      <w:rPr>
                        <w:rFonts w:ascii="Cambria Math" w:eastAsia="Times New Roman" w:hAnsi="Cambria Math" w:cs="Arial"/>
                        <w:i/>
                        <w:sz w:val="24"/>
                        <w:szCs w:val="24"/>
                      </w:rPr>
                    </m:ctrlPr>
                  </m:sSubPr>
                  <m:e>
                    <m:r>
                      <w:rPr>
                        <w:rFonts w:ascii="Cambria Math" w:eastAsia="Times New Roman" w:hAnsi="Cambria Math" w:cs="Arial"/>
                        <w:sz w:val="24"/>
                        <w:szCs w:val="24"/>
                      </w:rPr>
                      <m:t>D</m:t>
                    </m:r>
                    <m:ctrlPr>
                      <w:rPr>
                        <w:rFonts w:ascii="Cambria Math" w:eastAsia="Times New Roman" w:hAnsi="Cambria Math" w:cs="Arial"/>
                        <w:sz w:val="24"/>
                        <w:szCs w:val="24"/>
                      </w:rPr>
                    </m:ctrlPr>
                  </m:e>
                  <m:sub>
                    <m:sSub>
                      <m:sSubPr>
                        <m:ctrlPr>
                          <w:rPr>
                            <w:rFonts w:ascii="Cambria Math" w:eastAsia="Times New Roman" w:hAnsi="Cambria Math" w:cs="Arial"/>
                            <w:i/>
                            <w:sz w:val="24"/>
                            <w:szCs w:val="24"/>
                          </w:rPr>
                        </m:ctrlPr>
                      </m:sSubPr>
                      <m:e>
                        <m:r>
                          <w:rPr>
                            <w:rFonts w:ascii="Cambria Math" w:eastAsia="Times New Roman" w:hAnsi="Cambria Math" w:cs="Arial"/>
                            <w:sz w:val="24"/>
                            <w:szCs w:val="24"/>
                          </w:rPr>
                          <m:t>j</m:t>
                        </m:r>
                      </m:e>
                      <m:sub>
                        <m:r>
                          <w:rPr>
                            <w:rFonts w:ascii="Cambria Math" w:eastAsia="Times New Roman" w:hAnsi="Cambria Math" w:cs="Arial"/>
                            <w:sz w:val="24"/>
                            <w:szCs w:val="24"/>
                          </w:rPr>
                          <m:t>k</m:t>
                        </m:r>
                      </m:sub>
                    </m:sSub>
                  </m:sub>
                </m:sSub>
                <m:r>
                  <w:del w:id="682" w:author="Prathyush Sambaturu" w:date="2019-06-16T10:13:00Z">
                    <m:rPr>
                      <m:sty m:val="p"/>
                    </m:rPr>
                    <w:rPr>
                      <w:rFonts w:ascii="Cambria Math" w:eastAsia="Times New Roman" w:hAnsi="Cambria Math" w:cs="Arial"/>
                      <w:sz w:val="24"/>
                      <w:szCs w:val="24"/>
                      <w:rPrChange w:id="683" w:author="Prathyush Sambaturu" w:date="2019-06-16T10:13:00Z">
                        <w:rPr>
                          <w:rFonts w:ascii="Cambria Math" w:eastAsia="Times New Roman" w:hAnsi="Cambria Math" w:cs="Arial"/>
                          <w:sz w:val="24"/>
                          <w:szCs w:val="24"/>
                        </w:rPr>
                      </w:rPrChange>
                    </w:rPr>
                    <w:br/>
                  </w:del>
                </m:r>
              </m:oMath>
            </m:oMathPara>
          </w:p>
          <w:p w14:paraId="469DA4C1" w14:textId="36E824D1" w:rsidR="00077482" w:rsidRPr="00840D3B" w:rsidRDefault="00077482">
            <w:pPr>
              <w:spacing w:line="240" w:lineRule="auto"/>
              <w:rPr>
                <w:rFonts w:ascii="Cambria" w:eastAsia="Times New Roman" w:hAnsi="Cambria" w:cs="Times New Roman"/>
                <w:sz w:val="24"/>
                <w:szCs w:val="24"/>
                <w:rPrChange w:id="684" w:author="Prathyush Sambaturu" w:date="2019-06-16T10:13:00Z">
                  <w:rPr>
                    <w:rFonts w:ascii="Times New Roman" w:eastAsia="Times New Roman" w:hAnsi="Times New Roman" w:cs="Times New Roman"/>
                    <w:sz w:val="24"/>
                    <w:szCs w:val="24"/>
                  </w:rPr>
                </w:rPrChange>
              </w:rPr>
              <w:pPrChange w:id="685" w:author="Prathyush Sambaturu" w:date="2019-06-16T10:14:00Z">
                <w:pPr>
                  <w:spacing w:line="276" w:lineRule="auto"/>
                  <w:jc w:val="center"/>
                </w:pPr>
              </w:pPrChange>
            </w:pPr>
          </w:p>
        </w:tc>
        <w:tc>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686" w:author="Prathyush Sambaturu" w:date="2019-06-16T10:19:00Z">
              <w:tcPr>
                <w:tcW w:w="55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81F0745" w14:textId="0A655CD8" w:rsidR="00973C54" w:rsidRPr="00840D3B" w:rsidRDefault="00973C54">
            <w:pPr>
              <w:spacing w:line="240" w:lineRule="auto"/>
              <w:jc w:val="center"/>
              <w:rPr>
                <w:rFonts w:ascii="Cambria" w:eastAsia="Times New Roman" w:hAnsi="Cambria" w:cs="Arial"/>
                <w:sz w:val="24"/>
                <w:szCs w:val="24"/>
              </w:rPr>
              <w:pPrChange w:id="687" w:author="Prathyush Sambaturu" w:date="2019-06-16T10:14:00Z">
                <w:pPr>
                  <w:spacing w:line="276" w:lineRule="auto"/>
                  <w:jc w:val="center"/>
                </w:pPr>
              </w:pPrChange>
            </w:pPr>
            <w:r w:rsidRPr="00840D3B">
              <w:rPr>
                <w:rFonts w:ascii="Cambria" w:eastAsia="Times New Roman" w:hAnsi="Cambria" w:cs="Arial"/>
                <w:sz w:val="24"/>
                <w:szCs w:val="24"/>
              </w:rPr>
              <w:t xml:space="preserve">Set of elements that have all features in list </w:t>
            </w:r>
            <m:oMath>
              <m:sSup>
                <m:sSupPr>
                  <m:ctrlPr>
                    <w:rPr>
                      <w:rFonts w:ascii="Cambria Math" w:eastAsia="Times New Roman" w:hAnsi="Cambria Math" w:cs="Arial"/>
                      <w:i/>
                      <w:sz w:val="24"/>
                      <w:szCs w:val="24"/>
                    </w:rPr>
                  </m:ctrlPr>
                </m:sSupPr>
                <m:e>
                  <m:r>
                    <m:rPr>
                      <m:sty m:val="bi"/>
                    </m:rPr>
                    <w:rPr>
                      <w:rFonts w:ascii="Cambria Math" w:eastAsia="Times New Roman" w:hAnsi="Cambria Math" w:cs="Arial"/>
                      <w:sz w:val="24"/>
                      <w:szCs w:val="24"/>
                    </w:rPr>
                    <m:t>j</m:t>
                  </m:r>
                </m:e>
                <m:sup>
                  <m:r>
                    <m:rPr>
                      <m:scr m:val="script"/>
                      <m:sty m:val="p"/>
                    </m:rPr>
                    <w:rPr>
                      <w:rFonts w:ascii="Cambria Math" w:eastAsia="Times New Roman" w:hAnsi="Cambria Math" w:cs="Arial"/>
                      <w:sz w:val="24"/>
                      <w:szCs w:val="24"/>
                    </w:rPr>
                    <m:t>l</m:t>
                  </m:r>
                </m:sup>
              </m:sSup>
            </m:oMath>
            <w:del w:id="688" w:author="Prathyush Sambaturu" w:date="2019-06-16T10:13:00Z">
              <w:r w:rsidR="00077482" w:rsidRPr="00840D3B" w:rsidDel="00840D3B">
                <w:rPr>
                  <w:rFonts w:ascii="Cambria" w:eastAsia="Times New Roman" w:hAnsi="Cambria" w:cs="Arial"/>
                  <w:sz w:val="24"/>
                  <w:szCs w:val="24"/>
                </w:rPr>
                <w:br/>
              </w:r>
            </w:del>
          </w:p>
          <w:p w14:paraId="28C664D2" w14:textId="64840775" w:rsidR="00077482" w:rsidRPr="00840D3B" w:rsidRDefault="00077482">
            <w:pPr>
              <w:keepNext/>
              <w:spacing w:line="240" w:lineRule="auto"/>
              <w:jc w:val="center"/>
              <w:rPr>
                <w:rFonts w:ascii="Cambria" w:eastAsia="Times New Roman" w:hAnsi="Cambria" w:cs="Arial"/>
                <w:sz w:val="24"/>
                <w:szCs w:val="24"/>
              </w:rPr>
              <w:pPrChange w:id="689" w:author="Prathyush Sambaturu" w:date="2019-06-16T10:14:00Z">
                <w:pPr>
                  <w:keepNext/>
                  <w:spacing w:line="276" w:lineRule="auto"/>
                  <w:jc w:val="center"/>
                </w:pPr>
              </w:pPrChange>
            </w:pPr>
          </w:p>
        </w:tc>
      </w:tr>
    </w:tbl>
    <w:p w14:paraId="2C069802" w14:textId="4FBAB81A" w:rsidR="00973C54" w:rsidRPr="00B14426" w:rsidDel="00840D3B" w:rsidRDefault="00B14426" w:rsidP="00B14426">
      <w:pPr>
        <w:pStyle w:val="Caption"/>
        <w:rPr>
          <w:moveFrom w:id="690" w:author="Prathyush Sambaturu" w:date="2019-06-16T10:12:00Z"/>
          <w:rFonts w:ascii="Cambria" w:hAnsi="Cambria" w:cs="LMRoman10-Regular"/>
        </w:rPr>
      </w:pPr>
      <w:moveFromRangeStart w:id="691" w:author="Prathyush Sambaturu" w:date="2019-06-16T10:12:00Z" w:name="move11572363"/>
      <w:moveFrom w:id="692" w:author="Prathyush Sambaturu" w:date="2019-06-16T10:12:00Z">
        <w:r w:rsidRPr="00B14426" w:rsidDel="00840D3B">
          <w:rPr>
            <w:rFonts w:ascii="Cambria" w:hAnsi="Cambria"/>
          </w:rPr>
          <w:t xml:space="preserve">Table </w:t>
        </w:r>
        <w:r w:rsidRPr="00B14426" w:rsidDel="00840D3B">
          <w:rPr>
            <w:rFonts w:ascii="Cambria" w:hAnsi="Cambria"/>
            <w:i w:val="0"/>
            <w:iCs w:val="0"/>
          </w:rPr>
          <w:fldChar w:fldCharType="begin"/>
        </w:r>
        <w:r w:rsidRPr="00B14426" w:rsidDel="00840D3B">
          <w:rPr>
            <w:rFonts w:ascii="Cambria" w:hAnsi="Cambria"/>
          </w:rPr>
          <w:instrText xml:space="preserve"> SEQ Table \* ARABIC </w:instrText>
        </w:r>
        <w:r w:rsidRPr="00B14426" w:rsidDel="00840D3B">
          <w:rPr>
            <w:rFonts w:ascii="Cambria" w:hAnsi="Cambria"/>
            <w:i w:val="0"/>
            <w:iCs w:val="0"/>
          </w:rPr>
          <w:fldChar w:fldCharType="separate"/>
        </w:r>
        <w:r w:rsidR="000B1CBE" w:rsidDel="00840D3B">
          <w:rPr>
            <w:rFonts w:ascii="Cambria" w:hAnsi="Cambria"/>
            <w:noProof/>
          </w:rPr>
          <w:t>2</w:t>
        </w:r>
        <w:r w:rsidRPr="00B14426" w:rsidDel="00840D3B">
          <w:rPr>
            <w:rFonts w:ascii="Cambria" w:hAnsi="Cambria"/>
            <w:i w:val="0"/>
            <w:iCs w:val="0"/>
          </w:rPr>
          <w:fldChar w:fldCharType="end"/>
        </w:r>
        <w:r w:rsidRPr="00B14426" w:rsidDel="00840D3B">
          <w:rPr>
            <w:rFonts w:ascii="Cambria" w:hAnsi="Cambria"/>
          </w:rPr>
          <w:t xml:space="preserve">: </w:t>
        </w:r>
        <w:r w:rsidR="00077482" w:rsidRPr="00B14426" w:rsidDel="00840D3B">
          <w:rPr>
            <w:rFonts w:ascii="Cambria" w:hAnsi="Cambria" w:cs="LMRoman10-Regular"/>
          </w:rPr>
          <w:t>Definitions and notations used in the paper</w:t>
        </w:r>
      </w:moveFrom>
    </w:p>
    <w:moveFromRangeEnd w:id="691"/>
    <w:p w14:paraId="71E50227" w14:textId="77777777" w:rsidR="0035301C" w:rsidRDefault="0035301C" w:rsidP="0035301C">
      <w:pPr>
        <w:autoSpaceDE w:val="0"/>
        <w:autoSpaceDN w:val="0"/>
        <w:adjustRightInd w:val="0"/>
        <w:spacing w:after="0" w:line="240" w:lineRule="auto"/>
        <w:rPr>
          <w:rFonts w:ascii="Cambria" w:hAnsi="Cambria" w:cs="LMRoman10-Regular"/>
          <w:sz w:val="24"/>
          <w:szCs w:val="24"/>
        </w:rPr>
      </w:pPr>
    </w:p>
    <w:p w14:paraId="2443C600" w14:textId="578F2C05" w:rsidR="0035301C" w:rsidRPr="0035301C" w:rsidRDefault="0035301C" w:rsidP="0035301C">
      <w:pPr>
        <w:autoSpaceDE w:val="0"/>
        <w:autoSpaceDN w:val="0"/>
        <w:adjustRightInd w:val="0"/>
        <w:spacing w:after="0" w:line="240" w:lineRule="auto"/>
        <w:rPr>
          <w:rFonts w:ascii="Cambria" w:hAnsi="Cambria" w:cs="LMRoman10-Regular"/>
          <w:sz w:val="24"/>
          <w:szCs w:val="24"/>
        </w:rPr>
      </w:pPr>
      <w:r w:rsidRPr="0035301C">
        <w:rPr>
          <w:rFonts w:ascii="Cambria" w:hAnsi="Cambria" w:cs="LMRoman10-Regular"/>
          <w:sz w:val="24"/>
          <w:szCs w:val="24"/>
        </w:rPr>
        <w:t xml:space="preserve">Given a target set </w:t>
      </w:r>
      <w:r w:rsidRPr="0035301C">
        <w:rPr>
          <w:rFonts w:ascii="Cambria" w:hAnsi="Cambria" w:cs="LMMathItalic10-Regular"/>
          <w:i/>
          <w:iCs/>
          <w:sz w:val="24"/>
          <w:szCs w:val="24"/>
        </w:rPr>
        <w:t xml:space="preserve">T </w:t>
      </w:r>
      <w:r>
        <w:rPr>
          <w:rFonts w:ascii="Cambria" w:hAnsi="Cambria" w:cs="LMMathSymbols10-Regular"/>
          <w:sz w:val="24"/>
          <w:szCs w:val="24"/>
        </w:rPr>
        <w:t>⊆</w:t>
      </w:r>
      <w:r w:rsidRPr="0035301C">
        <w:rPr>
          <w:rFonts w:ascii="Cambria" w:hAnsi="Cambria" w:cs="LMMathSymbols10-Regular"/>
          <w:sz w:val="24"/>
          <w:szCs w:val="24"/>
        </w:rPr>
        <w:t xml:space="preserve"> </w:t>
      </w:r>
      <w:r w:rsidRPr="0035301C">
        <w:rPr>
          <w:rFonts w:ascii="Cambria" w:hAnsi="Cambria" w:cs="LMMathItalic10-Regular"/>
          <w:i/>
          <w:iCs/>
          <w:sz w:val="24"/>
          <w:szCs w:val="24"/>
        </w:rPr>
        <w:t>U</w:t>
      </w:r>
      <w:r w:rsidRPr="0035301C">
        <w:rPr>
          <w:rFonts w:ascii="Cambria" w:hAnsi="Cambria" w:cs="LMRoman10-Regular"/>
          <w:sz w:val="24"/>
          <w:szCs w:val="24"/>
        </w:rPr>
        <w:t xml:space="preserve">, we consider expressions of </w:t>
      </w:r>
      <w:r w:rsidRPr="0035301C">
        <w:rPr>
          <w:rFonts w:ascii="Cambria" w:hAnsi="Cambria" w:cs="LMMathItalic10-Regular"/>
          <w:i/>
          <w:iCs/>
          <w:sz w:val="24"/>
          <w:szCs w:val="24"/>
        </w:rPr>
        <w:t xml:space="preserve">T </w:t>
      </w:r>
      <w:r w:rsidRPr="0035301C">
        <w:rPr>
          <w:rFonts w:ascii="Cambria" w:hAnsi="Cambria" w:cs="LMRoman10-Regular"/>
          <w:sz w:val="24"/>
          <w:szCs w:val="24"/>
        </w:rPr>
        <w:t>in terms of unions and differences of</w:t>
      </w:r>
      <w:r>
        <w:rPr>
          <w:rFonts w:ascii="Cambria" w:hAnsi="Cambria" w:cs="LMRoman10-Regular"/>
          <w:sz w:val="24"/>
          <w:szCs w:val="24"/>
        </w:rPr>
        <w:t xml:space="preserve"> </w:t>
      </w:r>
      <w:r w:rsidRPr="0035301C">
        <w:rPr>
          <w:rFonts w:ascii="Cambria" w:hAnsi="Cambria" w:cs="LMRoman10-Regular"/>
          <w:sz w:val="24"/>
          <w:szCs w:val="24"/>
        </w:rPr>
        <w:t>such clauses, having the following form</w:t>
      </w:r>
    </w:p>
    <w:p w14:paraId="24A85188" w14:textId="4DC66ABD" w:rsidR="0035301C" w:rsidRPr="00167FC5" w:rsidRDefault="0035301C" w:rsidP="0035301C">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eastAsiaTheme="minorEastAsia" w:hAnsi="Cambria Math" w:cs="LMRoman10-Regular"/>
              <w:sz w:val="24"/>
              <w:szCs w:val="24"/>
            </w:rPr>
            <m:t>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r</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 - </m:t>
          </m:r>
          <m:nary>
            <m:naryPr>
              <m:chr m:val="⋃"/>
              <m:ctrlPr>
                <w:rPr>
                  <w:rFonts w:ascii="Cambria Math" w:eastAsiaTheme="minorEastAsia" w:hAnsi="Cambria Math" w:cs="LMRoman10-Regular"/>
                  <w:sz w:val="24"/>
                  <w:szCs w:val="24"/>
                </w:rPr>
              </m:ctrlPr>
            </m:naryPr>
            <m:sub>
              <m:r>
                <m:rPr>
                  <m:scr m:val="script"/>
                  <m:sty m:val="p"/>
                </m:rPr>
                <w:rPr>
                  <w:rFonts w:ascii="Cambria Math" w:eastAsiaTheme="minorEastAsia" w:hAnsi="Cambria Math" w:cs="LMRoman10-Regular"/>
                  <w:sz w:val="24"/>
                  <w:szCs w:val="24"/>
                </w:rPr>
                <m:t>l</m:t>
              </m:r>
              <m:r>
                <w:rPr>
                  <w:rFonts w:ascii="Cambria Math" w:eastAsiaTheme="minorEastAsia" w:hAnsi="Cambria Math" w:cs="LMRoman10-Regular"/>
                  <w:sz w:val="24"/>
                  <w:szCs w:val="24"/>
                </w:rPr>
                <m:t>=r+1</m:t>
              </m:r>
              <m:ctrlPr>
                <w:rPr>
                  <w:rFonts w:ascii="Cambria Math" w:eastAsiaTheme="minorEastAsia" w:hAnsi="Cambria Math" w:cs="LMRoman10-Regular"/>
                  <w:i/>
                  <w:sz w:val="24"/>
                  <w:szCs w:val="24"/>
                </w:rPr>
              </m:ctrlPr>
            </m:sub>
            <m:sup>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sup>
            <m:e>
              <m:r>
                <w:rPr>
                  <w:rFonts w:ascii="Cambria Math" w:eastAsiaTheme="minorEastAsia" w:hAnsi="Cambria Math" w:cs="LMRoman10-Regular"/>
                  <w:sz w:val="24"/>
                  <w:szCs w:val="24"/>
                </w:rPr>
                <m:t>S</m:t>
              </m:r>
              <m:ctrlPr>
                <w:rPr>
                  <w:rFonts w:ascii="Cambria Math" w:eastAsiaTheme="minorEastAsia" w:hAnsi="Cambria Math" w:cs="LMRoman10-Regular"/>
                  <w:i/>
                  <w:sz w:val="24"/>
                  <w:szCs w:val="24"/>
                </w:rPr>
              </m:ctrlPr>
            </m:e>
          </m:nary>
          <m:d>
            <m:dPr>
              <m:ctrlPr>
                <w:rPr>
                  <w:rFonts w:ascii="Cambria Math" w:eastAsiaTheme="minorEastAsia" w:hAnsi="Cambria Math" w:cs="LMRoman10-Regular"/>
                  <w:i/>
                  <w:sz w:val="24"/>
                  <w:szCs w:val="24"/>
                </w:rPr>
              </m:ctrlPr>
            </m:dPr>
            <m:e>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r>
                    <w:rPr>
                      <w:rFonts w:ascii="Cambria Math" w:eastAsiaTheme="minorEastAsia" w:hAnsi="Cambria Math" w:cs="LMRoman10-Regular"/>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heme="minorEastAsia" w:hAnsi="Cambria Math" w:cs="LMRoman10-Regular"/>
                  <w:sz w:val="24"/>
                  <w:szCs w:val="24"/>
                </w:rPr>
                <m:t>,</m:t>
              </m:r>
              <m:r>
                <m:rPr>
                  <m:sty m:val="p"/>
                </m:rPr>
                <w:rPr>
                  <w:rFonts w:ascii="Cambria Math" w:eastAsiaTheme="minorEastAsia" w:hAnsi="Cambria Math" w:cs="LMRoman10-Regular"/>
                  <w:sz w:val="24"/>
                  <w:szCs w:val="24"/>
                </w:rPr>
                <m:t>…</m:t>
              </m:r>
              <m:r>
                <w:rPr>
                  <w:rFonts w:ascii="Cambria Math" w:eastAsiaTheme="minorEastAsia" w:hAnsi="Cambria Math" w:cs="LMRoman10-Regular"/>
                  <w:sz w:val="24"/>
                  <w:szCs w:val="24"/>
                </w:rPr>
                <m:t>,</m:t>
              </m:r>
              <m:sSubSup>
                <m:sSubSupPr>
                  <m:ctrlPr>
                    <w:rPr>
                      <w:rFonts w:ascii="Cambria Math" w:eastAsiaTheme="minorEastAsia" w:hAnsi="Cambria Math" w:cs="LMRoman10-Regular"/>
                      <w:i/>
                      <w:sz w:val="24"/>
                      <w:szCs w:val="24"/>
                    </w:rPr>
                  </m:ctrlPr>
                </m:sSubSupPr>
                <m:e>
                  <m:r>
                    <w:rPr>
                      <w:rFonts w:ascii="Cambria Math" w:eastAsiaTheme="minorEastAsia" w:hAnsi="Cambria Math" w:cs="LMRoman10-Regular"/>
                      <w:sz w:val="24"/>
                      <w:szCs w:val="24"/>
                    </w:rPr>
                    <m:t>j</m:t>
                  </m:r>
                </m:e>
                <m:sub>
                  <m:sSub>
                    <m:sSubPr>
                      <m:ctrlPr>
                        <w:rPr>
                          <w:rFonts w:ascii="Cambria Math" w:eastAsiaTheme="minorEastAsia" w:hAnsi="Cambria Math" w:cs="LMRoman10-Regular"/>
                          <w:i/>
                          <w:sz w:val="24"/>
                          <w:szCs w:val="24"/>
                        </w:rPr>
                      </m:ctrlPr>
                    </m:sSubPr>
                    <m:e>
                      <m:r>
                        <w:rPr>
                          <w:rFonts w:ascii="Cambria Math" w:eastAsiaTheme="minorEastAsia" w:hAnsi="Cambria Math" w:cs="LMRoman10-Regular"/>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r>
            <w:rPr>
              <w:rFonts w:ascii="Cambria Math" w:eastAsiaTheme="minorEastAsia" w:hAnsi="Cambria Math" w:cs="LMRoman10-Regular"/>
              <w:sz w:val="24"/>
              <w:szCs w:val="24"/>
            </w:rPr>
            <m:t>,</m:t>
          </m:r>
        </m:oMath>
      </m:oMathPara>
    </w:p>
    <w:p w14:paraId="7780B9B8" w14:textId="2061BAB6" w:rsidR="0035301C" w:rsidRDefault="0035301C" w:rsidP="0035301C">
      <w:pPr>
        <w:autoSpaceDE w:val="0"/>
        <w:autoSpaceDN w:val="0"/>
        <w:adjustRightInd w:val="0"/>
        <w:spacing w:after="0" w:line="240" w:lineRule="auto"/>
        <w:rPr>
          <w:rFonts w:ascii="Cambria" w:hAnsi="Cambria" w:cs="LMRoman10-Regular"/>
          <w:sz w:val="24"/>
          <w:szCs w:val="24"/>
        </w:rPr>
      </w:pPr>
    </w:p>
    <w:p w14:paraId="60449D20" w14:textId="14FA0B6E" w:rsidR="0035301C" w:rsidRDefault="001A1473" w:rsidP="0035301C">
      <w:pPr>
        <w:autoSpaceDE w:val="0"/>
        <w:autoSpaceDN w:val="0"/>
        <w:adjustRightInd w:val="0"/>
        <w:spacing w:after="0" w:line="240" w:lineRule="auto"/>
        <w:rPr>
          <w:rFonts w:ascii="Cambria" w:hAnsi="Cambria" w:cs="LMRoman10-Regular"/>
          <w:sz w:val="24"/>
          <w:szCs w:val="24"/>
        </w:rPr>
      </w:pPr>
      <w:r w:rsidRPr="001A1473">
        <w:rPr>
          <w:rFonts w:ascii="Cambria" w:hAnsi="Cambria" w:cs="LMRoman10-Regular"/>
          <w:sz w:val="24"/>
          <w:szCs w:val="24"/>
        </w:rPr>
        <w:t>with an associated cost of</w:t>
      </w:r>
    </w:p>
    <w:p w14:paraId="57953853" w14:textId="2366DEBD" w:rsidR="001A1473" w:rsidRPr="00167FC5" w:rsidRDefault="00D95967" w:rsidP="0035301C">
      <w:pPr>
        <w:autoSpaceDE w:val="0"/>
        <w:autoSpaceDN w:val="0"/>
        <w:adjustRightInd w:val="0"/>
        <w:spacing w:after="0" w:line="240" w:lineRule="auto"/>
        <w:rPr>
          <w:rFonts w:ascii="Cambria" w:eastAsiaTheme="minorEastAsia" w:hAnsi="Cambria" w:cs="LMRoman10-Regular"/>
          <w:sz w:val="24"/>
          <w:szCs w:val="24"/>
        </w:rPr>
      </w:pPr>
      <m:oMathPara>
        <m:oMath>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α</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l</m:t>
                  </m:r>
                </m:sub>
              </m:sSub>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k</m:t>
                  </m:r>
                </m:e>
                <m:sub>
                  <m:r>
                    <m:rPr>
                      <m:scr m:val="script"/>
                      <m:sty m:val="p"/>
                    </m:rPr>
                    <w:rPr>
                      <w:rFonts w:ascii="Cambria Math" w:eastAsiaTheme="minorEastAsia" w:hAnsi="Cambria Math" w:cs="LMRoman10-Regular"/>
                      <w:sz w:val="24"/>
                      <w:szCs w:val="24"/>
                    </w:rPr>
                    <m:t xml:space="preserve">l  </m:t>
                  </m:r>
                </m:sub>
              </m:sSub>
              <m:r>
                <w:rPr>
                  <w:rFonts w:ascii="Cambria Math" w:hAnsi="Cambria Math"/>
                  <w:sz w:val="24"/>
                  <w:szCs w:val="24"/>
                </w:rPr>
                <m:t>,</m:t>
              </m:r>
            </m:e>
          </m:nary>
        </m:oMath>
      </m:oMathPara>
    </w:p>
    <w:p w14:paraId="2174943B" w14:textId="77777777" w:rsidR="001A1473" w:rsidRDefault="001A1473" w:rsidP="001A1473">
      <w:pPr>
        <w:spacing w:after="0" w:line="240" w:lineRule="auto"/>
        <w:rPr>
          <w:rFonts w:ascii="Times New Roman" w:eastAsia="Times New Roman" w:hAnsi="Times New Roman" w:cs="Times New Roman"/>
          <w:sz w:val="24"/>
          <w:szCs w:val="24"/>
        </w:rPr>
      </w:pPr>
    </w:p>
    <w:p w14:paraId="6D2F0E6F" w14:textId="65B46B9D" w:rsidR="001A1473" w:rsidRPr="001A1473" w:rsidRDefault="001A1473" w:rsidP="001A1473">
      <w:pPr>
        <w:spacing w:after="0" w:line="240" w:lineRule="auto"/>
        <w:rPr>
          <w:rFonts w:ascii="Cambria" w:eastAsia="Times New Roman" w:hAnsi="Cambria" w:cs="Times New Roman"/>
          <w:sz w:val="24"/>
          <w:szCs w:val="24"/>
        </w:rPr>
      </w:pPr>
      <w:r w:rsidRPr="001A1473">
        <w:rPr>
          <w:rFonts w:ascii="Cambria" w:eastAsia="Times New Roman" w:hAnsi="Cambria" w:cs="Times New Roman"/>
          <w:sz w:val="24"/>
          <w:szCs w:val="24"/>
        </w:rPr>
        <w:t>where and</w:t>
      </w:r>
      <w:r w:rsidRPr="00167FC5">
        <w:rPr>
          <w:rFonts w:ascii="Cambria" w:eastAsia="Times New Roman" w:hAnsi="Cambria" w:cs="Times New Roman"/>
          <w:sz w:val="24"/>
          <w:szCs w:val="24"/>
        </w:rPr>
        <w:t xml:space="preserve"> </w:t>
      </w:r>
      <m:oMath>
        <m:r>
          <w:rPr>
            <w:rFonts w:ascii="Cambria Math" w:hAnsi="Cambria Math"/>
            <w:sz w:val="24"/>
            <w:szCs w:val="24"/>
          </w:rPr>
          <m:t>α</m:t>
        </m:r>
      </m:oMath>
      <w:r w:rsidRPr="001A1473">
        <w:rPr>
          <w:rFonts w:ascii="Cambria" w:eastAsia="Times New Roman" w:hAnsi="Cambria" w:cs="Times New Roman"/>
          <w:sz w:val="24"/>
          <w:szCs w:val="24"/>
        </w:rPr>
        <w:t xml:space="preserve"> </w:t>
      </w:r>
      <w:r w:rsidRPr="00167FC5">
        <w:rPr>
          <w:rFonts w:ascii="Cambria" w:eastAsia="Times New Roman" w:hAnsi="Cambria" w:cs="Times New Roman"/>
          <w:sz w:val="24"/>
          <w:szCs w:val="24"/>
        </w:rPr>
        <w:t xml:space="preserve">and </w:t>
      </w:r>
      <m:oMath>
        <m:r>
          <w:rPr>
            <w:rFonts w:ascii="Cambria Math" w:hAnsi="Cambria Math"/>
            <w:sz w:val="24"/>
            <w:szCs w:val="24"/>
          </w:rPr>
          <m:t>β</m:t>
        </m:r>
      </m:oMath>
      <w:r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are the constant parameters associated with positive</w:t>
      </w:r>
      <w:r w:rsidRPr="00167FC5">
        <w:rPr>
          <w:rFonts w:ascii="Cambria" w:eastAsia="Times New Roman" w:hAnsi="Cambria" w:cs="Times New Roman"/>
          <w:sz w:val="24"/>
          <w:szCs w:val="24"/>
        </w:rPr>
        <w:t xml:space="preserve"> and negative clauses. </w:t>
      </w:r>
      <w:r w:rsidRPr="001A1473">
        <w:rPr>
          <w:rFonts w:ascii="Cambria" w:eastAsia="Times New Roman" w:hAnsi="Cambria" w:cs="Times New Roman"/>
          <w:sz w:val="24"/>
          <w:szCs w:val="24"/>
        </w:rPr>
        <w:t xml:space="preserve">The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heme="minorEastAsia" w:hAnsi="Cambria Math" w:cs="LMRoman10-Regular"/>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heme="minorEastAsia" w:hAnsi="Cambria Math" w:cs="LMRoman10-Regular"/>
                        <w:sz w:val="24"/>
                        <w:szCs w:val="24"/>
                      </w:rPr>
                      <m:t>l</m:t>
                    </m:r>
                  </m:sub>
                </m:sSub>
              </m:sub>
              <m:sup>
                <m:r>
                  <m:rPr>
                    <m:scr m:val="script"/>
                    <m:sty m:val="p"/>
                  </m:rPr>
                  <w:rPr>
                    <w:rFonts w:ascii="Cambria Math" w:eastAsiaTheme="minorEastAsia" w:hAnsi="Cambria Math" w:cs="LMRoman10-Regular"/>
                    <w:sz w:val="24"/>
                    <w:szCs w:val="24"/>
                  </w:rPr>
                  <m:t>l</m:t>
                </m:r>
              </m:sup>
            </m:sSubSup>
          </m:e>
        </m:d>
      </m:oMath>
      <w:r w:rsidRPr="001A1473">
        <w:rPr>
          <w:rFonts w:ascii="Cambria" w:eastAsia="Times New Roman" w:hAnsi="Cambria" w:cs="Times New Roman"/>
          <w:sz w:val="24"/>
          <w:szCs w:val="24"/>
        </w:rPr>
        <w:t xml:space="preserve"> corresponding to</w:t>
      </w:r>
      <m:oMath>
        <m: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,r </m:t>
        </m:r>
      </m:oMath>
      <w:r w:rsidRPr="001A1473">
        <w:rPr>
          <w:rFonts w:ascii="Cambria" w:eastAsia="Times New Roman" w:hAnsi="Cambria" w:cs="Times New Roman"/>
          <w:sz w:val="24"/>
          <w:szCs w:val="24"/>
        </w:rPr>
        <w:t xml:space="preserve">will be viewed as </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positive</w:t>
      </w:r>
      <w:r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 and </w:t>
      </w:r>
      <m:oMath>
        <m:r>
          <w:rPr>
            <w:rFonts w:ascii="Cambria Math" w:hAnsi="Cambria Math"/>
            <w:sz w:val="24"/>
            <w:szCs w:val="24"/>
          </w:rPr>
          <m:t>α</m:t>
        </m:r>
      </m:oMath>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is the cost for each such clause.</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The clauses corresponding to </w:t>
      </w:r>
      <m:oMath>
        <m:r>
          <m:rPr>
            <m:scr m:val="script"/>
            <m:sty m:val="p"/>
          </m:rPr>
          <w:rPr>
            <w:rFonts w:ascii="Cambria Math" w:eastAsiaTheme="minorEastAsia" w:hAnsi="Cambria Math" w:cs="LMRoman10-Regular"/>
            <w:sz w:val="24"/>
            <w:szCs w:val="24"/>
          </w:rPr>
          <m:t>l</m:t>
        </m:r>
        <m:r>
          <w:rPr>
            <w:rFonts w:ascii="Cambria Math" w:eastAsia="Times New Roman" w:hAnsi="Cambria Math" w:cs="Times New Roman"/>
            <w:sz w:val="24"/>
            <w:szCs w:val="24"/>
          </w:rPr>
          <m:t>=r+1,</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oMath>
      <w:r w:rsidRPr="001A1473">
        <w:rPr>
          <w:rFonts w:ascii="Cambria" w:eastAsia="Times New Roman" w:hAnsi="Cambria" w:cs="Times New Roman"/>
          <w:sz w:val="24"/>
          <w:szCs w:val="24"/>
        </w:rPr>
        <w:t xml:space="preserve"> are referred to as </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negative</w:t>
      </w:r>
      <w:r w:rsidR="001947DD" w:rsidRPr="00167FC5">
        <w:rPr>
          <w:rFonts w:ascii="Cambria" w:eastAsia="Times New Roman" w:hAnsi="Cambria" w:cs="Times New Roman"/>
          <w:sz w:val="24"/>
          <w:szCs w:val="24"/>
        </w:rPr>
        <w:t>”</w:t>
      </w:r>
      <w:r w:rsidRPr="001A1473">
        <w:rPr>
          <w:rFonts w:ascii="Cambria" w:eastAsia="Times New Roman" w:hAnsi="Cambria" w:cs="Times New Roman"/>
          <w:sz w:val="24"/>
          <w:szCs w:val="24"/>
        </w:rPr>
        <w:t xml:space="preserve"> clauses</w:t>
      </w:r>
      <w:del w:id="693" w:author="Prathyush Sambaturu" w:date="2019-06-16T09:45:00Z">
        <w:r w:rsidRPr="001A1473" w:rsidDel="001C61E5">
          <w:rPr>
            <w:rFonts w:ascii="Cambria" w:eastAsia="Times New Roman" w:hAnsi="Cambria" w:cs="Times New Roman"/>
            <w:sz w:val="24"/>
            <w:szCs w:val="24"/>
          </w:rPr>
          <w:delText xml:space="preserve">, </w:delText>
        </w:r>
      </w:del>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and describe elements which need to be removed from the set of positive clauses, in order to</w:t>
      </w:r>
      <w:r w:rsidR="001947DD" w:rsidRPr="00167FC5">
        <w:rPr>
          <w:rFonts w:ascii="Cambria" w:eastAsia="Times New Roman" w:hAnsi="Cambria" w:cs="Times New Roman"/>
          <w:sz w:val="24"/>
          <w:szCs w:val="24"/>
        </w:rPr>
        <w:t xml:space="preserve"> </w:t>
      </w:r>
      <w:r w:rsidRPr="001A1473">
        <w:rPr>
          <w:rFonts w:ascii="Cambria" w:eastAsia="Times New Roman" w:hAnsi="Cambria" w:cs="Times New Roman"/>
          <w:sz w:val="24"/>
          <w:szCs w:val="24"/>
        </w:rPr>
        <w:t xml:space="preserve">exactly cover the elements of </w:t>
      </w:r>
      <m:oMath>
        <m:r>
          <w:rPr>
            <w:rFonts w:ascii="Cambria Math" w:eastAsia="Times New Roman" w:hAnsi="Cambria Math" w:cs="Times New Roman"/>
            <w:sz w:val="24"/>
            <w:szCs w:val="24"/>
          </w:rPr>
          <m:t>T</m:t>
        </m:r>
      </m:oMath>
      <w:r w:rsidRPr="001A1473">
        <w:rPr>
          <w:rFonts w:ascii="Cambria" w:eastAsia="Times New Roman" w:hAnsi="Cambria" w:cs="Times New Roman"/>
          <w:sz w:val="24"/>
          <w:szCs w:val="24"/>
        </w:rPr>
        <w:t>; the cost parameter corresponding to the negative</w:t>
      </w:r>
    </w:p>
    <w:p w14:paraId="7F755110" w14:textId="469610AA" w:rsidR="005771D3" w:rsidRPr="005771D3" w:rsidRDefault="001A1473" w:rsidP="00167FC5">
      <w:pPr>
        <w:pStyle w:val="NormalWeb"/>
        <w:spacing w:before="0" w:beforeAutospacing="0" w:after="0" w:afterAutospacing="0"/>
        <w:rPr>
          <w:rFonts w:ascii="Cambria" w:hAnsi="Cambria"/>
        </w:rPr>
      </w:pPr>
      <w:r w:rsidRPr="00167FC5">
        <w:rPr>
          <w:rFonts w:ascii="Cambria" w:hAnsi="Cambria"/>
        </w:rPr>
        <w:t xml:space="preserve">clauses </w:t>
      </w:r>
      <w:proofErr w:type="gramStart"/>
      <w:r w:rsidRPr="00167FC5">
        <w:rPr>
          <w:rFonts w:ascii="Cambria" w:hAnsi="Cambria"/>
        </w:rPr>
        <w:t>is</w:t>
      </w:r>
      <w:proofErr w:type="gramEnd"/>
      <w:r w:rsidRPr="00167FC5">
        <w:rPr>
          <w:rFonts w:ascii="Cambria" w:hAnsi="Cambria"/>
        </w:rPr>
        <w:t xml:space="preserve"> </w:t>
      </w:r>
      <m:oMath>
        <m:r>
          <w:rPr>
            <w:rFonts w:ascii="Cambria Math" w:hAnsi="Cambria Math"/>
          </w:rPr>
          <m:t>β</m:t>
        </m:r>
      </m:oMath>
      <w:r w:rsidRPr="00167FC5">
        <w:rPr>
          <w:rFonts w:ascii="Cambria" w:hAnsi="Cambria"/>
        </w:rPr>
        <w:t>.</w:t>
      </w:r>
      <w:r w:rsidR="005771D3" w:rsidRPr="00167FC5">
        <w:rPr>
          <w:rFonts w:ascii="Cambria" w:hAnsi="Cambria"/>
        </w:rPr>
        <w:t xml:space="preserve"> For succinctness, we use </w:t>
      </w:r>
      <m:oMath>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167FC5">
        <w:rPr>
          <w:rFonts w:ascii="Cambria" w:hAnsi="Cambria"/>
        </w:rPr>
        <w:t xml:space="preserve"> to denote </w:t>
      </w:r>
      <w:r w:rsidR="005771D3" w:rsidRPr="005771D3">
        <w:rPr>
          <w:rFonts w:ascii="Cambria" w:hAnsi="Cambria"/>
        </w:rPr>
        <w:t xml:space="preserve">such a tuple, and </w:t>
      </w:r>
      <m:oMath>
        <m:r>
          <w:rPr>
            <w:rFonts w:ascii="Cambria Math" w:hAnsi="Cambria Math"/>
          </w:rPr>
          <m:t>S</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1</m:t>
                </m:r>
              </m:sub>
              <m:sup>
                <m:r>
                  <m:rPr>
                    <m:scr m:val="script"/>
                    <m:sty m:val="p"/>
                  </m:rPr>
                  <w:rPr>
                    <w:rFonts w:ascii="Cambria Math" w:eastAsiaTheme="minorEastAsia" w:hAnsi="Cambria Math" w:cs="LMRoman10-Regular"/>
                  </w:rPr>
                  <m:t>l</m:t>
                </m:r>
              </m:sup>
            </m:sSubSup>
            <m:r>
              <w:rPr>
                <w:rFonts w:ascii="Cambria Math" w:hAnsi="Cambria Math"/>
              </w:rPr>
              <m:t>,</m:t>
            </m:r>
            <m:r>
              <m:rPr>
                <m:sty m:val="p"/>
              </m:rPr>
              <w:rPr>
                <w:rFonts w:ascii="Cambria Math" w:hAnsi="Cambria Math"/>
              </w:rPr>
              <m:t>…</m:t>
            </m:r>
            <m:r>
              <w:rPr>
                <w:rFonts w:ascii="Cambria Math" w:hAnsi="Cambria Math"/>
              </w:rPr>
              <m:t>,</m:t>
            </m:r>
            <m:sSubSup>
              <m:sSubSupPr>
                <m:ctrlPr>
                  <w:rPr>
                    <w:rFonts w:ascii="Cambria Math" w:hAnsi="Cambria Math"/>
                    <w:i/>
                  </w:rPr>
                </m:ctrlPr>
              </m:sSubSupPr>
              <m:e>
                <m:r>
                  <w:rPr>
                    <w:rFonts w:ascii="Cambria Math" w:hAnsi="Cambria Math"/>
                  </w:rPr>
                  <m:t>j</m:t>
                </m:r>
              </m:e>
              <m:sub>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sub>
              <m:sup>
                <m:r>
                  <m:rPr>
                    <m:scr m:val="script"/>
                    <m:sty m:val="p"/>
                  </m:rPr>
                  <w:rPr>
                    <w:rFonts w:ascii="Cambria Math" w:eastAsiaTheme="minorEastAsia" w:hAnsi="Cambria Math" w:cs="LMRoman10-Regular"/>
                  </w:rPr>
                  <m:t>l</m:t>
                </m:r>
              </m:sup>
            </m:sSubSup>
          </m:e>
        </m:d>
      </m:oMath>
      <w:r w:rsidR="005771D3" w:rsidRPr="005771D3">
        <w:rPr>
          <w:rFonts w:ascii="Cambria" w:hAnsi="Cambria"/>
        </w:rPr>
        <w:t xml:space="preserve"> as the</w:t>
      </w:r>
      <w:r w:rsidR="005771D3" w:rsidRPr="00167FC5">
        <w:rPr>
          <w:rFonts w:ascii="Cambria" w:hAnsi="Cambria"/>
        </w:rPr>
        <w:t xml:space="preserve"> </w:t>
      </w:r>
      <w:r w:rsidR="005771D3" w:rsidRPr="005771D3">
        <w:rPr>
          <w:rFonts w:ascii="Cambria" w:hAnsi="Cambria"/>
        </w:rPr>
        <w:t>corresponding clause. We use</w:t>
      </w:r>
      <w:r w:rsidR="005771D3" w:rsidRPr="00167FC5">
        <w:rPr>
          <w:rFonts w:ascii="Cambria" w:hAnsi="Cambria"/>
        </w:rPr>
        <w:t xml:space="preserve"> </w:t>
      </w:r>
      <m:oMath>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eastAsiaTheme="minorEastAsia" w:hAnsi="Cambria Math" w:cs="LMRoman10-Regular"/>
                  </w:rPr>
                  <m:t>l</m:t>
                </m:r>
              </m:sup>
            </m:sSup>
          </m:e>
        </m:d>
        <m:r>
          <w:rPr>
            <w:rFonts w:ascii="Cambria Math" w:hAnsi="Cambria Math"/>
          </w:rPr>
          <m:t>=</m:t>
        </m:r>
        <m:sSub>
          <m:sSubPr>
            <m:ctrlPr>
              <w:rPr>
                <w:rFonts w:ascii="Cambria Math" w:hAnsi="Cambria Math"/>
                <w:i/>
              </w:rPr>
            </m:ctrlPr>
          </m:sSubPr>
          <m:e>
            <m:r>
              <w:rPr>
                <w:rFonts w:ascii="Cambria Math" w:hAnsi="Cambria Math"/>
              </w:rPr>
              <m:t>k</m:t>
            </m:r>
          </m:e>
          <m:sub>
            <m:r>
              <m:rPr>
                <m:scr m:val="script"/>
                <m:sty m:val="p"/>
              </m:rPr>
              <w:rPr>
                <w:rFonts w:ascii="Cambria Math" w:eastAsiaTheme="minorEastAsia" w:hAnsi="Cambria Math" w:cs="LMRoman10-Regular"/>
              </w:rPr>
              <m:t>l</m:t>
            </m:r>
          </m:sub>
        </m:sSub>
      </m:oMath>
      <w:r w:rsidR="005771D3" w:rsidRPr="005771D3">
        <w:rPr>
          <w:rFonts w:ascii="Cambria" w:hAnsi="Cambria"/>
        </w:rPr>
        <w:t xml:space="preserve"> to denote the</w:t>
      </w:r>
      <w:r w:rsidR="00167FC5" w:rsidRPr="00167FC5">
        <w:rPr>
          <w:rFonts w:ascii="Cambria" w:hAnsi="Cambria"/>
        </w:rPr>
        <w:t xml:space="preserve"> </w:t>
      </w:r>
      <w:r w:rsidR="005771D3" w:rsidRPr="005771D3">
        <w:rPr>
          <w:rFonts w:ascii="Cambria" w:hAnsi="Cambria"/>
        </w:rPr>
        <w:t xml:space="preserve">number of features involved in such a clause. Then, the representation for </w:t>
      </w:r>
      <m:oMath>
        <m:r>
          <w:rPr>
            <w:rFonts w:ascii="Cambria Math" w:hAnsi="Cambria Math"/>
          </w:rPr>
          <m:t>T</m:t>
        </m:r>
      </m:oMath>
    </w:p>
    <w:p w14:paraId="6C3CD3DA" w14:textId="4120318E" w:rsidR="005771D3" w:rsidRPr="00167FC5" w:rsidRDefault="005771D3" w:rsidP="005771D3">
      <w:pPr>
        <w:autoSpaceDE w:val="0"/>
        <w:autoSpaceDN w:val="0"/>
        <w:adjustRightInd w:val="0"/>
        <w:spacing w:after="0" w:line="240" w:lineRule="auto"/>
        <w:rPr>
          <w:rFonts w:ascii="Cambria" w:eastAsia="Times New Roman" w:hAnsi="Cambria" w:cs="Times New Roman"/>
          <w:sz w:val="24"/>
          <w:szCs w:val="24"/>
        </w:rPr>
      </w:pPr>
      <w:r w:rsidRPr="00167FC5">
        <w:rPr>
          <w:rFonts w:ascii="Cambria" w:eastAsia="Times New Roman" w:hAnsi="Cambria" w:cs="Times New Roman"/>
          <w:sz w:val="24"/>
          <w:szCs w:val="24"/>
        </w:rPr>
        <w:t>can be written as</w:t>
      </w:r>
    </w:p>
    <w:p w14:paraId="0B19E4EA" w14:textId="74105F08" w:rsidR="00167FC5" w:rsidRPr="00167FC5" w:rsidRDefault="00693EB4" w:rsidP="005771D3">
      <w:pPr>
        <w:autoSpaceDE w:val="0"/>
        <w:autoSpaceDN w:val="0"/>
        <w:adjustRightInd w:val="0"/>
        <w:spacing w:after="0" w:line="240" w:lineRule="auto"/>
        <w:rPr>
          <w:rFonts w:ascii="Cambria" w:eastAsia="Times New Roman" w:hAnsi="Cambria" w:cs="Times New Roman"/>
          <w:sz w:val="24"/>
          <w:szCs w:val="24"/>
        </w:rPr>
      </w:pPr>
      <m:oMathPara>
        <m:oMath>
          <m:r>
            <m:rPr>
              <m:sty m:val="p"/>
            </m:rP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=1</m:t>
              </m:r>
            </m:sub>
            <m:sup>
              <m:r>
                <m:rPr>
                  <m:sty m:val="p"/>
                </m:rPr>
                <w:rPr>
                  <w:rFonts w:ascii="Cambria Math" w:hAnsi="Cambria Math"/>
                  <w:sz w:val="24"/>
                  <w:szCs w:val="24"/>
                </w:rPr>
                <m:t>r</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eastAsiaTheme="minorEastAsia" w:hAnsi="Cambria Math" w:cs="LMRoman10-Regular"/>
                  <w:sz w:val="24"/>
                  <w:szCs w:val="24"/>
                </w:rPr>
                <m:t>l</m:t>
              </m:r>
              <m:r>
                <m:rPr>
                  <m:sty m:val="p"/>
                </m:rPr>
                <w:rPr>
                  <w:rFonts w:ascii="Cambria Math" w:hAnsi="Cambria Math"/>
                  <w:sz w:val="24"/>
                  <w:szCs w:val="24"/>
                </w:rPr>
                <m:t>=r+1</m:t>
              </m:r>
            </m:sub>
            <m:sup>
              <m:r>
                <m:rPr>
                  <m:sty m:val="p"/>
                </m:rPr>
                <w:rPr>
                  <w:rFonts w:ascii="Cambria Math" w:hAnsi="Cambria Math"/>
                  <w:sz w:val="24"/>
                  <w:szCs w:val="24"/>
                </w:rPr>
                <m:t>s</m:t>
              </m:r>
            </m:sup>
            <m:e>
              <m:r>
                <m:rPr>
                  <m:sty m:val="p"/>
                </m:rPr>
                <w:rPr>
                  <w:rFonts w:ascii="Cambria Math" w:hAnsi="Cambria Math"/>
                  <w:sz w:val="24"/>
                  <w:szCs w:val="24"/>
                </w:rPr>
                <m:t>S</m:t>
              </m:r>
              <m:d>
                <m:dPr>
                  <m:ctrlPr>
                    <w:rPr>
                      <w:rFonts w:ascii="Cambria Math" w:hAnsi="Cambria Math"/>
                      <w:sz w:val="24"/>
                      <w:szCs w:val="24"/>
                    </w:rPr>
                  </m:ctrlPr>
                </m:dPr>
                <m:e>
                  <m:sSup>
                    <m:sSupPr>
                      <m:ctrlPr>
                        <w:rPr>
                          <w:rFonts w:ascii="Cambria Math" w:hAnsi="Cambria Math"/>
                          <w:sz w:val="24"/>
                          <w:szCs w:val="24"/>
                        </w:rPr>
                      </m:ctrlPr>
                    </m:sSupPr>
                    <m:e>
                      <m:r>
                        <m:rPr>
                          <m:sty m:val="b"/>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e>
          </m:nary>
          <m:r>
            <m:rPr>
              <m:sty m:val="p"/>
            </m:rPr>
            <w:rPr>
              <w:rFonts w:ascii="Cambria Math" w:hAnsi="Cambria Math"/>
              <w:sz w:val="24"/>
              <w:szCs w:val="24"/>
            </w:rPr>
            <m:t>,</m:t>
          </m:r>
        </m:oMath>
      </m:oMathPara>
    </w:p>
    <w:p w14:paraId="58366E30" w14:textId="34D84BDA" w:rsidR="00167FC5" w:rsidRPr="00167FC5" w:rsidRDefault="00167FC5" w:rsidP="005771D3">
      <w:pPr>
        <w:autoSpaceDE w:val="0"/>
        <w:autoSpaceDN w:val="0"/>
        <w:adjustRightInd w:val="0"/>
        <w:spacing w:after="0" w:line="240" w:lineRule="auto"/>
        <w:rPr>
          <w:rFonts w:ascii="Cambria" w:hAnsi="Cambria"/>
          <w:sz w:val="24"/>
          <w:szCs w:val="24"/>
        </w:rPr>
      </w:pPr>
      <w:r w:rsidRPr="00167FC5">
        <w:rPr>
          <w:rFonts w:ascii="Cambria" w:hAnsi="Cambria"/>
          <w:sz w:val="24"/>
          <w:szCs w:val="24"/>
        </w:rPr>
        <w:t xml:space="preserve">with an associated cost of </w:t>
      </w:r>
    </w:p>
    <w:p w14:paraId="68E2AE87" w14:textId="16E9F15A" w:rsidR="00167FC5" w:rsidRPr="00167FC5" w:rsidRDefault="00D95967" w:rsidP="005771D3">
      <w:pPr>
        <w:autoSpaceDE w:val="0"/>
        <w:autoSpaceDN w:val="0"/>
        <w:adjustRightInd w:val="0"/>
        <w:spacing w:after="0" w:line="240" w:lineRule="auto"/>
        <w:rPr>
          <w:rFonts w:ascii="Cambria" w:eastAsia="Times New Roman" w:hAnsi="Cambria" w:cs="Times New Roman"/>
          <w:sz w:val="24"/>
          <w:szCs w:val="24"/>
        </w:rPr>
      </w:pPr>
      <m:oMathPara>
        <m:oMath>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m:rPr>
                  <m:sty m:val="p"/>
                </m:rP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ty m:val="p"/>
                </m:rPr>
                <w:rPr>
                  <w:rFonts w:ascii="Cambria Math" w:eastAsia="Times New Roman" w:hAnsi="Cambria Math" w:cs="Times New Roman"/>
                  <w:sz w:val="24"/>
                  <w:szCs w:val="24"/>
                </w:rPr>
                <m:t xml:space="preserve"> </m:t>
              </m:r>
              <m:r>
                <m:rPr>
                  <m:scr m:val="script"/>
                  <m:sty m:val="p"/>
                </m:rPr>
                <w:rPr>
                  <w:rFonts w:ascii="Cambria Math" w:eastAsiaTheme="minorEastAsia" w:hAnsi="Cambria Math" w:cs="LMRoman10-Regular"/>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m:rPr>
                  <m:sty m:val="p"/>
                </m:rP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eastAsiaTheme="minorEastAsia" w:hAnsi="Cambria Math" w:cs="LMRoman10-Regular"/>
                      <w:sz w:val="24"/>
                      <w:szCs w:val="24"/>
                    </w:rPr>
                    <m:t>l</m:t>
                  </m:r>
                </m:sup>
              </m:sSup>
            </m:e>
          </m:d>
          <m:r>
            <w:rPr>
              <w:rFonts w:ascii="Cambria Math" w:hAnsi="Cambria Math"/>
              <w:sz w:val="24"/>
              <w:szCs w:val="24"/>
            </w:rPr>
            <m:t>.</m:t>
          </m:r>
        </m:oMath>
      </m:oMathPara>
    </w:p>
    <w:p w14:paraId="031D90BF" w14:textId="77777777" w:rsidR="00167FC5" w:rsidRPr="00167FC5" w:rsidRDefault="00167FC5" w:rsidP="005771D3">
      <w:pPr>
        <w:autoSpaceDE w:val="0"/>
        <w:autoSpaceDN w:val="0"/>
        <w:adjustRightInd w:val="0"/>
        <w:spacing w:after="0" w:line="240" w:lineRule="auto"/>
        <w:rPr>
          <w:rFonts w:ascii="Cambria" w:eastAsia="Times New Roman" w:hAnsi="Cambria" w:cs="Times New Roman"/>
          <w:sz w:val="24"/>
          <w:szCs w:val="24"/>
        </w:rPr>
      </w:pPr>
    </w:p>
    <w:p w14:paraId="32BB627E" w14:textId="485DF376" w:rsidR="001947DD" w:rsidRPr="00B331F6" w:rsidDel="00D60F54" w:rsidRDefault="008D2B92" w:rsidP="00421A1E">
      <w:pPr>
        <w:spacing w:after="0" w:line="240" w:lineRule="auto"/>
        <w:rPr>
          <w:del w:id="694" w:author="Prathyush Sambaturu" w:date="2019-03-04T13:38:00Z"/>
          <w:rFonts w:ascii="Cambria" w:eastAsia="Times New Roman" w:hAnsi="Cambria" w:cs="Times New Roman"/>
          <w:sz w:val="24"/>
          <w:szCs w:val="24"/>
        </w:rPr>
      </w:pPr>
      <w:r w:rsidRPr="008D2B92">
        <w:rPr>
          <w:rFonts w:ascii="Cambria" w:eastAsia="Times New Roman" w:hAnsi="Cambria" w:cs="Times New Roman"/>
          <w:sz w:val="24"/>
          <w:szCs w:val="24"/>
        </w:rPr>
        <w:t xml:space="preserve">Finally, we use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r>
          <m:rPr>
            <m:lit/>
          </m:rPr>
          <w:rPr>
            <w:rFonts w:ascii="Cambria Math" w:eastAsia="Times New Roman" w:hAnsi="Cambria Math" w:cs="Times New Roman"/>
            <w:sz w:val="24"/>
            <w:szCs w:val="24"/>
          </w:rPr>
          <m:t>}</m:t>
        </m:r>
      </m:oMath>
      <w:r w:rsidRPr="008D2B92">
        <w:rPr>
          <w:rFonts w:ascii="Cambria" w:eastAsia="Times New Roman" w:hAnsi="Cambria" w:cs="Times New Roman"/>
          <w:sz w:val="24"/>
          <w:szCs w:val="24"/>
        </w:rPr>
        <w:t xml:space="preserve"> to denote</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the set of all such tuples of length at most </w:t>
      </w:r>
      <m:oMath>
        <m:r>
          <w:rPr>
            <w:rFonts w:ascii="Cambria Math" w:eastAsia="Times New Roman" w:hAnsi="Cambria Math" w:cs="Times New Roman"/>
            <w:sz w:val="24"/>
            <w:szCs w:val="24"/>
          </w:rPr>
          <m:t>k</m:t>
        </m:r>
      </m:oMath>
      <w:r w:rsidRPr="008D2B92">
        <w:rPr>
          <w:rFonts w:ascii="Cambria" w:eastAsia="Times New Roman" w:hAnsi="Cambria" w:cs="Times New Roman"/>
          <w:sz w:val="24"/>
          <w:szCs w:val="24"/>
        </w:rPr>
        <w:t>;</w:t>
      </w:r>
      <w:r w:rsidRPr="00B331F6">
        <w:rPr>
          <w:rFonts w:ascii="Cambria" w:eastAsia="Times New Roman" w:hAnsi="Cambria" w:cs="Times New Roman"/>
          <w:sz w:val="24"/>
          <w:szCs w:val="24"/>
        </w:rPr>
        <w:t xml:space="preserve"> </w:t>
      </w:r>
      <w:r w:rsidRPr="008D2B92">
        <w:rPr>
          <w:rFonts w:ascii="Cambria" w:eastAsia="Times New Roman" w:hAnsi="Cambria" w:cs="Times New Roman"/>
          <w:sz w:val="24"/>
          <w:szCs w:val="24"/>
        </w:rPr>
        <w:t xml:space="preserve">for an element </w:t>
      </w:r>
      <m:oMath>
        <m:r>
          <w:rPr>
            <w:rFonts w:ascii="Cambria Math" w:eastAsia="Times New Roman" w:hAnsi="Cambria Math" w:cs="Times New Roman"/>
            <w:sz w:val="24"/>
            <w:szCs w:val="24"/>
          </w:rPr>
          <m:t>i</m:t>
        </m:r>
      </m:oMath>
      <w:r w:rsidRPr="008D2B92">
        <w:rPr>
          <w:rFonts w:ascii="Cambria" w:eastAsia="Times New Roman" w:hAnsi="Cambria" w:cs="Times New Roman"/>
          <w:sz w:val="24"/>
          <w:szCs w:val="24"/>
        </w:rPr>
        <w:t xml:space="preserve">, let </w: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sub>
            </m:sSub>
          </m:e>
        </m:d>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k</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lit/>
          </m:rPr>
          <w:rPr>
            <w:rFonts w:ascii="Cambria Math" w:eastAsia="Times New Roman" w:hAnsi="Cambria Math" w:cs="Times New Roman"/>
            <w:sz w:val="24"/>
            <w:szCs w:val="24"/>
          </w:rPr>
          <m:t>}</m:t>
        </m:r>
      </m:oMath>
      <w:r w:rsidR="00421A1E" w:rsidRPr="00B331F6">
        <w:rPr>
          <w:rFonts w:ascii="Cambria" w:eastAsia="Times New Roman" w:hAnsi="Cambria" w:cs="Times New Roman"/>
          <w:sz w:val="24"/>
          <w:szCs w:val="24"/>
        </w:rPr>
        <w:t xml:space="preserve"> </w:t>
      </w:r>
      <w:r w:rsidRPr="00B331F6">
        <w:rPr>
          <w:rFonts w:ascii="Cambria" w:eastAsia="Times New Roman" w:hAnsi="Cambria" w:cs="Times New Roman"/>
          <w:sz w:val="24"/>
          <w:szCs w:val="24"/>
        </w:rPr>
        <w:t xml:space="preserve">denote the set of tuples such that the corresponding clauses contain </w:t>
      </w:r>
      <m:oMath>
        <m:r>
          <w:rPr>
            <w:rFonts w:ascii="Cambria Math" w:eastAsia="Times New Roman" w:hAnsi="Cambria Math" w:cs="Times New Roman"/>
            <w:sz w:val="24"/>
            <w:szCs w:val="24"/>
          </w:rPr>
          <m:t>i</m:t>
        </m:r>
      </m:oMath>
      <w:r w:rsidRPr="00B331F6">
        <w:rPr>
          <w:rFonts w:ascii="Cambria" w:eastAsia="Times New Roman" w:hAnsi="Cambria" w:cs="Times New Roman"/>
          <w:sz w:val="24"/>
          <w:szCs w:val="24"/>
        </w:rPr>
        <w:t>.</w:t>
      </w:r>
    </w:p>
    <w:p w14:paraId="5751D58D" w14:textId="797A5A56" w:rsidR="00421A1E" w:rsidRDefault="00421A1E" w:rsidP="00421A1E">
      <w:pPr>
        <w:spacing w:after="0" w:line="240" w:lineRule="auto"/>
        <w:rPr>
          <w:rFonts w:ascii="Cambria" w:eastAsia="Times New Roman" w:hAnsi="Cambria" w:cs="Times New Roman"/>
          <w:sz w:val="24"/>
          <w:szCs w:val="24"/>
        </w:rPr>
      </w:pPr>
    </w:p>
    <w:p w14:paraId="037F96C1" w14:textId="2E113AFD" w:rsidR="00B331F6" w:rsidRPr="00B331F6" w:rsidDel="00D60F54" w:rsidRDefault="00B331F6" w:rsidP="00B331F6">
      <w:pPr>
        <w:spacing w:after="0" w:line="240" w:lineRule="auto"/>
        <w:rPr>
          <w:del w:id="695" w:author="Prathyush Sambaturu" w:date="2019-03-04T13:38:00Z"/>
          <w:rFonts w:ascii="Cambria" w:eastAsia="Times New Roman" w:hAnsi="Cambria" w:cs="Times New Roman"/>
          <w:sz w:val="24"/>
          <w:szCs w:val="24"/>
        </w:rPr>
      </w:pPr>
      <w:del w:id="696" w:author="Prathyush Sambaturu" w:date="2019-03-04T13:38:00Z">
        <w:r w:rsidRPr="00B331F6" w:rsidDel="00D60F54">
          <w:rPr>
            <w:rFonts w:ascii="Cambria" w:eastAsia="Times New Roman" w:hAnsi="Cambria" w:cs="Times New Roman"/>
            <w:b/>
            <w:sz w:val="24"/>
            <w:szCs w:val="24"/>
          </w:rPr>
          <w:lastRenderedPageBreak/>
          <w:delText>Example</w:delText>
        </w:r>
        <w:r w:rsidRPr="00B331F6" w:rsidDel="00D60F54">
          <w:rPr>
            <w:rFonts w:ascii="Cambria" w:eastAsia="Times New Roman" w:hAnsi="Cambria" w:cs="Times New Roman"/>
            <w:sz w:val="24"/>
            <w:szCs w:val="24"/>
          </w:rPr>
          <w:delText>. We continue our example from</w:delText>
        </w:r>
        <w:r w:rsidR="00B14426" w:rsidDel="00D60F54">
          <w:rPr>
            <w:rFonts w:ascii="Cambria" w:eastAsia="Times New Roman" w:hAnsi="Cambria" w:cs="Times New Roman"/>
            <w:sz w:val="24"/>
            <w:szCs w:val="24"/>
          </w:rPr>
          <w:delText xml:space="preserve"> </w:delText>
        </w:r>
        <w:r w:rsidR="00B14426" w:rsidDel="00D60F54">
          <w:rPr>
            <w:rFonts w:ascii="Cambria" w:eastAsia="Times New Roman" w:hAnsi="Cambria" w:cs="Times New Roman"/>
            <w:sz w:val="24"/>
            <w:szCs w:val="24"/>
          </w:rPr>
          <w:fldChar w:fldCharType="begin"/>
        </w:r>
        <w:r w:rsidR="00B14426" w:rsidRPr="00B14426" w:rsidDel="00D60F54">
          <w:rPr>
            <w:rFonts w:ascii="Cambria" w:eastAsia="Times New Roman" w:hAnsi="Cambria" w:cs="Times New Roman"/>
            <w:sz w:val="24"/>
            <w:szCs w:val="24"/>
          </w:rPr>
          <w:delInstrText xml:space="preserve"> REF _Ref529379658 \h </w:delInstrText>
        </w:r>
        <w:r w:rsidR="00B14426" w:rsidDel="00D60F54">
          <w:rPr>
            <w:rFonts w:ascii="Cambria" w:eastAsia="Times New Roman" w:hAnsi="Cambria" w:cs="Times New Roman"/>
            <w:sz w:val="24"/>
            <w:szCs w:val="24"/>
          </w:rPr>
          <w:delInstrText xml:space="preserve"> \* MERGEFORMAT </w:delInstrText>
        </w:r>
        <w:r w:rsidR="00B14426" w:rsidDel="00D60F54">
          <w:rPr>
            <w:rFonts w:ascii="Cambria" w:eastAsia="Times New Roman" w:hAnsi="Cambria" w:cs="Times New Roman"/>
            <w:sz w:val="24"/>
            <w:szCs w:val="24"/>
          </w:rPr>
        </w:r>
        <w:r w:rsidR="00B14426" w:rsidDel="00D60F54">
          <w:rPr>
            <w:rFonts w:ascii="Cambria" w:eastAsia="Times New Roman" w:hAnsi="Cambria" w:cs="Times New Roman"/>
            <w:sz w:val="24"/>
            <w:szCs w:val="24"/>
          </w:rPr>
          <w:fldChar w:fldCharType="separate"/>
        </w:r>
        <w:r w:rsidR="00B14426" w:rsidRPr="00B14426" w:rsidDel="00D60F54">
          <w:rPr>
            <w:rFonts w:ascii="Cambria" w:hAnsi="Cambria"/>
            <w:sz w:val="24"/>
            <w:szCs w:val="24"/>
          </w:rPr>
          <w:delText>Table</w:delText>
        </w:r>
        <w:r w:rsidR="00B14426" w:rsidRPr="001A525B" w:rsidDel="00D60F54">
          <w:rPr>
            <w:rFonts w:ascii="Cambria" w:hAnsi="Cambria"/>
          </w:rPr>
          <w:delText xml:space="preserve"> </w:delText>
        </w:r>
        <w:r w:rsidR="00B14426" w:rsidDel="00D60F54">
          <w:rPr>
            <w:rFonts w:ascii="Cambria" w:hAnsi="Cambria"/>
            <w:noProof/>
          </w:rPr>
          <w:delText>1</w:delText>
        </w:r>
        <w:r w:rsidR="00B14426" w:rsidDel="00D60F54">
          <w:rPr>
            <w:rFonts w:ascii="Cambria" w:eastAsia="Times New Roman" w:hAnsi="Cambria" w:cs="Times New Roman"/>
            <w:sz w:val="24"/>
            <w:szCs w:val="24"/>
          </w:rPr>
          <w:fldChar w:fldCharType="end"/>
        </w:r>
        <w:r w:rsidRPr="00B331F6" w:rsidDel="00D60F54">
          <w:rPr>
            <w:rFonts w:ascii="Cambria" w:eastAsia="Times New Roman" w:hAnsi="Cambria" w:cs="Times New Roman"/>
            <w:sz w:val="24"/>
            <w:szCs w:val="24"/>
          </w:rPr>
          <w:delText>. An example of a target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set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is the set of regions that have feature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oMath>
        <w:r w:rsidRPr="00B331F6" w:rsidDel="00D60F54">
          <w:rPr>
            <w:rFonts w:ascii="Cambria" w:eastAsia="Times New Roman" w:hAnsi="Cambria" w:cs="Times New Roman"/>
            <w:sz w:val="24"/>
            <w:szCs w:val="24"/>
          </w:rPr>
          <w:delText>, i.e</w:delText>
        </w:r>
        <w:r w:rsidDel="00D60F54">
          <w:rPr>
            <w:rFonts w:ascii="Cambria" w:eastAsia="Times New Roman" w:hAnsi="Cambria" w:cs="Times New Roman"/>
            <w:sz w:val="24"/>
            <w:szCs w:val="24"/>
          </w:rPr>
          <w:delText>.</w:delText>
        </w:r>
        <w:r w:rsidRPr="00B331F6"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be expressed as combinations of different kinds of clauses.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For instance,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7</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11</m:t>
              </m:r>
            </m:e>
          </m:d>
        </m:oMath>
        <w:r w:rsidRPr="00B331F6" w:rsidDel="00D60F54">
          <w:rPr>
            <w:rFonts w:ascii="Cambria" w:eastAsia="Times New Roman" w:hAnsi="Cambria" w:cs="Times New Roman"/>
            <w:sz w:val="24"/>
            <w:szCs w:val="24"/>
          </w:rPr>
          <w:delText>. This representation has cost</w:delText>
        </w:r>
        <m:oMath>
          <m:r>
            <w:rPr>
              <w:rFonts w:ascii="Cambria Math" w:eastAsia="Times New Roman" w:hAnsi="Cambria Math" w:cs="Times New Roman"/>
              <w:sz w:val="24"/>
              <w:szCs w:val="24"/>
            </w:rPr>
            <m:t xml:space="preserve"> 3</m:t>
          </m:r>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Note that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so </w:delText>
        </w:r>
        <m:oMath>
          <m:r>
            <w:rPr>
              <w:rFonts w:ascii="Cambria Math" w:eastAsia="Times New Roman" w:hAnsi="Cambria Math" w:cs="Times New Roman"/>
              <w:sz w:val="24"/>
              <w:szCs w:val="24"/>
            </w:rPr>
            <m:t>T</m:t>
          </m:r>
        </m:oMath>
        <w:r w:rsidRPr="00B331F6" w:rsidDel="00D60F54">
          <w:rPr>
            <w:rFonts w:ascii="Cambria" w:eastAsia="Times New Roman" w:hAnsi="Cambria" w:cs="Times New Roman"/>
            <w:sz w:val="24"/>
            <w:szCs w:val="24"/>
          </w:rPr>
          <w:delText xml:space="preserve"> can also be expressed simply as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m:t>
              </m:r>
            </m:e>
          </m:d>
        </m:oMath>
        <w:r w:rsidRPr="00B331F6" w:rsidDel="00D60F54">
          <w:rPr>
            <w:rFonts w:ascii="Cambria" w:eastAsia="Times New Roman" w:hAnsi="Cambria" w:cs="Times New Roman"/>
            <w:sz w:val="24"/>
            <w:szCs w:val="24"/>
          </w:rPr>
          <w:delText>; this</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has cost </w:delText>
        </w:r>
        <m:oMath>
          <m:r>
            <m:rPr>
              <m:sty m:val="p"/>
            </m:rPr>
            <w:rPr>
              <w:rFonts w:ascii="Cambria Math" w:eastAsia="Times New Roman" w:hAnsi="Cambria Math" w:cs="Times New Roman"/>
              <w:sz w:val="24"/>
              <w:szCs w:val="24"/>
            </w:rPr>
            <m:t>α</m:t>
          </m:r>
        </m:oMath>
        <w:r w:rsidRPr="00B331F6" w:rsidDel="00D60F54">
          <w:rPr>
            <w:rFonts w:ascii="Cambria" w:eastAsia="Times New Roman" w:hAnsi="Cambria" w:cs="Times New Roman"/>
            <w:sz w:val="24"/>
            <w:szCs w:val="24"/>
          </w:rPr>
          <w:delText>.</w:delText>
        </w:r>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 xml:space="preserve">Finally, </w:delText>
        </w:r>
        <w:r w:rsidDel="00D60F54">
          <w:rPr>
            <w:rFonts w:ascii="Cambria" w:eastAsia="Times New Roman" w:hAnsi="Cambria" w:cs="Times New Roman"/>
            <w:sz w:val="24"/>
            <w:szCs w:val="24"/>
          </w:rPr>
          <w:delText>w</w:delText>
        </w:r>
        <w:r w:rsidRPr="00B331F6" w:rsidDel="00D60F54">
          <w:rPr>
            <w:rFonts w:ascii="Cambria" w:eastAsia="Times New Roman" w:hAnsi="Cambria" w:cs="Times New Roman"/>
            <w:sz w:val="24"/>
            <w:szCs w:val="24"/>
          </w:rPr>
          <w:delText xml:space="preserve">e can represent </w:delText>
        </w:r>
        <m:oMath>
          <m:r>
            <w:rPr>
              <w:rFonts w:ascii="Cambria Math" w:eastAsia="Times New Roman" w:hAnsi="Cambria Math" w:cs="Times New Roman"/>
              <w:sz w:val="24"/>
              <w:szCs w:val="24"/>
            </w:rPr>
            <m:t>T</m:t>
          </m:r>
        </m:oMath>
        <w:r w:rsidDel="00D60F54">
          <w:rPr>
            <w:rFonts w:ascii="Cambria" w:eastAsia="Times New Roman" w:hAnsi="Cambria" w:cs="Times New Roman"/>
            <w:sz w:val="24"/>
            <w:szCs w:val="24"/>
          </w:rPr>
          <w:delText xml:space="preserve"> </w:delText>
        </w:r>
        <w:r w:rsidRPr="00B331F6" w:rsidDel="00D60F54">
          <w:rPr>
            <w:rFonts w:ascii="Cambria" w:eastAsia="Times New Roman" w:hAnsi="Cambria" w:cs="Times New Roman"/>
            <w:sz w:val="24"/>
            <w:szCs w:val="24"/>
          </w:rPr>
          <w:delText>the target set as unions and differences of clause as</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oMath>
        <w:r w:rsidRPr="00B331F6" w:rsidDel="00D60F54">
          <w:rPr>
            <w:rFonts w:ascii="Cambria" w:eastAsia="Times New Roman" w:hAnsi="Cambria" w:cs="Times New Roman"/>
            <w:sz w:val="24"/>
            <w:szCs w:val="24"/>
          </w:rPr>
          <w:delText>, since</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2</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5</m:t>
              </m:r>
            </m:sub>
          </m:sSub>
          <m:r>
            <m:rPr>
              <m:lit/>
            </m:rPr>
            <w:rPr>
              <w:rFonts w:ascii="Cambria Math" w:eastAsia="Times New Roman" w:hAnsi="Cambria Math" w:cs="Times New Roman"/>
              <w:sz w:val="24"/>
              <w:szCs w:val="24"/>
            </w:rPr>
            <m:t>}</m:t>
          </m:r>
        </m:oMath>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r w:rsidR="00E30C06" w:rsidDel="00D60F54">
          <w:rPr>
            <w:rFonts w:ascii="Cambria" w:eastAsia="Times New Roman" w:hAnsi="Cambria" w:cs="Times New Roman"/>
            <w:sz w:val="24"/>
            <w:szCs w:val="24"/>
          </w:rPr>
          <w:delText xml:space="preserve"> and</w:delText>
        </w:r>
        <w:r w:rsidDel="00D60F54">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3,4,6</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3</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4</m:t>
              </m:r>
            </m:sub>
          </m:sSub>
          <m:r>
            <m:rPr>
              <m:sty m:val="p"/>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ctrlPr>
                <w:rPr>
                  <w:rFonts w:ascii="Cambria Math" w:eastAsia="Times New Roman" w:hAnsi="Cambria Math" w:cs="Times New Roman"/>
                  <w:sz w:val="24"/>
                  <w:szCs w:val="24"/>
                </w:rPr>
              </m:ctrlP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r>
            <m:rPr>
              <m:lit/>
            </m:rP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e</m:t>
              </m:r>
            </m:e>
            <m:sub>
              <m:r>
                <w:rPr>
                  <w:rFonts w:ascii="Cambria Math" w:eastAsia="Times New Roman" w:hAnsi="Cambria Math" w:cs="Times New Roman"/>
                  <w:sz w:val="24"/>
                  <w:szCs w:val="24"/>
                </w:rPr>
                <m:t>6</m:t>
              </m:r>
            </m:sub>
          </m:sSub>
          <m:r>
            <m:rPr>
              <m:lit/>
            </m:rPr>
            <w:rPr>
              <w:rFonts w:ascii="Cambria Math" w:eastAsia="Times New Roman" w:hAnsi="Cambria Math" w:cs="Times New Roman"/>
              <w:sz w:val="24"/>
              <w:szCs w:val="24"/>
            </w:rPr>
            <m:t>}</m:t>
          </m:r>
        </m:oMath>
        <w:r w:rsidRPr="00B331F6" w:rsidDel="00D60F54">
          <w:rPr>
            <w:rFonts w:ascii="Cambria" w:eastAsia="Times New Roman" w:hAnsi="Cambria" w:cs="Times New Roman"/>
            <w:sz w:val="24"/>
            <w:szCs w:val="24"/>
          </w:rPr>
          <w:delText>.</w:delText>
        </w:r>
      </w:del>
    </w:p>
    <w:p w14:paraId="65E88675" w14:textId="40579CF2" w:rsidR="00421A1E" w:rsidDel="00D60F54" w:rsidRDefault="00B331F6" w:rsidP="00B331F6">
      <w:pPr>
        <w:spacing w:after="0" w:line="240" w:lineRule="auto"/>
        <w:rPr>
          <w:del w:id="697" w:author="Prathyush Sambaturu" w:date="2019-03-04T13:38:00Z"/>
          <w:rFonts w:ascii="Times New Roman" w:eastAsia="Times New Roman" w:hAnsi="Times New Roman" w:cs="Times New Roman"/>
          <w:sz w:val="24"/>
          <w:szCs w:val="24"/>
        </w:rPr>
      </w:pPr>
      <w:del w:id="698" w:author="Prathyush Sambaturu" w:date="2019-03-04T13:38:00Z">
        <w:r w:rsidRPr="00B331F6" w:rsidDel="00D60F54">
          <w:rPr>
            <w:rFonts w:ascii="Cambria" w:eastAsia="Times New Roman" w:hAnsi="Cambria" w:cs="Times New Roman"/>
            <w:sz w:val="24"/>
            <w:szCs w:val="24"/>
          </w:rPr>
          <w:delText xml:space="preserve">However, this representation has cost </w:delText>
        </w:r>
        <m:oMath>
          <m:r>
            <w:rPr>
              <w:rFonts w:ascii="Cambria Math" w:eastAsia="Times New Roman" w:hAnsi="Cambria Math" w:cs="Times New Roman"/>
              <w:sz w:val="24"/>
              <w:szCs w:val="24"/>
            </w:rPr>
            <m:t>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+ 2</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+ 3</m:t>
          </m:r>
          <m:r>
            <m:rPr>
              <m:sty m:val="p"/>
            </m:rPr>
            <w:rPr>
              <w:rFonts w:ascii="Cambria Math" w:eastAsia="Times New Roman" w:hAnsi="Cambria Math" w:cs="Times New Roman"/>
              <w:sz w:val="24"/>
              <w:szCs w:val="24"/>
            </w:rPr>
            <m:t>β</m:t>
          </m:r>
          <m:r>
            <w:rPr>
              <w:rFonts w:ascii="Cambria Math" w:eastAsia="Times New Roman" w:hAnsi="Cambria Math" w:cs="Times New Roman"/>
              <w:sz w:val="24"/>
              <w:szCs w:val="24"/>
            </w:rPr>
            <m:t>=4</m:t>
          </m:r>
          <m:r>
            <m:rPr>
              <m:sty m:val="p"/>
            </m:rPr>
            <w:rPr>
              <w:rFonts w:ascii="Cambria Math" w:eastAsia="Times New Roman" w:hAnsi="Cambria Math" w:cs="Times New Roman"/>
              <w:sz w:val="24"/>
              <w:szCs w:val="24"/>
            </w:rPr>
            <m:t>α</m:t>
          </m:r>
          <m:r>
            <w:rPr>
              <w:rFonts w:ascii="Cambria Math" w:eastAsia="Times New Roman" w:hAnsi="Cambria Math" w:cs="Times New Roman"/>
              <w:sz w:val="24"/>
              <w:szCs w:val="24"/>
            </w:rPr>
            <m:t>+3</m:t>
          </m:r>
          <m:r>
            <m:rPr>
              <m:sty m:val="p"/>
            </m:rPr>
            <w:rPr>
              <w:rFonts w:ascii="Cambria Math" w:eastAsia="Times New Roman" w:hAnsi="Cambria Math" w:cs="Times New Roman"/>
              <w:sz w:val="24"/>
              <w:szCs w:val="24"/>
            </w:rPr>
            <m:t>β</m:t>
          </m:r>
        </m:oMath>
        <w:r w:rsidRPr="00B331F6" w:rsidDel="00D60F54">
          <w:rPr>
            <w:rFonts w:ascii="Times New Roman" w:eastAsia="Times New Roman" w:hAnsi="Times New Roman" w:cs="Times New Roman"/>
            <w:sz w:val="24"/>
            <w:szCs w:val="24"/>
          </w:rPr>
          <w:delText>.</w:delText>
        </w:r>
      </w:del>
    </w:p>
    <w:p w14:paraId="5AE91190" w14:textId="3A53AB09" w:rsidR="00E760D4" w:rsidRDefault="00E760D4" w:rsidP="00B331F6">
      <w:pPr>
        <w:spacing w:after="0" w:line="240" w:lineRule="auto"/>
        <w:rPr>
          <w:rFonts w:ascii="Times New Roman" w:eastAsia="Times New Roman" w:hAnsi="Times New Roman" w:cs="Times New Roman"/>
          <w:sz w:val="24"/>
          <w:szCs w:val="24"/>
        </w:rPr>
      </w:pPr>
    </w:p>
    <w:p w14:paraId="134FCB8F" w14:textId="5985C852" w:rsidR="00E30C06" w:rsidRPr="00E760D4" w:rsidDel="00027759" w:rsidRDefault="00027759" w:rsidP="00E760D4">
      <w:pPr>
        <w:pStyle w:val="Heading3"/>
        <w:rPr>
          <w:del w:id="699" w:author="Vullikanti, Anil (asv9v)" w:date="2019-06-11T11:54:00Z"/>
          <w:rFonts w:eastAsia="Times New Roman"/>
        </w:rPr>
      </w:pPr>
      <w:ins w:id="700" w:author="Vullikanti, Anil (asv9v)" w:date="2019-06-11T11:54:00Z">
        <w:r w:rsidRPr="00027759">
          <w:rPr>
            <w:rFonts w:ascii="Cambria" w:eastAsia="Times New Roman" w:hAnsi="Cambria"/>
            <w:b/>
            <w:rPrChange w:id="701" w:author="Vullikanti, Anil (asv9v)" w:date="2019-06-11T11:55:00Z">
              <w:rPr>
                <w:rFonts w:eastAsia="Times New Roman"/>
              </w:rPr>
            </w:rPrChange>
          </w:rPr>
          <w:t>Problem formulation</w:t>
        </w:r>
        <w:r>
          <w:rPr>
            <w:rFonts w:eastAsia="Times New Roman"/>
          </w:rPr>
          <w:t xml:space="preserve">: </w:t>
        </w:r>
      </w:ins>
      <w:del w:id="702" w:author="Vullikanti, Anil (asv9v)" w:date="2019-06-11T11:54:00Z">
        <w:r w:rsidR="00E760D4" w:rsidDel="00027759">
          <w:rPr>
            <w:rFonts w:eastAsia="Times New Roman"/>
          </w:rPr>
          <w:delText>Problem Formulation</w:delText>
        </w:r>
      </w:del>
    </w:p>
    <w:p w14:paraId="0DAC95C2" w14:textId="2725B448" w:rsidR="00E30C06" w:rsidRPr="00EB2410" w:rsidRDefault="005A10B7" w:rsidP="005A10B7">
      <w:pPr>
        <w:autoSpaceDE w:val="0"/>
        <w:autoSpaceDN w:val="0"/>
        <w:adjustRightInd w:val="0"/>
        <w:spacing w:after="0" w:line="240" w:lineRule="auto"/>
        <w:rPr>
          <w:rFonts w:ascii="Cambria" w:hAnsi="Cambria" w:cs="LMRoman10-Regular"/>
          <w:sz w:val="24"/>
          <w:szCs w:val="24"/>
        </w:rPr>
      </w:pPr>
      <m:oMath>
        <m:r>
          <m:rPr>
            <m:sty m:val="bi"/>
          </m:rPr>
          <w:rPr>
            <w:rFonts w:ascii="Cambria Math" w:hAnsi="Cambria Math" w:cs="LMRoman10-Bold"/>
            <w:sz w:val="24"/>
            <w:szCs w:val="24"/>
          </w:rPr>
          <m:t>MinDesc</m:t>
        </m:r>
      </m:oMath>
      <w:r w:rsidRPr="005A10B7">
        <w:rPr>
          <w:rFonts w:ascii="Cambria" w:hAnsi="Cambria" w:cs="LMRoman10-Bold"/>
          <w:b/>
          <w:bCs/>
          <w:sz w:val="24"/>
          <w:szCs w:val="24"/>
        </w:rPr>
        <w:t xml:space="preserve"> problem. </w:t>
      </w:r>
      <w:r w:rsidRPr="00EB2410">
        <w:rPr>
          <w:rFonts w:ascii="Cambria" w:hAnsi="Cambria" w:cs="LMRoman10-Regular"/>
          <w:sz w:val="24"/>
          <w:szCs w:val="24"/>
        </w:rPr>
        <w:t xml:space="preserve">Given a subset </w:t>
      </w:r>
      <m:oMath>
        <m:r>
          <w:rPr>
            <w:rFonts w:ascii="Cambria Math" w:hAnsi="Cambria Math" w:cs="LMMathItalic10-Regular"/>
            <w:sz w:val="24"/>
            <w:szCs w:val="24"/>
          </w:rPr>
          <m:t xml:space="preserve">T </m:t>
        </m:r>
        <m:r>
          <m:rPr>
            <m:sty m:val="p"/>
          </m:rPr>
          <w:rPr>
            <w:rFonts w:ascii="Cambria Math" w:hAnsi="Cambria Math" w:cs="LMMathItalic10-Regular"/>
            <w:sz w:val="24"/>
            <w:szCs w:val="24"/>
          </w:rPr>
          <m:t>⊆</m:t>
        </m:r>
        <m:r>
          <w:rPr>
            <w:rFonts w:ascii="Cambria Math" w:hAnsi="Cambria Math" w:cs="LMMathItalic10-Regular"/>
            <w:sz w:val="24"/>
            <w:szCs w:val="24"/>
          </w:rPr>
          <m:t>U</m:t>
        </m:r>
      </m:oMath>
      <w:r w:rsidRPr="00EB2410">
        <w:rPr>
          <w:rFonts w:ascii="Cambria" w:hAnsi="Cambria" w:cs="LMMathItalic10-Regular"/>
          <w:i/>
          <w:iCs/>
          <w:sz w:val="24"/>
          <w:szCs w:val="24"/>
        </w:rPr>
        <w:t xml:space="preserve"> </w:t>
      </w:r>
      <w:r w:rsidRPr="00EB2410">
        <w:rPr>
          <w:rFonts w:ascii="Cambria" w:hAnsi="Cambria" w:cs="LMRoman10-Regular"/>
          <w:sz w:val="24"/>
          <w:szCs w:val="24"/>
        </w:rPr>
        <w:t xml:space="preserve">(referred to as a “target” set), and a dataset </w:t>
      </w:r>
      <m:oMath>
        <m:r>
          <w:rPr>
            <w:rFonts w:ascii="Cambria Math" w:hAnsi="Cambria Math" w:cs="LMMathItalic10-Regular"/>
            <w:sz w:val="24"/>
            <w:szCs w:val="24"/>
          </w:rPr>
          <m:t>D</m:t>
        </m:r>
      </m:oMath>
      <w:r w:rsidRPr="00EB2410">
        <w:rPr>
          <w:rFonts w:ascii="Cambria" w:hAnsi="Cambria" w:cs="LMRoman10-Regular"/>
          <w:sz w:val="24"/>
          <w:szCs w:val="24"/>
        </w:rPr>
        <w:t xml:space="preserve">, the </w:t>
      </w:r>
      <m:oMath>
        <m:r>
          <w:rPr>
            <w:rFonts w:ascii="Cambria Math" w:hAnsi="Cambria Math" w:cs="LMRomanCaps10-Regular"/>
            <w:sz w:val="24"/>
            <w:szCs w:val="24"/>
          </w:rPr>
          <m:t>MinDesc</m:t>
        </m:r>
        <m:d>
          <m:dPr>
            <m:ctrlPr>
              <w:rPr>
                <w:rFonts w:ascii="Cambria Math" w:hAnsi="Cambria Math" w:cs="LMRoman10-Regular"/>
                <w:i/>
                <w:sz w:val="24"/>
                <w:szCs w:val="24"/>
              </w:rPr>
            </m:ctrlPr>
          </m:dPr>
          <m:e>
            <m:r>
              <w:rPr>
                <w:rFonts w:ascii="Cambria Math" w:hAnsi="Cambria Math" w:cs="LMMathItalic10-Regular"/>
                <w:sz w:val="24"/>
                <w:szCs w:val="24"/>
              </w:rPr>
              <m:t>T,D</m:t>
            </m:r>
          </m:e>
        </m:d>
      </m:oMath>
      <w:r w:rsidRPr="00EB2410">
        <w:rPr>
          <w:rFonts w:ascii="Cambria" w:hAnsi="Cambria" w:cs="LMRoman10-Regular"/>
          <w:sz w:val="24"/>
          <w:szCs w:val="24"/>
        </w:rPr>
        <w:t xml:space="preserve"> problem involves 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EB2410">
        <w:rPr>
          <w:rFonts w:ascii="Cambria" w:hAnsi="Cambria" w:cs="LMRoman10-Regular"/>
          <w:sz w:val="24"/>
          <w:szCs w:val="24"/>
        </w:rPr>
        <w:t>, such that</w:t>
      </w:r>
    </w:p>
    <w:p w14:paraId="2BC39FF4" w14:textId="27599957" w:rsidR="001A440F" w:rsidRPr="00EB2410" w:rsidRDefault="00EB2410" w:rsidP="005A10B7">
      <w:pPr>
        <w:autoSpaceDE w:val="0"/>
        <w:autoSpaceDN w:val="0"/>
        <w:adjustRightInd w:val="0"/>
        <w:spacing w:after="0" w:line="240" w:lineRule="auto"/>
        <w:rPr>
          <w:rFonts w:ascii="Cambria" w:eastAsiaTheme="minorEastAsia" w:hAnsi="Cambria" w:cs="LMRoman10-Regular"/>
          <w:sz w:val="24"/>
          <w:szCs w:val="24"/>
        </w:rPr>
      </w:pPr>
      <m:oMathPara>
        <m:oMath>
          <m:r>
            <w:rPr>
              <w:rFonts w:ascii="Cambria Math" w:hAnsi="Cambria Math"/>
              <w:sz w:val="24"/>
              <w:szCs w:val="24"/>
            </w:rPr>
            <m:t>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 xml:space="preserve">- </m:t>
          </m:r>
          <m:nary>
            <m:naryPr>
              <m:chr m:val="⋃"/>
              <m:ctrlPr>
                <w:rPr>
                  <w:rFonts w:ascii="Cambria Math" w:hAnsi="Cambria Math"/>
                  <w:sz w:val="24"/>
                  <w:szCs w:val="24"/>
                </w:rPr>
              </m:ctrlPr>
            </m:naryPr>
            <m:sub>
              <m:r>
                <m:rPr>
                  <m:scr m:val="script"/>
                </m:rPr>
                <w:rPr>
                  <w:rFonts w:ascii="Cambria Math" w:hAnsi="Cambria Math"/>
                  <w:sz w:val="24"/>
                  <w:szCs w:val="24"/>
                </w:rPr>
                <m:t>l=</m:t>
              </m:r>
              <m:r>
                <w:rPr>
                  <w:rFonts w:ascii="Cambria Math" w:hAnsi="Cambria Math"/>
                  <w:sz w:val="24"/>
                  <w:szCs w:val="24"/>
                </w:rPr>
                <m:t>r+1</m:t>
              </m: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b"/>
                        </m:rPr>
                        <w:rPr>
                          <w:rFonts w:ascii="Cambria Math" w:hAnsi="Cambria Math"/>
                          <w:sz w:val="24"/>
                          <w:szCs w:val="24"/>
                        </w:rPr>
                        <m:t>l</m:t>
                      </m:r>
                    </m:sup>
                  </m:sSup>
                </m:e>
              </m:d>
              <m:ctrlPr>
                <w:rPr>
                  <w:rFonts w:ascii="Cambria Math" w:hAnsi="Cambria Math"/>
                  <w:i/>
                  <w:sz w:val="24"/>
                  <w:szCs w:val="24"/>
                </w:rPr>
              </m:ctrlPr>
            </m:e>
          </m:nary>
          <m:r>
            <w:rPr>
              <w:rFonts w:ascii="Cambria Math" w:eastAsiaTheme="minorEastAsia" w:hAnsi="Cambria Math" w:cs="LMRoman10-Regular"/>
              <w:sz w:val="24"/>
              <w:szCs w:val="24"/>
            </w:rPr>
            <m:t>,</m:t>
          </m:r>
        </m:oMath>
      </m:oMathPara>
    </w:p>
    <w:p w14:paraId="59BE8B07" w14:textId="77777777" w:rsidR="00EB2410" w:rsidRPr="00EB2410" w:rsidRDefault="00EB2410" w:rsidP="00EB2410">
      <w:pPr>
        <w:spacing w:after="0" w:line="240" w:lineRule="auto"/>
        <w:rPr>
          <w:rFonts w:ascii="Cambria" w:eastAsia="Times New Roman" w:hAnsi="Cambria" w:cs="Times New Roman"/>
          <w:sz w:val="24"/>
          <w:szCs w:val="24"/>
        </w:rPr>
      </w:pPr>
    </w:p>
    <w:p w14:paraId="335C6065" w14:textId="576C1FD6" w:rsidR="00EB2410" w:rsidRDefault="00EB2410" w:rsidP="00EB2410">
      <w:pPr>
        <w:pStyle w:val="NormalWeb"/>
        <w:spacing w:before="0" w:beforeAutospacing="0" w:after="0" w:afterAutospacing="0"/>
        <w:rPr>
          <w:rFonts w:ascii="Cambria" w:hAnsi="Cambria"/>
        </w:rPr>
      </w:pPr>
      <w:r w:rsidRPr="00EB2410">
        <w:rPr>
          <w:rFonts w:ascii="Cambria" w:hAnsi="Cambria"/>
        </w:rPr>
        <w:t xml:space="preserve">and the associated cost </w:t>
      </w:r>
      <m:oMath>
        <m:nary>
          <m:naryPr>
            <m:chr m:val="∑"/>
            <m:ctrlPr>
              <w:rPr>
                <w:rFonts w:ascii="Cambria Math" w:hAnsi="Cambria Math"/>
              </w:rPr>
            </m:ctrlPr>
          </m:naryPr>
          <m:sub>
            <m:r>
              <m:rPr>
                <m:scr m:val="script"/>
                <m:sty m:val="p"/>
              </m:rPr>
              <w:rPr>
                <w:rFonts w:ascii="Cambria Math" w:hAnsi="Cambria Math"/>
              </w:rPr>
              <m:t>l</m:t>
            </m:r>
            <m:r>
              <w:rPr>
                <w:rFonts w:ascii="Cambria Math" w:hAnsi="Cambria Math"/>
              </w:rPr>
              <m:t>=1</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α</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r>
          <w:rPr>
            <w:rFonts w:ascii="Cambria Math" w:hAnsi="Cambria Math"/>
          </w:rPr>
          <m:t>+</m:t>
        </m:r>
        <m:nary>
          <m:naryPr>
            <m:chr m:val="∑"/>
            <m:ctrlPr>
              <w:rPr>
                <w:rFonts w:ascii="Cambria Math" w:hAnsi="Cambria Math"/>
              </w:rPr>
            </m:ctrlPr>
          </m:naryPr>
          <m:sub>
            <m:r>
              <m:rPr>
                <m:scr m:val="script"/>
              </m:rPr>
              <w:rPr>
                <w:rFonts w:ascii="Cambria Math" w:hAnsi="Cambria Math"/>
              </w:rPr>
              <m:t>l=</m:t>
            </m:r>
            <m:r>
              <w:rPr>
                <w:rFonts w:ascii="Cambria Math" w:hAnsi="Cambria Math"/>
              </w:rPr>
              <m:t>r+1</m:t>
            </m:r>
            <m:ctrlPr>
              <w:rPr>
                <w:rFonts w:ascii="Cambria Math" w:hAnsi="Cambria Math"/>
                <w:i/>
              </w:rPr>
            </m:ctrlPr>
          </m:sub>
          <m:sup>
            <m:r>
              <w:rPr>
                <w:rFonts w:ascii="Cambria Math" w:hAnsi="Cambria Math"/>
              </w:rPr>
              <m:t>s</m:t>
            </m:r>
            <m:ctrlPr>
              <w:rPr>
                <w:rFonts w:ascii="Cambria Math" w:hAnsi="Cambria Math"/>
                <w:i/>
              </w:rPr>
            </m:ctrlPr>
          </m:sup>
          <m:e>
            <m:r>
              <w:rPr>
                <w:rFonts w:ascii="Cambria Math" w:hAnsi="Cambria Math"/>
              </w:rPr>
              <m:t>β</m:t>
            </m:r>
            <m:ctrlPr>
              <w:rPr>
                <w:rFonts w:ascii="Cambria Math" w:hAnsi="Cambria Math"/>
                <w:i/>
              </w:rPr>
            </m:ctrlPr>
          </m:e>
        </m:nary>
        <m:r>
          <m:rPr>
            <m:sty m:val="p"/>
          </m:rPr>
          <w:rPr>
            <w:rFonts w:ascii="Cambria Math" w:hAnsi="Cambria Math"/>
          </w:rPr>
          <m:t>⋅</m:t>
        </m:r>
        <m:r>
          <w:rPr>
            <w:rFonts w:ascii="Cambria Math" w:hAnsi="Cambria Math"/>
          </w:rPr>
          <m:t>NUM</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j</m:t>
                </m:r>
              </m:e>
              <m:sup>
                <m:r>
                  <m:rPr>
                    <m:scr m:val="script"/>
                    <m:sty m:val="p"/>
                  </m:rPr>
                  <w:rPr>
                    <w:rFonts w:ascii="Cambria Math" w:hAnsi="Cambria Math"/>
                  </w:rPr>
                  <m:t>l</m:t>
                </m:r>
              </m:sup>
            </m:sSup>
          </m:e>
        </m:d>
      </m:oMath>
      <w:r w:rsidRPr="00EB2410">
        <w:rPr>
          <w:rFonts w:ascii="Cambria" w:hAnsi="Cambria"/>
        </w:rPr>
        <w:t xml:space="preserve"> is minimized. In order to make the descriptions interpretable, we will restrict the sizes of</w:t>
      </w:r>
      <w:r>
        <w:rPr>
          <w:rFonts w:ascii="Cambria" w:hAnsi="Cambria"/>
        </w:rPr>
        <w:t xml:space="preserve"> </w:t>
      </w:r>
      <w:r w:rsidRPr="00EB2410">
        <w:rPr>
          <w:rFonts w:ascii="Cambria" w:hAnsi="Cambria"/>
        </w:rPr>
        <w:t xml:space="preserve">these clauses, i.e., the number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oMath>
      <w:r w:rsidRPr="00EB2410">
        <w:rPr>
          <w:rFonts w:ascii="Cambria" w:hAnsi="Cambria"/>
        </w:rPr>
        <w:t xml:space="preserve"> of columns whose intersection is allowed;</w:t>
      </w:r>
      <w:r>
        <w:rPr>
          <w:rFonts w:ascii="Cambria" w:hAnsi="Cambria"/>
        </w:rPr>
        <w:t xml:space="preserve"> </w:t>
      </w:r>
      <w:r w:rsidRPr="00EB2410">
        <w:rPr>
          <w:rFonts w:ascii="Cambria" w:hAnsi="Cambria"/>
        </w:rPr>
        <w:t xml:space="preserve">here, we will focus on </w:t>
      </w:r>
      <m:oMath>
        <m:sSub>
          <m:sSubPr>
            <m:ctrlPr>
              <w:rPr>
                <w:rFonts w:ascii="Cambria Math" w:hAnsi="Cambria Math"/>
                <w:i/>
              </w:rPr>
            </m:ctrlPr>
          </m:sSubPr>
          <m:e>
            <m:r>
              <w:rPr>
                <w:rFonts w:ascii="Cambria Math" w:hAnsi="Cambria Math"/>
              </w:rPr>
              <m:t>k</m:t>
            </m:r>
          </m:e>
          <m:sub>
            <m:r>
              <m:rPr>
                <m:scr m:val="script"/>
                <m:sty m:val="p"/>
              </m:rPr>
              <w:rPr>
                <w:rFonts w:ascii="Cambria Math" w:hAnsi="Cambria Math"/>
              </w:rPr>
              <m:t>l</m:t>
            </m:r>
          </m:sub>
        </m:sSub>
        <m:r>
          <m:rPr>
            <m:sty m:val="p"/>
          </m:rPr>
          <w:rPr>
            <w:rFonts w:ascii="Cambria Math" w:hAnsi="Cambria Math"/>
          </w:rPr>
          <m:t>≤</m:t>
        </m:r>
        <m:r>
          <w:rPr>
            <w:rFonts w:ascii="Cambria Math" w:hAnsi="Cambria Math"/>
          </w:rPr>
          <m:t>2</m:t>
        </m:r>
      </m:oMath>
      <w:r w:rsidRPr="00EB2410">
        <w:rPr>
          <w:rFonts w:ascii="Cambria" w:hAnsi="Cambria"/>
        </w:rPr>
        <w:t xml:space="preserve">, though our approach extends to any </w:t>
      </w:r>
      <m:oMath>
        <m:r>
          <w:rPr>
            <w:rFonts w:ascii="Cambria Math" w:hAnsi="Cambria Math"/>
          </w:rPr>
          <m:t>k</m:t>
        </m:r>
      </m:oMath>
      <w:r w:rsidRPr="00EB2410">
        <w:rPr>
          <w:rFonts w:ascii="Cambria" w:hAnsi="Cambria"/>
        </w:rPr>
        <w:t>.</w:t>
      </w:r>
    </w:p>
    <w:p w14:paraId="6A0E2656" w14:textId="3BE1AA07" w:rsidR="00EB2410" w:rsidRPr="00EB2410" w:rsidRDefault="00EB2410" w:rsidP="00EB2410">
      <w:pPr>
        <w:pStyle w:val="NormalWeb"/>
        <w:spacing w:before="0" w:beforeAutospacing="0" w:after="0" w:afterAutospacing="0"/>
        <w:rPr>
          <w:rFonts w:ascii="Cambria" w:hAnsi="Cambria"/>
        </w:rPr>
      </w:pPr>
    </w:p>
    <w:p w14:paraId="45E714FF" w14:textId="66175C39" w:rsidR="001D41F4" w:rsidRPr="001D41F4" w:rsidRDefault="00EB2410" w:rsidP="001D41F4">
      <w:pPr>
        <w:pStyle w:val="NormalWeb"/>
        <w:spacing w:before="0" w:beforeAutospacing="0" w:after="0" w:afterAutospacing="0"/>
        <w:rPr>
          <w:rFonts w:ascii="Cambria" w:hAnsi="Cambria"/>
        </w:rPr>
      </w:pPr>
      <w:r w:rsidRPr="00EB2410">
        <w:rPr>
          <w:rFonts w:ascii="Cambria" w:hAnsi="Cambria"/>
        </w:rPr>
        <w:t>Our main idea for finding patterns of interest is to explore the space of</w:t>
      </w:r>
      <w:r>
        <w:rPr>
          <w:rFonts w:ascii="Cambria" w:hAnsi="Cambria"/>
        </w:rPr>
        <w:t xml:space="preserve"> </w:t>
      </w:r>
      <w:r w:rsidRPr="00EB2410">
        <w:rPr>
          <w:rFonts w:ascii="Cambria" w:hAnsi="Cambria"/>
        </w:rPr>
        <w:t>all target sets</w:t>
      </w:r>
      <w:del w:id="703" w:author="Prathyush Sambaturu" w:date="2019-06-11T03:53:00Z">
        <w:r w:rsidRPr="00EB2410" w:rsidDel="00FC2BE9">
          <w:rPr>
            <w:rFonts w:ascii="Cambria" w:hAnsi="Cambria"/>
          </w:rPr>
          <w:delText>,</w:delText>
        </w:r>
      </w:del>
      <w:r w:rsidRPr="00EB2410">
        <w:rPr>
          <w:rFonts w:ascii="Cambria" w:hAnsi="Cambria"/>
        </w:rPr>
        <w:t xml:space="preserve"> and identify those which have low cost descriptions.</w:t>
      </w:r>
      <w:r>
        <w:rPr>
          <w:rFonts w:ascii="Cambria" w:hAnsi="Cambria"/>
        </w:rPr>
        <w:t xml:space="preserve"> </w:t>
      </w:r>
      <w:r w:rsidRPr="00EB2410">
        <w:rPr>
          <w:rFonts w:ascii="Cambria" w:hAnsi="Cambria"/>
        </w:rPr>
        <w:t>This is motivated by the</w:t>
      </w:r>
      <w:r>
        <w:rPr>
          <w:rFonts w:ascii="Cambria" w:hAnsi="Cambria"/>
        </w:rPr>
        <w:t xml:space="preserve"> </w:t>
      </w:r>
      <w:r w:rsidRPr="00EB2410">
        <w:rPr>
          <w:rFonts w:ascii="Cambria" w:hAnsi="Cambria"/>
          <w:i/>
        </w:rPr>
        <w:t>Minimum Description Length</w:t>
      </w:r>
      <w:r w:rsidRPr="00EB2410">
        <w:rPr>
          <w:rFonts w:ascii="Cambria" w:hAnsi="Cambria"/>
        </w:rPr>
        <w:t xml:space="preserve"> (MDL) Principle, that forms the basis of many</w:t>
      </w:r>
      <w:r>
        <w:rPr>
          <w:rFonts w:ascii="Cambria" w:hAnsi="Cambria"/>
        </w:rPr>
        <w:t xml:space="preserve"> </w:t>
      </w:r>
      <w:r w:rsidRPr="00EB2410">
        <w:rPr>
          <w:rFonts w:ascii="Cambria" w:hAnsi="Cambria"/>
        </w:rPr>
        <w:t>machine learning methods to find such descriptions; we refer to</w:t>
      </w:r>
      <w:r>
        <w:rPr>
          <w:rFonts w:ascii="Cambria" w:hAnsi="Cambria"/>
        </w:rPr>
        <w:t xml:space="preserve"> </w:t>
      </w:r>
      <w:sdt>
        <w:sdtPr>
          <w:rPr>
            <w:rFonts w:ascii="Cambria" w:hAnsi="Cambria"/>
          </w:rPr>
          <w:id w:val="1688400291"/>
          <w:citation/>
        </w:sdtPr>
        <w:sdtEndPr/>
        <w:sdtContent>
          <w:r w:rsidR="00EB20FD">
            <w:rPr>
              <w:rFonts w:ascii="Cambria" w:hAnsi="Cambria"/>
            </w:rPr>
            <w:fldChar w:fldCharType="begin"/>
          </w:r>
          <w:r w:rsidR="00EB20FD">
            <w:rPr>
              <w:rFonts w:ascii="Cambria" w:hAnsi="Cambria"/>
            </w:rPr>
            <w:instrText xml:space="preserve"> CITATION Grü07 \l 1033 </w:instrText>
          </w:r>
          <w:r w:rsidR="00EB20FD">
            <w:rPr>
              <w:rFonts w:ascii="Cambria" w:hAnsi="Cambria"/>
            </w:rPr>
            <w:fldChar w:fldCharType="separate"/>
          </w:r>
          <w:r w:rsidR="006E3395" w:rsidRPr="006E3395">
            <w:rPr>
              <w:rFonts w:ascii="Cambria" w:hAnsi="Cambria"/>
              <w:noProof/>
            </w:rPr>
            <w:t>[16]</w:t>
          </w:r>
          <w:r w:rsidR="00EB20FD">
            <w:rPr>
              <w:rFonts w:ascii="Cambria" w:hAnsi="Cambria"/>
            </w:rPr>
            <w:fldChar w:fldCharType="end"/>
          </w:r>
        </w:sdtContent>
      </w:sdt>
      <w:r w:rsidR="00EB20FD">
        <w:rPr>
          <w:rFonts w:ascii="Cambria" w:hAnsi="Cambria"/>
        </w:rPr>
        <w:t xml:space="preserve"> </w:t>
      </w:r>
      <w:r w:rsidRPr="00EB2410">
        <w:rPr>
          <w:rFonts w:ascii="Cambria" w:hAnsi="Cambria"/>
        </w:rPr>
        <w:t>for details on this topic</w:t>
      </w:r>
      <w:r w:rsidRPr="001D41F4">
        <w:rPr>
          <w:rFonts w:ascii="Cambria" w:hAnsi="Cambria"/>
        </w:rPr>
        <w:t>.</w:t>
      </w:r>
      <w:r w:rsidR="001D41F4" w:rsidRPr="001D41F4">
        <w:rPr>
          <w:rFonts w:ascii="Cambria" w:hAnsi="Cambria"/>
        </w:rPr>
        <w:t xml:space="preserve"> Specifically, we find a </w:t>
      </w:r>
      <w:r w:rsidR="001D41F4" w:rsidRPr="001D41F4">
        <w:rPr>
          <w:rFonts w:ascii="Cambria" w:hAnsi="Cambria"/>
          <w:i/>
        </w:rPr>
        <w:t>succinct</w:t>
      </w:r>
      <w:r w:rsidR="001D41F4" w:rsidRPr="001D41F4">
        <w:rPr>
          <w:rFonts w:ascii="Cambria" w:hAnsi="Cambria"/>
        </w:rPr>
        <w:t xml:space="preserve"> representation of the set </w:t>
      </w:r>
      <m:oMath>
        <m:r>
          <w:rPr>
            <w:rFonts w:ascii="Cambria Math" w:hAnsi="Cambria Math"/>
          </w:rPr>
          <m:t>T</m:t>
        </m:r>
      </m:oMath>
      <w:r w:rsidR="001D41F4" w:rsidRPr="001D41F4">
        <w:rPr>
          <w:rFonts w:ascii="Cambria" w:hAnsi="Cambria"/>
        </w:rPr>
        <w:t xml:space="preserve"> of elements,</w:t>
      </w:r>
      <w:r w:rsidR="001D41F4">
        <w:rPr>
          <w:rFonts w:ascii="Cambria" w:hAnsi="Cambria"/>
        </w:rPr>
        <w:t xml:space="preserve"> </w:t>
      </w:r>
      <w:r w:rsidR="001D41F4" w:rsidRPr="001D41F4">
        <w:rPr>
          <w:rFonts w:ascii="Cambria" w:hAnsi="Cambria"/>
        </w:rPr>
        <w:t>in terms of combinations of different features.</w:t>
      </w:r>
      <w:r w:rsidR="001D41F4">
        <w:rPr>
          <w:rFonts w:ascii="Cambria" w:hAnsi="Cambria"/>
        </w:rPr>
        <w:t xml:space="preserve"> </w:t>
      </w:r>
      <w:r w:rsidR="001D41F4" w:rsidRPr="001D41F4">
        <w:rPr>
          <w:rFonts w:ascii="Cambria" w:hAnsi="Cambria"/>
        </w:rPr>
        <w:t>For instance, suppose the set of states which are currently</w:t>
      </w:r>
      <w:r w:rsidR="005826B5">
        <w:rPr>
          <w:rFonts w:ascii="Cambria" w:hAnsi="Cambria"/>
        </w:rPr>
        <w:t xml:space="preserve"> experiencing</w:t>
      </w:r>
      <w:r w:rsidR="001D41F4" w:rsidRPr="001D41F4">
        <w:rPr>
          <w:rFonts w:ascii="Cambria" w:hAnsi="Cambria"/>
        </w:rPr>
        <w:t xml:space="preserve"> high </w:t>
      </w:r>
      <w:r w:rsidR="005826B5">
        <w:rPr>
          <w:rFonts w:ascii="Cambria" w:hAnsi="Cambria"/>
        </w:rPr>
        <w:t xml:space="preserve">activity </w:t>
      </w:r>
      <w:r w:rsidR="001D41F4" w:rsidRPr="001D41F4">
        <w:rPr>
          <w:rFonts w:ascii="Cambria" w:hAnsi="Cambria"/>
        </w:rPr>
        <w:t>are precisely</w:t>
      </w:r>
      <w:r w:rsidR="001D41F4">
        <w:rPr>
          <w:rFonts w:ascii="Cambria" w:hAnsi="Cambria"/>
        </w:rPr>
        <w:t xml:space="preserve"> </w:t>
      </w:r>
      <w:r w:rsidR="001D41F4" w:rsidRPr="001D41F4">
        <w:rPr>
          <w:rFonts w:ascii="Cambria" w:hAnsi="Cambria"/>
        </w:rPr>
        <w:t>those in the East and South.</w:t>
      </w:r>
    </w:p>
    <w:p w14:paraId="4D1D5A9F"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These could be described in two alternative ways:</w:t>
      </w:r>
    </w:p>
    <w:p w14:paraId="7A2A5362" w14:textId="77777777"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(a) by just listing all the states (e.g., VA, NC, MD, etc.) or,</w:t>
      </w:r>
    </w:p>
    <w:p w14:paraId="44CDDDB3" w14:textId="5C1ABAC8" w:rsidR="001D41F4" w:rsidRPr="001D41F4" w:rsidRDefault="001D41F4" w:rsidP="001D41F4">
      <w:pPr>
        <w:pStyle w:val="NormalWeb"/>
        <w:spacing w:before="0" w:beforeAutospacing="0" w:after="0" w:afterAutospacing="0"/>
        <w:rPr>
          <w:rFonts w:ascii="Cambria" w:hAnsi="Cambria"/>
        </w:rPr>
      </w:pPr>
      <w:r w:rsidRPr="001D41F4">
        <w:rPr>
          <w:rFonts w:ascii="Cambria" w:hAnsi="Cambria"/>
        </w:rPr>
        <w:t>(b) as just Eastern and Southern states. The latter is preferred because of its</w:t>
      </w:r>
      <w:r>
        <w:rPr>
          <w:rFonts w:ascii="Cambria" w:hAnsi="Cambria"/>
        </w:rPr>
        <w:t xml:space="preserve"> </w:t>
      </w:r>
      <w:r w:rsidRPr="001D41F4">
        <w:rPr>
          <w:rFonts w:ascii="Cambria" w:hAnsi="Cambria"/>
        </w:rPr>
        <w:t>succinctness.</w:t>
      </w:r>
    </w:p>
    <w:p w14:paraId="5B44A0E3" w14:textId="616A6101" w:rsidR="00EB2410" w:rsidRDefault="00EB2410" w:rsidP="00EB2410">
      <w:pPr>
        <w:pStyle w:val="NormalWeb"/>
        <w:spacing w:before="0" w:beforeAutospacing="0" w:after="0" w:afterAutospacing="0"/>
        <w:rPr>
          <w:rFonts w:ascii="Cambria" w:hAnsi="Cambria"/>
        </w:rPr>
      </w:pPr>
    </w:p>
    <w:p w14:paraId="49183D21" w14:textId="57F45AB6" w:rsidR="001D41F4" w:rsidRDefault="001D41F4" w:rsidP="001D41F4">
      <w:pPr>
        <w:pStyle w:val="NormalWeb"/>
        <w:spacing w:before="0" w:beforeAutospacing="0" w:after="0" w:afterAutospacing="0"/>
        <w:rPr>
          <w:rFonts w:ascii="Cambria" w:hAnsi="Cambria"/>
        </w:rPr>
      </w:pPr>
      <w:r w:rsidRPr="001D41F4">
        <w:rPr>
          <w:rFonts w:ascii="Cambria" w:hAnsi="Cambria"/>
        </w:rPr>
        <w:t xml:space="preserve">Note that for each element in </w:t>
      </w:r>
      <m:oMath>
        <m:r>
          <w:rPr>
            <w:rFonts w:ascii="Cambria Math" w:hAnsi="Cambria Math"/>
          </w:rPr>
          <m:t>U</m:t>
        </m:r>
      </m:oMath>
      <w:r w:rsidRPr="001D41F4">
        <w:rPr>
          <w:rFonts w:ascii="Cambria" w:hAnsi="Cambria"/>
        </w:rPr>
        <w:t xml:space="preserve"> there is a feature in our data matrix. This is required to be able to represent</w:t>
      </w:r>
      <w:r>
        <w:rPr>
          <w:rFonts w:ascii="Cambria" w:hAnsi="Cambria"/>
        </w:rPr>
        <w:t xml:space="preserve"> </w:t>
      </w:r>
      <w:r w:rsidRPr="001D41F4">
        <w:rPr>
          <w:rFonts w:ascii="Cambria" w:hAnsi="Cambria"/>
        </w:rPr>
        <w:t xml:space="preserve">any given target set </w:t>
      </w:r>
      <m:oMath>
        <m:r>
          <w:rPr>
            <w:rFonts w:ascii="Cambria Math" w:hAnsi="Cambria Math"/>
          </w:rPr>
          <m:t>T</m:t>
        </m:r>
      </m:oMath>
      <w:r w:rsidRPr="001D41F4">
        <w:rPr>
          <w:rFonts w:ascii="Cambria" w:hAnsi="Cambria"/>
        </w:rPr>
        <w:t xml:space="preserve"> in terms of unions and differences of clauses.</w:t>
      </w:r>
    </w:p>
    <w:p w14:paraId="5448EBCE" w14:textId="719940BA" w:rsidR="001D41F4" w:rsidRPr="001D41F4" w:rsidDel="00D60F54" w:rsidRDefault="001D41F4" w:rsidP="001D41F4">
      <w:pPr>
        <w:pStyle w:val="NormalWeb"/>
        <w:spacing w:before="0" w:beforeAutospacing="0" w:after="0" w:afterAutospacing="0"/>
        <w:rPr>
          <w:del w:id="704" w:author="Prathyush Sambaturu" w:date="2019-03-04T13:41:00Z"/>
          <w:rFonts w:ascii="Cambria" w:hAnsi="Cambria"/>
          <w:b/>
        </w:rPr>
      </w:pPr>
      <w:del w:id="705" w:author="Prathyush Sambaturu" w:date="2019-03-04T13:41:00Z">
        <w:r w:rsidRPr="001D41F4" w:rsidDel="00D60F54">
          <w:rPr>
            <w:b/>
          </w:rPr>
          <w:delText xml:space="preserve">Example. </w:delText>
        </w:r>
        <w:r w:rsidDel="00D60F54">
          <w:rPr>
            <w:b/>
          </w:rPr>
          <w:delText xml:space="preserve"> </w:delText>
        </w:r>
        <w:r w:rsidRPr="001D41F4" w:rsidDel="00D60F54">
          <w:rPr>
            <w:rFonts w:ascii="Cambria" w:hAnsi="Cambria"/>
          </w:rPr>
          <w:delText xml:space="preserve">Continuing our example, let </w:delText>
        </w:r>
        <m:oMath>
          <m:r>
            <w:rPr>
              <w:rFonts w:ascii="Cambria Math" w:hAnsi="Cambria Math"/>
            </w:rPr>
            <m:t>T=</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m:rPr>
              <m:lit/>
            </m:rPr>
            <w:rPr>
              <w:rFonts w:ascii="Cambria Math" w:hAnsi="Cambria Math"/>
            </w:rPr>
            <m:t>}</m:t>
          </m:r>
        </m:oMath>
        <w:r w:rsidRPr="001D41F4" w:rsidDel="00D60F54">
          <w:rPr>
            <w:rFonts w:ascii="Cambria" w:hAnsi="Cambria"/>
          </w:rPr>
          <w:delText xml:space="preserve">. </w:delText>
        </w:r>
        <w:r w:rsidR="00010F81" w:rsidDel="00D60F54">
          <w:rPr>
            <w:rFonts w:ascii="Cambria" w:hAnsi="Cambria"/>
          </w:rPr>
          <w:delText xml:space="preserve">Let us restrict ourselves on to the use of </w:delText>
        </w:r>
        <w:r w:rsidRPr="001D41F4" w:rsidDel="00D60F54">
          <w:rPr>
            <w:rFonts w:ascii="Cambria" w:hAnsi="Cambria"/>
          </w:rPr>
          <w:delText xml:space="preserve">features </w:delTex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6</m:t>
              </m:r>
            </m:sub>
          </m:sSub>
        </m:oMath>
        <w:r w:rsidRPr="001D41F4" w:rsidDel="00D60F54">
          <w:rPr>
            <w:rFonts w:ascii="Cambria" w:hAnsi="Cambria"/>
          </w:rPr>
          <w:delText xml:space="preserve"> in the clauses to represent </w:delText>
        </w:r>
        <m:oMath>
          <m:r>
            <w:rPr>
              <w:rFonts w:ascii="Cambria Math" w:hAnsi="Cambria Math"/>
            </w:rPr>
            <m:t>T</m:t>
          </m:r>
        </m:oMath>
        <w:r w:rsidRPr="001D41F4" w:rsidDel="00D60F54">
          <w:rPr>
            <w:rFonts w:ascii="Cambria" w:hAnsi="Cambria"/>
          </w:rPr>
          <w:delText xml:space="preserve"> in required form. Then, </w:delText>
        </w:r>
        <m:oMath>
          <m:r>
            <w:rPr>
              <w:rFonts w:ascii="Cambria Math" w:hAnsi="Cambria Math"/>
            </w:rPr>
            <m:t>S</m:t>
          </m:r>
          <m:d>
            <m:dPr>
              <m:ctrlPr>
                <w:rPr>
                  <w:rFonts w:ascii="Cambria Math" w:hAnsi="Cambria Math"/>
                  <w:i/>
                </w:rPr>
              </m:ctrlPr>
            </m:dPr>
            <m:e>
              <m:r>
                <w:rPr>
                  <w:rFonts w:ascii="Cambria Math" w:hAnsi="Cambria Math"/>
                </w:rPr>
                <m:t>1</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r>
            <w:rPr>
              <w:rFonts w:ascii="Cambria Math" w:hAnsi="Cambria Math"/>
            </w:rPr>
            <m:t xml:space="preserve"> = </m:t>
          </m:r>
          <m:r>
            <m:rPr>
              <m:lit/>
            </m:rP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5</m:t>
              </m:r>
            </m:sub>
          </m:sSub>
          <m:r>
            <m:rPr>
              <m:lit/>
            </m:rPr>
            <w:rPr>
              <w:rFonts w:ascii="Cambria Math" w:hAnsi="Cambria Math"/>
            </w:rPr>
            <m:t>}</m:t>
          </m:r>
        </m:oMath>
        <w:r w:rsidRPr="001D41F4" w:rsidDel="00D60F54">
          <w:rPr>
            <w:rFonts w:ascii="Cambria" w:hAnsi="Cambria"/>
          </w:rPr>
          <w:delText xml:space="preserve"> (alternatively, </w:delText>
        </w:r>
        <m:oMath>
          <m:r>
            <w:rPr>
              <w:rFonts w:ascii="Cambria Math" w:hAnsi="Cambria Math"/>
            </w:rPr>
            <m:t>S</m:t>
          </m:r>
          <m:d>
            <m:dPr>
              <m:ctrlPr>
                <w:rPr>
                  <w:rFonts w:ascii="Cambria Math" w:hAnsi="Cambria Math"/>
                  <w:i/>
                </w:rPr>
              </m:ctrlPr>
            </m:dPr>
            <m:e>
              <m:r>
                <w:rPr>
                  <w:rFonts w:ascii="Cambria Math" w:hAnsi="Cambria Math"/>
                </w:rPr>
                <m:t>2</m:t>
              </m:r>
            </m:e>
          </m:d>
          <m:r>
            <m:rPr>
              <m:sty m:val="p"/>
            </m:rPr>
            <w:rPr>
              <w:rFonts w:ascii="Cambria Math" w:hAnsi="Cambria Math"/>
            </w:rPr>
            <m:t>∪</m:t>
          </m:r>
          <m:r>
            <w:rPr>
              <w:rFonts w:ascii="Cambria Math" w:hAnsi="Cambria Math"/>
            </w:rPr>
            <m:t>S</m:t>
          </m:r>
          <m:d>
            <m:dPr>
              <m:ctrlPr>
                <w:rPr>
                  <w:rFonts w:ascii="Cambria Math" w:hAnsi="Cambria Math"/>
                  <w:i/>
                </w:rPr>
              </m:ctrlPr>
            </m:dPr>
            <m:e>
              <m:r>
                <w:rPr>
                  <w:rFonts w:ascii="Cambria Math" w:hAnsi="Cambria Math"/>
                </w:rPr>
                <m:t>5</m:t>
              </m:r>
            </m:e>
          </m:d>
        </m:oMath>
        <w:r w:rsidRPr="001D41F4" w:rsidDel="00D60F54">
          <w:rPr>
            <w:rFonts w:ascii="Cambria" w:hAnsi="Cambria"/>
          </w:rPr>
          <w:delText xml:space="preserve">) covers all elements of </w:delText>
        </w:r>
        <m:oMath>
          <m:r>
            <w:rPr>
              <w:rFonts w:ascii="Cambria Math" w:hAnsi="Cambria Math"/>
            </w:rPr>
            <m:t>T</m:t>
          </m:r>
        </m:oMath>
        <w:r w:rsidRPr="001D41F4" w:rsidDel="00D60F54">
          <w:rPr>
            <w:rFonts w:ascii="Cambria" w:hAnsi="Cambria"/>
          </w:rPr>
          <w:delText xml:space="preserve"> with just one extra element </w:delText>
        </w:r>
        <m:oMath>
          <m:sSub>
            <m:sSubPr>
              <m:ctrlPr>
                <w:rPr>
                  <w:rFonts w:ascii="Cambria Math" w:hAnsi="Cambria Math"/>
                  <w:i/>
                </w:rPr>
              </m:ctrlPr>
            </m:sSubPr>
            <m:e>
              <m:r>
                <w:rPr>
                  <w:rFonts w:ascii="Cambria Math" w:hAnsi="Cambria Math"/>
                </w:rPr>
                <m:t>e</m:t>
              </m:r>
            </m:e>
            <m:sub>
              <m:r>
                <w:rPr>
                  <w:rFonts w:ascii="Cambria Math" w:hAnsi="Cambria Math"/>
                </w:rPr>
                <m:t>5</m:t>
              </m:r>
            </m:sub>
          </m:sSub>
        </m:oMath>
        <w:r w:rsidRPr="001D41F4" w:rsidDel="00D60F54">
          <w:rPr>
            <w:rFonts w:ascii="Cambria" w:hAnsi="Cambria"/>
          </w:rPr>
          <w:delText>. T</w:delText>
        </w:r>
        <w:r w:rsidR="00524C1C" w:rsidDel="00D60F54">
          <w:rPr>
            <w:rFonts w:ascii="Cambria" w:hAnsi="Cambria"/>
          </w:rPr>
          <w:delText>hen, t</w:delText>
        </w:r>
        <w:r w:rsidR="00010F81" w:rsidDel="00D60F54">
          <w:rPr>
            <w:rFonts w:ascii="Cambria" w:hAnsi="Cambria"/>
          </w:rPr>
          <w:delText xml:space="preserve">o exactly represent </w:delText>
        </w:r>
        <m:oMath>
          <m:r>
            <w:rPr>
              <w:rFonts w:ascii="Cambria Math" w:hAnsi="Cambria Math"/>
            </w:rPr>
            <m:t>T</m:t>
          </m:r>
        </m:oMath>
        <w:r w:rsidR="00010F81" w:rsidDel="00D60F54">
          <w:rPr>
            <w:rFonts w:ascii="Cambria" w:hAnsi="Cambria"/>
          </w:rPr>
          <w:delText xml:space="preserve">, there isn’t </w:delText>
        </w:r>
        <w:r w:rsidRPr="001D41F4" w:rsidDel="00D60F54">
          <w:rPr>
            <w:rFonts w:ascii="Cambria" w:hAnsi="Cambria"/>
          </w:rPr>
          <w:delText>any negative claus</w:delText>
        </w:r>
        <w:r w:rsidR="00010F81" w:rsidDel="00D60F54">
          <w:rPr>
            <w:rFonts w:ascii="Cambria" w:hAnsi="Cambria"/>
          </w:rPr>
          <w:delText>e to pick</w:delText>
        </w:r>
        <w:r w:rsidRPr="001D41F4" w:rsidDel="00D60F54">
          <w:rPr>
            <w:rFonts w:ascii="Cambria" w:hAnsi="Cambria"/>
          </w:rPr>
          <w:delText>.</w:delText>
        </w:r>
      </w:del>
    </w:p>
    <w:p w14:paraId="540E1E55" w14:textId="70C13451" w:rsidR="005A10B7" w:rsidRDefault="005A10B7" w:rsidP="005A10B7">
      <w:pPr>
        <w:autoSpaceDE w:val="0"/>
        <w:autoSpaceDN w:val="0"/>
        <w:adjustRightInd w:val="0"/>
        <w:spacing w:after="0" w:line="240" w:lineRule="auto"/>
        <w:rPr>
          <w:rFonts w:ascii="Cambria" w:hAnsi="Cambria" w:cs="LMRoman10-Regular"/>
          <w:sz w:val="24"/>
          <w:szCs w:val="24"/>
        </w:rPr>
      </w:pPr>
    </w:p>
    <w:p w14:paraId="3F00FF9C" w14:textId="7A854620" w:rsidR="004B6524" w:rsidRDefault="00581A26" w:rsidP="00581A26">
      <w:pPr>
        <w:spacing w:after="0" w:line="240" w:lineRule="auto"/>
        <w:rPr>
          <w:rFonts w:ascii="Cambria" w:eastAsia="Times New Roman" w:hAnsi="Cambria" w:cs="Times New Roman"/>
          <w:sz w:val="24"/>
          <w:szCs w:val="24"/>
        </w:rPr>
      </w:pPr>
      <w:r w:rsidRPr="00581A26">
        <w:rPr>
          <w:rFonts w:ascii="Cambria" w:eastAsia="Times New Roman" w:hAnsi="Cambria" w:cs="Times New Roman"/>
          <w:b/>
          <w:sz w:val="24"/>
          <w:szCs w:val="24"/>
        </w:rPr>
        <w:t>Relaxed descriptions.</w:t>
      </w:r>
      <w:del w:id="706" w:author="Prathyush Sambaturu" w:date="2019-06-12T08:42:00Z">
        <w:r w:rsidDel="0030273E">
          <w:rPr>
            <w:rFonts w:ascii="Cambria" w:eastAsia="Times New Roman" w:hAnsi="Cambria" w:cs="Times New Roman"/>
            <w:b/>
            <w:sz w:val="24"/>
            <w:szCs w:val="24"/>
          </w:rPr>
          <w:delText xml:space="preserve"> </w:delText>
        </w:r>
        <w:r w:rsidRPr="00581A26" w:rsidDel="0030273E">
          <w:rPr>
            <w:rFonts w:ascii="Cambria" w:eastAsia="Times New Roman" w:hAnsi="Cambria" w:cs="Times New Roman"/>
            <w:sz w:val="24"/>
            <w:szCs w:val="24"/>
          </w:rPr>
          <w:delText xml:space="preserve">As discussed in the example </w:delText>
        </w:r>
        <w:commentRangeStart w:id="707"/>
        <w:commentRangeStart w:id="708"/>
        <w:r w:rsidRPr="00581A26" w:rsidDel="0030273E">
          <w:rPr>
            <w:rFonts w:ascii="Cambria" w:eastAsia="Times New Roman" w:hAnsi="Cambria" w:cs="Times New Roman"/>
            <w:sz w:val="24"/>
            <w:szCs w:val="24"/>
          </w:rPr>
          <w:delText xml:space="preserve">in </w:delText>
        </w:r>
        <w:r w:rsidR="0070274C" w:rsidRPr="0070274C" w:rsidDel="0030273E">
          <w:rPr>
            <w:rFonts w:ascii="Cambria" w:eastAsia="Times New Roman" w:hAnsi="Cambria" w:cs="Times New Roman"/>
            <w:sz w:val="24"/>
            <w:szCs w:val="24"/>
          </w:rPr>
          <w:fldChar w:fldCharType="begin"/>
        </w:r>
        <w:r w:rsidR="0070274C" w:rsidRPr="0070274C" w:rsidDel="0030273E">
          <w:rPr>
            <w:rFonts w:ascii="Cambria" w:eastAsia="Times New Roman" w:hAnsi="Cambria" w:cs="Times New Roman"/>
            <w:sz w:val="24"/>
            <w:szCs w:val="24"/>
          </w:rPr>
          <w:delInstrText xml:space="preserve"> REF _Ref529377693 \h  \* MERGEFORMAT </w:delInstrText>
        </w:r>
        <w:r w:rsidR="0070274C" w:rsidRPr="0070274C" w:rsidDel="0030273E">
          <w:rPr>
            <w:rFonts w:ascii="Cambria" w:eastAsia="Times New Roman" w:hAnsi="Cambria" w:cs="Times New Roman"/>
            <w:sz w:val="24"/>
            <w:szCs w:val="24"/>
          </w:rPr>
        </w:r>
        <w:r w:rsidR="0070274C" w:rsidRPr="0070274C" w:rsidDel="0030273E">
          <w:rPr>
            <w:rFonts w:ascii="Cambria" w:eastAsia="Times New Roman" w:hAnsi="Cambria" w:cs="Times New Roman"/>
            <w:sz w:val="24"/>
            <w:szCs w:val="24"/>
          </w:rPr>
          <w:fldChar w:fldCharType="separate"/>
        </w:r>
        <w:r w:rsidR="0070274C" w:rsidRPr="0070274C" w:rsidDel="0030273E">
          <w:rPr>
            <w:rFonts w:ascii="Cambria" w:hAnsi="Cambria"/>
            <w:sz w:val="24"/>
            <w:szCs w:val="24"/>
          </w:rPr>
          <w:delText xml:space="preserve">Figure </w:delText>
        </w:r>
        <w:r w:rsidR="0070274C" w:rsidRPr="0070274C" w:rsidDel="0030273E">
          <w:rPr>
            <w:rFonts w:ascii="Cambria" w:hAnsi="Cambria"/>
            <w:noProof/>
            <w:sz w:val="24"/>
            <w:szCs w:val="24"/>
          </w:rPr>
          <w:delText>1</w:delText>
        </w:r>
        <w:r w:rsidR="0070274C" w:rsidRPr="0070274C" w:rsidDel="0030273E">
          <w:rPr>
            <w:rFonts w:ascii="Cambria" w:eastAsia="Times New Roman" w:hAnsi="Cambria" w:cs="Times New Roman"/>
            <w:sz w:val="24"/>
            <w:szCs w:val="24"/>
          </w:rPr>
          <w:fldChar w:fldCharType="end"/>
        </w:r>
        <w:commentRangeEnd w:id="707"/>
        <w:r w:rsidR="00635954" w:rsidDel="0030273E">
          <w:rPr>
            <w:rStyle w:val="CommentReference"/>
          </w:rPr>
          <w:commentReference w:id="707"/>
        </w:r>
        <w:commentRangeEnd w:id="708"/>
        <w:r w:rsidR="0030273E" w:rsidDel="0030273E">
          <w:rPr>
            <w:rStyle w:val="CommentReference"/>
          </w:rPr>
          <w:commentReference w:id="708"/>
        </w:r>
        <w:r w:rsidR="0070274C" w:rsidDel="0030273E">
          <w:rPr>
            <w:rFonts w:ascii="Cambria" w:eastAsia="Times New Roman" w:hAnsi="Cambria" w:cs="Times New Roman"/>
            <w:sz w:val="24"/>
            <w:szCs w:val="24"/>
          </w:rPr>
          <w:delText>,</w:delText>
        </w:r>
      </w:del>
      <w:r w:rsidR="0070274C">
        <w:rPr>
          <w:rFonts w:ascii="Cambria" w:eastAsia="Times New Roman" w:hAnsi="Cambria" w:cs="Times New Roman"/>
          <w:sz w:val="24"/>
          <w:szCs w:val="24"/>
        </w:rPr>
        <w:t xml:space="preserve"> </w:t>
      </w:r>
      <w:ins w:id="709" w:author="Prathyush Sambaturu" w:date="2019-06-12T08:42:00Z">
        <w:r w:rsidR="0030273E">
          <w:rPr>
            <w:rFonts w:ascii="Cambria" w:eastAsia="Times New Roman" w:hAnsi="Cambria" w:cs="Times New Roman"/>
            <w:sz w:val="24"/>
            <w:szCs w:val="24"/>
          </w:rPr>
          <w:t>I</w:t>
        </w:r>
      </w:ins>
      <w:del w:id="710" w:author="Prathyush Sambaturu" w:date="2019-06-12T08:42:00Z">
        <w:r w:rsidRPr="00581A26" w:rsidDel="0030273E">
          <w:rPr>
            <w:rFonts w:ascii="Cambria" w:eastAsia="Times New Roman" w:hAnsi="Cambria" w:cs="Times New Roman"/>
            <w:sz w:val="24"/>
            <w:szCs w:val="24"/>
          </w:rPr>
          <w:delText>i</w:delText>
        </w:r>
      </w:del>
      <w:r w:rsidRPr="00581A26">
        <w:rPr>
          <w:rFonts w:ascii="Cambria" w:eastAsia="Times New Roman" w:hAnsi="Cambria" w:cs="Times New Roman"/>
          <w:sz w:val="24"/>
          <w:szCs w:val="24"/>
        </w:rPr>
        <w:t>n some cases, the</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target set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does not have a small description, but we can find a 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which is </w:t>
      </w:r>
      <w:r w:rsidRPr="00581A26">
        <w:rPr>
          <w:rFonts w:ascii="Cambria" w:eastAsia="Times New Roman" w:hAnsi="Cambria" w:cs="Times New Roman"/>
          <w:i/>
          <w:sz w:val="24"/>
          <w:szCs w:val="24"/>
        </w:rPr>
        <w:t>close</w:t>
      </w:r>
      <w:r w:rsidRPr="00581A26">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xml:space="preserve">, and has a smaller description than </w:t>
      </w:r>
      <m:oMath>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We model this as finding a representation for</w:t>
      </w:r>
      <w:r>
        <w:rPr>
          <w:rFonts w:ascii="Cambria" w:eastAsia="Times New Roman" w:hAnsi="Cambria" w:cs="Times New Roman"/>
          <w:b/>
          <w:sz w:val="24"/>
          <w:szCs w:val="24"/>
        </w:rPr>
        <w:t xml:space="preserve"> </w:t>
      </w:r>
      <w:r w:rsidRPr="00581A26">
        <w:rPr>
          <w:rFonts w:ascii="Cambria" w:eastAsia="Times New Roman" w:hAnsi="Cambria" w:cs="Times New Roman"/>
          <w:sz w:val="24"/>
          <w:szCs w:val="24"/>
        </w:rPr>
        <w:t xml:space="preserve">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581A26">
        <w:rPr>
          <w:rFonts w:ascii="Cambria" w:eastAsia="Times New Roman" w:hAnsi="Cambria" w:cs="Times New Roman"/>
          <w:sz w:val="24"/>
          <w:szCs w:val="24"/>
        </w:rPr>
        <w:t xml:space="preserve"> such that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581A26">
        <w:rPr>
          <w:rFonts w:ascii="Cambria" w:eastAsia="Times New Roman" w:hAnsi="Cambria" w:cs="Times New Roman"/>
          <w:sz w:val="24"/>
          <w:szCs w:val="24"/>
        </w:rPr>
        <w:t>, which is formalized as the</w:t>
      </w:r>
      <w:r>
        <w:rPr>
          <w:rFonts w:ascii="Cambria" w:eastAsia="Times New Roman" w:hAnsi="Cambria" w:cs="Times New Roman"/>
          <w:sz w:val="24"/>
          <w:szCs w:val="24"/>
        </w:rPr>
        <w:t xml:space="preserve"> </w:t>
      </w:r>
      <m:oMath>
        <m:r>
          <w:rPr>
            <w:rFonts w:ascii="Cambria Math" w:eastAsia="Times New Roman" w:hAnsi="Cambria Math" w:cs="Times New Roman"/>
            <w:sz w:val="24"/>
            <w:szCs w:val="24"/>
          </w:rPr>
          <m:t>MinApproxDesc</m:t>
        </m:r>
      </m:oMath>
      <w:r>
        <w:rPr>
          <w:rFonts w:ascii="Cambria" w:eastAsia="Times New Roman" w:hAnsi="Cambria" w:cs="Times New Roman"/>
          <w:sz w:val="24"/>
          <w:szCs w:val="24"/>
        </w:rPr>
        <w:t xml:space="preserve"> </w:t>
      </w:r>
      <w:r w:rsidRPr="00581A26">
        <w:rPr>
          <w:rFonts w:ascii="Cambria" w:eastAsia="Times New Roman" w:hAnsi="Cambria" w:cs="Times New Roman"/>
          <w:sz w:val="24"/>
          <w:szCs w:val="24"/>
        </w:rPr>
        <w:t>problem:</w:t>
      </w:r>
    </w:p>
    <w:p w14:paraId="39B61662" w14:textId="1898C127" w:rsidR="00581A26" w:rsidRPr="00991194" w:rsidRDefault="00581A26" w:rsidP="00991194">
      <w:pPr>
        <w:pStyle w:val="ListParagraph"/>
        <w:rPr>
          <w:rFonts w:ascii="Cambria" w:hAnsi="Cambria"/>
          <w:sz w:val="24"/>
          <w:szCs w:val="24"/>
        </w:rPr>
      </w:pPr>
      <w:r w:rsidRPr="00991194">
        <w:rPr>
          <w:rFonts w:ascii="Cambria" w:hAnsi="Cambria"/>
          <w:sz w:val="24"/>
          <w:szCs w:val="24"/>
        </w:rPr>
        <w:t xml:space="preserve">Given a target set </w:t>
      </w:r>
      <m:oMath>
        <m:r>
          <w:rPr>
            <w:rFonts w:ascii="Cambria Math" w:hAnsi="Cambria Math"/>
            <w:sz w:val="24"/>
            <w:szCs w:val="24"/>
          </w:rPr>
          <m:t>T</m:t>
        </m:r>
        <m:r>
          <m:rPr>
            <m:sty m:val="p"/>
          </m:rPr>
          <w:rPr>
            <w:rFonts w:ascii="Cambria Math" w:hAnsi="Cambria Math"/>
            <w:sz w:val="24"/>
            <w:szCs w:val="24"/>
          </w:rPr>
          <m:t>⊆</m:t>
        </m:r>
        <m:r>
          <w:rPr>
            <w:rFonts w:ascii="Cambria Math" w:hAnsi="Cambria Math"/>
            <w:sz w:val="24"/>
            <w:szCs w:val="24"/>
          </w:rPr>
          <m:t>U</m:t>
        </m:r>
      </m:oMath>
      <w:r w:rsidRPr="00991194">
        <w:rPr>
          <w:rFonts w:ascii="Cambria" w:hAnsi="Cambria"/>
          <w:sz w:val="24"/>
          <w:szCs w:val="24"/>
        </w:rPr>
        <w:t xml:space="preserve">, a dataset </w:t>
      </w:r>
      <m:oMath>
        <m:r>
          <w:rPr>
            <w:rFonts w:ascii="Cambria Math" w:hAnsi="Cambria Math"/>
            <w:sz w:val="24"/>
            <w:szCs w:val="24"/>
          </w:rPr>
          <m:t>D</m:t>
        </m:r>
      </m:oMath>
      <w:r w:rsidRPr="00991194">
        <w:rPr>
          <w:rFonts w:ascii="Cambria" w:hAnsi="Cambria"/>
          <w:sz w:val="24"/>
          <w:szCs w:val="24"/>
        </w:rPr>
        <w:t>, and constant parameters</w:t>
      </w:r>
      <w:r w:rsidR="00991194" w:rsidRPr="00991194">
        <w:rPr>
          <w:rFonts w:ascii="Cambria" w:hAnsi="Cambria"/>
          <w:sz w:val="24"/>
          <w:szCs w:val="24"/>
        </w:rPr>
        <w:t xml:space="preserve"> </w:t>
      </w:r>
      <m:oMath>
        <m:r>
          <w:rPr>
            <w:rFonts w:ascii="Cambria Math" w:hAnsi="Cambria Math"/>
            <w:sz w:val="24"/>
            <w:szCs w:val="24"/>
          </w:rPr>
          <m:t>α, β, γ</m:t>
        </m:r>
      </m:oMath>
      <w:r w:rsidRPr="00991194">
        <w:rPr>
          <w:rFonts w:ascii="Cambria" w:hAnsi="Cambria"/>
          <w:sz w:val="24"/>
          <w:szCs w:val="24"/>
        </w:rPr>
        <w:t xml:space="preserve">, the </w:t>
      </w:r>
      <m:oMath>
        <m:r>
          <w:rPr>
            <w:rFonts w:ascii="Cambria Math" w:hAnsi="Cambria Math"/>
            <w:sz w:val="24"/>
            <w:szCs w:val="24"/>
          </w:rPr>
          <m:t>MinApproxDesc</m:t>
        </m:r>
        <m:d>
          <m:dPr>
            <m:ctrlPr>
              <w:rPr>
                <w:rFonts w:ascii="Cambria Math" w:hAnsi="Cambria Math"/>
                <w:i/>
                <w:sz w:val="24"/>
                <w:szCs w:val="24"/>
              </w:rPr>
            </m:ctrlPr>
          </m:dPr>
          <m:e>
            <m:r>
              <w:rPr>
                <w:rFonts w:ascii="Cambria Math" w:hAnsi="Cambria Math"/>
                <w:sz w:val="24"/>
                <w:szCs w:val="24"/>
              </w:rPr>
              <m:t>T,D</m:t>
            </m:r>
          </m:e>
        </m:d>
      </m:oMath>
      <w:r w:rsidRPr="00991194">
        <w:rPr>
          <w:rFonts w:ascii="Cambria" w:hAnsi="Cambria"/>
          <w:sz w:val="24"/>
          <w:szCs w:val="24"/>
        </w:rPr>
        <w:t xml:space="preserve"> problem involves</w:t>
      </w:r>
      <w:r w:rsidR="00991194" w:rsidRPr="00991194">
        <w:rPr>
          <w:rFonts w:ascii="Cambria" w:hAnsi="Cambria"/>
          <w:sz w:val="24"/>
          <w:szCs w:val="24"/>
        </w:rPr>
        <w:t xml:space="preserve"> </w:t>
      </w:r>
      <w:r w:rsidRPr="00991194">
        <w:rPr>
          <w:rFonts w:ascii="Cambria" w:hAnsi="Cambria"/>
          <w:sz w:val="24"/>
          <w:szCs w:val="24"/>
        </w:rPr>
        <w:t xml:space="preserve">finding a set of tuples </w:t>
      </w:r>
      <m:oMath>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1</m:t>
            </m:r>
          </m:sup>
        </m:sSup>
        <m:r>
          <w:rPr>
            <w:rFonts w:ascii="Cambria Math" w:hAnsi="Cambria Math"/>
            <w:sz w:val="24"/>
            <w:szCs w:val="24"/>
          </w:rPr>
          <m:t>,</m:t>
        </m:r>
        <m:r>
          <m:rPr>
            <m:sty m:val="p"/>
          </m:rPr>
          <w:rPr>
            <w:rFonts w:ascii="Cambria Math" w:hAnsi="Cambria Math"/>
            <w:sz w:val="24"/>
            <w:szCs w:val="24"/>
          </w:rPr>
          <m:t>…</m:t>
        </m:r>
        <m: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j</m:t>
            </m:r>
          </m:e>
          <m:sup>
            <m:r>
              <m:rPr>
                <m:sty m:val="bi"/>
              </m:rPr>
              <w:rPr>
                <w:rFonts w:ascii="Cambria Math" w:hAnsi="Cambria Math"/>
                <w:sz w:val="24"/>
                <w:szCs w:val="24"/>
              </w:rPr>
              <m:t>s</m:t>
            </m:r>
          </m:sup>
        </m:sSup>
      </m:oMath>
      <w:r w:rsidRPr="00991194">
        <w:rPr>
          <w:rFonts w:ascii="Cambria" w:hAnsi="Cambria"/>
          <w:sz w:val="24"/>
          <w:szCs w:val="24"/>
        </w:rPr>
        <w:t>,</w:t>
      </w:r>
      <w:r w:rsidR="00991194" w:rsidRPr="00991194">
        <w:rPr>
          <w:rFonts w:ascii="Cambria" w:hAnsi="Cambria"/>
          <w:sz w:val="24"/>
          <w:szCs w:val="24"/>
        </w:rPr>
        <w:t xml:space="preserve"> </w:t>
      </w:r>
      <w:r w:rsidRPr="00991194">
        <w:rPr>
          <w:rFonts w:ascii="Cambria" w:hAnsi="Cambria"/>
          <w:sz w:val="24"/>
          <w:szCs w:val="24"/>
        </w:rPr>
        <w:t>such that</w:t>
      </w:r>
    </w:p>
    <w:p w14:paraId="198571B7" w14:textId="43168292" w:rsidR="00581A26" w:rsidRPr="00991194" w:rsidRDefault="00D95967" w:rsidP="00991194">
      <w:pPr>
        <w:pStyle w:val="ListParagraph"/>
        <w:rPr>
          <w:rFonts w:ascii="Cambria" w:hAnsi="Cambria"/>
          <w:sz w:val="24"/>
          <w:szCs w:val="24"/>
        </w:rPr>
      </w:pPr>
      <m:oMathPara>
        <m:oMath>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S</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ctrlPr>
                <w:rPr>
                  <w:rFonts w:ascii="Cambria Math" w:hAnsi="Cambria Math"/>
                  <w:i/>
                  <w:sz w:val="24"/>
                  <w:szCs w:val="24"/>
                </w:rPr>
              </m:ctrlPr>
            </m:e>
          </m:nary>
          <m:r>
            <w:rPr>
              <w:rFonts w:ascii="Cambria Math" w:hAnsi="Cambria Math"/>
              <w:sz w:val="24"/>
              <w:szCs w:val="24"/>
            </w:rPr>
            <m:t>,</m:t>
          </m:r>
        </m:oMath>
      </m:oMathPara>
    </w:p>
    <w:p w14:paraId="2F68313A" w14:textId="4B0CA448" w:rsidR="00581A26" w:rsidRPr="00991194" w:rsidRDefault="00581A26" w:rsidP="00991194">
      <w:pPr>
        <w:pStyle w:val="ListParagraph"/>
        <w:rPr>
          <w:rFonts w:ascii="Cambria" w:hAnsi="Cambria"/>
          <w:sz w:val="24"/>
          <w:szCs w:val="24"/>
        </w:rPr>
      </w:pPr>
    </w:p>
    <w:p w14:paraId="241C657D" w14:textId="4317494B" w:rsidR="00581A26" w:rsidRDefault="00D95967" w:rsidP="00991194">
      <w:pPr>
        <w:pStyle w:val="ListParagraph"/>
        <w:rPr>
          <w:rFonts w:ascii="Cambria" w:hAnsi="Cambria"/>
          <w:sz w:val="24"/>
          <w:szCs w:val="24"/>
        </w:rPr>
      </w:pPr>
      <m:oMath>
        <m:d>
          <m:dPr>
            <m:begChr m:val="|"/>
            <m:endChr m:val="|"/>
            <m:ctrlPr>
              <w:rPr>
                <w:rFonts w:ascii="Cambria Math" w:hAnsi="Cambria Math"/>
                <w:i/>
                <w:sz w:val="24"/>
                <w:szCs w:val="24"/>
              </w:rPr>
            </m:ctrlPr>
          </m:dPr>
          <m:e>
            <m:r>
              <m:rPr>
                <m:lit/>
              </m:rPr>
              <w:rPr>
                <w:rFonts w:ascii="Cambria Math" w:hAnsi="Cambria Math"/>
                <w:sz w:val="24"/>
                <w:szCs w:val="24"/>
              </w:rPr>
              <m:t>{</m:t>
            </m:r>
            <m:r>
              <w:rPr>
                <w:rFonts w:ascii="Cambria Math" w:hAnsi="Cambria Math"/>
                <w:sz w:val="24"/>
                <w:szCs w:val="24"/>
              </w:rPr>
              <m:t>i:i</m:t>
            </m:r>
            <m:r>
              <m:rPr>
                <m:sty m:val="p"/>
              </m:rPr>
              <w:rPr>
                <w:rFonts w:ascii="Cambria Math" w:hAnsi="Cambria Math"/>
                <w:sz w:val="24"/>
                <w:szCs w:val="24"/>
              </w:rPr>
              <m:t>∈</m:t>
            </m:r>
            <m:r>
              <w:rPr>
                <w:rFonts w:ascii="Cambria Math" w:hAnsi="Cambria Math"/>
                <w:sz w:val="24"/>
                <w:szCs w:val="24"/>
              </w:rPr>
              <m:t>T</m:t>
            </m:r>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T</m:t>
                </m:r>
                <m:ctrlPr>
                  <w:rPr>
                    <w:rFonts w:ascii="Cambria Math" w:hAnsi="Cambria Math"/>
                    <w:sz w:val="24"/>
                    <w:szCs w:val="24"/>
                  </w:rPr>
                </m:ctrlPr>
              </m:e>
              <m:sup>
                <m: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r>
              <m:rPr>
                <m:lit/>
              </m:rPr>
              <w:rPr>
                <w:rFonts w:ascii="Cambria Math" w:hAnsi="Cambria Math"/>
                <w:sz w:val="24"/>
                <w:szCs w:val="24"/>
              </w:rPr>
              <m:t>}</m:t>
            </m:r>
          </m:e>
        </m:d>
        <m:r>
          <m:rPr>
            <m:sty m:val="p"/>
          </m:rPr>
          <w:rPr>
            <w:rFonts w:ascii="Cambria Math" w:hAnsi="Cambria Math"/>
            <w:sz w:val="24"/>
            <w:szCs w:val="24"/>
          </w:rPr>
          <m:t>≤</m:t>
        </m:r>
        <m:r>
          <w:rPr>
            <w:rFonts w:ascii="Cambria Math" w:hAnsi="Cambria Math"/>
            <w:sz w:val="24"/>
            <w:szCs w:val="24"/>
          </w:rPr>
          <m:t>γ</m:t>
        </m:r>
        <m:d>
          <m:dPr>
            <m:begChr m:val="|"/>
            <m:endChr m:val="|"/>
            <m:ctrlPr>
              <w:rPr>
                <w:rFonts w:ascii="Cambria Math" w:hAnsi="Cambria Math"/>
                <w:i/>
                <w:sz w:val="24"/>
                <w:szCs w:val="24"/>
              </w:rPr>
            </m:ctrlPr>
          </m:dPr>
          <m:e>
            <m:r>
              <w:rPr>
                <w:rFonts w:ascii="Cambria Math" w:hAnsi="Cambria Math"/>
                <w:sz w:val="24"/>
                <w:szCs w:val="24"/>
              </w:rPr>
              <m:t>T</m:t>
            </m:r>
          </m:e>
        </m:d>
      </m:oMath>
      <w:r w:rsidR="00581A26" w:rsidRPr="00991194">
        <w:rPr>
          <w:rFonts w:ascii="Cambria" w:hAnsi="Cambria"/>
          <w:sz w:val="24"/>
          <w:szCs w:val="24"/>
        </w:rPr>
        <w:t>,</w:t>
      </w:r>
      <w:r w:rsidR="00991194" w:rsidRPr="00991194">
        <w:rPr>
          <w:rFonts w:ascii="Cambria" w:hAnsi="Cambria"/>
          <w:sz w:val="24"/>
          <w:szCs w:val="24"/>
        </w:rPr>
        <w:t xml:space="preserve"> </w:t>
      </w:r>
      <w:r w:rsidR="00581A26" w:rsidRPr="00991194">
        <w:rPr>
          <w:rFonts w:ascii="Cambria" w:hAnsi="Cambria"/>
          <w:sz w:val="24"/>
          <w:szCs w:val="24"/>
        </w:rPr>
        <w:t>and the associated cost</w:t>
      </w:r>
      <w:r w:rsidR="00991194" w:rsidRPr="00991194">
        <w:rPr>
          <w:rFonts w:ascii="Cambria" w:hAnsi="Cambria"/>
          <w:sz w:val="24"/>
          <w:szCs w:val="24"/>
        </w:rPr>
        <w:t xml:space="preserve"> </w:t>
      </w:r>
      <m:oMath>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=1</m:t>
            </m:r>
            <m:ctrlPr>
              <w:rPr>
                <w:rFonts w:ascii="Cambria Math" w:hAnsi="Cambria Math"/>
                <w:i/>
                <w:sz w:val="24"/>
                <w:szCs w:val="24"/>
              </w:rPr>
            </m:ctrlPr>
          </m:sub>
          <m:sup>
            <m:r>
              <w:rPr>
                <w:rFonts w:ascii="Cambria Math" w:hAnsi="Cambria Math"/>
                <w:sz w:val="24"/>
                <w:szCs w:val="24"/>
              </w:rPr>
              <m:t>r</m:t>
            </m:r>
            <m:ctrlPr>
              <w:rPr>
                <w:rFonts w:ascii="Cambria Math" w:hAnsi="Cambria Math"/>
                <w:i/>
                <w:sz w:val="24"/>
                <w:szCs w:val="24"/>
              </w:rPr>
            </m:ctrlPr>
          </m:sup>
          <m:e>
            <m:r>
              <w:rPr>
                <w:rFonts w:ascii="Cambria Math" w:hAnsi="Cambria Math"/>
                <w:sz w:val="24"/>
                <w:szCs w:val="24"/>
              </w:rPr>
              <m:t>α</m:t>
            </m:r>
            <m:ctrlPr>
              <w:rPr>
                <w:rFonts w:ascii="Cambria Math" w:hAnsi="Cambria Math"/>
                <w:i/>
                <w:sz w:val="24"/>
                <w:szCs w:val="24"/>
              </w:rPr>
            </m:ctrlPr>
          </m:e>
        </m:nary>
        <m:r>
          <m:rPr>
            <m:sty m:val="p"/>
          </m:rPr>
          <w:rPr>
            <w:rFonts w:ascii="Cambria Math" w:hAnsi="Cambria Math"/>
            <w:sz w:val="24"/>
            <w:szCs w:val="24"/>
          </w:rPr>
          <m:t xml:space="preserve">⋅ </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r>
          <w:rPr>
            <w:rFonts w:ascii="Cambria Math" w:hAnsi="Cambria Math"/>
            <w:sz w:val="24"/>
            <w:szCs w:val="24"/>
          </w:rPr>
          <m:t>+</m:t>
        </m:r>
        <m:nary>
          <m:naryPr>
            <m:chr m:val="∑"/>
            <m:ctrlPr>
              <w:rPr>
                <w:rFonts w:ascii="Cambria Math" w:hAnsi="Cambria Math"/>
                <w:sz w:val="24"/>
                <w:szCs w:val="24"/>
              </w:rPr>
            </m:ctrlPr>
          </m:naryPr>
          <m:sub>
            <m:r>
              <m:rPr>
                <m:scr m:val="script"/>
                <m:sty m:val="p"/>
              </m:rPr>
              <w:rPr>
                <w:rFonts w:ascii="Cambria Math" w:hAnsi="Cambria Math"/>
                <w:sz w:val="24"/>
                <w:szCs w:val="24"/>
              </w:rPr>
              <m:t>l</m:t>
            </m:r>
            <m:r>
              <w:rPr>
                <w:rFonts w:ascii="Cambria Math" w:hAnsi="Cambria Math"/>
                <w:sz w:val="24"/>
                <w:szCs w:val="24"/>
              </w:rPr>
              <m:t>=r+1</m:t>
            </m:r>
            <m:ctrlPr>
              <w:rPr>
                <w:rFonts w:ascii="Cambria Math" w:hAnsi="Cambria Math"/>
                <w:i/>
                <w:sz w:val="24"/>
                <w:szCs w:val="24"/>
              </w:rPr>
            </m:ctrlPr>
          </m:sub>
          <m:sup>
            <m:r>
              <w:rPr>
                <w:rFonts w:ascii="Cambria Math" w:hAnsi="Cambria Math"/>
                <w:sz w:val="24"/>
                <w:szCs w:val="24"/>
              </w:rPr>
              <m:t>s</m:t>
            </m:r>
            <m:ctrlPr>
              <w:rPr>
                <w:rFonts w:ascii="Cambria Math" w:hAnsi="Cambria Math"/>
                <w:i/>
                <w:sz w:val="24"/>
                <w:szCs w:val="24"/>
              </w:rPr>
            </m:ctrlPr>
          </m:sup>
          <m:e>
            <m:r>
              <w:rPr>
                <w:rFonts w:ascii="Cambria Math" w:hAnsi="Cambria Math"/>
                <w:sz w:val="24"/>
                <w:szCs w:val="24"/>
              </w:rPr>
              <m:t>β</m:t>
            </m:r>
            <m:ctrlPr>
              <w:rPr>
                <w:rFonts w:ascii="Cambria Math" w:hAnsi="Cambria Math"/>
                <w:i/>
                <w:sz w:val="24"/>
                <w:szCs w:val="24"/>
              </w:rPr>
            </m:ctrlPr>
          </m:e>
        </m:nary>
        <m:r>
          <m:rPr>
            <m:sty m:val="p"/>
          </m:rPr>
          <w:rPr>
            <w:rFonts w:ascii="Cambria Math" w:hAnsi="Cambria Math"/>
            <w:sz w:val="24"/>
            <w:szCs w:val="24"/>
          </w:rPr>
          <m:t>⋅</m:t>
        </m:r>
        <m:r>
          <w:rPr>
            <w:rFonts w:ascii="Cambria Math" w:hAnsi="Cambria Math"/>
            <w:sz w:val="24"/>
            <w:szCs w:val="24"/>
          </w:rPr>
          <m:t>NUM</m:t>
        </m:r>
        <m:d>
          <m:dPr>
            <m:ctrlPr>
              <w:rPr>
                <w:rFonts w:ascii="Cambria Math" w:hAnsi="Cambria Math"/>
                <w:i/>
                <w:sz w:val="24"/>
                <w:szCs w:val="24"/>
              </w:rPr>
            </m:ctrlPr>
          </m:dPr>
          <m:e>
            <m:sSup>
              <m:sSupPr>
                <m:ctrlPr>
                  <w:rPr>
                    <w:rFonts w:ascii="Cambria Math" w:hAnsi="Cambria Math"/>
                    <w:i/>
                    <w:sz w:val="24"/>
                    <w:szCs w:val="24"/>
                  </w:rPr>
                </m:ctrlPr>
              </m:sSupPr>
              <m:e>
                <m:r>
                  <m:rPr>
                    <m:sty m:val="bi"/>
                  </m:rPr>
                  <w:rPr>
                    <w:rFonts w:ascii="Cambria Math" w:hAnsi="Cambria Math"/>
                    <w:sz w:val="24"/>
                    <w:szCs w:val="24"/>
                  </w:rPr>
                  <m:t>j</m:t>
                </m:r>
              </m:e>
              <m:sup>
                <m:r>
                  <m:rPr>
                    <m:scr m:val="script"/>
                    <m:sty m:val="p"/>
                  </m:rPr>
                  <w:rPr>
                    <w:rFonts w:ascii="Cambria Math" w:hAnsi="Cambria Math"/>
                    <w:sz w:val="24"/>
                    <w:szCs w:val="24"/>
                  </w:rPr>
                  <m:t>l</m:t>
                </m:r>
              </m:sup>
            </m:sSup>
          </m:e>
        </m:d>
      </m:oMath>
      <w:r w:rsidR="00991194" w:rsidRPr="00991194">
        <w:rPr>
          <w:rFonts w:ascii="Cambria" w:hAnsi="Cambria"/>
          <w:sz w:val="24"/>
          <w:szCs w:val="24"/>
        </w:rPr>
        <w:t xml:space="preserve"> </w:t>
      </w:r>
      <w:r w:rsidR="00581A26" w:rsidRPr="00991194">
        <w:rPr>
          <w:rFonts w:ascii="Cambria" w:hAnsi="Cambria"/>
          <w:sz w:val="24"/>
          <w:szCs w:val="24"/>
        </w:rPr>
        <w:t xml:space="preserve">is minimized. </w:t>
      </w:r>
      <w:r w:rsidR="00991194" w:rsidRPr="00991194">
        <w:rPr>
          <w:rFonts w:ascii="Cambria" w:hAnsi="Cambria"/>
          <w:sz w:val="24"/>
          <w:szCs w:val="24"/>
        </w:rPr>
        <w:t xml:space="preserve"> </w:t>
      </w:r>
      <w:r w:rsidR="00581A26" w:rsidRPr="00991194">
        <w:rPr>
          <w:rFonts w:ascii="Cambria" w:hAnsi="Cambria"/>
          <w:sz w:val="24"/>
          <w:szCs w:val="24"/>
        </w:rPr>
        <w:t xml:space="preserve">We refer to </w:t>
      </w:r>
      <m:oMath>
        <m:r>
          <w:rPr>
            <w:rFonts w:ascii="Cambria Math" w:hAnsi="Cambria Math"/>
            <w:sz w:val="24"/>
            <w:szCs w:val="24"/>
          </w:rPr>
          <m:t>α, β, γ</m:t>
        </m:r>
      </m:oMath>
      <w:r w:rsidR="00581A26" w:rsidRPr="00991194">
        <w:rPr>
          <w:rFonts w:ascii="Cambria" w:hAnsi="Cambria"/>
          <w:sz w:val="24"/>
          <w:szCs w:val="24"/>
        </w:rPr>
        <w:t xml:space="preserve"> as the parameters associated with the</w:t>
      </w:r>
      <w:r w:rsidR="00991194" w:rsidRPr="00991194">
        <w:rPr>
          <w:rFonts w:ascii="Cambria" w:hAnsi="Cambria"/>
          <w:sz w:val="24"/>
          <w:szCs w:val="24"/>
        </w:rPr>
        <w:t xml:space="preserve"> </w:t>
      </w:r>
      <w:r w:rsidR="00581A26" w:rsidRPr="00991194">
        <w:rPr>
          <w:rFonts w:ascii="Cambria" w:hAnsi="Cambria"/>
          <w:sz w:val="24"/>
          <w:szCs w:val="24"/>
        </w:rPr>
        <w:t>relaxed version.</w:t>
      </w:r>
    </w:p>
    <w:p w14:paraId="5E8217CD" w14:textId="5E7C1B45" w:rsidR="00991194" w:rsidRPr="003E7D30" w:rsidDel="00B17142" w:rsidRDefault="00991194" w:rsidP="00991194">
      <w:pPr>
        <w:spacing w:after="0" w:line="240" w:lineRule="auto"/>
        <w:rPr>
          <w:del w:id="711" w:author="Prathyush Sambaturu" w:date="2019-06-16T14:35:00Z"/>
          <w:rFonts w:ascii="Cambria" w:eastAsia="Times New Roman" w:hAnsi="Cambria" w:cs="Times New Roman"/>
          <w:sz w:val="24"/>
          <w:szCs w:val="24"/>
        </w:rPr>
      </w:pPr>
      <w:r w:rsidRPr="00991194">
        <w:rPr>
          <w:rFonts w:ascii="Cambria" w:eastAsia="Times New Roman" w:hAnsi="Cambria" w:cs="Times New Roman"/>
          <w:sz w:val="24"/>
          <w:szCs w:val="24"/>
        </w:rPr>
        <w:lastRenderedPageBreak/>
        <w:t xml:space="preserve">In other words, the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 finds a representation for a subset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that is </w:t>
      </w:r>
      <w:r>
        <w:rPr>
          <w:rFonts w:ascii="Cambria" w:eastAsia="Times New Roman" w:hAnsi="Cambria" w:cs="Times New Roman"/>
          <w:sz w:val="24"/>
          <w:szCs w:val="24"/>
        </w:rPr>
        <w:t>“</w:t>
      </w:r>
      <w:r w:rsidRPr="00991194">
        <w:rPr>
          <w:rFonts w:ascii="Cambria" w:eastAsia="Times New Roman" w:hAnsi="Cambria" w:cs="Times New Roman"/>
          <w:sz w:val="24"/>
          <w:szCs w:val="24"/>
        </w:rPr>
        <w:t>close</w:t>
      </w:r>
      <w:r>
        <w:rPr>
          <w:rFonts w:ascii="Cambria" w:eastAsia="Times New Roman" w:hAnsi="Cambria" w:cs="Times New Roman"/>
          <w:sz w:val="24"/>
          <w:szCs w:val="24"/>
        </w:rPr>
        <w:t>”</w:t>
      </w:r>
      <w:r w:rsidRPr="00991194">
        <w:rPr>
          <w:rFonts w:ascii="Cambria" w:eastAsia="Times New Roman" w:hAnsi="Cambria" w:cs="Times New Roman"/>
          <w:sz w:val="24"/>
          <w:szCs w:val="24"/>
        </w:rPr>
        <w:t xml:space="preserve"> to </w:t>
      </w:r>
      <m:oMath>
        <m:r>
          <w:rPr>
            <w:rFonts w:ascii="Cambria Math" w:eastAsia="Times New Roman" w:hAnsi="Cambria Math" w:cs="Times New Roman"/>
            <w:sz w:val="24"/>
            <w:szCs w:val="24"/>
          </w:rPr>
          <m:t>T</m:t>
        </m:r>
      </m:oMath>
      <w:r w:rsidRPr="00991194">
        <w:rPr>
          <w:rFonts w:ascii="Cambria" w:eastAsia="Times New Roman" w:hAnsi="Cambria" w:cs="Times New Roman"/>
          <w:sz w:val="24"/>
          <w:szCs w:val="24"/>
        </w:rPr>
        <w:t>.</w:t>
      </w:r>
      <w:ins w:id="712" w:author="Vullikanti, Anil (asv9v)" w:date="2019-06-14T23:00:00Z">
        <w:r w:rsidR="003E7D30">
          <w:rPr>
            <w:rFonts w:ascii="Cambria" w:eastAsia="Times New Roman" w:hAnsi="Cambria" w:cs="Times New Roman"/>
            <w:sz w:val="24"/>
            <w:szCs w:val="24"/>
          </w:rPr>
          <w:t xml:space="preserve"> Since </w:t>
        </w:r>
        <w:r w:rsidR="003E7D30">
          <w:rPr>
            <w:rFonts w:ascii="Cambria" w:eastAsia="Times New Roman" w:hAnsi="Cambria" w:cs="Times New Roman"/>
            <w:i/>
            <w:sz w:val="24"/>
            <w:szCs w:val="24"/>
          </w:rPr>
          <w:t>MinApproxDesc</w:t>
        </w:r>
        <w:r w:rsidR="003E7D30">
          <w:rPr>
            <w:rFonts w:ascii="Cambria" w:eastAsia="Times New Roman" w:hAnsi="Cambria" w:cs="Times New Roman"/>
            <w:sz w:val="24"/>
            <w:szCs w:val="24"/>
          </w:rPr>
          <w:t xml:space="preserve"> is a generalization of </w:t>
        </w:r>
        <w:r w:rsidR="003E7D30">
          <w:rPr>
            <w:rFonts w:ascii="Cambria" w:eastAsia="Times New Roman" w:hAnsi="Cambria" w:cs="Times New Roman"/>
            <w:i/>
            <w:sz w:val="24"/>
            <w:szCs w:val="24"/>
          </w:rPr>
          <w:t>MinDesc</w:t>
        </w:r>
        <w:r w:rsidR="003E7D30">
          <w:rPr>
            <w:rFonts w:ascii="Cambria" w:eastAsia="Times New Roman" w:hAnsi="Cambria" w:cs="Times New Roman"/>
            <w:sz w:val="24"/>
            <w:szCs w:val="24"/>
          </w:rPr>
          <w:t xml:space="preserve">, we </w:t>
        </w:r>
      </w:ins>
      <w:ins w:id="713" w:author="Vullikanti, Anil (asv9v)" w:date="2019-06-14T23:03:00Z">
        <w:r w:rsidR="00C402BF">
          <w:rPr>
            <w:rFonts w:ascii="Cambria" w:eastAsia="Times New Roman" w:hAnsi="Cambria" w:cs="Times New Roman"/>
            <w:sz w:val="24"/>
            <w:szCs w:val="24"/>
          </w:rPr>
          <w:t xml:space="preserve">only consider the </w:t>
        </w:r>
        <w:r w:rsidR="00C402BF" w:rsidRPr="00C402BF">
          <w:rPr>
            <w:rFonts w:ascii="Cambria" w:eastAsia="Times New Roman" w:hAnsi="Cambria" w:cs="Times New Roman"/>
            <w:i/>
            <w:sz w:val="24"/>
            <w:szCs w:val="24"/>
            <w:rPrChange w:id="714" w:author="Vullikanti, Anil (asv9v)" w:date="2019-06-14T23:03:00Z">
              <w:rPr>
                <w:rFonts w:ascii="Cambria" w:eastAsia="Times New Roman" w:hAnsi="Cambria" w:cs="Times New Roman"/>
                <w:sz w:val="24"/>
                <w:szCs w:val="24"/>
              </w:rPr>
            </w:rPrChange>
          </w:rPr>
          <w:t>MinApproxDesc</w:t>
        </w:r>
        <w:r w:rsidR="00C402BF">
          <w:rPr>
            <w:rFonts w:ascii="Cambria" w:eastAsia="Times New Roman" w:hAnsi="Cambria" w:cs="Times New Roman"/>
            <w:sz w:val="24"/>
            <w:szCs w:val="24"/>
          </w:rPr>
          <w:t xml:space="preserve"> problem in the rest of the paper.</w:t>
        </w:r>
      </w:ins>
    </w:p>
    <w:p w14:paraId="4299F42D" w14:textId="5A2EFF14" w:rsidR="002A4CB3" w:rsidRDefault="00B17142" w:rsidP="00991194">
      <w:pPr>
        <w:spacing w:after="0" w:line="240" w:lineRule="auto"/>
        <w:rPr>
          <w:rFonts w:ascii="Cambria" w:eastAsia="Times New Roman" w:hAnsi="Cambria" w:cs="Times New Roman"/>
          <w:sz w:val="24"/>
          <w:szCs w:val="24"/>
        </w:rPr>
      </w:pPr>
      <w:ins w:id="715" w:author="Prathyush Sambaturu" w:date="2019-06-16T14:35:00Z">
        <w:r>
          <w:rPr>
            <w:rFonts w:ascii="Cambria" w:eastAsia="Times New Roman" w:hAnsi="Cambria" w:cs="Times New Roman"/>
            <w:sz w:val="24"/>
            <w:szCs w:val="24"/>
          </w:rPr>
          <w:br/>
        </w:r>
      </w:ins>
    </w:p>
    <w:p w14:paraId="73A5B118" w14:textId="3B5B5070" w:rsidR="00FD67E4" w:rsidRPr="00991194" w:rsidDel="002C39FB" w:rsidRDefault="002A4CB3" w:rsidP="002A4CB3">
      <w:pPr>
        <w:pStyle w:val="Heading3"/>
        <w:rPr>
          <w:del w:id="716" w:author="Vullikanti, Anil (asv9v)" w:date="2019-06-11T11:55:00Z"/>
          <w:rFonts w:eastAsia="Times New Roman"/>
        </w:rPr>
      </w:pPr>
      <w:del w:id="717" w:author="Vullikanti, Anil (asv9v)" w:date="2019-06-11T11:55:00Z">
        <w:r w:rsidDel="002C39FB">
          <w:rPr>
            <w:rFonts w:eastAsia="Times New Roman"/>
          </w:rPr>
          <w:delText>Approach</w:delText>
        </w:r>
      </w:del>
    </w:p>
    <w:p w14:paraId="30B038F5" w14:textId="36B1CFC2" w:rsidR="00991194" w:rsidRPr="00391219" w:rsidDel="00B17142" w:rsidRDefault="00991194" w:rsidP="002A4CB3">
      <w:pPr>
        <w:rPr>
          <w:del w:id="718" w:author="Prathyush Sambaturu" w:date="2019-06-16T14:35:00Z"/>
          <w:rFonts w:ascii="Cambria" w:eastAsia="Times New Roman" w:hAnsi="Cambria" w:cs="Times New Roman"/>
          <w:b/>
          <w:sz w:val="24"/>
          <w:szCs w:val="24"/>
        </w:rPr>
      </w:pPr>
      <w:r w:rsidRPr="002A4CB3">
        <w:rPr>
          <w:rStyle w:val="Heading3Char"/>
          <w:rFonts w:ascii="Cambria" w:eastAsiaTheme="minorHAnsi" w:hAnsi="Cambria" w:cstheme="minorBidi"/>
          <w:b/>
          <w:color w:val="auto"/>
        </w:rPr>
        <w:t xml:space="preserve">Finding low cost descriptions for a target set T: solving the </w:t>
      </w:r>
      <m:oMath>
        <m:r>
          <w:del w:id="719" w:author="Vullikanti, Anil (asv9v)" w:date="2019-06-14T23:00:00Z">
            <m:rPr>
              <m:sty m:val="bi"/>
            </m:rPr>
            <w:rPr>
              <w:rStyle w:val="Heading3Char"/>
              <w:rFonts w:ascii="Cambria Math" w:eastAsiaTheme="minorHAnsi" w:hAnsi="Cambria Math" w:cstheme="minorBidi"/>
              <w:color w:val="auto"/>
            </w:rPr>
            <m:t>MinDesc</m:t>
          </w:del>
        </m:r>
        <m:r>
          <w:del w:id="720" w:author="Vullikanti, Anil (asv9v)" w:date="2019-06-14T23:00:00Z">
            <m:rPr>
              <m:sty m:val="b"/>
            </m:rPr>
            <w:rPr>
              <w:rStyle w:val="Heading3Char"/>
              <w:rFonts w:ascii="Cambria Math" w:eastAsiaTheme="minorHAnsi" w:hAnsi="Cambria Math" w:cstheme="minorBidi"/>
              <w:color w:val="auto"/>
            </w:rPr>
            <m:t xml:space="preserve"> and </m:t>
          </w:del>
        </m:r>
        <m:r>
          <m:rPr>
            <m:sty m:val="bi"/>
          </m:rPr>
          <w:rPr>
            <w:rStyle w:val="Heading3Char"/>
            <w:rFonts w:ascii="Cambria Math" w:eastAsiaTheme="minorHAnsi" w:hAnsi="Cambria Math" w:cstheme="minorBidi"/>
            <w:color w:val="auto"/>
          </w:rPr>
          <m:t>MinApproxDesc</m:t>
        </m:r>
      </m:oMath>
      <w:r w:rsidRPr="002A4CB3">
        <w:rPr>
          <w:rStyle w:val="Heading3Char"/>
          <w:rFonts w:ascii="Cambria" w:eastAsiaTheme="minorHAnsi" w:hAnsi="Cambria" w:cstheme="minorBidi"/>
          <w:b/>
          <w:color w:val="auto"/>
        </w:rPr>
        <w:t xml:space="preserve"> problem</w:t>
      </w:r>
      <w:del w:id="721" w:author="Vullikanti, Anil (asv9v)" w:date="2019-06-14T23:00:00Z">
        <w:r w:rsidRPr="002A4CB3" w:rsidDel="003E7D30">
          <w:rPr>
            <w:rStyle w:val="Heading3Char"/>
            <w:rFonts w:ascii="Cambria" w:eastAsiaTheme="minorHAnsi" w:hAnsi="Cambria" w:cstheme="minorBidi"/>
            <w:b/>
            <w:color w:val="auto"/>
          </w:rPr>
          <w:delText>s</w:delText>
        </w:r>
      </w:del>
      <w:r w:rsidRPr="002A4CB3">
        <w:rPr>
          <w:rStyle w:val="Heading3Char"/>
          <w:rFonts w:ascii="Cambria" w:eastAsiaTheme="minorHAnsi" w:hAnsi="Cambria" w:cstheme="minorBidi"/>
          <w:b/>
          <w:color w:val="auto"/>
        </w:rPr>
        <w:t>.</w:t>
      </w:r>
      <w:r w:rsidR="00DE68B8" w:rsidRPr="002A4CB3">
        <w:rPr>
          <w:rFonts w:ascii="Cambria" w:hAnsi="Cambria"/>
          <w:sz w:val="24"/>
          <w:szCs w:val="24"/>
        </w:rPr>
        <w:t xml:space="preserve"> </w:t>
      </w:r>
      <w:r w:rsidR="002A4CB3">
        <w:rPr>
          <w:rFonts w:ascii="Cambria" w:hAnsi="Cambria"/>
          <w:sz w:val="24"/>
          <w:szCs w:val="24"/>
        </w:rPr>
        <w:br/>
      </w:r>
      <w:r w:rsidRPr="00991194">
        <w:rPr>
          <w:rFonts w:ascii="Cambria" w:eastAsia="Times New Roman" w:hAnsi="Cambria" w:cs="Times New Roman"/>
          <w:sz w:val="24"/>
          <w:szCs w:val="24"/>
        </w:rPr>
        <w:t>The</w:t>
      </w:r>
      <m:oMath>
        <m:r>
          <w:rPr>
            <w:rFonts w:ascii="Cambria Math" w:eastAsia="Times New Roman" w:hAnsi="Cambria Math" w:cs="Times New Roman"/>
            <w:sz w:val="24"/>
            <w:szCs w:val="24"/>
          </w:rPr>
          <m:t xml:space="preserve"> MinDesc</m:t>
        </m:r>
      </m:oMath>
      <w:r w:rsidR="00DE68B8" w:rsidRPr="00991194">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and </w:t>
      </w:r>
      <m:oMath>
        <m:r>
          <w:rPr>
            <w:rFonts w:ascii="Cambria Math" w:eastAsia="Times New Roman" w:hAnsi="Cambria Math" w:cs="Times New Roman"/>
            <w:sz w:val="24"/>
            <w:szCs w:val="24"/>
          </w:rPr>
          <m:t>MinApproxDesc</m:t>
        </m:r>
      </m:oMath>
      <w:r w:rsidRPr="00991194">
        <w:rPr>
          <w:rFonts w:ascii="Cambria" w:eastAsia="Times New Roman" w:hAnsi="Cambria" w:cs="Times New Roman"/>
          <w:sz w:val="24"/>
          <w:szCs w:val="24"/>
        </w:rPr>
        <w:t xml:space="preserve"> problems are both</w:t>
      </w:r>
      <w:r w:rsidR="00391219">
        <w:rPr>
          <w:rFonts w:ascii="Cambria" w:eastAsia="Times New Roman" w:hAnsi="Cambria" w:cs="Times New Roman"/>
          <w:b/>
          <w:sz w:val="24"/>
          <w:szCs w:val="24"/>
        </w:rPr>
        <w:t xml:space="preserve"> </w:t>
      </w:r>
      <w:r w:rsidRPr="00991194">
        <w:rPr>
          <w:rFonts w:ascii="Cambria" w:eastAsia="Times New Roman" w:hAnsi="Cambria" w:cs="Times New Roman"/>
          <w:sz w:val="24"/>
          <w:szCs w:val="24"/>
        </w:rPr>
        <w:t xml:space="preserve">NP-complete, even when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991194">
        <w:rPr>
          <w:rFonts w:ascii="Cambria" w:eastAsia="Times New Roman" w:hAnsi="Cambria" w:cs="Times New Roman"/>
          <w:sz w:val="24"/>
          <w:szCs w:val="24"/>
        </w:rPr>
        <w:t xml:space="preserve">, which corresponds to the </w:t>
      </w:r>
      <w:r w:rsidRPr="00991194">
        <w:rPr>
          <w:rFonts w:ascii="Cambria" w:eastAsia="Times New Roman" w:hAnsi="Cambria" w:cs="Times New Roman"/>
          <w:i/>
          <w:sz w:val="24"/>
          <w:szCs w:val="24"/>
        </w:rPr>
        <w:t>set cover</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problem (we refer to </w:t>
      </w:r>
      <w:sdt>
        <w:sdtPr>
          <w:rPr>
            <w:rFonts w:ascii="Cambria" w:eastAsia="Times New Roman" w:hAnsi="Cambria" w:cs="Times New Roman"/>
            <w:sz w:val="24"/>
            <w:szCs w:val="24"/>
          </w:rPr>
          <w:id w:val="1573307432"/>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Gar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for discussion on this topic). Here, we use an integer programming</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approach described in the Appendix,</w:t>
      </w:r>
      <w:r w:rsidR="00DE68B8">
        <w:rPr>
          <w:rFonts w:ascii="Cambria" w:eastAsia="Times New Roman" w:hAnsi="Cambria" w:cs="Times New Roman"/>
          <w:sz w:val="24"/>
          <w:szCs w:val="24"/>
        </w:rPr>
        <w:t xml:space="preserve"> </w:t>
      </w:r>
      <w:r w:rsidRPr="00991194">
        <w:rPr>
          <w:rFonts w:ascii="Cambria" w:eastAsia="Times New Roman" w:hAnsi="Cambria" w:cs="Times New Roman"/>
          <w:sz w:val="24"/>
          <w:szCs w:val="24"/>
        </w:rPr>
        <w:t xml:space="preserve">which is able to scale well for the problems of interest in epidemic analysis. We use the Gurobi optimization software </w:t>
      </w:r>
      <w:sdt>
        <w:sdtPr>
          <w:rPr>
            <w:rFonts w:ascii="Cambria" w:eastAsia="Times New Roman" w:hAnsi="Cambria" w:cs="Times New Roman"/>
            <w:sz w:val="24"/>
            <w:szCs w:val="24"/>
          </w:rPr>
          <w:id w:val="606460936"/>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Gur18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[19]</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 xml:space="preserve"> </w:t>
      </w:r>
      <w:r w:rsidRPr="00991194">
        <w:rPr>
          <w:rFonts w:ascii="Cambria" w:eastAsia="Times New Roman" w:hAnsi="Cambria" w:cs="Times New Roman"/>
          <w:sz w:val="24"/>
          <w:szCs w:val="24"/>
        </w:rPr>
        <w:t>to solve the resulting Integer program. The size of</w:t>
      </w:r>
      <w:r w:rsidR="001F458F">
        <w:rPr>
          <w:rFonts w:ascii="Cambria" w:eastAsia="Times New Roman" w:hAnsi="Cambria" w:cs="Times New Roman"/>
          <w:sz w:val="24"/>
          <w:szCs w:val="24"/>
        </w:rPr>
        <w:t xml:space="preserve"> the</w:t>
      </w:r>
      <w:r w:rsidRPr="00991194">
        <w:rPr>
          <w:rFonts w:ascii="Cambria" w:eastAsia="Times New Roman" w:hAnsi="Cambria" w:cs="Times New Roman"/>
          <w:sz w:val="24"/>
          <w:szCs w:val="24"/>
        </w:rPr>
        <w:t xml:space="preserve"> instances encountered results in programs </w:t>
      </w:r>
      <w:r w:rsidRPr="00DE68B8">
        <w:rPr>
          <w:rFonts w:ascii="Cambria" w:eastAsia="Times New Roman" w:hAnsi="Cambria" w:cs="Times New Roman"/>
          <w:sz w:val="24"/>
          <w:szCs w:val="24"/>
        </w:rPr>
        <w:t xml:space="preserve">that can be solved very efficiently. </w:t>
      </w:r>
      <w:r w:rsidR="00DE68B8" w:rsidRPr="00DE68B8">
        <w:rPr>
          <w:rFonts w:ascii="Cambria" w:eastAsia="Times New Roman" w:hAnsi="Cambria" w:cs="Times New Roman"/>
          <w:sz w:val="24"/>
          <w:szCs w:val="24"/>
        </w:rPr>
        <w:t>So,</w:t>
      </w:r>
      <w:r w:rsidRPr="00DE68B8">
        <w:rPr>
          <w:rFonts w:ascii="Cambria" w:eastAsia="Times New Roman" w:hAnsi="Cambria" w:cs="Times New Roman"/>
          <w:sz w:val="24"/>
          <w:szCs w:val="24"/>
        </w:rPr>
        <w:t xml:space="preserve"> we expect our method will scale to much larger datasets easily.</w:t>
      </w:r>
    </w:p>
    <w:p w14:paraId="61B3758A" w14:textId="77777777" w:rsidR="00FD67E4" w:rsidRDefault="00FD67E4" w:rsidP="00B17142">
      <w:pPr>
        <w:rPr>
          <w:rFonts w:ascii="Cambria" w:eastAsia="Times New Roman" w:hAnsi="Cambria" w:cs="Times New Roman"/>
          <w:sz w:val="24"/>
          <w:szCs w:val="24"/>
        </w:rPr>
        <w:pPrChange w:id="722" w:author="Prathyush Sambaturu" w:date="2019-06-16T14:35:00Z">
          <w:pPr>
            <w:spacing w:after="0" w:line="240" w:lineRule="auto"/>
          </w:pPr>
        </w:pPrChange>
      </w:pPr>
    </w:p>
    <w:p w14:paraId="55028724" w14:textId="4207C66C" w:rsidR="00B23A7F" w:rsidRPr="00B23A7F" w:rsidRDefault="00B23A7F" w:rsidP="00B23A7F">
      <w:pPr>
        <w:spacing w:after="0" w:line="240" w:lineRule="auto"/>
        <w:rPr>
          <w:rFonts w:ascii="Cambria" w:eastAsia="Times New Roman" w:hAnsi="Cambria" w:cs="Times New Roman"/>
          <w:b/>
          <w:sz w:val="24"/>
          <w:szCs w:val="24"/>
        </w:rPr>
      </w:pPr>
      <w:r w:rsidRPr="00B23A7F">
        <w:rPr>
          <w:rFonts w:ascii="Cambria" w:eastAsia="Times New Roman" w:hAnsi="Cambria" w:cs="Times New Roman"/>
          <w:b/>
          <w:sz w:val="24"/>
          <w:szCs w:val="24"/>
        </w:rPr>
        <w:t>Overall workflow: finding “interesting” patterns by exploring different potential target sets.</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Our integer programming approach gives a low</w:t>
      </w:r>
      <w:ins w:id="723" w:author="Prathyush Sambaturu" w:date="2019-06-12T18:25:00Z">
        <w:r w:rsidR="00D55FD4">
          <w:rPr>
            <w:rFonts w:ascii="Cambria" w:eastAsia="Times New Roman" w:hAnsi="Cambria" w:cs="Times New Roman"/>
            <w:sz w:val="24"/>
            <w:szCs w:val="24"/>
          </w:rPr>
          <w:t xml:space="preserve"> </w:t>
        </w:r>
      </w:ins>
      <w:del w:id="724"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w:t>
      </w:r>
      <w:r w:rsidR="00BC6A9F">
        <w:rPr>
          <w:rFonts w:ascii="Cambria" w:eastAsia="Times New Roman" w:hAnsi="Cambria" w:cs="Times New Roman"/>
          <w:sz w:val="24"/>
          <w:szCs w:val="24"/>
        </w:rPr>
        <w:t xml:space="preserve"> </w:t>
      </w:r>
      <w:r w:rsidRPr="00B23A7F">
        <w:rPr>
          <w:rFonts w:ascii="Cambria" w:eastAsia="Times New Roman" w:hAnsi="Cambria" w:cs="Times New Roman"/>
          <w:sz w:val="24"/>
          <w:szCs w:val="24"/>
        </w:rPr>
        <w:t>description for any given target</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 xml:space="preserve">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As mentioned earlier, from the MDL principle, a set </w:t>
      </w:r>
      <m:oMath>
        <m:r>
          <w:rPr>
            <w:rFonts w:ascii="Cambria Math" w:eastAsia="Times New Roman" w:hAnsi="Cambria Math" w:cs="Times New Roman"/>
            <w:sz w:val="24"/>
            <w:szCs w:val="24"/>
          </w:rPr>
          <m:t>T</m:t>
        </m:r>
      </m:oMath>
      <w:r w:rsidRPr="00B23A7F">
        <w:rPr>
          <w:rFonts w:ascii="Cambria" w:eastAsia="Times New Roman" w:hAnsi="Cambria" w:cs="Times New Roman"/>
          <w:sz w:val="24"/>
          <w:szCs w:val="24"/>
        </w:rPr>
        <w:t xml:space="preserve"> is likely</w:t>
      </w:r>
      <w:r>
        <w:rPr>
          <w:rFonts w:ascii="Cambria" w:eastAsia="Times New Roman" w:hAnsi="Cambria" w:cs="Times New Roman"/>
          <w:b/>
          <w:sz w:val="24"/>
          <w:szCs w:val="24"/>
        </w:rPr>
        <w:t xml:space="preserve"> </w:t>
      </w:r>
      <w:r w:rsidRPr="00B23A7F">
        <w:rPr>
          <w:rFonts w:ascii="Cambria" w:eastAsia="Times New Roman" w:hAnsi="Cambria" w:cs="Times New Roman"/>
          <w:sz w:val="24"/>
          <w:szCs w:val="24"/>
        </w:rPr>
        <w:t>to be an interesting pattern if it has a low</w:t>
      </w:r>
      <w:ins w:id="725" w:author="Prathyush Sambaturu" w:date="2019-06-12T18:25:00Z">
        <w:r w:rsidR="00D55FD4">
          <w:rPr>
            <w:rFonts w:ascii="Cambria" w:eastAsia="Times New Roman" w:hAnsi="Cambria" w:cs="Times New Roman"/>
            <w:sz w:val="24"/>
            <w:szCs w:val="24"/>
          </w:rPr>
          <w:t xml:space="preserve"> </w:t>
        </w:r>
      </w:ins>
      <w:del w:id="726" w:author="Prathyush Sambaturu" w:date="2019-06-12T18:25:00Z">
        <w:r w:rsidRPr="00B23A7F" w:rsidDel="00D55FD4">
          <w:rPr>
            <w:rFonts w:ascii="Cambria" w:eastAsia="Times New Roman" w:hAnsi="Cambria" w:cs="Times New Roman"/>
            <w:sz w:val="24"/>
            <w:szCs w:val="24"/>
          </w:rPr>
          <w:delText xml:space="preserve"> </w:delText>
        </w:r>
      </w:del>
      <w:r w:rsidRPr="00B23A7F">
        <w:rPr>
          <w:rFonts w:ascii="Cambria" w:eastAsia="Times New Roman" w:hAnsi="Cambria" w:cs="Times New Roman"/>
          <w:sz w:val="24"/>
          <w:szCs w:val="24"/>
        </w:rPr>
        <w:t>cost representation</w:t>
      </w:r>
      <m:oMath>
        <m:r>
          <w:rPr>
            <w:rFonts w:ascii="Cambria Math" w:eastAsia="Times New Roman" w:hAnsi="Cambria Math" w:cs="Times New Roman"/>
            <w:sz w:val="24"/>
            <w:szCs w:val="24"/>
          </w:rPr>
          <m:t>-</m:t>
        </m:r>
      </m:oMath>
      <w:r w:rsidRPr="00B23A7F">
        <w:rPr>
          <w:rFonts w:ascii="Cambria" w:eastAsia="Times New Roman" w:hAnsi="Cambria" w:cs="Times New Roman"/>
          <w:sz w:val="24"/>
          <w:szCs w:val="24"/>
        </w:rPr>
        <w:t>we</w:t>
      </w:r>
    </w:p>
    <w:p w14:paraId="0B7AC067" w14:textId="4C54F85F" w:rsidR="00BC6A9F" w:rsidRDefault="00B23A7F" w:rsidP="00B23A7F">
      <w:pPr>
        <w:spacing w:after="0" w:line="240" w:lineRule="auto"/>
        <w:rPr>
          <w:rFonts w:ascii="Cambria" w:eastAsia="Times New Roman" w:hAnsi="Cambria" w:cs="Times New Roman"/>
          <w:sz w:val="24"/>
          <w:szCs w:val="24"/>
        </w:rPr>
      </w:pPr>
      <w:r w:rsidRPr="00B23A7F">
        <w:rPr>
          <w:rFonts w:ascii="Cambria" w:eastAsia="Times New Roman" w:hAnsi="Cambria" w:cs="Times New Roman"/>
          <w:sz w:val="24"/>
          <w:szCs w:val="24"/>
        </w:rPr>
        <w:t xml:space="preserve">refer to this as a </w:t>
      </w:r>
      <w:r>
        <w:rPr>
          <w:rFonts w:ascii="Cambria" w:eastAsia="Times New Roman" w:hAnsi="Cambria" w:cs="Times New Roman"/>
          <w:sz w:val="24"/>
          <w:szCs w:val="24"/>
        </w:rPr>
        <w:t>“</w:t>
      </w:r>
      <w:r w:rsidRPr="00B23A7F">
        <w:rPr>
          <w:rFonts w:ascii="Cambria" w:eastAsia="Times New Roman" w:hAnsi="Cambria" w:cs="Times New Roman"/>
          <w:sz w:val="24"/>
          <w:szCs w:val="24"/>
        </w:rPr>
        <w:t>succinct description</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Motivated by this idea, we discover interesting patterns by exploring</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many potential target sets, and ranking them based on their description cost,</w:t>
      </w:r>
      <w:r>
        <w:rPr>
          <w:rFonts w:ascii="Cambria" w:eastAsia="Times New Roman" w:hAnsi="Cambria" w:cs="Times New Roman"/>
          <w:sz w:val="24"/>
          <w:szCs w:val="24"/>
        </w:rPr>
        <w:t xml:space="preserve"> </w:t>
      </w:r>
      <w:r w:rsidRPr="00B23A7F">
        <w:rPr>
          <w:rFonts w:ascii="Cambria" w:eastAsia="Times New Roman" w:hAnsi="Cambria" w:cs="Times New Roman"/>
          <w:sz w:val="24"/>
          <w:szCs w:val="24"/>
        </w:rPr>
        <w:t>as we describe below.</w:t>
      </w:r>
    </w:p>
    <w:p w14:paraId="43263FB4" w14:textId="04E38546" w:rsidR="008723CF" w:rsidRPr="00DB1641" w:rsidRDefault="00BC6A9F" w:rsidP="00DB1641">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We consider clauses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 xml:space="preserve"> with </w:t>
      </w:r>
      <m:oMath>
        <m:r>
          <w:rPr>
            <w:rFonts w:ascii="Cambria Math" w:eastAsia="Times New Roman" w:hAnsi="Cambria Math" w:cs="Times New Roman"/>
            <w:sz w:val="24"/>
            <w:szCs w:val="24"/>
          </w:rPr>
          <m:t>NUM</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i.e., all possible clauses of length at most </w:t>
      </w:r>
      <m:oMath>
        <m:r>
          <w:rPr>
            <w:rFonts w:ascii="Cambria Math" w:eastAsia="Times New Roman" w:hAnsi="Cambria Math" w:cs="Times New Roman"/>
            <w:sz w:val="24"/>
            <w:szCs w:val="24"/>
          </w:rPr>
          <m:t>k</m:t>
        </m:r>
      </m:oMath>
      <w:r w:rsidRPr="008723CF">
        <w:rPr>
          <w:rFonts w:ascii="Cambria" w:eastAsia="Times New Roman" w:hAnsi="Cambria" w:cs="Times New Roman"/>
          <w:sz w:val="24"/>
          <w:szCs w:val="24"/>
        </w:rPr>
        <w:t xml:space="preserve">, as potential target sets. Solve the </w:t>
      </w:r>
      <m:oMath>
        <m:r>
          <w:del w:id="727" w:author="Vullikanti, Anil (asv9v)" w:date="2019-06-14T23:03:00Z">
            <w:rPr>
              <w:rFonts w:ascii="Cambria Math" w:eastAsia="Times New Roman" w:hAnsi="Cambria Math" w:cs="Times New Roman"/>
              <w:sz w:val="24"/>
              <w:szCs w:val="24"/>
            </w:rPr>
            <m:t>MinDesc</m:t>
          </w:del>
        </m:r>
        <m:r>
          <w:del w:id="728" w:author="Vullikanti, Anil (asv9v)" w:date="2019-06-14T23:03:00Z">
            <m:rPr>
              <m:sty m:val="p"/>
            </m:rPr>
            <w:rPr>
              <w:rFonts w:ascii="Cambria Math" w:eastAsia="Times New Roman" w:hAnsi="Cambria Math" w:cs="Times New Roman"/>
              <w:sz w:val="24"/>
              <w:szCs w:val="24"/>
            </w:rPr>
            <m:t xml:space="preserve"> and </m:t>
          </w:del>
        </m:r>
        <m:r>
          <w:rPr>
            <w:rFonts w:ascii="Cambria Math" w:eastAsia="Times New Roman" w:hAnsi="Cambria Math" w:cs="Times New Roman"/>
            <w:sz w:val="24"/>
            <w:szCs w:val="24"/>
          </w:rPr>
          <m:t>MinApproxDesc</m:t>
        </m:r>
      </m:oMath>
      <w:r w:rsidRPr="008723CF">
        <w:rPr>
          <w:rFonts w:ascii="Cambria" w:eastAsia="Times New Roman" w:hAnsi="Cambria" w:cs="Times New Roman"/>
          <w:sz w:val="24"/>
          <w:szCs w:val="24"/>
        </w:rPr>
        <w:t xml:space="preserve"> problem</w:t>
      </w:r>
      <w:del w:id="729" w:author="Vullikanti, Anil (asv9v)" w:date="2019-06-14T23:03:00Z">
        <w:r w:rsidRPr="008723CF" w:rsidDel="00E8320A">
          <w:rPr>
            <w:rFonts w:ascii="Cambria" w:eastAsia="Times New Roman" w:hAnsi="Cambria" w:cs="Times New Roman"/>
            <w:sz w:val="24"/>
            <w:szCs w:val="24"/>
          </w:rPr>
          <w:delText>s</w:delText>
        </w:r>
      </w:del>
      <w:r w:rsidRPr="008723CF">
        <w:rPr>
          <w:rFonts w:ascii="Cambria" w:eastAsia="Times New Roman" w:hAnsi="Cambria" w:cs="Times New Roman"/>
          <w:sz w:val="24"/>
          <w:szCs w:val="24"/>
        </w:rPr>
        <w:t xml:space="preserve"> for a target set </w:t>
      </w:r>
      <m:oMath>
        <m:r>
          <w:rPr>
            <w:rFonts w:ascii="Cambria Math" w:eastAsia="Times New Roman" w:hAnsi="Cambria Math" w:cs="Times New Roman"/>
            <w:sz w:val="24"/>
            <w:szCs w:val="24"/>
          </w:rPr>
          <m:t>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note that we will only consider representations from the set</w:t>
      </w:r>
      <w:r w:rsidR="008723CF" w:rsidRPr="008723CF">
        <w:rPr>
          <w:rFonts w:ascii="Cambria" w:eastAsia="Times New Roman" w:hAnsi="Cambria" w:cs="Times New Roman"/>
          <w:sz w:val="24"/>
          <w:szCs w:val="24"/>
        </w:rPr>
        <w:t xml:space="preserve"> </w: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j</m:t>
        </m:r>
      </m:oMath>
      <w:r w:rsidRPr="008723CF">
        <w:rPr>
          <w:rFonts w:ascii="Cambria" w:eastAsia="Times New Roman" w:hAnsi="Cambria" w:cs="Times New Roman"/>
          <w:sz w:val="24"/>
          <w:szCs w:val="24"/>
        </w:rPr>
        <w:t xml:space="preserve"> for such a clause </w: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8723CF">
        <w:rPr>
          <w:rFonts w:ascii="Cambria" w:eastAsia="Times New Roman" w:hAnsi="Cambria" w:cs="Times New Roman"/>
          <w:sz w:val="24"/>
          <w:szCs w:val="24"/>
        </w:rPr>
        <w:t>.</w:t>
      </w:r>
    </w:p>
    <w:p w14:paraId="4875C2B8" w14:textId="3031B3D3" w:rsidR="008723CF" w:rsidRPr="008723CF" w:rsidRDefault="00BC6A9F" w:rsidP="008723CF">
      <w:pPr>
        <w:pStyle w:val="ListParagraph"/>
        <w:numPr>
          <w:ilvl w:val="0"/>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The potential target sets are partitioned into the following classes:</w:t>
      </w:r>
    </w:p>
    <w:p w14:paraId="51E7CA3C" w14:textId="5A18F31E"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 xml:space="preserve">Specific features: these are individual columns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j</m:t>
            </m:r>
          </m:sub>
        </m:sSub>
      </m:oMath>
      <w:r w:rsidRPr="008723CF">
        <w:rPr>
          <w:rFonts w:ascii="Cambria" w:eastAsia="Times New Roman" w:hAnsi="Cambria" w:cs="Times New Roman"/>
          <w:sz w:val="24"/>
          <w:szCs w:val="24"/>
        </w:rPr>
        <w:t>, e.g., the set of states</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with a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high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xml:space="preserve">, </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moderate activity level</w:t>
      </w:r>
      <w:r w:rsidR="008723CF" w:rsidRPr="008723CF">
        <w:rPr>
          <w:rFonts w:ascii="Cambria" w:eastAsia="Times New Roman" w:hAnsi="Cambria" w:cs="Times New Roman"/>
          <w:sz w:val="24"/>
          <w:szCs w:val="24"/>
        </w:rPr>
        <w:t>”</w:t>
      </w:r>
      <w:r w:rsidRPr="008723CF">
        <w:rPr>
          <w:rFonts w:ascii="Cambria" w:eastAsia="Times New Roman" w:hAnsi="Cambria" w:cs="Times New Roman"/>
          <w:sz w:val="24"/>
          <w:szCs w:val="24"/>
        </w:rPr>
        <w:t>, etc. These correspond</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 xml:space="preserve">to the kinds of descriptions in CDC reports, as in </w:t>
      </w:r>
      <w:sdt>
        <w:sdtPr>
          <w:rPr>
            <w:rFonts w:ascii="Cambria" w:eastAsia="Times New Roman" w:hAnsi="Cambria" w:cs="Times New Roman"/>
            <w:sz w:val="24"/>
            <w:szCs w:val="24"/>
          </w:rPr>
          <w:id w:val="-1912537797"/>
          <w:citation/>
        </w:sdtPr>
        <w:sdtEndPr/>
        <w:sdtContent>
          <w:r w:rsidR="007865F1">
            <w:rPr>
              <w:rFonts w:ascii="Cambria" w:eastAsia="Times New Roman" w:hAnsi="Cambria" w:cs="Times New Roman"/>
              <w:sz w:val="24"/>
              <w:szCs w:val="24"/>
            </w:rPr>
            <w:fldChar w:fldCharType="begin"/>
          </w:r>
          <w:r w:rsidR="007865F1">
            <w:rPr>
              <w:rFonts w:ascii="Cambria" w:eastAsia="Times New Roman" w:hAnsi="Cambria" w:cs="Times New Roman"/>
              <w:sz w:val="24"/>
              <w:szCs w:val="24"/>
            </w:rPr>
            <w:instrText xml:space="preserve"> CITATION 20118 \l 1033 </w:instrText>
          </w:r>
          <w:r w:rsidR="007865F1">
            <w:rPr>
              <w:rFonts w:ascii="Cambria" w:eastAsia="Times New Roman" w:hAnsi="Cambria" w:cs="Times New Roman"/>
              <w:sz w:val="24"/>
              <w:szCs w:val="24"/>
            </w:rPr>
            <w:fldChar w:fldCharType="separate"/>
          </w:r>
          <w:r w:rsidR="006E3395" w:rsidRPr="006E3395">
            <w:rPr>
              <w:rFonts w:ascii="Cambria" w:eastAsia="Times New Roman" w:hAnsi="Cambria" w:cs="Times New Roman"/>
              <w:noProof/>
              <w:sz w:val="24"/>
              <w:szCs w:val="24"/>
            </w:rPr>
            <w:t>[8]</w:t>
          </w:r>
          <w:r w:rsidR="007865F1">
            <w:rPr>
              <w:rFonts w:ascii="Cambria" w:eastAsia="Times New Roman" w:hAnsi="Cambria" w:cs="Times New Roman"/>
              <w:sz w:val="24"/>
              <w:szCs w:val="24"/>
            </w:rPr>
            <w:fldChar w:fldCharType="end"/>
          </w:r>
        </w:sdtContent>
      </w:sdt>
      <w:r w:rsidR="007865F1">
        <w:rPr>
          <w:rFonts w:ascii="Cambria" w:eastAsia="Times New Roman" w:hAnsi="Cambria" w:cs="Times New Roman"/>
          <w:sz w:val="24"/>
          <w:szCs w:val="24"/>
        </w:rPr>
        <w:t>.</w:t>
      </w:r>
    </w:p>
    <w:p w14:paraId="27FBF0F9" w14:textId="22A708DA" w:rsidR="008723C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Stable trends: these correspond to sets of features which are stable over time,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high activity level for the past three weeks.</w:t>
      </w:r>
    </w:p>
    <w:p w14:paraId="07E5A6A7" w14:textId="556A8B9F" w:rsidR="00BC6A9F" w:rsidRPr="008723CF" w:rsidRDefault="00BC6A9F" w:rsidP="008723CF">
      <w:pPr>
        <w:pStyle w:val="ListParagraph"/>
        <w:numPr>
          <w:ilvl w:val="1"/>
          <w:numId w:val="8"/>
        </w:numPr>
        <w:spacing w:after="0" w:line="240" w:lineRule="auto"/>
        <w:rPr>
          <w:rFonts w:ascii="Cambria" w:eastAsia="Times New Roman" w:hAnsi="Cambria" w:cs="Times New Roman"/>
          <w:sz w:val="24"/>
          <w:szCs w:val="24"/>
        </w:rPr>
      </w:pPr>
      <w:r w:rsidRPr="008723CF">
        <w:rPr>
          <w:rFonts w:ascii="Cambria" w:eastAsia="Times New Roman" w:hAnsi="Cambria" w:cs="Times New Roman"/>
          <w:sz w:val="24"/>
          <w:szCs w:val="24"/>
        </w:rPr>
        <w:t>Temporal changes: those showing changes in features over a time period, e.g.</w:t>
      </w:r>
      <w:r w:rsidR="008723CF" w:rsidRPr="008723CF">
        <w:rPr>
          <w:rFonts w:ascii="Cambria" w:eastAsia="Times New Roman" w:hAnsi="Cambria" w:cs="Times New Roman"/>
          <w:sz w:val="24"/>
          <w:szCs w:val="24"/>
        </w:rPr>
        <w:t xml:space="preserve"> </w:t>
      </w:r>
      <w:r w:rsidRPr="008723CF">
        <w:rPr>
          <w:rFonts w:ascii="Cambria" w:eastAsia="Times New Roman" w:hAnsi="Cambria" w:cs="Times New Roman"/>
          <w:sz w:val="24"/>
          <w:szCs w:val="24"/>
        </w:rPr>
        <w:t>low activity in one week and high in the next.</w:t>
      </w:r>
    </w:p>
    <w:p w14:paraId="7ED6E6A0" w14:textId="3E47678A" w:rsidR="00F37181" w:rsidRDefault="008723CF" w:rsidP="00F37181">
      <w:pPr>
        <w:pStyle w:val="ListParagraph"/>
        <w:numPr>
          <w:ilvl w:val="0"/>
          <w:numId w:val="8"/>
        </w:numPr>
        <w:spacing w:after="0" w:line="240" w:lineRule="auto"/>
        <w:rPr>
          <w:ins w:id="730" w:author="Prathyush Sambaturu" w:date="2019-06-16T10:58:00Z"/>
          <w:rFonts w:ascii="Cambria" w:eastAsia="Times New Roman" w:hAnsi="Cambria" w:cs="Times New Roman"/>
          <w:sz w:val="24"/>
          <w:szCs w:val="24"/>
        </w:rPr>
      </w:pPr>
      <w:r w:rsidRPr="001F458F">
        <w:rPr>
          <w:rFonts w:ascii="Cambria" w:eastAsia="Times New Roman" w:hAnsi="Cambria" w:cs="Times New Roman"/>
          <w:sz w:val="24"/>
          <w:szCs w:val="24"/>
        </w:rPr>
        <w:t>Within each class above, the potential target sets are ordered based on the description cost, computed using the integer programming approach. We consider both the exact and relaxed representations</w:t>
      </w:r>
      <w:del w:id="731" w:author="Prathyush Sambaturu" w:date="2019-06-16T09:45:00Z">
        <w:r w:rsidRPr="001F458F" w:rsidDel="00881CED">
          <w:rPr>
            <w:rFonts w:ascii="Cambria" w:eastAsia="Times New Roman" w:hAnsi="Cambria" w:cs="Times New Roman"/>
            <w:sz w:val="24"/>
            <w:szCs w:val="24"/>
          </w:rPr>
          <w:delText>,</w:delText>
        </w:r>
      </w:del>
      <w:r w:rsidRPr="001F458F">
        <w:rPr>
          <w:rFonts w:ascii="Cambria" w:eastAsia="Times New Roman" w:hAnsi="Cambria" w:cs="Times New Roman"/>
          <w:sz w:val="24"/>
          <w:szCs w:val="24"/>
        </w:rPr>
        <w:t xml:space="preserve"> and retain the relaxed representation if its cost is much less.</w:t>
      </w:r>
    </w:p>
    <w:p w14:paraId="545BF0DF" w14:textId="77777777" w:rsidR="008476F4" w:rsidRPr="00857FAE" w:rsidRDefault="008476F4">
      <w:pPr>
        <w:pStyle w:val="ListParagraph"/>
        <w:spacing w:after="0" w:line="240" w:lineRule="auto"/>
        <w:rPr>
          <w:rFonts w:ascii="Cambria" w:eastAsia="Times New Roman" w:hAnsi="Cambria" w:cs="Times New Roman"/>
          <w:sz w:val="24"/>
          <w:szCs w:val="24"/>
        </w:rPr>
        <w:pPrChange w:id="732" w:author="Prathyush Sambaturu" w:date="2019-06-16T10:58:00Z">
          <w:pPr>
            <w:pStyle w:val="ListParagraph"/>
            <w:numPr>
              <w:numId w:val="8"/>
            </w:numPr>
            <w:spacing w:after="0" w:line="240" w:lineRule="auto"/>
            <w:ind w:hanging="360"/>
          </w:pPr>
        </w:pPrChange>
      </w:pPr>
    </w:p>
    <w:p w14:paraId="2860C8E0" w14:textId="02DDDC76" w:rsidR="007B499C" w:rsidRDefault="0000326D" w:rsidP="00F37181">
      <w:pPr>
        <w:spacing w:after="0" w:line="240" w:lineRule="auto"/>
        <w:rPr>
          <w:ins w:id="733" w:author="Prathyush Sambaturu" w:date="2019-06-16T10:37:00Z"/>
          <w:rFonts w:ascii="Cambria" w:eastAsia="Times New Roman" w:hAnsi="Cambria" w:cs="Times New Roman"/>
          <w:sz w:val="24"/>
          <w:szCs w:val="24"/>
        </w:rPr>
      </w:pPr>
      <w:del w:id="734" w:author="Prathyush Sambaturu" w:date="2019-06-16T10:38:00Z">
        <w:r w:rsidRPr="00857FAE" w:rsidDel="00373D52">
          <w:rPr>
            <w:rFonts w:ascii="Cambria" w:eastAsia="Times New Roman" w:hAnsi="Cambria" w:cs="Times New Roman"/>
            <w:sz w:val="24"/>
            <w:szCs w:val="24"/>
          </w:rPr>
          <w:fldChar w:fldCharType="begin"/>
        </w:r>
        <w:r w:rsidRPr="00857FAE" w:rsidDel="00373D52">
          <w:rPr>
            <w:rFonts w:ascii="Cambria" w:eastAsia="Times New Roman" w:hAnsi="Cambria" w:cs="Times New Roman"/>
            <w:sz w:val="24"/>
            <w:szCs w:val="24"/>
          </w:rPr>
          <w:delInstrText xml:space="preserve"> REF _Ref529378742 \h  \* MERGEFORMAT </w:delInstrText>
        </w:r>
        <w:r w:rsidRPr="00857FAE" w:rsidDel="00373D52">
          <w:rPr>
            <w:rFonts w:ascii="Cambria" w:eastAsia="Times New Roman" w:hAnsi="Cambria" w:cs="Times New Roman"/>
            <w:sz w:val="24"/>
            <w:szCs w:val="24"/>
          </w:rPr>
        </w:r>
        <w:r w:rsidRPr="00857FAE" w:rsidDel="00373D52">
          <w:rPr>
            <w:rFonts w:ascii="Cambria" w:eastAsia="Times New Roman" w:hAnsi="Cambria" w:cs="Times New Roman"/>
            <w:sz w:val="24"/>
            <w:szCs w:val="24"/>
          </w:rPr>
          <w:fldChar w:fldCharType="separate"/>
        </w:r>
        <w:r w:rsidRPr="00857FAE" w:rsidDel="00373D52">
          <w:rPr>
            <w:rFonts w:ascii="Cambria" w:hAnsi="Cambria"/>
            <w:sz w:val="24"/>
            <w:szCs w:val="24"/>
          </w:rPr>
          <w:delText xml:space="preserve">Figure </w:delText>
        </w:r>
        <w:r w:rsidRPr="00857FAE" w:rsidDel="00373D52">
          <w:rPr>
            <w:rFonts w:ascii="Cambria" w:hAnsi="Cambria"/>
            <w:noProof/>
            <w:sz w:val="24"/>
            <w:szCs w:val="24"/>
          </w:rPr>
          <w:delText>4</w:delText>
        </w:r>
        <w:r w:rsidRPr="00857FAE" w:rsidDel="00373D52">
          <w:rPr>
            <w:rFonts w:ascii="Cambria" w:eastAsia="Times New Roman" w:hAnsi="Cambria" w:cs="Times New Roman"/>
            <w:sz w:val="24"/>
            <w:szCs w:val="24"/>
          </w:rPr>
          <w:fldChar w:fldCharType="end"/>
        </w:r>
      </w:del>
      <w:ins w:id="735" w:author="Prathyush Sambaturu" w:date="2019-06-16T10:38:00Z">
        <w:r w:rsidR="00373D52">
          <w:rPr>
            <w:rFonts w:ascii="Cambria" w:eastAsia="Times New Roman" w:hAnsi="Cambria" w:cs="Times New Roman"/>
            <w:sz w:val="24"/>
            <w:szCs w:val="24"/>
          </w:rPr>
          <w:t>Figure 1</w:t>
        </w:r>
      </w:ins>
      <w:r w:rsidR="00F37181" w:rsidRPr="00857FAE">
        <w:rPr>
          <w:rFonts w:ascii="Cambria" w:eastAsia="Times New Roman" w:hAnsi="Cambria" w:cs="Times New Roman"/>
          <w:sz w:val="24"/>
          <w:szCs w:val="24"/>
        </w:rPr>
        <w:t xml:space="preserve"> shows an overview of our methodology. In the results section, we present some descriptions generated by our algorithm for a particular target set, followed by a discussion on effects of the parameters. Finally, we present the utility of these methods in automatically identifying certain patterns in the data.</w:t>
      </w:r>
    </w:p>
    <w:p w14:paraId="423CCD75" w14:textId="31A2D02E" w:rsidR="00714C3E" w:rsidRDefault="00714C3E" w:rsidP="00F37181">
      <w:pPr>
        <w:spacing w:after="0" w:line="240" w:lineRule="auto"/>
        <w:rPr>
          <w:ins w:id="736" w:author="Prathyush Sambaturu" w:date="2019-06-16T10:37:00Z"/>
          <w:rFonts w:ascii="Cambria" w:eastAsia="Times New Roman" w:hAnsi="Cambria" w:cs="Times New Roman"/>
          <w:sz w:val="24"/>
          <w:szCs w:val="24"/>
        </w:rPr>
      </w:pPr>
    </w:p>
    <w:p w14:paraId="4E1943E9" w14:textId="548E2A55" w:rsidR="00714C3E" w:rsidRPr="007058FB" w:rsidDel="00714C3E" w:rsidRDefault="00714C3E">
      <w:pPr>
        <w:pStyle w:val="Caption"/>
        <w:rPr>
          <w:del w:id="737" w:author="Prathyush Sambaturu" w:date="2019-06-16T10:38:00Z"/>
          <w:rFonts w:ascii="Cambria" w:eastAsia="Times New Roman" w:hAnsi="Cambria" w:cs="Times New Roman"/>
          <w:i w:val="0"/>
          <w:iCs w:val="0"/>
          <w:sz w:val="24"/>
          <w:szCs w:val="24"/>
          <w:rPrChange w:id="738" w:author="Prathyush Sambaturu" w:date="2019-06-16T14:49:00Z">
            <w:rPr>
              <w:del w:id="739" w:author="Prathyush Sambaturu" w:date="2019-06-16T10:38:00Z"/>
              <w:rFonts w:ascii="Cambria" w:eastAsia="Times New Roman" w:hAnsi="Cambria" w:cs="Times New Roman"/>
              <w:sz w:val="24"/>
              <w:szCs w:val="24"/>
            </w:rPr>
          </w:rPrChange>
        </w:rPr>
        <w:pPrChange w:id="740" w:author="Prathyush Sambaturu" w:date="2019-06-16T10:38:00Z">
          <w:pPr>
            <w:spacing w:after="0" w:line="240" w:lineRule="auto"/>
          </w:pPr>
        </w:pPrChange>
      </w:pPr>
      <w:ins w:id="741" w:author="Prathyush Sambaturu" w:date="2019-06-16T10:37:00Z">
        <w:r w:rsidRPr="002D3210">
          <w:rPr>
            <w:rFonts w:ascii="Cambria" w:hAnsi="Cambria"/>
            <w:i w:val="0"/>
            <w:iCs w:val="0"/>
            <w:color w:val="000000" w:themeColor="text1"/>
            <w:sz w:val="24"/>
            <w:szCs w:val="24"/>
            <w14:textOutline w14:w="0" w14:cap="flat" w14:cmpd="sng" w14:algn="ctr">
              <w14:noFill/>
              <w14:prstDash w14:val="solid"/>
              <w14:round/>
            </w14:textOutline>
            <w:rPrChange w:id="742" w:author="Prathyush Sambaturu" w:date="2019-06-16T14:34:00Z">
              <w:rPr>
                <w:rFonts w:ascii="Cambria" w:hAnsi="Cambria"/>
              </w:rPr>
            </w:rPrChange>
          </w:rPr>
          <w:lastRenderedPageBreak/>
          <w:t xml:space="preserve">Figure </w:t>
        </w:r>
      </w:ins>
      <w:ins w:id="743" w:author="Prathyush Sambaturu" w:date="2019-06-16T10:38:00Z">
        <w:r w:rsidRPr="002D3210">
          <w:rPr>
            <w:rFonts w:ascii="Cambria" w:hAnsi="Cambria"/>
            <w:i w:val="0"/>
            <w:iCs w:val="0"/>
            <w:color w:val="000000" w:themeColor="text1"/>
            <w:sz w:val="24"/>
            <w:szCs w:val="24"/>
            <w14:textOutline w14:w="0" w14:cap="flat" w14:cmpd="sng" w14:algn="ctr">
              <w14:noFill/>
              <w14:prstDash w14:val="solid"/>
              <w14:round/>
            </w14:textOutline>
            <w:rPrChange w:id="744" w:author="Prathyush Sambaturu" w:date="2019-06-16T14:34:00Z">
              <w:rPr>
                <w:rFonts w:ascii="Cambria" w:hAnsi="Cambria"/>
                <w:color w:val="000000" w:themeColor="text1"/>
                <w:sz w:val="24"/>
                <w:szCs w:val="24"/>
                <w14:textOutline w14:w="0" w14:cap="flat" w14:cmpd="sng" w14:algn="ctr">
                  <w14:noFill/>
                  <w14:prstDash w14:val="solid"/>
                  <w14:round/>
                </w14:textOutline>
              </w:rPr>
            </w:rPrChange>
          </w:rPr>
          <w:t>1</w:t>
        </w:r>
      </w:ins>
      <w:ins w:id="745" w:author="Prathyush Sambaturu" w:date="2019-06-16T10:37:00Z">
        <w:r w:rsidRPr="002D3210">
          <w:rPr>
            <w:rFonts w:ascii="Cambria" w:hAnsi="Cambria"/>
            <w:i w:val="0"/>
            <w:iCs w:val="0"/>
            <w:color w:val="000000" w:themeColor="text1"/>
            <w:sz w:val="24"/>
            <w:szCs w:val="24"/>
            <w14:textOutline w14:w="0" w14:cap="flat" w14:cmpd="sng" w14:algn="ctr">
              <w14:noFill/>
              <w14:prstDash w14:val="solid"/>
              <w14:round/>
            </w14:textOutline>
            <w:rPrChange w:id="746" w:author="Prathyush Sambaturu" w:date="2019-06-16T14:34:00Z">
              <w:rPr>
                <w:rFonts w:ascii="Cambria" w:hAnsi="Cambria"/>
              </w:rPr>
            </w:rPrChange>
          </w:rPr>
          <w:t xml:space="preserve">: </w:t>
        </w:r>
        <w:r w:rsidRPr="002D3210">
          <w:rPr>
            <w:rFonts w:ascii="Cambria" w:hAnsi="Cambria" w:cs="LMRoman10-Regular"/>
            <w:i w:val="0"/>
            <w:iCs w:val="0"/>
            <w:color w:val="000000" w:themeColor="text1"/>
            <w:sz w:val="24"/>
            <w:szCs w:val="24"/>
            <w14:textOutline w14:w="0" w14:cap="flat" w14:cmpd="sng" w14:algn="ctr">
              <w14:noFill/>
              <w14:prstDash w14:val="solid"/>
              <w14:round/>
            </w14:textOutline>
            <w:rPrChange w:id="747" w:author="Prathyush Sambaturu" w:date="2019-06-16T14:34:00Z">
              <w:rPr>
                <w:rFonts w:ascii="Cambria" w:hAnsi="Cambria" w:cs="LMRoman10-Regular"/>
              </w:rPr>
            </w:rPrChange>
          </w:rPr>
          <w:t xml:space="preserve">Overview of steps, to generate succinct description of the level of influenza like illnesses (ILI) in different states of USA. The process begins with collecting raw ILI data from CDC website, followed by the creation of a state attribute table — a domain-specific version of the transaction-item matrix </w:t>
        </w:r>
        <w:r w:rsidRPr="002D3210">
          <w:rPr>
            <w:rFonts w:ascii="Cambria" w:hAnsi="Cambria" w:cs="LMMathItalic10-Regular"/>
            <w:i w:val="0"/>
            <w:iCs w:val="0"/>
            <w:color w:val="000000" w:themeColor="text1"/>
            <w:sz w:val="24"/>
            <w:szCs w:val="24"/>
            <w14:textOutline w14:w="0" w14:cap="flat" w14:cmpd="sng" w14:algn="ctr">
              <w14:noFill/>
              <w14:prstDash w14:val="solid"/>
              <w14:round/>
            </w14:textOutline>
            <w:rPrChange w:id="748" w:author="Prathyush Sambaturu" w:date="2019-06-16T14:34:00Z">
              <w:rPr>
                <w:rFonts w:ascii="Cambria" w:hAnsi="Cambria" w:cs="LMMathItalic10-Regular"/>
              </w:rPr>
            </w:rPrChange>
          </w:rPr>
          <w:t xml:space="preserve">D </w:t>
        </w:r>
        <w:r w:rsidRPr="002D3210">
          <w:rPr>
            <w:rFonts w:ascii="Cambria" w:hAnsi="Cambria" w:cs="LMRoman10-Regular"/>
            <w:i w:val="0"/>
            <w:iCs w:val="0"/>
            <w:color w:val="000000" w:themeColor="text1"/>
            <w:sz w:val="24"/>
            <w:szCs w:val="24"/>
            <w14:textOutline w14:w="0" w14:cap="flat" w14:cmpd="sng" w14:algn="ctr">
              <w14:noFill/>
              <w14:prstDash w14:val="solid"/>
              <w14:round/>
            </w14:textOutline>
            <w:rPrChange w:id="749" w:author="Prathyush Sambaturu" w:date="2019-06-16T14:34:00Z">
              <w:rPr>
                <w:rFonts w:ascii="Cambria" w:hAnsi="Cambria" w:cs="LMRoman10-Regular"/>
              </w:rPr>
            </w:rPrChange>
          </w:rPr>
          <w:t xml:space="preserve">— for a given weekend. We iterate over a space of all potential target sets and solve the </w:t>
        </w:r>
        <m:oMath>
          <m:r>
            <m:rPr>
              <m:sty m:val="p"/>
            </m:rPr>
            <w:rPr>
              <w:rFonts w:ascii="Cambria Math" w:hAnsi="Cambria Math" w:cs="LMRomanCaps10-Regular"/>
              <w:color w:val="000000" w:themeColor="text1"/>
              <w:sz w:val="24"/>
              <w:szCs w:val="24"/>
              <w14:textOutline w14:w="0" w14:cap="flat" w14:cmpd="sng" w14:algn="ctr">
                <w14:noFill/>
                <w14:prstDash w14:val="solid"/>
                <w14:round/>
              </w14:textOutline>
              <w:rPrChange w:id="750" w:author="Prathyush Sambaturu" w:date="2019-06-16T14:34:00Z">
                <w:rPr>
                  <w:rFonts w:ascii="Cambria Math" w:hAnsi="Cambria Math" w:cs="LMRomanCaps10-Regular"/>
                  <w:color w:val="000000" w:themeColor="text1"/>
                  <w:sz w:val="24"/>
                  <w:szCs w:val="24"/>
                  <w14:textOutline w14:w="0" w14:cap="flat" w14:cmpd="sng" w14:algn="ctr">
                    <w14:noFill/>
                    <w14:prstDash w14:val="solid"/>
                    <w14:round/>
                  </w14:textOutline>
                </w:rPr>
              </w:rPrChange>
            </w:rPr>
            <m:t>MinApproxDesc</m:t>
          </m:r>
        </m:oMath>
        <w:r w:rsidRPr="002D3210">
          <w:rPr>
            <w:rFonts w:ascii="Cambria" w:hAnsi="Cambria" w:cs="LMRomanCaps10-Regular"/>
            <w:i w:val="0"/>
            <w:iCs w:val="0"/>
            <w:color w:val="000000" w:themeColor="text1"/>
            <w:sz w:val="24"/>
            <w:szCs w:val="24"/>
            <w14:textOutline w14:w="0" w14:cap="flat" w14:cmpd="sng" w14:algn="ctr">
              <w14:noFill/>
              <w14:prstDash w14:val="solid"/>
              <w14:round/>
            </w14:textOutline>
            <w:rPrChange w:id="751" w:author="Prathyush Sambaturu" w:date="2019-06-16T14:34:00Z">
              <w:rPr>
                <w:rFonts w:ascii="Cambria" w:hAnsi="Cambria" w:cs="LMRomanCaps10-Regular"/>
              </w:rPr>
            </w:rPrChange>
          </w:rPr>
          <w:t xml:space="preserve"> </w:t>
        </w:r>
        <w:r w:rsidRPr="002D3210">
          <w:rPr>
            <w:rFonts w:ascii="Cambria" w:hAnsi="Cambria" w:cs="LMRoman10-Regular"/>
            <w:i w:val="0"/>
            <w:iCs w:val="0"/>
            <w:color w:val="000000" w:themeColor="text1"/>
            <w:sz w:val="24"/>
            <w:szCs w:val="24"/>
            <w14:textOutline w14:w="0" w14:cap="flat" w14:cmpd="sng" w14:algn="ctr">
              <w14:noFill/>
              <w14:prstDash w14:val="solid"/>
              <w14:round/>
            </w14:textOutline>
            <w:rPrChange w:id="752" w:author="Prathyush Sambaturu" w:date="2019-06-16T14:34:00Z">
              <w:rPr>
                <w:rFonts w:ascii="Cambria" w:hAnsi="Cambria" w:cs="LMRoman10-Regular"/>
              </w:rPr>
            </w:rPrChange>
          </w:rPr>
          <w:t>problem to compute a representation. These are then ranked based on their interestingness score</w:t>
        </w:r>
        <w:r w:rsidRPr="00714C3E">
          <w:rPr>
            <w:rFonts w:ascii="Cambria" w:hAnsi="Cambria" w:cs="LMRoman10-Regular"/>
            <w:color w:val="000000" w:themeColor="text1"/>
            <w:sz w:val="24"/>
            <w:szCs w:val="24"/>
            <w14:textOutline w14:w="0" w14:cap="flat" w14:cmpd="sng" w14:algn="ctr">
              <w14:noFill/>
              <w14:prstDash w14:val="solid"/>
              <w14:round/>
            </w14:textOutline>
            <w:rPrChange w:id="753" w:author="Prathyush Sambaturu" w:date="2019-06-16T10:38:00Z">
              <w:rPr>
                <w:rFonts w:ascii="Cambria" w:hAnsi="Cambria" w:cs="LMRoman10-Regular"/>
              </w:rPr>
            </w:rPrChange>
          </w:rPr>
          <w:t>.</w:t>
        </w:r>
      </w:ins>
    </w:p>
    <w:p w14:paraId="54E9F81D" w14:textId="32FBDBC7" w:rsidR="0000326D" w:rsidRDefault="008723CF">
      <w:pPr>
        <w:pStyle w:val="Caption"/>
        <w:pPrChange w:id="754" w:author="Prathyush Sambaturu" w:date="2019-06-16T10:38:00Z">
          <w:pPr>
            <w:keepNext/>
            <w:spacing w:after="0" w:line="240" w:lineRule="auto"/>
          </w:pPr>
        </w:pPrChange>
      </w:pPr>
      <w:r>
        <w:rPr>
          <w:rFonts w:ascii="Cambria" w:eastAsia="Times New Roman" w:hAnsi="Cambria" w:cs="Times New Roman"/>
          <w:b/>
          <w:noProof/>
          <w:sz w:val="24"/>
          <w:szCs w:val="24"/>
        </w:rPr>
        <w:drawing>
          <wp:inline distT="0" distB="0" distL="0" distR="0" wp14:anchorId="4E11D389" wp14:editId="7C22F602">
            <wp:extent cx="5591074" cy="64711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kflo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52918" cy="654272"/>
                    </a:xfrm>
                    <a:prstGeom prst="rect">
                      <a:avLst/>
                    </a:prstGeom>
                  </pic:spPr>
                </pic:pic>
              </a:graphicData>
            </a:graphic>
          </wp:inline>
        </w:drawing>
      </w:r>
    </w:p>
    <w:p w14:paraId="58B3408A" w14:textId="4D473332" w:rsidR="005B556C" w:rsidRPr="008E6B33" w:rsidDel="00714C3E" w:rsidRDefault="0000326D" w:rsidP="008E6B33">
      <w:pPr>
        <w:pStyle w:val="Caption"/>
        <w:rPr>
          <w:del w:id="755" w:author="Prathyush Sambaturu" w:date="2019-06-16T10:37:00Z"/>
          <w:rFonts w:ascii="Cambria" w:eastAsia="Times New Roman" w:hAnsi="Cambria" w:cs="Times New Roman"/>
          <w:b/>
        </w:rPr>
      </w:pPr>
      <w:bookmarkStart w:id="756" w:name="_Ref529378742"/>
      <w:del w:id="757" w:author="Prathyush Sambaturu" w:date="2019-06-16T10:37:00Z">
        <w:r w:rsidRPr="0000326D" w:rsidDel="00714C3E">
          <w:rPr>
            <w:rFonts w:ascii="Cambria" w:hAnsi="Cambria"/>
          </w:rPr>
          <w:delText xml:space="preserve">Figure </w:delText>
        </w:r>
        <w:r w:rsidRPr="0000326D" w:rsidDel="00714C3E">
          <w:rPr>
            <w:rFonts w:ascii="Cambria" w:hAnsi="Cambria"/>
            <w:i w:val="0"/>
            <w:iCs w:val="0"/>
          </w:rPr>
          <w:fldChar w:fldCharType="begin"/>
        </w:r>
        <w:r w:rsidRPr="0000326D" w:rsidDel="00714C3E">
          <w:rPr>
            <w:rFonts w:ascii="Cambria" w:hAnsi="Cambria"/>
          </w:rPr>
          <w:delInstrText xml:space="preserve"> SEQ Figure \* ARABIC </w:delInstrText>
        </w:r>
        <w:r w:rsidRPr="0000326D" w:rsidDel="00714C3E">
          <w:rPr>
            <w:rFonts w:ascii="Cambria" w:hAnsi="Cambria"/>
            <w:i w:val="0"/>
            <w:iCs w:val="0"/>
          </w:rPr>
          <w:fldChar w:fldCharType="separate"/>
        </w:r>
        <w:r w:rsidDel="00714C3E">
          <w:rPr>
            <w:rFonts w:ascii="Cambria" w:hAnsi="Cambria"/>
            <w:noProof/>
          </w:rPr>
          <w:delText>4</w:delText>
        </w:r>
        <w:r w:rsidRPr="0000326D" w:rsidDel="00714C3E">
          <w:rPr>
            <w:rFonts w:ascii="Cambria" w:hAnsi="Cambria"/>
            <w:i w:val="0"/>
            <w:iCs w:val="0"/>
          </w:rPr>
          <w:fldChar w:fldCharType="end"/>
        </w:r>
        <w:bookmarkEnd w:id="756"/>
        <w:r w:rsidRPr="0000326D" w:rsidDel="00714C3E">
          <w:rPr>
            <w:rFonts w:ascii="Cambria" w:hAnsi="Cambria"/>
          </w:rPr>
          <w:delText xml:space="preserve">: </w:delText>
        </w:r>
        <w:r w:rsidR="005F0A59" w:rsidRPr="0000326D" w:rsidDel="00714C3E">
          <w:rPr>
            <w:rFonts w:ascii="Cambria" w:hAnsi="Cambria" w:cs="LMRoman10-Regular"/>
          </w:rPr>
          <w:delText>Overview of steps, to generate succinct description of the level of influenza like illnesses</w:delText>
        </w:r>
        <w:r w:rsidR="00DB1641" w:rsidRPr="0000326D" w:rsidDel="00714C3E">
          <w:rPr>
            <w:rFonts w:ascii="Cambria" w:hAnsi="Cambria" w:cs="LMRoman10-Regular"/>
          </w:rPr>
          <w:delText xml:space="preserve"> </w:delText>
        </w:r>
        <w:r w:rsidR="005F0A59" w:rsidRPr="0000326D" w:rsidDel="00714C3E">
          <w:rPr>
            <w:rFonts w:ascii="Cambria" w:hAnsi="Cambria" w:cs="LMRoman10-Regular"/>
          </w:rPr>
          <w:delText xml:space="preserve">(ILI) in different states of USA. The process begins with collecting raw ILI data from CDC website, followed by the creation of a state attribute table — a domain-specific version of the transaction-item matrix </w:delText>
        </w:r>
        <w:r w:rsidR="005F0A59" w:rsidRPr="0000326D" w:rsidDel="00714C3E">
          <w:rPr>
            <w:rFonts w:ascii="Cambria" w:hAnsi="Cambria" w:cs="LMMathItalic10-Regular"/>
          </w:rPr>
          <w:delText xml:space="preserve">D </w:delText>
        </w:r>
        <w:r w:rsidR="005F0A59" w:rsidRPr="0000326D" w:rsidDel="00714C3E">
          <w:rPr>
            <w:rFonts w:ascii="Cambria" w:hAnsi="Cambria" w:cs="LMRoman10-Regular"/>
          </w:rPr>
          <w:delText>— for a given weekend. We iterate over a space of all potential target sets</w:delText>
        </w:r>
      </w:del>
      <w:del w:id="758" w:author="Prathyush Sambaturu" w:date="2019-06-11T03:52:00Z">
        <w:r w:rsidR="005F0A59" w:rsidRPr="0000326D" w:rsidDel="00FC2BE9">
          <w:rPr>
            <w:rFonts w:ascii="Cambria" w:hAnsi="Cambria" w:cs="LMRoman10-Regular"/>
          </w:rPr>
          <w:delText xml:space="preserve">, </w:delText>
        </w:r>
      </w:del>
      <w:del w:id="759" w:author="Prathyush Sambaturu" w:date="2019-06-16T10:37:00Z">
        <w:r w:rsidR="005F0A59" w:rsidRPr="0000326D" w:rsidDel="00714C3E">
          <w:rPr>
            <w:rFonts w:ascii="Cambria" w:hAnsi="Cambria" w:cs="LMRoman10-Regular"/>
          </w:rPr>
          <w:delText xml:space="preserve">and solve the </w:delText>
        </w:r>
        <m:oMath>
          <m:r>
            <w:rPr>
              <w:rFonts w:ascii="Cambria Math" w:hAnsi="Cambria Math" w:cs="LMRomanCaps10-Regular"/>
            </w:rPr>
            <m:t>MinApproxDesc</m:t>
          </m:r>
        </m:oMath>
        <w:r w:rsidR="005F0A59" w:rsidRPr="0000326D" w:rsidDel="00714C3E">
          <w:rPr>
            <w:rFonts w:ascii="Cambria" w:hAnsi="Cambria" w:cs="LMRomanCaps10-Regular"/>
          </w:rPr>
          <w:delText xml:space="preserve"> </w:delText>
        </w:r>
        <w:r w:rsidR="005F0A59" w:rsidRPr="0000326D" w:rsidDel="00714C3E">
          <w:rPr>
            <w:rFonts w:ascii="Cambria" w:hAnsi="Cambria" w:cs="LMRoman10-Regular"/>
          </w:rPr>
          <w:delText>problem to compute a representation. These are then ranked based on their interestingness score.</w:delText>
        </w:r>
      </w:del>
    </w:p>
    <w:p w14:paraId="0E93EDB8" w14:textId="4878099F" w:rsidR="000C04CB" w:rsidRDefault="000C04CB" w:rsidP="000C04CB">
      <w:pPr>
        <w:autoSpaceDE w:val="0"/>
        <w:autoSpaceDN w:val="0"/>
        <w:adjustRightInd w:val="0"/>
        <w:spacing w:after="0" w:line="240" w:lineRule="auto"/>
        <w:rPr>
          <w:ins w:id="760" w:author="Prathyush Sambaturu" w:date="2019-06-16T14:34:00Z"/>
          <w:rFonts w:ascii="Cambria" w:eastAsia="Times New Roman" w:hAnsi="Cambria" w:cs="Times New Roman"/>
          <w:sz w:val="24"/>
          <w:szCs w:val="24"/>
        </w:rPr>
      </w:pPr>
      <w:ins w:id="761" w:author="Vullikanti, Anil (asv9v)" w:date="2019-06-11T12:07:00Z">
        <w:r w:rsidRPr="00A17A56">
          <w:rPr>
            <w:rFonts w:ascii="Cambria" w:hAnsi="Cambria"/>
            <w:b/>
            <w:sz w:val="24"/>
            <w:szCs w:val="24"/>
          </w:rPr>
          <w:t>Description of Dataset</w:t>
        </w:r>
        <w:r w:rsidR="00FC209D">
          <w:rPr>
            <w:rFonts w:ascii="Cambria" w:hAnsi="Cambria"/>
            <w:b/>
            <w:sz w:val="24"/>
            <w:szCs w:val="24"/>
          </w:rPr>
          <w:t xml:space="preserve">. </w:t>
        </w:r>
        <w:r w:rsidRPr="00C83878">
          <w:rPr>
            <w:rFonts w:ascii="Cambria" w:eastAsia="Times New Roman" w:hAnsi="Cambria" w:cs="Times New Roman"/>
            <w:sz w:val="24"/>
            <w:szCs w:val="24"/>
          </w:rPr>
          <w:t>We use the incidence data from CDC to prepare a dataset for any given week. In our experiments, we use data corresponding to weeks for the years 2014 to 2017. The dataset for any week has the following size:</w:t>
        </w:r>
        <w:r w:rsidRPr="00C83878">
          <w:rPr>
            <w:rFonts w:ascii="Cambria" w:eastAsia="Times New Roman" w:hAnsi="Cambria" w:cs="Times New Roman"/>
            <w:sz w:val="24"/>
            <w:szCs w:val="24"/>
          </w:rPr>
          <w:br/>
          <w:t xml:space="preserve">1. Number of regions (states) or rows: 51 (50 states and District of Columbia) </w:t>
        </w:r>
        <w:r w:rsidRPr="00C83878">
          <w:rPr>
            <w:rFonts w:ascii="Cambria" w:eastAsia="Times New Roman" w:hAnsi="Cambria" w:cs="Times New Roman"/>
            <w:sz w:val="24"/>
            <w:szCs w:val="24"/>
          </w:rPr>
          <w:br/>
          <w:t>2. Number of features or columns: 42 (spatial, temporal, and severity features)</w:t>
        </w:r>
        <w:r w:rsidRPr="00C83878">
          <w:rPr>
            <w:rFonts w:ascii="Cambria" w:eastAsia="Times New Roman" w:hAnsi="Cambria" w:cs="Times New Roman"/>
            <w:sz w:val="24"/>
            <w:szCs w:val="24"/>
          </w:rPr>
          <w:br/>
          <w:t xml:space="preserve">Therefore, the data matrix </w:t>
        </w:r>
        <m:oMath>
          <m:r>
            <w:rPr>
              <w:rFonts w:ascii="Cambria Math" w:eastAsia="Times New Roman" w:hAnsi="Cambria Math" w:cs="Times New Roman"/>
              <w:sz w:val="24"/>
              <w:szCs w:val="24"/>
            </w:rPr>
            <m:t>D</m:t>
          </m:r>
        </m:oMath>
        <w:r w:rsidRPr="00C83878">
          <w:rPr>
            <w:rFonts w:ascii="Cambria" w:eastAsia="Times New Roman" w:hAnsi="Cambria" w:cs="Times New Roman"/>
            <w:sz w:val="24"/>
            <w:szCs w:val="24"/>
          </w:rPr>
          <w:t xml:space="preserve"> for a week has 2142 entries. The features </w:t>
        </w:r>
      </w:ins>
      <w:ins w:id="762" w:author="Vullikanti, Anil (asv9v)" w:date="2019-06-15T11:54:00Z">
        <w:r w:rsidR="007A64A5">
          <w:rPr>
            <w:rFonts w:ascii="Cambria" w:eastAsia="Times New Roman" w:hAnsi="Cambria" w:cs="Times New Roman"/>
            <w:sz w:val="24"/>
            <w:szCs w:val="24"/>
          </w:rPr>
          <w:t>are defined by the CDC</w:t>
        </w:r>
        <w:del w:id="763" w:author="Prathyush Sambaturu" w:date="2019-06-16T09:45:00Z">
          <w:r w:rsidR="007A64A5" w:rsidDel="007860F9">
            <w:rPr>
              <w:rFonts w:ascii="Cambria" w:eastAsia="Times New Roman" w:hAnsi="Cambria" w:cs="Times New Roman"/>
              <w:sz w:val="24"/>
              <w:szCs w:val="24"/>
            </w:rPr>
            <w:delText>,</w:delText>
          </w:r>
        </w:del>
        <w:r w:rsidR="007A64A5">
          <w:rPr>
            <w:rFonts w:ascii="Cambria" w:eastAsia="Times New Roman" w:hAnsi="Cambria" w:cs="Times New Roman"/>
            <w:sz w:val="24"/>
            <w:szCs w:val="24"/>
          </w:rPr>
          <w:t xml:space="preserve"> and </w:t>
        </w:r>
      </w:ins>
      <w:ins w:id="764" w:author="Vullikanti, Anil (asv9v)" w:date="2019-06-11T12:07:00Z">
        <w:r w:rsidRPr="00C83878">
          <w:rPr>
            <w:rFonts w:ascii="Cambria" w:eastAsia="Times New Roman" w:hAnsi="Cambria" w:cs="Times New Roman"/>
            <w:sz w:val="24"/>
            <w:szCs w:val="24"/>
          </w:rPr>
          <w:t>can be categorized as follows:</w:t>
        </w:r>
        <w:r w:rsidRPr="00C83878">
          <w:rPr>
            <w:rFonts w:ascii="Cambria" w:eastAsia="Times New Roman" w:hAnsi="Cambria" w:cs="Times New Roman"/>
            <w:sz w:val="24"/>
            <w:szCs w:val="24"/>
          </w:rPr>
          <w:br/>
          <w:t xml:space="preserve">1. </w:t>
        </w:r>
        <w:r w:rsidRPr="00C83878">
          <w:rPr>
            <w:rFonts w:ascii="Cambria" w:eastAsia="Times New Roman" w:hAnsi="Cambria" w:cs="Times New Roman"/>
            <w:b/>
            <w:sz w:val="24"/>
            <w:szCs w:val="24"/>
          </w:rPr>
          <w:t>Geographical/ Spatial</w:t>
        </w:r>
        <w:r w:rsidRPr="00C83878">
          <w:rPr>
            <w:rFonts w:ascii="Cambria" w:eastAsia="Times New Roman" w:hAnsi="Cambria" w:cs="Times New Roman"/>
            <w:sz w:val="24"/>
            <w:szCs w:val="24"/>
          </w:rPr>
          <w:t xml:space="preserve">: </w:t>
        </w:r>
        <w:r w:rsidRPr="006C6DB4">
          <w:rPr>
            <w:rFonts w:ascii="Cambria" w:eastAsia="Times New Roman" w:hAnsi="Cambria" w:cs="Times New Roman"/>
            <w:sz w:val="24"/>
            <w:szCs w:val="24"/>
          </w:rPr>
          <w:t xml:space="preserve">Features such as Great Lakes, South East, South West, Mid-Atlantic etc. </w:t>
        </w:r>
        <w:r w:rsidRPr="006C6DB4">
          <w:rPr>
            <w:rFonts w:ascii="Cambria" w:eastAsia="Times New Roman" w:hAnsi="Cambria" w:cs="Times New Roman"/>
            <w:sz w:val="24"/>
            <w:szCs w:val="24"/>
          </w:rPr>
          <w:br/>
          <w:t xml:space="preserve">2. </w:t>
        </w:r>
        <w:r w:rsidRPr="006C6DB4">
          <w:rPr>
            <w:rFonts w:ascii="Cambria" w:eastAsia="Times New Roman" w:hAnsi="Cambria" w:cs="Times New Roman"/>
            <w:b/>
            <w:sz w:val="24"/>
            <w:szCs w:val="24"/>
          </w:rPr>
          <w:t>Temporal</w:t>
        </w:r>
        <w:r w:rsidRPr="006C6DB4">
          <w:rPr>
            <w:rFonts w:ascii="Cambria" w:eastAsia="Times New Roman" w:hAnsi="Cambria" w:cs="Times New Roman"/>
            <w:sz w:val="24"/>
            <w:szCs w:val="24"/>
          </w:rPr>
          <w:t xml:space="preserve">: Features such as </w:t>
        </w:r>
        <w:r w:rsidRPr="006C6DB4">
          <w:rPr>
            <w:rFonts w:ascii="Cambria" w:hAnsi="Cambria" w:cs="LMRoman10-Regular"/>
            <w:sz w:val="24"/>
            <w:szCs w:val="24"/>
          </w:rPr>
          <w:t xml:space="preserve">activity level (e.g., high, moderate and low)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geographical spread (e.g., widespread, local) in the </w:t>
        </w:r>
        <w:proofErr w:type="spellStart"/>
        <w:r w:rsidRPr="006C6DB4">
          <w:rPr>
            <w:rFonts w:ascii="Cambria" w:hAnsi="Cambria" w:cs="LMMathItalic10-Regular"/>
            <w:i/>
            <w:iCs/>
            <w:sz w:val="24"/>
            <w:szCs w:val="24"/>
          </w:rPr>
          <w:t>t</w:t>
        </w:r>
        <w:r w:rsidRPr="006C6DB4">
          <w:rPr>
            <w:rFonts w:ascii="Cambria" w:hAnsi="Cambria" w:cs="LMRoman10-Regular"/>
            <w:sz w:val="24"/>
            <w:szCs w:val="24"/>
          </w:rPr>
          <w:t>th</w:t>
        </w:r>
        <w:proofErr w:type="spellEnd"/>
        <w:r w:rsidRPr="006C6DB4">
          <w:rPr>
            <w:rFonts w:ascii="Cambria" w:hAnsi="Cambria" w:cs="LMRoman10-Regular"/>
            <w:sz w:val="24"/>
            <w:szCs w:val="24"/>
          </w:rPr>
          <w:t xml:space="preserve"> week before the current one, whether the number of infections has crossed a threshold, whether the peak has been reached, and similarity with past season. In the description below, these features will be denoted </w:t>
        </w:r>
        <w:commentRangeStart w:id="765"/>
        <w:commentRangeStart w:id="766"/>
        <w:r w:rsidRPr="006C6DB4">
          <w:rPr>
            <w:rFonts w:ascii="Cambria" w:hAnsi="Cambria" w:cs="LMRoman10-Regular"/>
            <w:sz w:val="24"/>
            <w:szCs w:val="24"/>
          </w:rPr>
          <w:t>by “</w:t>
        </w:r>
        <w:r w:rsidRPr="006C6DB4">
          <w:rPr>
            <w:rFonts w:ascii="Cambria" w:eastAsia="Times New Roman" w:hAnsi="Cambria" w:cs="Times New Roman"/>
            <w:sz w:val="24"/>
            <w:szCs w:val="24"/>
          </w:rPr>
          <w:t>Was1_high”</w:t>
        </w:r>
      </w:ins>
      <w:ins w:id="767" w:author="Prathyush Sambaturu" w:date="2019-06-16T14:50:00Z">
        <w:r w:rsidR="00940B04">
          <w:rPr>
            <w:rFonts w:ascii="Cambria" w:eastAsia="Times New Roman" w:hAnsi="Cambria" w:cs="Times New Roman"/>
            <w:sz w:val="24"/>
            <w:szCs w:val="24"/>
          </w:rPr>
          <w:t xml:space="preserve"> (states with high activity 1 week ago)</w:t>
        </w:r>
      </w:ins>
      <w:ins w:id="768" w:author="Vullikanti, Anil (asv9v)" w:date="2019-06-11T12:07:00Z">
        <w:r w:rsidRPr="006C6DB4">
          <w:rPr>
            <w:rFonts w:ascii="Cambria" w:eastAsia="Times New Roman" w:hAnsi="Cambria" w:cs="Times New Roman"/>
            <w:sz w:val="24"/>
            <w:szCs w:val="24"/>
          </w:rPr>
          <w:t>, “Was2_moderate”</w:t>
        </w:r>
      </w:ins>
      <w:ins w:id="769" w:author="Prathyush Sambaturu" w:date="2019-06-16T14:50:00Z">
        <w:r w:rsidR="00940B04">
          <w:rPr>
            <w:rFonts w:ascii="Cambria" w:eastAsia="Times New Roman" w:hAnsi="Cambria" w:cs="Times New Roman"/>
            <w:sz w:val="24"/>
            <w:szCs w:val="24"/>
          </w:rPr>
          <w:t xml:space="preserve"> (states with moderate activity 2 weeks ago)</w:t>
        </w:r>
      </w:ins>
      <w:ins w:id="770" w:author="Vullikanti, Anil (asv9v)" w:date="2019-06-11T12:07:00Z">
        <w:r w:rsidRPr="006C6DB4">
          <w:rPr>
            <w:rFonts w:ascii="Cambria" w:eastAsia="Times New Roman" w:hAnsi="Cambria" w:cs="Times New Roman"/>
            <w:sz w:val="24"/>
            <w:szCs w:val="24"/>
          </w:rPr>
          <w:t>, “Was52_high”</w:t>
        </w:r>
      </w:ins>
      <w:ins w:id="771" w:author="Prathyush Sambaturu" w:date="2019-06-16T14:51:00Z">
        <w:r w:rsidR="00940B04">
          <w:rPr>
            <w:rFonts w:ascii="Cambria" w:eastAsia="Times New Roman" w:hAnsi="Cambria" w:cs="Times New Roman"/>
            <w:sz w:val="24"/>
            <w:szCs w:val="24"/>
          </w:rPr>
          <w:t xml:space="preserve"> (states with high activity 52 weeks ago)</w:t>
        </w:r>
      </w:ins>
      <w:ins w:id="772" w:author="Vullikanti, Anil (asv9v)" w:date="2019-06-11T12:07:00Z">
        <w:r w:rsidRPr="006C6DB4">
          <w:rPr>
            <w:rFonts w:ascii="Cambria" w:eastAsia="Times New Roman" w:hAnsi="Cambria" w:cs="Times New Roman"/>
            <w:sz w:val="24"/>
            <w:szCs w:val="24"/>
          </w:rPr>
          <w:t>,</w:t>
        </w:r>
        <w:commentRangeEnd w:id="765"/>
        <w:r w:rsidRPr="006C6DB4">
          <w:rPr>
            <w:rStyle w:val="CommentReference"/>
            <w:rFonts w:ascii="Cambria" w:hAnsi="Cambria"/>
            <w:sz w:val="24"/>
            <w:szCs w:val="24"/>
            <w:rPrChange w:id="773" w:author="Prathyush Sambaturu" w:date="2019-06-13T15:41:00Z">
              <w:rPr>
                <w:rStyle w:val="CommentReference"/>
              </w:rPr>
            </w:rPrChange>
          </w:rPr>
          <w:commentReference w:id="765"/>
        </w:r>
      </w:ins>
      <w:commentRangeEnd w:id="766"/>
      <w:r w:rsidR="0030273E" w:rsidRPr="006C6DB4">
        <w:rPr>
          <w:rStyle w:val="CommentReference"/>
          <w:rFonts w:ascii="Cambria" w:hAnsi="Cambria"/>
          <w:sz w:val="24"/>
          <w:szCs w:val="24"/>
          <w:rPrChange w:id="774" w:author="Prathyush Sambaturu" w:date="2019-06-13T15:41:00Z">
            <w:rPr>
              <w:rStyle w:val="CommentReference"/>
            </w:rPr>
          </w:rPrChange>
        </w:rPr>
        <w:commentReference w:id="766"/>
      </w:r>
      <w:ins w:id="775" w:author="Vullikanti, Anil (asv9v)" w:date="2019-06-11T12:07:00Z">
        <w:r w:rsidRPr="006C6DB4">
          <w:rPr>
            <w:rFonts w:ascii="Cambria" w:eastAsia="Times New Roman" w:hAnsi="Cambria" w:cs="Times New Roman"/>
            <w:sz w:val="24"/>
            <w:szCs w:val="24"/>
          </w:rPr>
          <w:t xml:space="preserve"> etc.</w:t>
        </w:r>
      </w:ins>
    </w:p>
    <w:p w14:paraId="1679CEE5" w14:textId="77777777" w:rsidR="00657234" w:rsidRPr="006D4C4D" w:rsidRDefault="00657234" w:rsidP="000C04CB">
      <w:pPr>
        <w:autoSpaceDE w:val="0"/>
        <w:autoSpaceDN w:val="0"/>
        <w:adjustRightInd w:val="0"/>
        <w:spacing w:after="0" w:line="240" w:lineRule="auto"/>
        <w:rPr>
          <w:ins w:id="776" w:author="Vullikanti, Anil (asv9v)" w:date="2019-06-11T12:07:00Z"/>
          <w:rFonts w:ascii="Cambria" w:hAnsi="Cambria"/>
          <w:sz w:val="24"/>
          <w:szCs w:val="24"/>
        </w:rPr>
      </w:pPr>
    </w:p>
    <w:p w14:paraId="5C136922" w14:textId="3E9D807F" w:rsidR="000C04CB" w:rsidRDefault="000C04CB" w:rsidP="000C04CB">
      <w:pPr>
        <w:pStyle w:val="NormalWeb"/>
        <w:spacing w:before="0" w:beforeAutospacing="0" w:after="0" w:afterAutospacing="0"/>
        <w:rPr>
          <w:ins w:id="777" w:author="Prathyush Sambaturu" w:date="2019-06-13T15:42:00Z"/>
          <w:rFonts w:ascii="Cambria" w:hAnsi="Cambria"/>
        </w:rPr>
      </w:pPr>
      <w:ins w:id="778" w:author="Vullikanti, Anil (asv9v)" w:date="2019-06-11T12:07:00Z">
        <w:r w:rsidRPr="006C6DB4">
          <w:rPr>
            <w:rFonts w:ascii="Cambria" w:hAnsi="Cambria" w:cs="LMRoman10-Regular"/>
          </w:rPr>
          <w:t xml:space="preserve">All the above features other than the first class (spatial) are epidemic specific and are computed by CDC using specific definitions. These features capture the spatial, temporal, and severity aspects of the reported cases. In general, these values are real </w:t>
        </w:r>
        <w:r w:rsidRPr="006C6DB4">
          <w:rPr>
            <w:rFonts w:ascii="Cambria" w:hAnsi="Cambria"/>
            <w:rPrChange w:id="779" w:author="Prathyush Sambaturu" w:date="2019-06-13T15:41:00Z">
              <w:rPr/>
            </w:rPrChange>
          </w:rPr>
          <w:t>numbers, e.g., the similarity with a past season can be a correlation metric. As mentioned earlier, we will focus on binary features (e.g., high/low activity level, which is already available in the data from CDC). The non-binary setting can be mapped to a binary setting, through discretization of the weights.</w:t>
        </w:r>
      </w:ins>
    </w:p>
    <w:p w14:paraId="683DD099" w14:textId="77777777" w:rsidR="006C6DB4" w:rsidRDefault="006C6DB4" w:rsidP="000C04CB">
      <w:pPr>
        <w:pStyle w:val="NormalWeb"/>
        <w:spacing w:before="0" w:beforeAutospacing="0" w:after="0" w:afterAutospacing="0"/>
        <w:rPr>
          <w:ins w:id="780" w:author="Prathyush Sambaturu" w:date="2019-06-13T15:42:00Z"/>
          <w:rFonts w:ascii="Cambria" w:hAnsi="Cambria"/>
        </w:rPr>
      </w:pPr>
    </w:p>
    <w:p w14:paraId="42418B35" w14:textId="2C04C51E" w:rsidR="006C6DB4" w:rsidRDefault="006C6DB4" w:rsidP="000C04CB">
      <w:pPr>
        <w:pStyle w:val="NormalWeb"/>
        <w:spacing w:before="0" w:beforeAutospacing="0" w:after="0" w:afterAutospacing="0"/>
        <w:rPr>
          <w:ins w:id="781" w:author="Prathyush Sambaturu" w:date="2019-06-13T15:47:00Z"/>
          <w:rFonts w:ascii="Cambria" w:hAnsi="Cambria"/>
        </w:rPr>
      </w:pPr>
      <w:ins w:id="782" w:author="Prathyush Sambaturu" w:date="2019-06-13T15:42:00Z">
        <w:r w:rsidRPr="006C6DB4">
          <w:rPr>
            <w:rFonts w:ascii="Cambria" w:hAnsi="Cambria"/>
            <w:b/>
            <w:bCs/>
            <w:rPrChange w:id="783" w:author="Prathyush Sambaturu" w:date="2019-06-13T15:42:00Z">
              <w:rPr>
                <w:rFonts w:ascii="Cambria" w:hAnsi="Cambria"/>
              </w:rPr>
            </w:rPrChange>
          </w:rPr>
          <w:t>Compression ratio</w:t>
        </w:r>
        <w:r>
          <w:rPr>
            <w:rFonts w:ascii="Cambria" w:hAnsi="Cambria"/>
          </w:rPr>
          <w:t xml:space="preserve">: We use the compression ratio as a metric for evaluating the performance of our method. Let </w:t>
        </w:r>
      </w:ins>
      <w:ins w:id="784" w:author="Prathyush Sambaturu" w:date="2019-06-13T15:43:00Z">
        <w:r>
          <w:rPr>
            <w:rFonts w:ascii="Cambria" w:hAnsi="Cambria"/>
          </w:rPr>
          <w:t xml:space="preserve">the number of </w:t>
        </w:r>
      </w:ins>
      <w:ins w:id="785" w:author="Prathyush Sambaturu" w:date="2019-06-13T15:46:00Z">
        <w:r>
          <w:rPr>
            <w:rFonts w:ascii="Cambria" w:hAnsi="Cambria"/>
          </w:rPr>
          <w:t>clauses</w:t>
        </w:r>
      </w:ins>
      <w:ins w:id="786" w:author="Prathyush Sambaturu" w:date="2019-06-13T15:43:00Z">
        <w:r>
          <w:rPr>
            <w:rFonts w:ascii="Cambria" w:hAnsi="Cambria"/>
          </w:rPr>
          <w:t xml:space="preserve"> used in description by </w:t>
        </w:r>
        <w:r w:rsidRPr="006C6DB4">
          <w:rPr>
            <w:rFonts w:ascii="Cambria" w:hAnsi="Cambria"/>
            <w:i/>
            <w:iCs/>
            <w:rPrChange w:id="787" w:author="Prathyush Sambaturu" w:date="2019-06-13T15:43:00Z">
              <w:rPr>
                <w:rFonts w:ascii="Cambria" w:hAnsi="Cambria"/>
              </w:rPr>
            </w:rPrChange>
          </w:rPr>
          <w:t>Min</w:t>
        </w:r>
      </w:ins>
      <w:ins w:id="788" w:author="Vullikanti, Anil (asv9v)" w:date="2019-06-14T23:04:00Z">
        <w:r w:rsidR="00E8320A">
          <w:rPr>
            <w:rFonts w:ascii="Cambria" w:hAnsi="Cambria"/>
            <w:i/>
            <w:iCs/>
          </w:rPr>
          <w:t>Approx</w:t>
        </w:r>
      </w:ins>
      <w:ins w:id="789" w:author="Prathyush Sambaturu" w:date="2019-06-13T15:43:00Z">
        <w:r w:rsidRPr="006C6DB4">
          <w:rPr>
            <w:rFonts w:ascii="Cambria" w:hAnsi="Cambria"/>
            <w:i/>
            <w:iCs/>
            <w:rPrChange w:id="790" w:author="Prathyush Sambaturu" w:date="2019-06-13T15:43:00Z">
              <w:rPr>
                <w:rFonts w:ascii="Cambria" w:hAnsi="Cambria"/>
              </w:rPr>
            </w:rPrChange>
          </w:rPr>
          <w:t>Des</w:t>
        </w:r>
        <w:r>
          <w:rPr>
            <w:rFonts w:ascii="Cambria" w:hAnsi="Cambria"/>
            <w:i/>
            <w:iCs/>
          </w:rPr>
          <w:t xml:space="preserve">c </w:t>
        </w:r>
        <w:r>
          <w:rPr>
            <w:rFonts w:ascii="Cambria" w:hAnsi="Cambria"/>
          </w:rPr>
          <w:t xml:space="preserve">for a target set </w:t>
        </w:r>
        <w:r w:rsidRPr="006C6DB4">
          <w:rPr>
            <w:rFonts w:ascii="Cambria" w:hAnsi="Cambria"/>
            <w:i/>
            <w:iCs/>
            <w:rPrChange w:id="791" w:author="Prathyush Sambaturu" w:date="2019-06-13T15:43:00Z">
              <w:rPr>
                <w:rFonts w:ascii="Cambria" w:hAnsi="Cambria"/>
              </w:rPr>
            </w:rPrChange>
          </w:rPr>
          <w:t>T</w:t>
        </w:r>
        <w:r>
          <w:rPr>
            <w:rFonts w:ascii="Cambria" w:hAnsi="Cambria"/>
            <w:i/>
            <w:iCs/>
          </w:rPr>
          <w:t xml:space="preserve"> </w:t>
        </w:r>
        <w:r>
          <w:rPr>
            <w:rFonts w:ascii="Cambria" w:hAnsi="Cambria"/>
          </w:rPr>
          <w:t xml:space="preserve">be </w:t>
        </w:r>
      </w:ins>
      <w:ins w:id="792" w:author="Prathyush Sambaturu" w:date="2019-06-13T15:46:00Z">
        <w:r w:rsidRPr="006C6DB4">
          <w:rPr>
            <w:rFonts w:ascii="Cambria" w:hAnsi="Cambria"/>
            <w:i/>
            <w:iCs/>
            <w:rPrChange w:id="793" w:author="Prathyush Sambaturu" w:date="2019-06-13T15:46:00Z">
              <w:rPr>
                <w:rFonts w:ascii="Cambria" w:hAnsi="Cambria"/>
              </w:rPr>
            </w:rPrChange>
          </w:rPr>
          <w:t>s</w:t>
        </w:r>
        <w:r>
          <w:rPr>
            <w:rFonts w:ascii="Cambria" w:hAnsi="Cambria"/>
          </w:rPr>
          <w:t>. The compression ratio</w:t>
        </w:r>
        <w:r w:rsidR="00B227AC">
          <w:rPr>
            <w:rFonts w:ascii="Cambria" w:hAnsi="Cambria"/>
          </w:rPr>
          <w:t xml:space="preserve"> </w:t>
        </w:r>
      </w:ins>
      <w:ins w:id="794" w:author="Prathyush Sambaturu" w:date="2019-06-13T15:51:00Z">
        <w:r w:rsidR="00EE3E06">
          <w:rPr>
            <w:rFonts w:ascii="Cambria" w:hAnsi="Cambria"/>
          </w:rPr>
          <w:t xml:space="preserve">provided by </w:t>
        </w:r>
        <w:r w:rsidR="00EE3E06" w:rsidRPr="00EE3E06">
          <w:rPr>
            <w:rFonts w:ascii="Cambria" w:hAnsi="Cambria"/>
            <w:i/>
            <w:iCs/>
            <w:rPrChange w:id="795" w:author="Prathyush Sambaturu" w:date="2019-06-13T15:51:00Z">
              <w:rPr>
                <w:rFonts w:ascii="Cambria" w:hAnsi="Cambria"/>
              </w:rPr>
            </w:rPrChange>
          </w:rPr>
          <w:t>Min</w:t>
        </w:r>
      </w:ins>
      <w:ins w:id="796" w:author="Vullikanti, Anil (asv9v)" w:date="2019-06-14T23:04:00Z">
        <w:r w:rsidR="00E8320A">
          <w:rPr>
            <w:rFonts w:ascii="Cambria" w:hAnsi="Cambria"/>
            <w:i/>
            <w:iCs/>
          </w:rPr>
          <w:t>Approx</w:t>
        </w:r>
      </w:ins>
      <w:ins w:id="797" w:author="Prathyush Sambaturu" w:date="2019-06-13T15:51:00Z">
        <w:r w:rsidR="00EE3E06" w:rsidRPr="00EE3E06">
          <w:rPr>
            <w:rFonts w:ascii="Cambria" w:hAnsi="Cambria"/>
            <w:i/>
            <w:iCs/>
            <w:rPrChange w:id="798" w:author="Prathyush Sambaturu" w:date="2019-06-13T15:51:00Z">
              <w:rPr>
                <w:rFonts w:ascii="Cambria" w:hAnsi="Cambria"/>
              </w:rPr>
            </w:rPrChange>
          </w:rPr>
          <w:t>Desc</w:t>
        </w:r>
        <w:r w:rsidR="00EE3E06">
          <w:rPr>
            <w:rFonts w:ascii="Cambria" w:hAnsi="Cambria"/>
          </w:rPr>
          <w:t xml:space="preserve"> </w:t>
        </w:r>
      </w:ins>
      <w:ins w:id="799" w:author="Prathyush Sambaturu" w:date="2019-06-13T15:46:00Z">
        <w:r>
          <w:rPr>
            <w:rFonts w:ascii="Cambria" w:hAnsi="Cambria"/>
          </w:rPr>
          <w:t>is defined as the ratio of the</w:t>
        </w:r>
      </w:ins>
      <w:ins w:id="800" w:author="Prathyush Sambaturu" w:date="2019-06-13T15:50:00Z">
        <w:r w:rsidR="00EE3E06">
          <w:rPr>
            <w:rFonts w:ascii="Cambria" w:hAnsi="Cambria"/>
          </w:rPr>
          <w:t xml:space="preserve"> target set </w:t>
        </w:r>
      </w:ins>
      <w:ins w:id="801" w:author="Prathyush Sambaturu" w:date="2019-06-13T15:51:00Z">
        <w:r w:rsidR="00EE3E06">
          <w:rPr>
            <w:rFonts w:ascii="Cambria" w:hAnsi="Cambria"/>
          </w:rPr>
          <w:t>size |</w:t>
        </w:r>
        <w:r w:rsidR="00EE3E06" w:rsidRPr="00EE3E06">
          <w:rPr>
            <w:rFonts w:ascii="Cambria" w:hAnsi="Cambria"/>
            <w:i/>
            <w:iCs/>
            <w:rPrChange w:id="802" w:author="Prathyush Sambaturu" w:date="2019-06-13T15:51:00Z">
              <w:rPr>
                <w:rFonts w:ascii="Cambria" w:hAnsi="Cambria"/>
              </w:rPr>
            </w:rPrChange>
          </w:rPr>
          <w:t>T</w:t>
        </w:r>
        <w:r w:rsidR="00EE3E06">
          <w:rPr>
            <w:rFonts w:ascii="Cambria" w:hAnsi="Cambria"/>
          </w:rPr>
          <w:t xml:space="preserve">| to the </w:t>
        </w:r>
      </w:ins>
      <w:ins w:id="803" w:author="Prathyush Sambaturu" w:date="2019-06-13T15:46:00Z">
        <w:r>
          <w:rPr>
            <w:rFonts w:ascii="Cambria" w:hAnsi="Cambria"/>
          </w:rPr>
          <w:t xml:space="preserve">number of clauses used in </w:t>
        </w:r>
        <w:r w:rsidR="00B227AC">
          <w:rPr>
            <w:rFonts w:ascii="Cambria" w:hAnsi="Cambria"/>
          </w:rPr>
          <w:t xml:space="preserve">the </w:t>
        </w:r>
        <w:r>
          <w:rPr>
            <w:rFonts w:ascii="Cambria" w:hAnsi="Cambria"/>
          </w:rPr>
          <w:t>description</w:t>
        </w:r>
      </w:ins>
      <w:ins w:id="804" w:author="Prathyush Sambaturu" w:date="2019-06-13T15:51:00Z">
        <w:r w:rsidR="00EE3E06">
          <w:rPr>
            <w:rFonts w:ascii="Cambria" w:hAnsi="Cambria"/>
          </w:rPr>
          <w:t xml:space="preserve"> by solution to </w:t>
        </w:r>
        <w:r w:rsidR="00EE3E06" w:rsidRPr="00EE3E06">
          <w:rPr>
            <w:rFonts w:ascii="Cambria" w:hAnsi="Cambria"/>
            <w:i/>
            <w:iCs/>
            <w:rPrChange w:id="805" w:author="Prathyush Sambaturu" w:date="2019-06-13T15:51:00Z">
              <w:rPr>
                <w:rFonts w:ascii="Cambria" w:hAnsi="Cambria"/>
              </w:rPr>
            </w:rPrChange>
          </w:rPr>
          <w:t>Min</w:t>
        </w:r>
      </w:ins>
      <w:ins w:id="806" w:author="Vullikanti, Anil (asv9v)" w:date="2019-06-14T23:04:00Z">
        <w:r w:rsidR="00E8320A">
          <w:rPr>
            <w:rFonts w:ascii="Cambria" w:hAnsi="Cambria"/>
            <w:i/>
            <w:iCs/>
          </w:rPr>
          <w:t>Approx</w:t>
        </w:r>
      </w:ins>
      <w:ins w:id="807" w:author="Prathyush Sambaturu" w:date="2019-06-13T15:51:00Z">
        <w:r w:rsidR="00EE3E06" w:rsidRPr="00EE3E06">
          <w:rPr>
            <w:rFonts w:ascii="Cambria" w:hAnsi="Cambria"/>
            <w:i/>
            <w:iCs/>
            <w:rPrChange w:id="808" w:author="Prathyush Sambaturu" w:date="2019-06-13T15:51:00Z">
              <w:rPr>
                <w:rFonts w:ascii="Cambria" w:hAnsi="Cambria"/>
              </w:rPr>
            </w:rPrChange>
          </w:rPr>
          <w:t>Desc</w:t>
        </w:r>
      </w:ins>
      <w:ins w:id="809" w:author="Prathyush Sambaturu" w:date="2019-06-13T15:47:00Z">
        <w:r w:rsidR="00B227AC">
          <w:rPr>
            <w:rFonts w:ascii="Cambria" w:hAnsi="Cambria"/>
          </w:rPr>
          <w:t>,</w:t>
        </w:r>
      </w:ins>
    </w:p>
    <w:p w14:paraId="5B9C90F3" w14:textId="2071AA86" w:rsidR="00B227AC" w:rsidRDefault="00B227AC" w:rsidP="000C04CB">
      <w:pPr>
        <w:pStyle w:val="NormalWeb"/>
        <w:spacing w:before="0" w:beforeAutospacing="0" w:after="0" w:afterAutospacing="0"/>
        <w:rPr>
          <w:ins w:id="810" w:author="Prathyush Sambaturu" w:date="2019-06-13T15:47:00Z"/>
          <w:rFonts w:ascii="Cambria" w:hAnsi="Cambria"/>
        </w:rPr>
      </w:pPr>
    </w:p>
    <w:p w14:paraId="68C73BAB" w14:textId="5BC1EF09" w:rsidR="00B227AC" w:rsidRPr="006C6DB4" w:rsidDel="00935F22" w:rsidRDefault="0010060D" w:rsidP="00935F22">
      <w:pPr>
        <w:pStyle w:val="NormalWeb"/>
        <w:spacing w:before="0" w:beforeAutospacing="0" w:after="0" w:afterAutospacing="0"/>
        <w:rPr>
          <w:ins w:id="811" w:author="Vullikanti, Anil (asv9v)" w:date="2019-06-11T12:07:00Z"/>
          <w:del w:id="812" w:author="Prathyush Sambaturu" w:date="2019-06-16T14:51:00Z"/>
          <w:rFonts w:ascii="Cambria" w:hAnsi="Cambria"/>
          <w:rPrChange w:id="813" w:author="Prathyush Sambaturu" w:date="2019-06-13T15:46:00Z">
            <w:rPr>
              <w:ins w:id="814" w:author="Vullikanti, Anil (asv9v)" w:date="2019-06-11T12:07:00Z"/>
              <w:del w:id="815" w:author="Prathyush Sambaturu" w:date="2019-06-16T14:51:00Z"/>
            </w:rPr>
          </w:rPrChange>
        </w:rPr>
        <w:pPrChange w:id="816" w:author="Prathyush Sambaturu" w:date="2019-06-16T14:51:00Z">
          <w:pPr>
            <w:pStyle w:val="NormalWeb"/>
            <w:spacing w:before="0" w:beforeAutospacing="0" w:after="0" w:afterAutospacing="0"/>
          </w:pPr>
        </w:pPrChange>
      </w:pPr>
      <m:oMathPara>
        <m:oMath>
          <m:r>
            <w:ins w:id="817" w:author="Prathyush Sambaturu" w:date="2019-06-13T15:48:00Z">
              <w:rPr>
                <w:rFonts w:ascii="Cambria Math" w:hAnsi="Cambria Math"/>
              </w:rPr>
              <m:t>c</m:t>
            </w:ins>
          </m:r>
          <m:r>
            <w:ins w:id="818" w:author="Prathyush Sambaturu" w:date="2019-06-13T15:47:00Z">
              <w:rPr>
                <w:rFonts w:ascii="Cambria Math" w:hAnsi="Cambria Math"/>
              </w:rPr>
              <m:t>ompression</m:t>
            </w:ins>
          </m:r>
          <m:r>
            <w:ins w:id="819" w:author="Prathyush Sambaturu" w:date="2019-06-13T15:48:00Z">
              <w:rPr>
                <w:rFonts w:ascii="Cambria Math" w:hAnsi="Cambria Math"/>
              </w:rPr>
              <m:t xml:space="preserve"> </m:t>
            </w:ins>
          </m:r>
          <m:r>
            <w:ins w:id="820" w:author="Prathyush Sambaturu" w:date="2019-06-13T15:47:00Z">
              <w:rPr>
                <w:rFonts w:ascii="Cambria Math" w:hAnsi="Cambria Math"/>
              </w:rPr>
              <m:t>ratio=</m:t>
            </w:ins>
          </m:r>
          <m:f>
            <m:fPr>
              <m:ctrlPr>
                <w:rPr>
                  <w:rFonts w:ascii="Cambria Math" w:hAnsi="Cambria Math"/>
                </w:rPr>
              </m:ctrlPr>
            </m:fPr>
            <m:num>
              <m:r>
                <w:ins w:id="821" w:author="Prathyush Sambaturu" w:date="2019-06-13T15:51:00Z">
                  <w:rPr>
                    <w:rFonts w:ascii="Cambria Math" w:hAnsi="Cambria Math"/>
                  </w:rPr>
                  <m:t>|T|</m:t>
                </w:ins>
              </m:r>
              <m:ctrlPr>
                <w:rPr>
                  <w:rFonts w:ascii="Cambria Math" w:hAnsi="Cambria Math"/>
                  <w:i/>
                </w:rPr>
              </m:ctrlPr>
            </m:num>
            <m:den>
              <m:r>
                <w:ins w:id="822" w:author="Prathyush Sambaturu" w:date="2019-06-13T15:52:00Z">
                  <w:rPr>
                    <w:rFonts w:ascii="Cambria Math" w:hAnsi="Cambria Math"/>
                  </w:rPr>
                  <m:t>s</m:t>
                </w:ins>
              </m:r>
              <m:ctrlPr>
                <w:rPr>
                  <w:rFonts w:ascii="Cambria Math" w:hAnsi="Cambria Math"/>
                  <w:i/>
                </w:rPr>
              </m:ctrlPr>
            </m:den>
          </m:f>
        </m:oMath>
      </m:oMathPara>
    </w:p>
    <w:p w14:paraId="32CFF478" w14:textId="77777777" w:rsidR="00827D53" w:rsidRPr="006D4C4D" w:rsidRDefault="00827D53" w:rsidP="00935F22">
      <w:pPr>
        <w:pStyle w:val="NormalWeb"/>
        <w:rPr>
          <w:ins w:id="823" w:author="Vullikanti, Anil (asv9v)" w:date="2019-06-11T12:07:00Z"/>
        </w:rPr>
        <w:pPrChange w:id="824" w:author="Prathyush Sambaturu" w:date="2019-06-16T14:51:00Z">
          <w:pPr>
            <w:pStyle w:val="Heading2"/>
          </w:pPr>
        </w:pPrChange>
      </w:pPr>
    </w:p>
    <w:p w14:paraId="6E5FAF3E" w14:textId="438A6020" w:rsidR="00813E96" w:rsidRDefault="00252420" w:rsidP="00813E96">
      <w:pPr>
        <w:rPr>
          <w:ins w:id="825" w:author="Prathyush Sambaturu" w:date="2019-06-13T18:14:00Z"/>
          <w:sz w:val="24"/>
          <w:szCs w:val="24"/>
        </w:rPr>
      </w:pPr>
      <w:ins w:id="826" w:author="Vullikanti, Anil (asv9v)" w:date="2019-06-11T12:07:00Z">
        <w:r w:rsidRPr="00827D53">
          <w:rPr>
            <w:b/>
            <w:sz w:val="24"/>
            <w:szCs w:val="24"/>
            <w:rPrChange w:id="827" w:author="Prathyush Sambaturu" w:date="2019-06-13T18:04:00Z">
              <w:rPr>
                <w:b/>
              </w:rPr>
            </w:rPrChange>
          </w:rPr>
          <w:lastRenderedPageBreak/>
          <w:t>Baseline method</w:t>
        </w:r>
      </w:ins>
      <w:ins w:id="828" w:author="Vullikanti, Anil (asv9v)" w:date="2019-06-14T22:55:00Z">
        <w:r w:rsidR="006D4C4D">
          <w:rPr>
            <w:b/>
            <w:sz w:val="24"/>
            <w:szCs w:val="24"/>
          </w:rPr>
          <w:t>s</w:t>
        </w:r>
      </w:ins>
      <w:ins w:id="829" w:author="Vullikanti, Anil (asv9v)" w:date="2019-06-11T12:07:00Z">
        <w:r w:rsidRPr="00827D53">
          <w:rPr>
            <w:b/>
            <w:sz w:val="24"/>
            <w:szCs w:val="24"/>
            <w:rPrChange w:id="830" w:author="Prathyush Sambaturu" w:date="2019-06-13T18:04:00Z">
              <w:rPr>
                <w:b/>
              </w:rPr>
            </w:rPrChange>
          </w:rPr>
          <w:t>.</w:t>
        </w:r>
        <w:r w:rsidRPr="00827D53">
          <w:rPr>
            <w:sz w:val="24"/>
            <w:szCs w:val="24"/>
            <w:rPrChange w:id="831" w:author="Prathyush Sambaturu" w:date="2019-06-13T18:04:00Z">
              <w:rPr/>
            </w:rPrChange>
          </w:rPr>
          <w:t xml:space="preserve"> </w:t>
        </w:r>
      </w:ins>
      <w:ins w:id="832" w:author="Prathyush Sambaturu" w:date="2019-06-13T16:53:00Z">
        <w:del w:id="833" w:author="Vullikanti, Anil (asv9v)" w:date="2019-06-14T22:55:00Z">
          <w:r w:rsidR="00594857" w:rsidRPr="00827D53" w:rsidDel="006D4C4D">
            <w:rPr>
              <w:sz w:val="24"/>
              <w:szCs w:val="24"/>
              <w:rPrChange w:id="834" w:author="Prathyush Sambaturu" w:date="2019-06-13T18:04:00Z">
                <w:rPr/>
              </w:rPrChange>
            </w:rPr>
            <w:delText xml:space="preserve"> </w:delText>
          </w:r>
        </w:del>
      </w:ins>
    </w:p>
    <w:p w14:paraId="61AD748C" w14:textId="7ADFFA5A" w:rsidR="00813E96" w:rsidRPr="00813E96" w:rsidRDefault="00813E96">
      <w:pPr>
        <w:pStyle w:val="ListParagraph"/>
        <w:numPr>
          <w:ilvl w:val="0"/>
          <w:numId w:val="18"/>
        </w:numPr>
        <w:rPr>
          <w:ins w:id="835" w:author="Prathyush Sambaturu" w:date="2019-06-13T18:04:00Z"/>
          <w:sz w:val="24"/>
          <w:szCs w:val="24"/>
          <w:rPrChange w:id="836" w:author="Prathyush Sambaturu" w:date="2019-06-13T18:14:00Z">
            <w:rPr>
              <w:ins w:id="837" w:author="Prathyush Sambaturu" w:date="2019-06-13T18:04:00Z"/>
            </w:rPr>
          </w:rPrChange>
        </w:rPr>
        <w:pPrChange w:id="838" w:author="Prathyush Sambaturu" w:date="2019-06-13T18:14:00Z">
          <w:pPr/>
        </w:pPrChange>
      </w:pPr>
      <w:ins w:id="839" w:author="Prathyush Sambaturu" w:date="2019-06-13T18:14:00Z">
        <w:r w:rsidRPr="00813E96">
          <w:rPr>
            <w:b/>
            <w:bCs/>
            <w:sz w:val="24"/>
            <w:szCs w:val="24"/>
            <w:rPrChange w:id="840" w:author="Prathyush Sambaturu" w:date="2019-06-13T18:14:00Z">
              <w:rPr>
                <w:sz w:val="24"/>
                <w:szCs w:val="24"/>
              </w:rPr>
            </w:rPrChange>
          </w:rPr>
          <w:t>Apriori</w:t>
        </w:r>
      </w:ins>
      <w:ins w:id="841" w:author="Prathyush Sambaturu" w:date="2019-06-16T09:46:00Z">
        <w:r w:rsidR="005F48ED">
          <w:rPr>
            <w:b/>
            <w:bCs/>
            <w:sz w:val="24"/>
            <w:szCs w:val="24"/>
          </w:rPr>
          <w:t xml:space="preserve"> method</w:t>
        </w:r>
      </w:ins>
      <w:ins w:id="842" w:author="Prathyush Sambaturu" w:date="2019-06-13T18:14:00Z">
        <w:del w:id="843" w:author="Vullikanti, Anil (asv9v)" w:date="2019-06-14T22:56:00Z">
          <w:r w:rsidRPr="00813E96" w:rsidDel="002F4A84">
            <w:rPr>
              <w:b/>
              <w:bCs/>
              <w:sz w:val="24"/>
              <w:szCs w:val="24"/>
              <w:rPrChange w:id="844" w:author="Prathyush Sambaturu" w:date="2019-06-13T18:14:00Z">
                <w:rPr>
                  <w:sz w:val="24"/>
                  <w:szCs w:val="24"/>
                </w:rPr>
              </w:rPrChange>
            </w:rPr>
            <w:delText xml:space="preserve"> Algorithm</w:delText>
          </w:r>
          <w:r w:rsidDel="002F4A84">
            <w:rPr>
              <w:sz w:val="24"/>
              <w:szCs w:val="24"/>
            </w:rPr>
            <w:delText>:</w:delText>
          </w:r>
        </w:del>
      </w:ins>
      <w:ins w:id="845" w:author="Prathyush Sambaturu" w:date="2019-06-14T08:29:00Z">
        <w:del w:id="846" w:author="Vullikanti, Anil (asv9v)" w:date="2019-06-14T22:56:00Z">
          <w:r w:rsidR="0033201B" w:rsidDel="002F4A84">
            <w:rPr>
              <w:sz w:val="24"/>
              <w:szCs w:val="24"/>
            </w:rPr>
            <w:delText xml:space="preserve"> </w:delText>
          </w:r>
          <w:r w:rsidR="0033201B" w:rsidRPr="0033201B" w:rsidDel="002F4A84">
            <w:rPr>
              <w:rFonts w:ascii="Cambria" w:hAnsi="Cambria"/>
              <w:sz w:val="24"/>
              <w:szCs w:val="24"/>
              <w:rPrChange w:id="847" w:author="Prathyush Sambaturu" w:date="2019-06-14T08:29:00Z">
                <w:rPr>
                  <w:rFonts w:ascii="Cambria" w:hAnsi="Cambria"/>
                </w:rPr>
              </w:rPrChange>
            </w:rPr>
            <w:delText>The Apriori</w:delText>
          </w:r>
        </w:del>
      </w:ins>
      <w:customXmlInsRangeStart w:id="848" w:author="Prathyush Sambaturu" w:date="2019-06-14T08:29:00Z"/>
      <w:sdt>
        <w:sdtPr>
          <w:rPr>
            <w:rFonts w:ascii="Cambria" w:hAnsi="Cambria"/>
            <w:sz w:val="24"/>
            <w:szCs w:val="24"/>
          </w:rPr>
          <w:id w:val="-33974045"/>
          <w:citation/>
        </w:sdtPr>
        <w:sdtEndPr/>
        <w:sdtContent>
          <w:customXmlInsRangeEnd w:id="848"/>
          <w:ins w:id="849" w:author="Prathyush Sambaturu" w:date="2019-06-14T08:29:00Z">
            <w:r w:rsidR="0033201B" w:rsidRPr="0033201B">
              <w:rPr>
                <w:rFonts w:ascii="Cambria" w:hAnsi="Cambria"/>
                <w:sz w:val="24"/>
                <w:szCs w:val="24"/>
                <w:rPrChange w:id="850" w:author="Prathyush Sambaturu" w:date="2019-06-14T08:29:00Z">
                  <w:rPr>
                    <w:rFonts w:ascii="Cambria" w:hAnsi="Cambria"/>
                  </w:rPr>
                </w:rPrChange>
              </w:rPr>
              <w:fldChar w:fldCharType="begin"/>
            </w:r>
            <w:r w:rsidR="0033201B" w:rsidRPr="0033201B">
              <w:rPr>
                <w:rFonts w:ascii="Cambria" w:hAnsi="Cambria"/>
                <w:sz w:val="24"/>
                <w:szCs w:val="24"/>
                <w:rPrChange w:id="851" w:author="Prathyush Sambaturu" w:date="2019-06-14T08:29:00Z">
                  <w:rPr>
                    <w:rFonts w:ascii="Cambria" w:hAnsi="Cambria"/>
                  </w:rPr>
                </w:rPrChange>
              </w:rPr>
              <w:instrText xml:space="preserve"> CITATION Agr99 \l 1033 </w:instrText>
            </w:r>
            <w:r w:rsidR="0033201B" w:rsidRPr="0033201B">
              <w:rPr>
                <w:rFonts w:ascii="Cambria" w:hAnsi="Cambria"/>
                <w:sz w:val="24"/>
                <w:szCs w:val="24"/>
                <w:rPrChange w:id="852" w:author="Prathyush Sambaturu" w:date="2019-06-14T08:29:00Z">
                  <w:rPr>
                    <w:rFonts w:ascii="Cambria" w:hAnsi="Cambria"/>
                  </w:rPr>
                </w:rPrChange>
              </w:rPr>
              <w:fldChar w:fldCharType="separate"/>
            </w:r>
          </w:ins>
          <w:r w:rsidR="006E3395">
            <w:rPr>
              <w:rFonts w:ascii="Cambria" w:hAnsi="Cambria"/>
              <w:noProof/>
              <w:sz w:val="24"/>
              <w:szCs w:val="24"/>
            </w:rPr>
            <w:t xml:space="preserve"> </w:t>
          </w:r>
          <w:r w:rsidR="006E3395" w:rsidRPr="006E3395">
            <w:rPr>
              <w:rFonts w:ascii="Cambria" w:hAnsi="Cambria"/>
              <w:noProof/>
              <w:sz w:val="24"/>
              <w:szCs w:val="24"/>
            </w:rPr>
            <w:t>[10]</w:t>
          </w:r>
          <w:ins w:id="853" w:author="Prathyush Sambaturu" w:date="2019-06-14T08:29:00Z">
            <w:r w:rsidR="0033201B" w:rsidRPr="0033201B">
              <w:rPr>
                <w:rFonts w:ascii="Cambria" w:hAnsi="Cambria"/>
                <w:sz w:val="24"/>
                <w:szCs w:val="24"/>
                <w:rPrChange w:id="854" w:author="Prathyush Sambaturu" w:date="2019-06-14T08:29:00Z">
                  <w:rPr>
                    <w:rFonts w:ascii="Cambria" w:hAnsi="Cambria"/>
                  </w:rPr>
                </w:rPrChange>
              </w:rPr>
              <w:fldChar w:fldCharType="end"/>
            </w:r>
          </w:ins>
          <w:customXmlInsRangeStart w:id="855" w:author="Prathyush Sambaturu" w:date="2019-06-14T08:29:00Z"/>
        </w:sdtContent>
      </w:sdt>
      <w:customXmlInsRangeEnd w:id="855"/>
      <w:ins w:id="856" w:author="Vullikanti, Anil (asv9v)" w:date="2019-06-14T22:56:00Z">
        <w:r w:rsidR="002F4A84">
          <w:rPr>
            <w:rFonts w:ascii="Cambria" w:hAnsi="Cambria"/>
            <w:sz w:val="24"/>
            <w:szCs w:val="24"/>
          </w:rPr>
          <w:t>: this</w:t>
        </w:r>
      </w:ins>
      <w:ins w:id="857" w:author="Prathyush Sambaturu" w:date="2019-06-14T08:29:00Z">
        <w:r w:rsidR="0033201B" w:rsidRPr="0033201B">
          <w:rPr>
            <w:rFonts w:ascii="Cambria" w:hAnsi="Cambria"/>
            <w:sz w:val="24"/>
            <w:szCs w:val="24"/>
            <w:rPrChange w:id="858" w:author="Prathyush Sambaturu" w:date="2019-06-14T08:29:00Z">
              <w:rPr>
                <w:rFonts w:ascii="Cambria" w:hAnsi="Cambria"/>
              </w:rPr>
            </w:rPrChange>
          </w:rPr>
          <w:t xml:space="preserve"> is a very popular approach for association rule mining and pattern detection</w:t>
        </w:r>
      </w:ins>
      <w:ins w:id="859" w:author="Prathyush Sambaturu" w:date="2019-06-14T08:31:00Z">
        <w:r w:rsidR="00F52305">
          <w:rPr>
            <w:rFonts w:ascii="Cambria" w:hAnsi="Cambria"/>
            <w:sz w:val="24"/>
            <w:szCs w:val="24"/>
          </w:rPr>
          <w:t xml:space="preserve"> in a database containing transactions</w:t>
        </w:r>
      </w:ins>
      <w:ins w:id="860" w:author="Prathyush Sambaturu" w:date="2019-06-14T08:29:00Z">
        <w:r w:rsidR="0033201B" w:rsidRPr="0033201B">
          <w:rPr>
            <w:rFonts w:ascii="Cambria" w:hAnsi="Cambria"/>
            <w:sz w:val="24"/>
            <w:szCs w:val="24"/>
            <w:rPrChange w:id="861" w:author="Prathyush Sambaturu" w:date="2019-06-14T08:29:00Z">
              <w:rPr>
                <w:rFonts w:ascii="Cambria" w:hAnsi="Cambria"/>
              </w:rPr>
            </w:rPrChange>
          </w:rPr>
          <w:t>.</w:t>
        </w:r>
      </w:ins>
      <w:ins w:id="862" w:author="Prathyush Sambaturu" w:date="2019-06-14T08:31:00Z">
        <w:r w:rsidR="00F52305">
          <w:rPr>
            <w:rFonts w:ascii="Cambria" w:hAnsi="Cambria"/>
            <w:sz w:val="24"/>
            <w:szCs w:val="24"/>
          </w:rPr>
          <w:t xml:space="preserve"> Each transaction is seen as a set of</w:t>
        </w:r>
      </w:ins>
      <w:ins w:id="863" w:author="Prathyush Sambaturu" w:date="2019-06-14T08:32:00Z">
        <w:r w:rsidR="00F52305">
          <w:rPr>
            <w:rFonts w:ascii="Cambria" w:hAnsi="Cambria"/>
            <w:sz w:val="24"/>
            <w:szCs w:val="24"/>
          </w:rPr>
          <w:t xml:space="preserve"> items called itemset. The Apriori algorithm finds the frequent </w:t>
        </w:r>
      </w:ins>
      <w:ins w:id="864" w:author="Prathyush Sambaturu" w:date="2019-06-14T08:34:00Z">
        <w:r w:rsidR="00101C08">
          <w:rPr>
            <w:rFonts w:ascii="Cambria" w:hAnsi="Cambria"/>
            <w:sz w:val="24"/>
            <w:szCs w:val="24"/>
          </w:rPr>
          <w:t>item sets</w:t>
        </w:r>
      </w:ins>
      <w:ins w:id="865" w:author="Prathyush Sambaturu" w:date="2019-06-14T08:32:00Z">
        <w:r w:rsidR="00F52305">
          <w:rPr>
            <w:rFonts w:ascii="Cambria" w:hAnsi="Cambria"/>
            <w:sz w:val="24"/>
            <w:szCs w:val="24"/>
          </w:rPr>
          <w:t xml:space="preserve"> in the database, the item sets that appear frequently among the transactions of the dat</w:t>
        </w:r>
      </w:ins>
      <w:ins w:id="866" w:author="Prathyush Sambaturu" w:date="2019-06-14T08:33:00Z">
        <w:r w:rsidR="00F52305">
          <w:rPr>
            <w:rFonts w:ascii="Cambria" w:hAnsi="Cambria"/>
            <w:sz w:val="24"/>
            <w:szCs w:val="24"/>
          </w:rPr>
          <w:t>abase</w:t>
        </w:r>
        <w:r w:rsidR="00101C08">
          <w:rPr>
            <w:rFonts w:ascii="Cambria" w:hAnsi="Cambria"/>
            <w:sz w:val="24"/>
            <w:szCs w:val="24"/>
          </w:rPr>
          <w:t xml:space="preserve">. </w:t>
        </w:r>
        <w:r w:rsidR="00101C08" w:rsidRPr="00101C08">
          <w:rPr>
            <w:rFonts w:ascii="Cambria" w:hAnsi="Cambria"/>
            <w:sz w:val="24"/>
            <w:szCs w:val="24"/>
            <w:rPrChange w:id="867" w:author="Prathyush Sambaturu" w:date="2019-06-14T08:34:00Z">
              <w:rPr>
                <w:rFonts w:ascii="Cambria" w:hAnsi="Cambria"/>
              </w:rPr>
            </w:rPrChange>
          </w:rPr>
          <w:t xml:space="preserve">We </w:t>
        </w:r>
      </w:ins>
      <w:ins w:id="868" w:author="Vullikanti, Anil (asv9v)" w:date="2019-06-14T22:56:00Z">
        <w:r w:rsidR="003E7D30">
          <w:rPr>
            <w:rFonts w:ascii="Cambria" w:hAnsi="Cambria"/>
            <w:sz w:val="24"/>
            <w:szCs w:val="24"/>
          </w:rPr>
          <w:t xml:space="preserve">explore </w:t>
        </w:r>
      </w:ins>
      <w:ins w:id="869" w:author="Prathyush Sambaturu" w:date="2019-06-14T08:33:00Z">
        <w:r w:rsidR="00101C08" w:rsidRPr="00101C08">
          <w:rPr>
            <w:rFonts w:ascii="Cambria" w:hAnsi="Cambria"/>
            <w:sz w:val="24"/>
            <w:szCs w:val="24"/>
            <w:rPrChange w:id="870" w:author="Prathyush Sambaturu" w:date="2019-06-14T08:34:00Z">
              <w:rPr>
                <w:rFonts w:ascii="Cambria" w:hAnsi="Cambria"/>
              </w:rPr>
            </w:rPrChange>
          </w:rPr>
          <w:t>the use of Apriori method for finding interesting patterns in the epidemic data. We consider the data corresponding to all states for a given week as the input file. We use Weka tool</w:t>
        </w:r>
      </w:ins>
      <w:customXmlInsRangeStart w:id="871" w:author="Prathyush Sambaturu" w:date="2019-06-14T08:50:00Z"/>
      <w:sdt>
        <w:sdtPr>
          <w:rPr>
            <w:rFonts w:ascii="Cambria" w:hAnsi="Cambria"/>
            <w:sz w:val="24"/>
            <w:szCs w:val="24"/>
          </w:rPr>
          <w:id w:val="1047107645"/>
          <w:citation/>
        </w:sdtPr>
        <w:sdtEndPr/>
        <w:sdtContent>
          <w:customXmlInsRangeEnd w:id="871"/>
          <w:ins w:id="872" w:author="Prathyush Sambaturu" w:date="2019-06-14T08:50:00Z">
            <w:r w:rsidR="006E3395">
              <w:rPr>
                <w:rFonts w:ascii="Cambria" w:hAnsi="Cambria"/>
                <w:sz w:val="24"/>
                <w:szCs w:val="24"/>
              </w:rPr>
              <w:fldChar w:fldCharType="begin"/>
            </w:r>
            <w:r w:rsidR="006E3395">
              <w:rPr>
                <w:rFonts w:ascii="Cambria" w:hAnsi="Cambria"/>
                <w:sz w:val="24"/>
                <w:szCs w:val="24"/>
              </w:rPr>
              <w:instrText xml:space="preserve"> CITATION weka16 \l 1033 </w:instrText>
            </w:r>
          </w:ins>
          <w:r w:rsidR="006E3395">
            <w:rPr>
              <w:rFonts w:ascii="Cambria" w:hAnsi="Cambria"/>
              <w:sz w:val="24"/>
              <w:szCs w:val="24"/>
            </w:rPr>
            <w:fldChar w:fldCharType="separate"/>
          </w:r>
          <w:r w:rsidR="006E3395">
            <w:rPr>
              <w:rFonts w:ascii="Cambria" w:hAnsi="Cambria"/>
              <w:noProof/>
              <w:sz w:val="24"/>
              <w:szCs w:val="24"/>
            </w:rPr>
            <w:t xml:space="preserve"> </w:t>
          </w:r>
          <w:r w:rsidR="006E3395" w:rsidRPr="006E3395">
            <w:rPr>
              <w:rFonts w:ascii="Cambria" w:hAnsi="Cambria"/>
              <w:noProof/>
              <w:sz w:val="24"/>
              <w:szCs w:val="24"/>
            </w:rPr>
            <w:t>[20]</w:t>
          </w:r>
          <w:ins w:id="873" w:author="Prathyush Sambaturu" w:date="2019-06-14T08:50:00Z">
            <w:r w:rsidR="006E3395">
              <w:rPr>
                <w:rFonts w:ascii="Cambria" w:hAnsi="Cambria"/>
                <w:sz w:val="24"/>
                <w:szCs w:val="24"/>
              </w:rPr>
              <w:fldChar w:fldCharType="end"/>
            </w:r>
          </w:ins>
          <w:customXmlInsRangeStart w:id="874" w:author="Prathyush Sambaturu" w:date="2019-06-14T08:50:00Z"/>
        </w:sdtContent>
      </w:sdt>
      <w:customXmlInsRangeEnd w:id="874"/>
      <w:ins w:id="875" w:author="Prathyush Sambaturu" w:date="2019-06-14T08:33:00Z">
        <w:r w:rsidR="00101C08" w:rsidRPr="00101C08">
          <w:rPr>
            <w:rFonts w:ascii="Cambria" w:hAnsi="Cambria"/>
            <w:sz w:val="24"/>
            <w:szCs w:val="24"/>
            <w:rPrChange w:id="876" w:author="Prathyush Sambaturu" w:date="2019-06-14T08:34:00Z">
              <w:rPr>
                <w:rFonts w:ascii="Cambria" w:hAnsi="Cambria"/>
              </w:rPr>
            </w:rPrChange>
          </w:rPr>
          <w:t xml:space="preserve"> to run the Apriori algorithm for finding association rules on this data.</w:t>
        </w:r>
      </w:ins>
      <w:ins w:id="877" w:author="Prathyush Sambaturu" w:date="2019-06-14T08:34:00Z">
        <w:r w:rsidR="00101C08">
          <w:rPr>
            <w:rFonts w:ascii="Cambria" w:hAnsi="Cambria"/>
            <w:sz w:val="24"/>
            <w:szCs w:val="24"/>
          </w:rPr>
          <w:br/>
        </w:r>
      </w:ins>
    </w:p>
    <w:p w14:paraId="2EDA3F63" w14:textId="5CDDF10C" w:rsidR="00813E96" w:rsidRPr="00813E96" w:rsidRDefault="00BD76BA">
      <w:pPr>
        <w:pStyle w:val="ListParagraph"/>
        <w:numPr>
          <w:ilvl w:val="0"/>
          <w:numId w:val="18"/>
        </w:numPr>
        <w:rPr>
          <w:ins w:id="878" w:author="Prathyush Sambaturu" w:date="2019-06-13T18:04:00Z"/>
          <w:rFonts w:ascii="Cambria" w:eastAsiaTheme="majorEastAsia" w:hAnsi="Cambria" w:cstheme="majorBidi"/>
          <w:color w:val="000000" w:themeColor="text1"/>
          <w:sz w:val="24"/>
          <w:szCs w:val="24"/>
          <w14:textOutline w14:w="0" w14:cap="flat" w14:cmpd="sng" w14:algn="ctr">
            <w14:noFill/>
            <w14:prstDash w14:val="solid"/>
            <w14:round/>
          </w14:textOutline>
          <w:rPrChange w:id="879" w:author="Prathyush Sambaturu" w:date="2019-06-13T18:14:00Z">
            <w:rPr>
              <w:ins w:id="880" w:author="Prathyush Sambaturu" w:date="2019-06-13T18:04:00Z"/>
              <w:rFonts w:ascii="Cambria" w:eastAsiaTheme="majorEastAsia" w:hAnsi="Cambria" w:cstheme="majorBidi"/>
              <w:color w:val="2F5496" w:themeColor="accent1" w:themeShade="BF"/>
              <w:sz w:val="24"/>
              <w:szCs w:val="24"/>
            </w:rPr>
          </w:rPrChange>
        </w:rPr>
        <w:pPrChange w:id="881" w:author="Prathyush Sambaturu" w:date="2019-06-13T18:14:00Z">
          <w:pPr/>
        </w:pPrChange>
      </w:pPr>
      <w:ins w:id="882" w:author="Prathyush Sambaturu" w:date="2019-06-13T18:05:00Z">
        <w:del w:id="883" w:author="Vullikanti, Anil (asv9v)" w:date="2019-06-14T22:59:00Z">
          <w:r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884" w:author="Prathyush Sambaturu" w:date="2019-06-13T18:08:00Z">
                <w:rPr>
                  <w:rFonts w:ascii="Cambria" w:eastAsiaTheme="majorEastAsia" w:hAnsi="Cambria" w:cstheme="majorBidi"/>
                  <w:color w:val="2F5496" w:themeColor="accent1" w:themeShade="BF"/>
                  <w:sz w:val="24"/>
                  <w:szCs w:val="24"/>
                </w:rPr>
              </w:rPrChange>
            </w:rPr>
            <w:delText>Positive set summarization</w:delText>
          </w:r>
        </w:del>
      </w:ins>
      <w:ins w:id="885" w:author="Prathyush Sambaturu" w:date="2019-06-13T18:08:00Z">
        <w:del w:id="886" w:author="Vullikanti, Anil (asv9v)" w:date="2019-06-14T22:59:00Z">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w:delText>
          </w:r>
          <w:r w:rsidR="007241EF" w:rsidRPr="007241EF" w:rsidDel="003E7D30">
            <w:rPr>
              <w:rFonts w:ascii="Cambria" w:eastAsiaTheme="majorEastAsia" w:hAnsi="Cambria" w:cstheme="majorBidi"/>
              <w:b/>
              <w:bCs/>
              <w:color w:val="000000" w:themeColor="text1"/>
              <w:sz w:val="24"/>
              <w:szCs w:val="24"/>
              <w14:textOutline w14:w="0" w14:cap="flat" w14:cmpd="sng" w14:algn="ctr">
                <w14:noFill/>
                <w14:prstDash w14:val="solid"/>
                <w14:round/>
              </w14:textOutline>
              <w:rPrChange w:id="887" w:author="Prathyush Sambaturu" w:date="2019-06-13T18:08: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delText>PSSP</w:delText>
          </w:r>
          <w:r w:rsidR="007241EF" w:rsidDel="003E7D30">
            <w:rPr>
              <w:rFonts w:ascii="Cambria" w:eastAsiaTheme="majorEastAsia" w:hAnsi="Cambria" w:cstheme="majorBidi"/>
              <w:color w:val="000000" w:themeColor="text1"/>
              <w:sz w:val="24"/>
              <w:szCs w:val="24"/>
              <w14:textOutline w14:w="0" w14:cap="flat" w14:cmpd="sng" w14:algn="ctr">
                <w14:noFill/>
                <w14:prstDash w14:val="solid"/>
                <w14:round/>
              </w14:textOutline>
            </w:rPr>
            <w:delText>)</w:delText>
          </w:r>
        </w:del>
      </w:ins>
      <w:ins w:id="888" w:author="Vullikanti, Anil (asv9v)" w:date="2019-06-14T22:59:00Z">
        <w:r w:rsidR="003E7D30">
          <w:rPr>
            <w:rFonts w:ascii="Cambria" w:eastAsiaTheme="majorEastAsia" w:hAnsi="Cambria" w:cstheme="majorBidi"/>
            <w:b/>
            <w:bCs/>
            <w:color w:val="000000" w:themeColor="text1"/>
            <w:sz w:val="24"/>
            <w:szCs w:val="24"/>
            <w14:textOutline w14:w="0" w14:cap="flat" w14:cmpd="sng" w14:algn="ctr">
              <w14:noFill/>
              <w14:prstDash w14:val="solid"/>
              <w14:round/>
            </w14:textOutline>
          </w:rPr>
          <w:t>Database summarization</w:t>
        </w:r>
      </w:ins>
      <w:ins w:id="889" w:author="Prathyush Sambaturu" w:date="2019-06-13T18:05:00Z">
        <w:r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0" w:author="Prathyush Sambaturu" w:date="2019-06-13T18:08:00Z">
              <w:rPr>
                <w:rFonts w:ascii="Cambria" w:eastAsiaTheme="majorEastAsia" w:hAnsi="Cambria" w:cstheme="majorBidi"/>
                <w:color w:val="2F5496" w:themeColor="accent1" w:themeShade="BF"/>
                <w:sz w:val="24"/>
                <w:szCs w:val="24"/>
              </w:rPr>
            </w:rPrChange>
          </w:rPr>
          <w:t xml:space="preserve">: </w:t>
        </w:r>
      </w:ins>
      <w:ins w:id="891"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2" w:author="Prathyush Sambaturu" w:date="2019-06-13T18:08:00Z">
              <w:rPr>
                <w:rFonts w:asciiTheme="majorHAnsi" w:eastAsiaTheme="majorEastAsia" w:hAnsiTheme="majorHAnsi" w:cstheme="majorBidi"/>
                <w:color w:val="2F5496" w:themeColor="accent1" w:themeShade="BF"/>
                <w:sz w:val="26"/>
                <w:szCs w:val="26"/>
              </w:rPr>
            </w:rPrChange>
          </w:rPr>
          <w:t>The work of Xiang et al</w:t>
        </w:r>
      </w:ins>
      <w:ins w:id="893" w:author="Prathyush Sambaturu" w:date="2019-06-13T18:07: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4" w:author="Prathyush Sambaturu" w:date="2019-06-13T18:08:00Z">
              <w:rPr/>
            </w:rPrChange>
          </w:rPr>
          <w:t xml:space="preserve">. </w:t>
        </w:r>
      </w:ins>
      <w:customXmlInsRangeStart w:id="895" w:author="Prathyush Sambaturu" w:date="2019-06-13T18:08:00Z"/>
      <w:sdt>
        <w:sdtPr>
          <w:id w:val="606864709"/>
          <w:citation/>
        </w:sdtPr>
        <w:sdtEndPr/>
        <w:sdtContent>
          <w:customXmlInsRangeEnd w:id="895"/>
          <w:ins w:id="896"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7" w:author="Prathyush Sambaturu" w:date="2019-06-13T18:08:00Z">
                  <w:rPr/>
                </w:rPrChange>
              </w:rPr>
              <w:fldChar w:fldCharType="begin"/>
            </w:r>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8" w:author="Prathyush Sambaturu" w:date="2019-06-13T18:08:00Z">
                  <w:rPr/>
                </w:rPrChange>
              </w:rPr>
              <w:instrText xml:space="preserve"> CITATION Xia11 \l 1033 </w:instrText>
            </w:r>
          </w:ins>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899" w:author="Prathyush Sambaturu" w:date="2019-06-13T18:08:00Z">
                <w:rPr/>
              </w:rPrChange>
            </w:rPr>
            <w:fldChar w:fldCharType="separate"/>
          </w:r>
          <w:r w:rsidR="006E3395" w:rsidRPr="006E3395">
            <w:rPr>
              <w:rFonts w:ascii="Cambria" w:eastAsiaTheme="majorEastAsia" w:hAnsi="Cambria" w:cstheme="majorBidi"/>
              <w:noProof/>
              <w:color w:val="000000" w:themeColor="text1"/>
              <w:sz w:val="24"/>
              <w:szCs w:val="24"/>
              <w14:textOutline w14:w="0" w14:cap="flat" w14:cmpd="sng" w14:algn="ctr">
                <w14:noFill/>
                <w14:prstDash w14:val="solid"/>
                <w14:round/>
              </w14:textOutline>
            </w:rPr>
            <w:t>[12]</w:t>
          </w:r>
          <w:ins w:id="900" w:author="Prathyush Sambaturu" w:date="2019-06-13T18:08:00Z">
            <w:r w:rsidR="00115550"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1" w:author="Prathyush Sambaturu" w:date="2019-06-13T18:08:00Z">
                  <w:rPr/>
                </w:rPrChange>
              </w:rPr>
              <w:fldChar w:fldCharType="end"/>
            </w:r>
          </w:ins>
          <w:customXmlInsRangeStart w:id="902" w:author="Prathyush Sambaturu" w:date="2019-06-13T18:08:00Z"/>
        </w:sdtContent>
      </w:sdt>
      <w:customXmlInsRangeEnd w:id="902"/>
      <w:ins w:id="903"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4" w:author="Prathyush Sambaturu" w:date="2019-06-13T18:08:00Z">
              <w:rPr>
                <w:rFonts w:asciiTheme="majorHAnsi" w:eastAsiaTheme="majorEastAsia" w:hAnsiTheme="majorHAnsi" w:cstheme="majorBidi"/>
                <w:color w:val="2F5496" w:themeColor="accent1" w:themeShade="BF"/>
                <w:sz w:val="26"/>
                <w:szCs w:val="26"/>
              </w:rPr>
            </w:rPrChange>
          </w:rPr>
          <w:t xml:space="preserve"> is directly related</w:t>
        </w:r>
      </w:ins>
      <w:ins w:id="905" w:author="Prathyush Sambaturu" w:date="2019-06-13T18:08: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to our approach</w:t>
        </w:r>
      </w:ins>
      <w:ins w:id="906"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7" w:author="Prathyush Sambaturu" w:date="2019-06-13T18:08:00Z">
              <w:rPr>
                <w:rFonts w:asciiTheme="majorHAnsi" w:eastAsiaTheme="majorEastAsia" w:hAnsiTheme="majorHAnsi" w:cstheme="majorBidi"/>
                <w:color w:val="2F5496" w:themeColor="accent1" w:themeShade="BF"/>
                <w:sz w:val="26"/>
                <w:szCs w:val="26"/>
              </w:rPr>
            </w:rPrChange>
          </w:rPr>
          <w:t xml:space="preserve"> and can be</w:t>
        </w:r>
      </w:ins>
      <w:ins w:id="908"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09" w:author="Prathyush Sambaturu" w:date="2019-06-13T18:08:00Z">
              <w:rPr>
                <w:rFonts w:ascii="Cambria" w:eastAsiaTheme="majorEastAsia" w:hAnsi="Cambria" w:cstheme="majorBidi"/>
                <w:color w:val="2F5496" w:themeColor="accent1" w:themeShade="BF"/>
                <w:sz w:val="24"/>
                <w:szCs w:val="24"/>
              </w:rPr>
            </w:rPrChange>
          </w:rPr>
          <w:t xml:space="preserve"> </w:t>
        </w:r>
      </w:ins>
      <w:ins w:id="91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11" w:author="Prathyush Sambaturu" w:date="2019-06-13T18:08:00Z">
              <w:rPr>
                <w:rFonts w:asciiTheme="majorHAnsi" w:eastAsiaTheme="majorEastAsia" w:hAnsiTheme="majorHAnsi" w:cstheme="majorBidi"/>
                <w:color w:val="2F5496" w:themeColor="accent1" w:themeShade="BF"/>
                <w:sz w:val="26"/>
                <w:szCs w:val="26"/>
              </w:rPr>
            </w:rPrChange>
          </w:rPr>
          <w:t>considered as a special case of</w:t>
        </w:r>
      </w:ins>
      <w:ins w:id="912" w:author="Prathyush Sambaturu" w:date="2019-06-13T18:09: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r w:rsidR="006672A8" w:rsidRPr="006672A8">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13" w:author="Prathyush Sambaturu" w:date="2019-06-13T18:09: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MinDesc</w:t>
        </w:r>
      </w:ins>
      <w:ins w:id="914" w:author="Prathyush Sambaturu" w:date="2019-06-13T18:10: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where only positive clauses are allo</w:t>
        </w:r>
      </w:ins>
      <w:ins w:id="915"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wed.</w:t>
        </w:r>
      </w:ins>
      <w:ins w:id="916"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del w:id="917"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Therefore, we</w:delText>
          </w:r>
        </w:del>
      </w:ins>
      <w:ins w:id="918"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We</w:t>
        </w:r>
      </w:ins>
      <w:ins w:id="919"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refer to </w:t>
        </w:r>
        <w:del w:id="920"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it</w:delText>
          </w:r>
        </w:del>
      </w:ins>
      <w:ins w:id="921"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this</w:t>
        </w:r>
      </w:ins>
      <w:ins w:id="922" w:author="Prathyush Sambaturu" w:date="2019-06-13T18:12: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as </w:t>
        </w:r>
        <w:del w:id="923"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Positive set</w:delText>
          </w:r>
        </w:del>
      </w:ins>
      <w:ins w:id="924" w:author="Vullikanti, Anil (asv9v)" w:date="2019-06-14T23:04: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25" w:author="Prathyush Sambaturu" w:date="2019-06-13T18:12:00Z">
        <w:del w:id="926" w:author="Vullikanti, Anil (asv9v)" w:date="2019-06-14T23:04: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 xml:space="preserve"> s</w:delText>
          </w:r>
        </w:del>
        <w:del w:id="927"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um</w:delText>
          </w:r>
        </w:del>
      </w:ins>
      <w:ins w:id="928" w:author="Prathyush Sambaturu" w:date="2019-06-13T18:13:00Z">
        <w:del w:id="929"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marization (PSSP)</w:delText>
          </w:r>
        </w:del>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ins w:id="930"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t>
        </w:r>
      </w:ins>
      <w:ins w:id="931"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2" w:author="Prathyush Sambaturu" w:date="2019-06-13T18:08:00Z">
              <w:rPr>
                <w:rFonts w:asciiTheme="majorHAnsi" w:eastAsiaTheme="majorEastAsia" w:hAnsiTheme="majorHAnsi" w:cstheme="majorBidi"/>
                <w:color w:val="2F5496" w:themeColor="accent1" w:themeShade="BF"/>
                <w:sz w:val="26"/>
                <w:szCs w:val="26"/>
              </w:rPr>
            </w:rPrChange>
          </w:rPr>
          <w:t xml:space="preserve">Xiang et al. give a logarithmic approximation for the </w:t>
        </w:r>
        <w:del w:id="933" w:author="Vullikanti, Anil (asv9v)" w:date="2019-06-14T23:05:00Z">
          <w:r w:rsidR="00827D53" w:rsidRPr="007241EF"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Change w:id="934" w:author="Prathyush Sambaturu" w:date="2019-06-13T18:08:00Z">
                <w:rPr>
                  <w:rFonts w:asciiTheme="majorHAnsi" w:eastAsiaTheme="majorEastAsia" w:hAnsiTheme="majorHAnsi" w:cstheme="majorBidi"/>
                  <w:color w:val="2F5496" w:themeColor="accent1" w:themeShade="BF"/>
                  <w:sz w:val="26"/>
                  <w:szCs w:val="26"/>
                </w:rPr>
              </w:rPrChange>
            </w:rPr>
            <w:delText>positive-SSP</w:delText>
          </w:r>
        </w:del>
      </w:ins>
      <w:ins w:id="935"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36"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7" w:author="Prathyush Sambaturu" w:date="2019-06-13T18:08:00Z">
              <w:rPr>
                <w:rFonts w:asciiTheme="majorHAnsi" w:eastAsiaTheme="majorEastAsia" w:hAnsiTheme="majorHAnsi" w:cstheme="majorBidi"/>
                <w:color w:val="2F5496" w:themeColor="accent1" w:themeShade="BF"/>
                <w:sz w:val="26"/>
                <w:szCs w:val="26"/>
              </w:rPr>
            </w:rPrChange>
          </w:rPr>
          <w:t xml:space="preserve"> problem</w:t>
        </w:r>
      </w:ins>
      <w:ins w:id="938" w:author="Prathyush Sambaturu" w:date="2019-06-13T18:05: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39" w:author="Prathyush Sambaturu" w:date="2019-06-13T18:08:00Z">
              <w:rPr>
                <w:rFonts w:ascii="Cambria" w:eastAsiaTheme="majorEastAsia" w:hAnsi="Cambria" w:cstheme="majorBidi"/>
                <w:color w:val="2F5496" w:themeColor="accent1" w:themeShade="BF"/>
                <w:sz w:val="24"/>
                <w:szCs w:val="24"/>
              </w:rPr>
            </w:rPrChange>
          </w:rPr>
          <w:t xml:space="preserve"> </w:t>
        </w:r>
      </w:ins>
      <w:ins w:id="940" w:author="Prathyush Sambaturu" w:date="2019-06-13T18:04:00Z">
        <w:r w:rsidR="00827D53" w:rsidRPr="007241EF">
          <w:rPr>
            <w:rFonts w:ascii="Cambria" w:eastAsiaTheme="majorEastAsia" w:hAnsi="Cambria" w:cstheme="majorBidi"/>
            <w:color w:val="000000" w:themeColor="text1"/>
            <w:sz w:val="24"/>
            <w:szCs w:val="24"/>
            <w14:textOutline w14:w="0" w14:cap="flat" w14:cmpd="sng" w14:algn="ctr">
              <w14:noFill/>
              <w14:prstDash w14:val="solid"/>
              <w14:round/>
            </w14:textOutline>
            <w:rPrChange w:id="941" w:author="Prathyush Sambaturu" w:date="2019-06-13T18:08:00Z">
              <w:rPr>
                <w:rFonts w:asciiTheme="majorHAnsi" w:eastAsiaTheme="majorEastAsia" w:hAnsiTheme="majorHAnsi" w:cstheme="majorBidi"/>
                <w:color w:val="2F5496" w:themeColor="accent1" w:themeShade="BF"/>
                <w:sz w:val="26"/>
                <w:szCs w:val="26"/>
              </w:rPr>
            </w:rPrChange>
          </w:rPr>
          <w:t>for such instances.</w:t>
        </w:r>
      </w:ins>
      <w:ins w:id="942"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w:t>
        </w:r>
      </w:ins>
      <w:ins w:id="943"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implement</w:t>
        </w:r>
      </w:ins>
      <w:ins w:id="944" w:author="Prathyush Sambaturu" w:date="2019-06-13T18:11: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an Integer Linear Program </w:t>
        </w:r>
      </w:ins>
      <w:ins w:id="945" w:author="Prathyush Sambaturu" w:date="2019-06-13T18:12:00Z">
        <w:r w:rsidR="006672A8">
          <w:rPr>
            <w:rFonts w:ascii="Cambria" w:eastAsiaTheme="majorEastAsia" w:hAnsi="Cambria" w:cstheme="majorBidi"/>
            <w:color w:val="000000" w:themeColor="text1"/>
            <w:sz w:val="24"/>
            <w:szCs w:val="24"/>
            <w14:textOutline w14:w="0" w14:cap="flat" w14:cmpd="sng" w14:algn="ctr">
              <w14:noFill/>
              <w14:prstDash w14:val="solid"/>
              <w14:round/>
            </w14:textOutline>
          </w:rPr>
          <w:t>to solve this problem exactly.</w:t>
        </w:r>
      </w:ins>
      <w:ins w:id="946"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By comparing the solutions provided by </w:t>
        </w:r>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47"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Min</w:t>
        </w:r>
      </w:ins>
      <w:ins w:id="948" w:author="Vullikanti, Anil (asv9v)" w:date="2019-06-14T23:05:00Z">
        <w:r w:rsidR="00E8320A">
          <w:rPr>
            <w:rFonts w:ascii="Cambria" w:eastAsiaTheme="majorEastAsia" w:hAnsi="Cambria" w:cstheme="majorBidi"/>
            <w:i/>
            <w:iCs/>
            <w:color w:val="000000" w:themeColor="text1"/>
            <w:sz w:val="24"/>
            <w:szCs w:val="24"/>
            <w14:textOutline w14:w="0" w14:cap="flat" w14:cmpd="sng" w14:algn="ctr">
              <w14:noFill/>
              <w14:prstDash w14:val="solid"/>
              <w14:round/>
            </w14:textOutline>
          </w:rPr>
          <w:t>Approx</w:t>
        </w:r>
      </w:ins>
      <w:ins w:id="949" w:author="Prathyush Sambaturu" w:date="2019-06-13T18:13:00Z">
        <w:r w:rsidR="00813E96" w:rsidRP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Change w:id="950" w:author="Prathyush Sambaturu" w:date="2019-06-13T18:13:00Z">
              <w:rPr>
                <w:rFonts w:ascii="Cambria" w:eastAsiaTheme="majorEastAsia" w:hAnsi="Cambria" w:cstheme="majorBidi"/>
                <w:color w:val="000000" w:themeColor="text1"/>
                <w:sz w:val="24"/>
                <w:szCs w:val="24"/>
                <w14:textOutline w14:w="0" w14:cap="flat" w14:cmpd="sng" w14:algn="ctr">
                  <w14:noFill/>
                  <w14:prstDash w14:val="solid"/>
                  <w14:round/>
                </w14:textOutline>
              </w:rPr>
            </w:rPrChange>
          </w:rPr>
          <w:t>Desc</w:t>
        </w:r>
        <w:r w:rsidR="00813E96">
          <w:rPr>
            <w:rFonts w:ascii="Cambria" w:eastAsiaTheme="majorEastAsia" w:hAnsi="Cambria" w:cstheme="majorBidi"/>
            <w:i/>
            <w:iCs/>
            <w:color w:val="000000" w:themeColor="text1"/>
            <w:sz w:val="24"/>
            <w:szCs w:val="24"/>
            <w14:textOutline w14:w="0" w14:cap="flat" w14:cmpd="sng" w14:algn="ctr">
              <w14:noFill/>
              <w14:prstDash w14:val="solid"/>
              <w14:round/>
            </w14:textOutline>
          </w:rPr>
          <w:t xml:space="preserve"> </w:t>
        </w:r>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with that of </w:t>
        </w:r>
        <w:del w:id="951" w:author="Vullikanti, Anil (asv9v)" w:date="2019-06-14T23:05:00Z">
          <w:r w:rsidR="00813E96" w:rsidDel="00E8320A">
            <w:rPr>
              <w:rFonts w:ascii="Cambria" w:eastAsiaTheme="majorEastAsia" w:hAnsi="Cambria" w:cstheme="majorBidi"/>
              <w:color w:val="000000" w:themeColor="text1"/>
              <w:sz w:val="24"/>
              <w:szCs w:val="24"/>
              <w14:textOutline w14:w="0" w14:cap="flat" w14:cmpd="sng" w14:algn="ctr">
                <w14:noFill/>
                <w14:prstDash w14:val="solid"/>
                <w14:round/>
              </w14:textOutline>
            </w:rPr>
            <w:delText>PSSP</w:delText>
          </w:r>
        </w:del>
      </w:ins>
      <w:ins w:id="952" w:author="Vullikanti, Anil (asv9v)" w:date="2019-06-14T23:05:00Z">
        <w:r w:rsidR="00E8320A">
          <w:rPr>
            <w:rFonts w:ascii="Cambria" w:eastAsiaTheme="majorEastAsia" w:hAnsi="Cambria" w:cstheme="majorBidi"/>
            <w:color w:val="000000" w:themeColor="text1"/>
            <w:sz w:val="24"/>
            <w:szCs w:val="24"/>
            <w14:textOutline w14:w="0" w14:cap="flat" w14:cmpd="sng" w14:algn="ctr">
              <w14:noFill/>
              <w14:prstDash w14:val="solid"/>
              <w14:round/>
            </w14:textOutline>
          </w:rPr>
          <w:t>DBS</w:t>
        </w:r>
      </w:ins>
      <w:ins w:id="953"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 xml:space="preserve">, we demonstrate the benefit of allowing differences in </w:t>
        </w:r>
      </w:ins>
      <w:ins w:id="954" w:author="Prathyush Sambaturu" w:date="2019-06-13T18:14: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generating compact descriptions</w:t>
        </w:r>
      </w:ins>
      <w:ins w:id="955" w:author="Prathyush Sambaturu" w:date="2019-06-13T18:13:00Z">
        <w:r w:rsidR="00813E96">
          <w:rPr>
            <w:rFonts w:ascii="Cambria" w:eastAsiaTheme="majorEastAsia" w:hAnsi="Cambria" w:cstheme="majorBidi"/>
            <w:color w:val="000000" w:themeColor="text1"/>
            <w:sz w:val="24"/>
            <w:szCs w:val="24"/>
            <w14:textOutline w14:w="0" w14:cap="flat" w14:cmpd="sng" w14:algn="ctr">
              <w14:noFill/>
              <w14:prstDash w14:val="solid"/>
              <w14:round/>
            </w14:textOutline>
          </w:rPr>
          <w:t>.</w:t>
        </w:r>
      </w:ins>
    </w:p>
    <w:p w14:paraId="3F0D53FB" w14:textId="000D3F4E" w:rsidR="000C04CB" w:rsidRPr="00827D53" w:rsidDel="00827D53" w:rsidRDefault="000C04CB">
      <w:pPr>
        <w:rPr>
          <w:ins w:id="956" w:author="Vullikanti, Anil (asv9v)" w:date="2019-06-11T12:06:00Z"/>
          <w:del w:id="957" w:author="Prathyush Sambaturu" w:date="2019-06-13T18:05:00Z"/>
        </w:rPr>
        <w:pPrChange w:id="958" w:author="Vullikanti, Anil (asv9v)" w:date="2019-06-11T12:07:00Z">
          <w:pPr>
            <w:pStyle w:val="Heading2"/>
          </w:pPr>
        </w:pPrChange>
      </w:pPr>
    </w:p>
    <w:p w14:paraId="2FA5FC3F" w14:textId="17424DC8" w:rsidR="005B556C" w:rsidRPr="00E26F59" w:rsidRDefault="00E26F59" w:rsidP="00E26F59">
      <w:pPr>
        <w:pStyle w:val="Heading2"/>
      </w:pPr>
      <w:r>
        <w:t>Results</w:t>
      </w:r>
    </w:p>
    <w:p w14:paraId="34BBF044" w14:textId="618D9B31" w:rsidR="001A4F41" w:rsidRPr="00EE3E06" w:rsidDel="000C04CB" w:rsidRDefault="00E26F59">
      <w:pPr>
        <w:autoSpaceDE w:val="0"/>
        <w:autoSpaceDN w:val="0"/>
        <w:adjustRightInd w:val="0"/>
        <w:spacing w:after="0" w:line="240" w:lineRule="auto"/>
        <w:rPr>
          <w:del w:id="959" w:author="Vullikanti, Anil (asv9v)" w:date="2019-06-11T12:06:00Z"/>
          <w:rFonts w:ascii="Cambria" w:hAnsi="Cambria" w:cs="LMRoman10-Regular"/>
          <w:sz w:val="24"/>
          <w:szCs w:val="24"/>
          <w:rPrChange w:id="960" w:author="Prathyush Sambaturu" w:date="2019-06-13T15:50:00Z">
            <w:rPr>
              <w:del w:id="961" w:author="Vullikanti, Anil (asv9v)" w:date="2019-06-11T12:06:00Z"/>
            </w:rPr>
          </w:rPrChange>
        </w:rPr>
        <w:pPrChange w:id="962" w:author="Vullikanti, Anil (asv9v)" w:date="2019-06-11T12:05:00Z">
          <w:pPr/>
        </w:pPrChange>
      </w:pPr>
      <w:del w:id="963" w:author="Vullikanti, Anil (asv9v)" w:date="2019-06-11T12:06:00Z">
        <w:r w:rsidRPr="00EE3E06" w:rsidDel="000C04CB">
          <w:rPr>
            <w:rFonts w:ascii="Cambria" w:hAnsi="Cambria"/>
            <w:b/>
            <w:sz w:val="24"/>
            <w:szCs w:val="24"/>
          </w:rPr>
          <w:delText>Description of Dataset</w:delText>
        </w:r>
        <w:r w:rsidR="00A17A56" w:rsidRPr="00EE3E06" w:rsidDel="000C04CB">
          <w:rPr>
            <w:rFonts w:ascii="Cambria" w:hAnsi="Cambria"/>
            <w:b/>
            <w:sz w:val="24"/>
            <w:szCs w:val="24"/>
          </w:rPr>
          <w:br/>
        </w:r>
        <w:r w:rsidRPr="00EE3E06" w:rsidDel="000C04CB">
          <w:rPr>
            <w:rFonts w:ascii="Cambria" w:eastAsia="Times New Roman" w:hAnsi="Cambria" w:cs="Times New Roman"/>
            <w:sz w:val="24"/>
            <w:szCs w:val="24"/>
            <w:rPrChange w:id="964" w:author="Prathyush Sambaturu" w:date="2019-06-13T15:50:00Z">
              <w:rPr/>
            </w:rPrChange>
          </w:rPr>
          <w:delText>We use the incidence data from CDC to prepare a dataset for any given week. In our experiments, we use data corresponding to weeks for the years 2014 to 2017. The dataset for any week has the following size:</w:delText>
        </w:r>
        <w:r w:rsidR="00A17A56" w:rsidRPr="00EE3E06" w:rsidDel="000C04CB">
          <w:rPr>
            <w:rFonts w:ascii="Cambria" w:eastAsia="Times New Roman" w:hAnsi="Cambria" w:cs="Times New Roman"/>
            <w:sz w:val="24"/>
            <w:szCs w:val="24"/>
            <w:rPrChange w:id="965" w:author="Prathyush Sambaturu" w:date="2019-06-13T15:50:00Z">
              <w:rPr/>
            </w:rPrChange>
          </w:rPr>
          <w:br/>
        </w:r>
        <w:r w:rsidRPr="00EE3E06" w:rsidDel="000C04CB">
          <w:rPr>
            <w:rFonts w:ascii="Cambria" w:eastAsia="Times New Roman" w:hAnsi="Cambria" w:cs="Times New Roman"/>
            <w:sz w:val="24"/>
            <w:szCs w:val="24"/>
            <w:rPrChange w:id="966" w:author="Prathyush Sambaturu" w:date="2019-06-13T15:50:00Z">
              <w:rPr/>
            </w:rPrChange>
          </w:rPr>
          <w:delText xml:space="preserve">1. Number of regions (states) or rows: 51 (50 states and District of Columbia) </w:delText>
        </w:r>
        <w:r w:rsidR="00A17A56" w:rsidRPr="00EE3E06" w:rsidDel="000C04CB">
          <w:rPr>
            <w:rFonts w:ascii="Cambria" w:eastAsia="Times New Roman" w:hAnsi="Cambria" w:cs="Times New Roman"/>
            <w:sz w:val="24"/>
            <w:szCs w:val="24"/>
            <w:rPrChange w:id="967" w:author="Prathyush Sambaturu" w:date="2019-06-13T15:50:00Z">
              <w:rPr/>
            </w:rPrChange>
          </w:rPr>
          <w:br/>
        </w:r>
        <w:r w:rsidRPr="00EE3E06" w:rsidDel="000C04CB">
          <w:rPr>
            <w:rFonts w:ascii="Cambria" w:eastAsia="Times New Roman" w:hAnsi="Cambria" w:cs="Times New Roman"/>
            <w:sz w:val="24"/>
            <w:szCs w:val="24"/>
            <w:rPrChange w:id="968" w:author="Prathyush Sambaturu" w:date="2019-06-13T15:50:00Z">
              <w:rPr/>
            </w:rPrChange>
          </w:rPr>
          <w:delText>2. Number of features or columns : 42 (spatial, temporal, and severity features)</w:delText>
        </w:r>
        <w:r w:rsidR="00A17A56" w:rsidRPr="00EE3E06" w:rsidDel="000C04CB">
          <w:rPr>
            <w:rFonts w:ascii="Cambria" w:eastAsia="Times New Roman" w:hAnsi="Cambria" w:cs="Times New Roman"/>
            <w:sz w:val="24"/>
            <w:szCs w:val="24"/>
            <w:rPrChange w:id="969" w:author="Prathyush Sambaturu" w:date="2019-06-13T15:50:00Z">
              <w:rPr/>
            </w:rPrChange>
          </w:rPr>
          <w:br/>
        </w:r>
        <w:r w:rsidRPr="00EE3E06" w:rsidDel="000C04CB">
          <w:rPr>
            <w:rFonts w:ascii="Cambria" w:eastAsia="Times New Roman" w:hAnsi="Cambria" w:cs="Times New Roman"/>
            <w:sz w:val="24"/>
            <w:szCs w:val="24"/>
            <w:rPrChange w:id="970" w:author="Prathyush Sambaturu" w:date="2019-06-13T15:50:00Z">
              <w:rPr/>
            </w:rPrChange>
          </w:rPr>
          <w:delText xml:space="preserve">Therefore, the data matrix </w:delText>
        </w:r>
        <m:oMath>
          <m:r>
            <w:rPr>
              <w:rFonts w:ascii="Cambria Math" w:eastAsia="Times New Roman" w:hAnsi="Cambria Math" w:cs="Times New Roman"/>
              <w:sz w:val="24"/>
              <w:szCs w:val="24"/>
            </w:rPr>
            <m:t>D</m:t>
          </m:r>
        </m:oMath>
        <w:r w:rsidRPr="00EE3E06" w:rsidDel="000C04CB">
          <w:rPr>
            <w:rFonts w:ascii="Cambria" w:eastAsia="Times New Roman" w:hAnsi="Cambria" w:cs="Times New Roman"/>
            <w:sz w:val="24"/>
            <w:szCs w:val="24"/>
            <w:rPrChange w:id="971" w:author="Prathyush Sambaturu" w:date="2019-06-13T15:50:00Z">
              <w:rPr/>
            </w:rPrChange>
          </w:rPr>
          <w:delText xml:space="preserve"> for a week has 2142 entries. The features can be categorized as follows:</w:delText>
        </w:r>
        <w:r w:rsidR="00A17A56" w:rsidRPr="00EE3E06" w:rsidDel="000C04CB">
          <w:rPr>
            <w:rFonts w:ascii="Cambria" w:eastAsia="Times New Roman" w:hAnsi="Cambria" w:cs="Times New Roman"/>
            <w:sz w:val="24"/>
            <w:szCs w:val="24"/>
            <w:rPrChange w:id="972" w:author="Prathyush Sambaturu" w:date="2019-06-13T15:50:00Z">
              <w:rPr/>
            </w:rPrChange>
          </w:rPr>
          <w:br/>
        </w:r>
        <w:r w:rsidRPr="00EE3E06" w:rsidDel="000C04CB">
          <w:rPr>
            <w:rFonts w:ascii="Cambria" w:eastAsia="Times New Roman" w:hAnsi="Cambria" w:cs="Times New Roman"/>
            <w:sz w:val="24"/>
            <w:szCs w:val="24"/>
            <w:rPrChange w:id="973" w:author="Prathyush Sambaturu" w:date="2019-06-13T15:50:00Z">
              <w:rPr/>
            </w:rPrChange>
          </w:rPr>
          <w:delText xml:space="preserve">1. </w:delText>
        </w:r>
        <w:r w:rsidRPr="00EE3E06" w:rsidDel="000C04CB">
          <w:rPr>
            <w:rFonts w:ascii="Cambria" w:eastAsia="Times New Roman" w:hAnsi="Cambria" w:cs="Times New Roman"/>
            <w:b/>
            <w:sz w:val="24"/>
            <w:szCs w:val="24"/>
            <w:rPrChange w:id="974" w:author="Prathyush Sambaturu" w:date="2019-06-13T15:50:00Z">
              <w:rPr>
                <w:b/>
              </w:rPr>
            </w:rPrChange>
          </w:rPr>
          <w:delText>Geographical/ Spatial</w:delText>
        </w:r>
        <w:r w:rsidRPr="00EE3E06" w:rsidDel="000C04CB">
          <w:rPr>
            <w:rFonts w:ascii="Cambria" w:eastAsia="Times New Roman" w:hAnsi="Cambria" w:cs="Times New Roman"/>
            <w:sz w:val="24"/>
            <w:szCs w:val="24"/>
            <w:rPrChange w:id="975" w:author="Prathyush Sambaturu" w:date="2019-06-13T15:50:00Z">
              <w:rPr/>
            </w:rPrChange>
          </w:rPr>
          <w:delText xml:space="preserve">: Features such as Great Lakes, South East, </w:delText>
        </w:r>
        <w:r w:rsidR="001F458F" w:rsidRPr="00EE3E06" w:rsidDel="000C04CB">
          <w:rPr>
            <w:rFonts w:ascii="Cambria" w:eastAsia="Times New Roman" w:hAnsi="Cambria" w:cs="Times New Roman"/>
            <w:sz w:val="24"/>
            <w:szCs w:val="24"/>
            <w:rPrChange w:id="976" w:author="Prathyush Sambaturu" w:date="2019-06-13T15:50:00Z">
              <w:rPr/>
            </w:rPrChange>
          </w:rPr>
          <w:delText xml:space="preserve">South West, </w:delText>
        </w:r>
        <w:r w:rsidRPr="00EE3E06" w:rsidDel="000C04CB">
          <w:rPr>
            <w:rFonts w:ascii="Cambria" w:eastAsia="Times New Roman" w:hAnsi="Cambria" w:cs="Times New Roman"/>
            <w:sz w:val="24"/>
            <w:szCs w:val="24"/>
            <w:rPrChange w:id="977" w:author="Prathyush Sambaturu" w:date="2019-06-13T15:50:00Z">
              <w:rPr/>
            </w:rPrChange>
          </w:rPr>
          <w:delText xml:space="preserve">Mid-Atlantic etc. </w:delText>
        </w:r>
        <w:r w:rsidR="001F458F" w:rsidRPr="00EE3E06" w:rsidDel="000C04CB">
          <w:rPr>
            <w:rFonts w:ascii="Cambria" w:eastAsia="Times New Roman" w:hAnsi="Cambria" w:cs="Times New Roman"/>
            <w:sz w:val="24"/>
            <w:szCs w:val="24"/>
            <w:rPrChange w:id="978" w:author="Prathyush Sambaturu" w:date="2019-06-13T15:50:00Z">
              <w:rPr/>
            </w:rPrChange>
          </w:rPr>
          <w:br/>
        </w:r>
        <w:r w:rsidRPr="00EE3E06" w:rsidDel="000C04CB">
          <w:rPr>
            <w:rFonts w:ascii="Cambria" w:eastAsia="Times New Roman" w:hAnsi="Cambria" w:cs="Times New Roman"/>
            <w:sz w:val="24"/>
            <w:szCs w:val="24"/>
            <w:rPrChange w:id="979" w:author="Prathyush Sambaturu" w:date="2019-06-13T15:50:00Z">
              <w:rPr/>
            </w:rPrChange>
          </w:rPr>
          <w:delText xml:space="preserve">2. </w:delText>
        </w:r>
        <w:r w:rsidRPr="00EE3E06" w:rsidDel="000C04CB">
          <w:rPr>
            <w:rFonts w:ascii="Cambria" w:eastAsia="Times New Roman" w:hAnsi="Cambria" w:cs="Times New Roman"/>
            <w:b/>
            <w:sz w:val="24"/>
            <w:szCs w:val="24"/>
            <w:rPrChange w:id="980" w:author="Prathyush Sambaturu" w:date="2019-06-13T15:50:00Z">
              <w:rPr>
                <w:b/>
              </w:rPr>
            </w:rPrChange>
          </w:rPr>
          <w:delText>Temporal</w:delText>
        </w:r>
        <w:r w:rsidRPr="00EE3E06" w:rsidDel="000C04CB">
          <w:rPr>
            <w:rFonts w:ascii="Cambria" w:eastAsia="Times New Roman" w:hAnsi="Cambria" w:cs="Times New Roman"/>
            <w:sz w:val="24"/>
            <w:szCs w:val="24"/>
            <w:rPrChange w:id="981" w:author="Prathyush Sambaturu" w:date="2019-06-13T15:50:00Z">
              <w:rPr/>
            </w:rPrChange>
          </w:rPr>
          <w:delText>: Features such as Was1_high, Was2_moderate, Was52_high, etc.</w:delText>
        </w:r>
      </w:del>
    </w:p>
    <w:p w14:paraId="3934CE59" w14:textId="26783916" w:rsidR="00D02DE8" w:rsidRPr="00EE3E06" w:rsidDel="005B687A" w:rsidRDefault="00D02DE8" w:rsidP="00587BCA">
      <w:pPr>
        <w:pStyle w:val="NormalWeb"/>
        <w:spacing w:before="0" w:beforeAutospacing="0" w:after="0" w:afterAutospacing="0"/>
        <w:rPr>
          <w:ins w:id="982" w:author="Vullikanti, Anil (asv9v)" w:date="2019-06-11T12:04:00Z"/>
          <w:del w:id="983" w:author="Prathyush Sambaturu" w:date="2019-06-12T15:12:00Z"/>
          <w:rFonts w:ascii="Cambria" w:hAnsi="Cambria"/>
          <w:rPrChange w:id="984" w:author="Prathyush Sambaturu" w:date="2019-06-13T15:50:00Z">
            <w:rPr>
              <w:ins w:id="985" w:author="Vullikanti, Anil (asv9v)" w:date="2019-06-11T12:04:00Z"/>
              <w:del w:id="986" w:author="Prathyush Sambaturu" w:date="2019-06-12T15:12:00Z"/>
            </w:rPr>
          </w:rPrChange>
        </w:rPr>
      </w:pPr>
    </w:p>
    <w:p w14:paraId="5C49847D" w14:textId="6D32BC8F" w:rsidR="00587BCA" w:rsidRPr="00EE3E06" w:rsidDel="005B687A" w:rsidRDefault="00587BCA" w:rsidP="00E26F59">
      <w:pPr>
        <w:pStyle w:val="NormalWeb"/>
        <w:spacing w:before="0" w:beforeAutospacing="0" w:after="0" w:afterAutospacing="0"/>
        <w:rPr>
          <w:ins w:id="987" w:author="Vullikanti, Anil (asv9v)" w:date="2019-06-11T11:59:00Z"/>
          <w:del w:id="988" w:author="Prathyush Sambaturu" w:date="2019-06-12T15:12:00Z"/>
          <w:rFonts w:ascii="Cambria" w:hAnsi="Cambria" w:cs="LMRoman10-Regular"/>
        </w:rPr>
      </w:pPr>
    </w:p>
    <w:p w14:paraId="0BE25353" w14:textId="0DFDCA60" w:rsidR="00D60F54" w:rsidRPr="00EE3E06" w:rsidDel="00275E19" w:rsidRDefault="00E26F59">
      <w:pPr>
        <w:autoSpaceDE w:val="0"/>
        <w:autoSpaceDN w:val="0"/>
        <w:adjustRightInd w:val="0"/>
        <w:spacing w:after="0" w:line="240" w:lineRule="auto"/>
        <w:rPr>
          <w:moveFrom w:id="989" w:author="Prathyush Sambaturu" w:date="2019-03-04T14:22:00Z"/>
          <w:rFonts w:ascii="Cambria" w:eastAsia="Times New Roman" w:hAnsi="Cambria" w:cs="Times New Roman"/>
          <w:sz w:val="24"/>
          <w:szCs w:val="24"/>
        </w:rPr>
      </w:pPr>
      <w:r w:rsidRPr="00EE3E06">
        <w:rPr>
          <w:rFonts w:ascii="Cambria" w:hAnsi="Cambria" w:cs="LMRoman10-Regular"/>
          <w:sz w:val="24"/>
          <w:szCs w:val="24"/>
        </w:rPr>
        <w:t xml:space="preserve">We apply our </w:t>
      </w:r>
      <m:oMath>
        <m:r>
          <w:rPr>
            <w:rFonts w:ascii="Cambria Math" w:hAnsi="Cambria Math" w:cs="LMRomanCaps10-Regular"/>
            <w:sz w:val="24"/>
            <w:szCs w:val="24"/>
          </w:rPr>
          <m:t>MinApproxDesc</m:t>
        </m:r>
      </m:oMath>
      <w:r w:rsidRPr="00EE3E06">
        <w:rPr>
          <w:rFonts w:ascii="Cambria" w:hAnsi="Cambria" w:cs="LMRomanCaps10-Regular"/>
          <w:sz w:val="24"/>
          <w:szCs w:val="24"/>
        </w:rPr>
        <w:t xml:space="preserve"> </w:t>
      </w:r>
      <w:r w:rsidRPr="00EE3E06">
        <w:rPr>
          <w:rFonts w:ascii="Cambria" w:hAnsi="Cambria" w:cs="LMRoman10-Regular"/>
          <w:sz w:val="24"/>
          <w:szCs w:val="24"/>
        </w:rPr>
        <w:t xml:space="preserve">approach on the Influenza incidence data from the CDC. We explore the quality of descriptions, the effects of parameters, including relaxed versions, and with negative clauses. We discuss our ranking approach, and some of the trends and surprises we find. </w:t>
      </w:r>
      <w:r w:rsidRPr="00EE3E06">
        <w:rPr>
          <w:rFonts w:ascii="Cambria" w:eastAsia="Times New Roman" w:hAnsi="Cambria" w:cs="Times New Roman"/>
          <w:sz w:val="24"/>
          <w:szCs w:val="24"/>
        </w:rPr>
        <w:t>For each experiment discussed below, our algorithm ran within a few seconds.</w:t>
      </w:r>
      <w:moveFromRangeStart w:id="990"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Change w:id="991" w:author="Prathyush Sambaturu" w:date="2019-03-13T07:51:00Z">
          <w:tblPr>
            <w:tblW w:w="8362" w:type="dxa"/>
            <w:tblLayout w:type="fixed"/>
            <w:tblCellMar>
              <w:left w:w="0" w:type="dxa"/>
              <w:right w:w="0" w:type="dxa"/>
            </w:tblCellMar>
            <w:tblLook w:val="04A0" w:firstRow="1" w:lastRow="0" w:firstColumn="1" w:lastColumn="0" w:noHBand="0" w:noVBand="1"/>
          </w:tblPr>
        </w:tblPrChange>
      </w:tblPr>
      <w:tblGrid>
        <w:gridCol w:w="712"/>
        <w:gridCol w:w="1440"/>
        <w:gridCol w:w="540"/>
        <w:gridCol w:w="4590"/>
        <w:gridCol w:w="1080"/>
        <w:tblGridChange w:id="992">
          <w:tblGrid>
            <w:gridCol w:w="712"/>
            <w:gridCol w:w="1440"/>
            <w:gridCol w:w="540"/>
            <w:gridCol w:w="4590"/>
            <w:gridCol w:w="1080"/>
          </w:tblGrid>
        </w:tblGridChange>
      </w:tblGrid>
      <w:tr w:rsidR="000B1CBE" w:rsidRPr="00EE3E06" w:rsidDel="00CA47F7" w14:paraId="7F6682C1" w14:textId="15A347F5" w:rsidTr="00CA47F7">
        <w:trPr>
          <w:trHeight w:val="315"/>
          <w:del w:id="993" w:author="Prathyush Sambaturu" w:date="2019-03-13T07:51:00Z"/>
          <w:trPrChange w:id="99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99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D3953" w14:textId="76DFC36F" w:rsidR="00CA47F7" w:rsidRPr="00EE3E06" w:rsidRDefault="00CA47F7" w:rsidP="00E26F59">
            <w:pPr>
              <w:pStyle w:val="NormalWeb"/>
              <w:spacing w:before="0" w:beforeAutospacing="0" w:after="0" w:afterAutospacing="0"/>
              <w:rPr>
                <w:ins w:id="996" w:author="Prathyush Sambaturu" w:date="2019-06-13T15:50:00Z"/>
                <w:rFonts w:ascii="Cambria" w:hAnsi="Cambria" w:cs="Arial"/>
                <w:b/>
              </w:rPr>
            </w:pPr>
          </w:p>
          <w:p w14:paraId="01597410" w14:textId="77777777" w:rsidR="00EE3E06" w:rsidRPr="00EE3E06" w:rsidRDefault="00EE3E06" w:rsidP="00E26F59">
            <w:pPr>
              <w:pStyle w:val="NormalWeb"/>
              <w:spacing w:before="0" w:beforeAutospacing="0" w:after="0" w:afterAutospacing="0"/>
              <w:rPr>
                <w:ins w:id="997" w:author="Prathyush Sambaturu" w:date="2019-03-13T07:52:00Z"/>
                <w:rFonts w:ascii="Cambria" w:hAnsi="Cambria" w:cs="Arial"/>
                <w:b/>
              </w:rPr>
            </w:pPr>
          </w:p>
          <w:p w14:paraId="66A9EC7A" w14:textId="7173CD05" w:rsidR="000B1CBE" w:rsidRPr="00EE3E06" w:rsidDel="00CA47F7" w:rsidRDefault="00CA47F7" w:rsidP="00E26F59">
            <w:pPr>
              <w:pStyle w:val="NormalWeb"/>
              <w:spacing w:before="0" w:beforeAutospacing="0" w:after="0" w:afterAutospacing="0"/>
              <w:rPr>
                <w:del w:id="998" w:author="Prathyush Sambaturu" w:date="2019-03-13T07:51:00Z"/>
                <w:rFonts w:ascii="Cambria" w:hAnsi="Cambria" w:cs="Arial"/>
                <w:b/>
              </w:rPr>
            </w:pPr>
            <w:ins w:id="999" w:author="Prathyush Sambaturu" w:date="2019-03-13T07:52:00Z">
              <w:r w:rsidRPr="00EE3E06">
                <w:rPr>
                  <w:rFonts w:ascii="Cambria" w:hAnsi="Cambria" w:cs="Arial"/>
                  <w:b/>
                </w:rPr>
                <w:t xml:space="preserve"> </w:t>
              </w:r>
            </w:ins>
            <w:moveFrom w:id="1000" w:author="Prathyush Sambaturu" w:date="2019-03-04T14:22:00Z">
              <w:del w:id="1001" w:author="Prathyush Sambaturu" w:date="2019-03-13T07:51:00Z">
                <w:r w:rsidR="000B1CBE" w:rsidRPr="00EE3E06" w:rsidDel="00CA47F7">
                  <w:rPr>
                    <w:rFonts w:ascii="Cambria" w:hAnsi="Cambria" w:cs="Arial"/>
                    <w:b/>
                  </w:rPr>
                  <w:delText>S.No.</w:delText>
                </w:r>
              </w:del>
            </w:moveFrom>
          </w:p>
          <w:p w14:paraId="766A4B50" w14:textId="66D82A5B" w:rsidR="00CA47F7" w:rsidRPr="00EE3E06" w:rsidRDefault="00CA47F7" w:rsidP="00E26F59">
            <w:pPr>
              <w:pStyle w:val="NormalWeb"/>
              <w:spacing w:before="0" w:beforeAutospacing="0" w:after="0" w:afterAutospacing="0"/>
              <w:rPr>
                <w:ins w:id="1002" w:author="Prathyush Sambaturu" w:date="2019-03-13T07:52:00Z"/>
                <w:rFonts w:ascii="Cambria" w:hAnsi="Cambria" w:cs="Arial"/>
                <w:b/>
              </w:rPr>
            </w:pPr>
          </w:p>
          <w:p w14:paraId="0DDDCD4A" w14:textId="11193666" w:rsidR="00CA47F7" w:rsidRPr="00EE3E06" w:rsidRDefault="00CA47F7" w:rsidP="00E26F59">
            <w:pPr>
              <w:pStyle w:val="NormalWeb"/>
              <w:spacing w:before="0" w:beforeAutospacing="0" w:after="0" w:afterAutospacing="0"/>
              <w:rPr>
                <w:ins w:id="1003" w:author="Prathyush Sambaturu" w:date="2019-03-13T07:52:00Z"/>
                <w:rFonts w:ascii="Cambria" w:hAnsi="Cambria" w:cs="Arial"/>
                <w:b/>
              </w:rPr>
            </w:pPr>
          </w:p>
          <w:p w14:paraId="0F48A878" w14:textId="77777777" w:rsidR="00CA47F7" w:rsidRPr="00EE3E06" w:rsidRDefault="00CA47F7" w:rsidP="00E26F59">
            <w:pPr>
              <w:pStyle w:val="NormalWeb"/>
              <w:spacing w:before="0" w:beforeAutospacing="0" w:after="0" w:afterAutospacing="0"/>
              <w:rPr>
                <w:ins w:id="1004" w:author="Prathyush Sambaturu" w:date="2019-03-13T07:52:00Z"/>
                <w:rFonts w:ascii="Cambria" w:hAnsi="Cambria" w:cs="Arial"/>
                <w:b/>
              </w:rPr>
            </w:pPr>
          </w:p>
          <w:p w14:paraId="79BB1127" w14:textId="46A297E4" w:rsidR="00CA47F7" w:rsidRPr="006D4C4D" w:rsidRDefault="00CA47F7" w:rsidP="008936A1">
            <w:pPr>
              <w:spacing w:line="240" w:lineRule="auto"/>
              <w:jc w:val="center"/>
              <w:rPr>
                <w:moveFrom w:id="1005" w:author="Prathyush Sambaturu" w:date="2019-03-04T14:22:00Z"/>
                <w:rFonts w:ascii="Cambria" w:eastAsia="Times New Roman" w:hAnsi="Cambria" w:cs="Arial"/>
                <w:b/>
                <w:sz w:val="24"/>
                <w:szCs w:val="24"/>
              </w:rPr>
            </w:pP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06"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88DF530" w14:textId="22E555DE" w:rsidR="000B1CBE" w:rsidRPr="006D4C4D" w:rsidDel="00CA47F7" w:rsidRDefault="000B1CBE" w:rsidP="008936A1">
            <w:pPr>
              <w:spacing w:line="240" w:lineRule="auto"/>
              <w:jc w:val="center"/>
              <w:rPr>
                <w:del w:id="1007" w:author="Prathyush Sambaturu" w:date="2019-03-13T07:51:00Z"/>
                <w:moveFrom w:id="1008" w:author="Prathyush Sambaturu" w:date="2019-03-04T14:22:00Z"/>
                <w:rFonts w:ascii="Cambria" w:eastAsia="Times New Roman" w:hAnsi="Cambria" w:cs="Arial"/>
                <w:b/>
                <w:sz w:val="24"/>
                <w:szCs w:val="24"/>
              </w:rPr>
            </w:pPr>
            <w:moveFrom w:id="1009" w:author="Prathyush Sambaturu" w:date="2019-03-04T14:22:00Z">
              <w:del w:id="1010" w:author="Prathyush Sambaturu" w:date="2019-03-13T07:51:00Z">
                <w:r w:rsidRPr="006D4C4D" w:rsidDel="00CA47F7">
                  <w:rPr>
                    <w:rFonts w:ascii="Cambria" w:eastAsia="Times New Roman" w:hAnsi="Cambria" w:cs="Arial"/>
                    <w:b/>
                    <w:sz w:val="24"/>
                    <w:szCs w:val="24"/>
                  </w:rPr>
                  <w:delText>Week</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03FB32" w14:textId="531BD899" w:rsidR="000B1CBE" w:rsidRPr="006D4C4D" w:rsidDel="00CA47F7" w:rsidRDefault="000B1CBE" w:rsidP="008936A1">
            <w:pPr>
              <w:spacing w:line="240" w:lineRule="auto"/>
              <w:jc w:val="center"/>
              <w:rPr>
                <w:del w:id="1012" w:author="Prathyush Sambaturu" w:date="2019-03-13T07:51:00Z"/>
                <w:moveFrom w:id="1013" w:author="Prathyush Sambaturu" w:date="2019-03-04T14:22:00Z"/>
                <w:rFonts w:ascii="Cambria" w:eastAsia="Times New Roman" w:hAnsi="Cambria" w:cs="Arial"/>
                <w:b/>
                <w:sz w:val="24"/>
                <w:szCs w:val="24"/>
              </w:rPr>
            </w:pPr>
            <m:oMathPara>
              <m:oMath>
                <m:r>
                  <w:del w:id="1014" w:author="Prathyush Sambaturu" w:date="2019-03-13T07:51:00Z">
                    <m:rPr>
                      <m:sty m:val="bi"/>
                    </m:rPr>
                    <w:rPr>
                      <w:rFonts w:ascii="Cambria Math" w:eastAsia="Times New Roman" w:hAnsi="Cambria Math" w:cs="Arial"/>
                      <w:sz w:val="24"/>
                      <w:szCs w:val="24"/>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1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8C86EF3" w14:textId="6E515333" w:rsidR="000B1CBE" w:rsidRPr="002F4A84" w:rsidDel="00CA47F7" w:rsidRDefault="000B1CBE" w:rsidP="008936A1">
            <w:pPr>
              <w:spacing w:line="240" w:lineRule="auto"/>
              <w:jc w:val="center"/>
              <w:rPr>
                <w:del w:id="1016" w:author="Prathyush Sambaturu" w:date="2019-03-13T07:51:00Z"/>
                <w:moveFrom w:id="1017" w:author="Prathyush Sambaturu" w:date="2019-03-04T14:22:00Z"/>
                <w:rFonts w:ascii="Cambria" w:eastAsia="Times New Roman" w:hAnsi="Cambria" w:cs="Arial"/>
                <w:b/>
                <w:sz w:val="24"/>
                <w:szCs w:val="24"/>
              </w:rPr>
            </w:pPr>
            <w:moveFrom w:id="1018" w:author="Prathyush Sambaturu" w:date="2019-03-04T14:22:00Z">
              <w:del w:id="1019" w:author="Prathyush Sambaturu" w:date="2019-03-13T07:51:00Z">
                <w:r w:rsidRPr="006D4C4D" w:rsidDel="00CA47F7">
                  <w:rPr>
                    <w:rFonts w:ascii="Cambria" w:eastAsia="Times New Roman" w:hAnsi="Cambria" w:cs="Arial"/>
                    <w:b/>
                    <w:sz w:val="24"/>
                    <w:szCs w:val="24"/>
                  </w:rPr>
                  <w:delText>Descriptions of states with high activity level in the week</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C554C8C" w14:textId="40F1C1C4" w:rsidR="000B1CBE" w:rsidRPr="002F4A84" w:rsidDel="00CA47F7" w:rsidRDefault="000B1CBE" w:rsidP="008936A1">
            <w:pPr>
              <w:spacing w:line="240" w:lineRule="auto"/>
              <w:jc w:val="center"/>
              <w:rPr>
                <w:del w:id="1021" w:author="Prathyush Sambaturu" w:date="2019-03-13T07:51:00Z"/>
                <w:moveFrom w:id="1022" w:author="Prathyush Sambaturu" w:date="2019-03-04T14:22:00Z"/>
                <w:rFonts w:ascii="Cambria" w:eastAsia="Times New Roman" w:hAnsi="Cambria" w:cs="Arial"/>
                <w:b/>
                <w:sz w:val="24"/>
                <w:szCs w:val="24"/>
              </w:rPr>
            </w:pPr>
            <w:moveFrom w:id="1023" w:author="Prathyush Sambaturu" w:date="2019-03-04T14:22:00Z">
              <w:del w:id="1024" w:author="Prathyush Sambaturu" w:date="2019-03-13T07:51:00Z">
                <w:r w:rsidRPr="002F4A84" w:rsidDel="00CA47F7">
                  <w:rPr>
                    <w:rFonts w:ascii="Cambria" w:eastAsia="Times New Roman" w:hAnsi="Cambria" w:cs="Arial"/>
                    <w:b/>
                    <w:sz w:val="24"/>
                    <w:szCs w:val="24"/>
                  </w:rPr>
                  <w:delText>Target Set Size</w:delText>
                </w:r>
              </w:del>
            </w:moveFrom>
          </w:p>
        </w:tc>
      </w:tr>
      <w:tr w:rsidR="000B1CBE" w:rsidRPr="00EE3E06" w:rsidDel="00CA47F7" w14:paraId="6E8E3651" w14:textId="1329426F" w:rsidTr="00CA47F7">
        <w:trPr>
          <w:trHeight w:val="315"/>
          <w:del w:id="1025" w:author="Prathyush Sambaturu" w:date="2019-03-13T07:51:00Z"/>
          <w:trPrChange w:id="102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2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B31589" w14:textId="340C4DFB" w:rsidR="000B1CBE" w:rsidRPr="006D4C4D" w:rsidDel="00CA47F7" w:rsidRDefault="000B1CBE" w:rsidP="008936A1">
            <w:pPr>
              <w:spacing w:line="240" w:lineRule="auto"/>
              <w:jc w:val="center"/>
              <w:rPr>
                <w:del w:id="1028" w:author="Prathyush Sambaturu" w:date="2019-03-13T07:51:00Z"/>
                <w:moveFrom w:id="1029" w:author="Prathyush Sambaturu" w:date="2019-03-04T14:22:00Z"/>
                <w:rFonts w:ascii="Cambria" w:eastAsia="Times New Roman" w:hAnsi="Cambria" w:cs="Arial"/>
                <w:sz w:val="24"/>
                <w:szCs w:val="24"/>
              </w:rPr>
            </w:pPr>
            <w:moveFrom w:id="1030" w:author="Prathyush Sambaturu" w:date="2019-03-04T14:22:00Z">
              <w:del w:id="1031" w:author="Prathyush Sambaturu" w:date="2019-03-13T07:51:00Z">
                <w:r w:rsidRPr="006D4C4D" w:rsidDel="00CA47F7">
                  <w:rPr>
                    <w:rFonts w:ascii="Cambria" w:eastAsia="Times New Roman" w:hAnsi="Cambria" w:cs="Arial"/>
                    <w:sz w:val="24"/>
                    <w:szCs w:val="24"/>
                  </w:rPr>
                  <w:delText>1</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32"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34DE024" w14:textId="57187711" w:rsidR="000B1CBE" w:rsidRPr="006D4C4D" w:rsidDel="00CA47F7" w:rsidRDefault="000B1CBE" w:rsidP="008936A1">
            <w:pPr>
              <w:spacing w:line="240" w:lineRule="auto"/>
              <w:jc w:val="center"/>
              <w:rPr>
                <w:del w:id="1033" w:author="Prathyush Sambaturu" w:date="2019-03-13T07:51:00Z"/>
                <w:moveFrom w:id="1034" w:author="Prathyush Sambaturu" w:date="2019-03-04T14:22:00Z"/>
                <w:rFonts w:ascii="Cambria" w:eastAsia="Times New Roman" w:hAnsi="Cambria" w:cs="Arial"/>
                <w:color w:val="000000"/>
                <w:sz w:val="24"/>
                <w:szCs w:val="24"/>
              </w:rPr>
            </w:pPr>
            <w:moveFrom w:id="1035" w:author="Prathyush Sambaturu" w:date="2019-03-04T14:22:00Z">
              <w:del w:id="1036" w:author="Prathyush Sambaturu" w:date="2019-03-13T07:51:00Z">
                <w:r w:rsidRPr="006D4C4D" w:rsidDel="00CA47F7">
                  <w:rPr>
                    <w:rFonts w:ascii="Cambria" w:eastAsia="Times New Roman" w:hAnsi="Cambria" w:cs="Arial"/>
                    <w:color w:val="000000"/>
                    <w:sz w:val="24"/>
                    <w:szCs w:val="24"/>
                  </w:rPr>
                  <w:delText>2016-02-20</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3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9CA7D6" w14:textId="609C9BB1" w:rsidR="000B1CBE" w:rsidRPr="006D4C4D" w:rsidDel="00CA47F7" w:rsidRDefault="000B1CBE" w:rsidP="008936A1">
            <w:pPr>
              <w:spacing w:line="240" w:lineRule="auto"/>
              <w:jc w:val="center"/>
              <w:rPr>
                <w:del w:id="1038" w:author="Prathyush Sambaturu" w:date="2019-03-13T07:51:00Z"/>
                <w:moveFrom w:id="1039" w:author="Prathyush Sambaturu" w:date="2019-03-04T14:22:00Z"/>
                <w:rFonts w:ascii="Cambria" w:eastAsia="Times New Roman" w:hAnsi="Cambria" w:cs="Arial"/>
                <w:sz w:val="24"/>
                <w:szCs w:val="24"/>
              </w:rPr>
            </w:pPr>
            <w:moveFrom w:id="1040" w:author="Prathyush Sambaturu" w:date="2019-03-04T14:22:00Z">
              <w:del w:id="104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42"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3DDF7FA7" w14:textId="730DD14E" w:rsidR="000B1CBE" w:rsidRPr="002F4A84" w:rsidDel="00CA47F7" w:rsidRDefault="000B1CBE" w:rsidP="008936A1">
            <w:pPr>
              <w:spacing w:line="240" w:lineRule="auto"/>
              <w:jc w:val="center"/>
              <w:rPr>
                <w:del w:id="1043" w:author="Prathyush Sambaturu" w:date="2019-03-13T07:51:00Z"/>
                <w:moveFrom w:id="1044" w:author="Prathyush Sambaturu" w:date="2019-03-04T14:22:00Z"/>
                <w:rFonts w:ascii="Cambria" w:eastAsia="Times New Roman" w:hAnsi="Cambria" w:cs="Arial"/>
                <w:color w:val="000000"/>
                <w:sz w:val="24"/>
                <w:szCs w:val="24"/>
              </w:rPr>
            </w:pPr>
            <w:moveFrom w:id="1045" w:author="Prathyush Sambaturu" w:date="2019-03-04T14:22:00Z">
              <w:del w:id="1046" w:author="Prathyush Sambaturu" w:date="2019-03-13T07:51:00Z">
                <w:r w:rsidRPr="002F4A84" w:rsidDel="00CA47F7">
                  <w:rPr>
                    <w:rFonts w:ascii="Cambria" w:eastAsia="Times New Roman" w:hAnsi="Cambria" w:cs="Arial"/>
                    <w:color w:val="000000"/>
                    <w:sz w:val="24"/>
                    <w:szCs w:val="24"/>
                  </w:rPr>
                  <w:delText>AZ, MD, NM, TX and UT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4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2310B60" w14:textId="74238EC6" w:rsidR="000B1CBE" w:rsidRPr="002F4A84" w:rsidDel="00CA47F7" w:rsidRDefault="000B1CBE" w:rsidP="008936A1">
            <w:pPr>
              <w:spacing w:line="240" w:lineRule="auto"/>
              <w:jc w:val="center"/>
              <w:rPr>
                <w:del w:id="1048" w:author="Prathyush Sambaturu" w:date="2019-03-13T07:51:00Z"/>
                <w:moveFrom w:id="1049" w:author="Prathyush Sambaturu" w:date="2019-03-04T14:22:00Z"/>
                <w:rFonts w:ascii="Cambria" w:eastAsia="Times New Roman" w:hAnsi="Cambria" w:cs="Arial"/>
                <w:sz w:val="24"/>
                <w:szCs w:val="24"/>
              </w:rPr>
            </w:pPr>
            <w:moveFrom w:id="1050" w:author="Prathyush Sambaturu" w:date="2019-03-04T14:22:00Z">
              <w:del w:id="1051" w:author="Prathyush Sambaturu" w:date="2019-03-13T07:51:00Z">
                <w:r w:rsidRPr="002F4A84" w:rsidDel="00CA47F7">
                  <w:rPr>
                    <w:rFonts w:ascii="Cambria" w:eastAsia="Times New Roman" w:hAnsi="Cambria" w:cs="Arial"/>
                    <w:sz w:val="24"/>
                    <w:szCs w:val="24"/>
                  </w:rPr>
                  <w:delText>5</w:delText>
                </w:r>
              </w:del>
            </w:moveFrom>
          </w:p>
        </w:tc>
      </w:tr>
      <w:tr w:rsidR="000B1CBE" w:rsidRPr="00EE3E06" w:rsidDel="00CA47F7" w14:paraId="51BD109B" w14:textId="38F96118" w:rsidTr="00CA47F7">
        <w:trPr>
          <w:trHeight w:val="315"/>
          <w:del w:id="1052" w:author="Prathyush Sambaturu" w:date="2019-03-13T07:51:00Z"/>
          <w:trPrChange w:id="105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5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0C6B676" w14:textId="30E66395" w:rsidR="000B1CBE" w:rsidRPr="006D4C4D" w:rsidDel="00CA47F7" w:rsidRDefault="000B1CBE" w:rsidP="008936A1">
            <w:pPr>
              <w:spacing w:line="240" w:lineRule="auto"/>
              <w:jc w:val="center"/>
              <w:rPr>
                <w:del w:id="1055" w:author="Prathyush Sambaturu" w:date="2019-03-13T07:51:00Z"/>
                <w:moveFrom w:id="1056" w:author="Prathyush Sambaturu" w:date="2019-03-04T14:22:00Z"/>
                <w:rFonts w:ascii="Cambria" w:eastAsia="Times New Roman" w:hAnsi="Cambria" w:cs="Arial"/>
                <w:sz w:val="24"/>
                <w:szCs w:val="24"/>
              </w:rPr>
            </w:pPr>
            <w:moveFrom w:id="1057" w:author="Prathyush Sambaturu" w:date="2019-03-04T14:22:00Z">
              <w:del w:id="1058" w:author="Prathyush Sambaturu" w:date="2019-03-13T07:51:00Z">
                <w:r w:rsidRPr="006D4C4D" w:rsidDel="00CA47F7">
                  <w:rPr>
                    <w:rFonts w:ascii="Cambria" w:eastAsia="Times New Roman" w:hAnsi="Cambria" w:cs="Arial"/>
                    <w:sz w:val="24"/>
                    <w:szCs w:val="24"/>
                  </w:rPr>
                  <w:delText>2</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59"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4252C294" w14:textId="11871B01" w:rsidR="000B1CBE" w:rsidRPr="006D4C4D" w:rsidDel="00CA47F7" w:rsidRDefault="000B1CBE" w:rsidP="008936A1">
            <w:pPr>
              <w:spacing w:line="240" w:lineRule="auto"/>
              <w:jc w:val="center"/>
              <w:rPr>
                <w:del w:id="1060" w:author="Prathyush Sambaturu" w:date="2019-03-13T07:51:00Z"/>
                <w:moveFrom w:id="1061" w:author="Prathyush Sambaturu" w:date="2019-03-04T14:22:00Z"/>
                <w:rFonts w:ascii="Cambria" w:eastAsia="Times New Roman" w:hAnsi="Cambria" w:cs="Arial"/>
                <w:color w:val="000000"/>
                <w:sz w:val="24"/>
                <w:szCs w:val="24"/>
              </w:rPr>
            </w:pPr>
            <w:moveFrom w:id="1062" w:author="Prathyush Sambaturu" w:date="2019-03-04T14:22:00Z">
              <w:del w:id="1063" w:author="Prathyush Sambaturu" w:date="2019-03-13T07:51:00Z">
                <w:r w:rsidRPr="006D4C4D" w:rsidDel="00CA47F7">
                  <w:rPr>
                    <w:rFonts w:ascii="Cambria" w:eastAsia="Times New Roman" w:hAnsi="Cambria" w:cs="Arial"/>
                    <w:color w:val="000000"/>
                    <w:sz w:val="24"/>
                    <w:szCs w:val="24"/>
                  </w:rPr>
                  <w:delText>2016-03-19</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6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BFF8F50" w14:textId="0723C0F8" w:rsidR="000B1CBE" w:rsidRPr="006D4C4D" w:rsidDel="00CA47F7" w:rsidRDefault="000B1CBE" w:rsidP="008936A1">
            <w:pPr>
              <w:spacing w:line="240" w:lineRule="auto"/>
              <w:jc w:val="center"/>
              <w:rPr>
                <w:del w:id="1065" w:author="Prathyush Sambaturu" w:date="2019-03-13T07:51:00Z"/>
                <w:moveFrom w:id="1066" w:author="Prathyush Sambaturu" w:date="2019-03-04T14:22:00Z"/>
                <w:rFonts w:ascii="Cambria" w:eastAsia="Times New Roman" w:hAnsi="Cambria" w:cs="Arial"/>
                <w:sz w:val="24"/>
                <w:szCs w:val="24"/>
              </w:rPr>
            </w:pPr>
            <w:moveFrom w:id="1067" w:author="Prathyush Sambaturu" w:date="2019-03-04T14:22:00Z">
              <w:del w:id="106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69"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1629F151" w14:textId="01AEA823" w:rsidR="000B1CBE" w:rsidRPr="002F4A84" w:rsidDel="00CA47F7" w:rsidRDefault="000B1CBE" w:rsidP="008936A1">
            <w:pPr>
              <w:spacing w:line="240" w:lineRule="auto"/>
              <w:jc w:val="center"/>
              <w:rPr>
                <w:del w:id="1070" w:author="Prathyush Sambaturu" w:date="2019-03-13T07:51:00Z"/>
                <w:moveFrom w:id="1071" w:author="Prathyush Sambaturu" w:date="2019-03-04T14:22:00Z"/>
                <w:rFonts w:ascii="Cambria" w:eastAsia="Times New Roman" w:hAnsi="Cambria" w:cs="Arial"/>
                <w:color w:val="000000"/>
                <w:sz w:val="24"/>
                <w:szCs w:val="24"/>
              </w:rPr>
            </w:pPr>
            <w:moveFrom w:id="1072" w:author="Prathyush Sambaturu" w:date="2019-03-04T14:22:00Z">
              <w:del w:id="1073" w:author="Prathyush Sambaturu" w:date="2019-03-13T07:51:00Z">
                <w:r w:rsidRPr="002F4A84" w:rsidDel="00CA47F7">
                  <w:rPr>
                    <w:rFonts w:ascii="Cambria" w:eastAsia="Times New Roman" w:hAnsi="Cambria" w:cs="Arial"/>
                    <w:color w:val="000000"/>
                    <w:sz w:val="24"/>
                    <w:szCs w:val="24"/>
                  </w:rPr>
                  <w:delText>AR, HI, NC, NJ, VA, WY and the states with high activity both 1 week and 3 weeks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7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1B70A3" w14:textId="2475097A" w:rsidR="000B1CBE" w:rsidRPr="002F4A84" w:rsidDel="00CA47F7" w:rsidRDefault="000B1CBE" w:rsidP="008936A1">
            <w:pPr>
              <w:spacing w:line="240" w:lineRule="auto"/>
              <w:jc w:val="center"/>
              <w:rPr>
                <w:del w:id="1075" w:author="Prathyush Sambaturu" w:date="2019-03-13T07:51:00Z"/>
                <w:moveFrom w:id="1076" w:author="Prathyush Sambaturu" w:date="2019-03-04T14:22:00Z"/>
                <w:rFonts w:ascii="Cambria" w:eastAsia="Times New Roman" w:hAnsi="Cambria" w:cs="Arial"/>
                <w:sz w:val="24"/>
                <w:szCs w:val="24"/>
              </w:rPr>
            </w:pPr>
            <w:moveFrom w:id="1077" w:author="Prathyush Sambaturu" w:date="2019-03-04T14:22:00Z">
              <w:del w:id="1078" w:author="Prathyush Sambaturu" w:date="2019-03-13T07:51:00Z">
                <w:r w:rsidRPr="002F4A84" w:rsidDel="00CA47F7">
                  <w:rPr>
                    <w:rFonts w:ascii="Cambria" w:eastAsia="Times New Roman" w:hAnsi="Cambria" w:cs="Arial"/>
                    <w:sz w:val="24"/>
                    <w:szCs w:val="24"/>
                  </w:rPr>
                  <w:delText>8</w:delText>
                </w:r>
              </w:del>
            </w:moveFrom>
          </w:p>
        </w:tc>
      </w:tr>
      <w:tr w:rsidR="000B1CBE" w:rsidRPr="00EE3E06" w:rsidDel="00CA47F7" w14:paraId="285EF5BB" w14:textId="0560BAE4" w:rsidTr="00CA47F7">
        <w:trPr>
          <w:trHeight w:val="315"/>
          <w:del w:id="1079" w:author="Prathyush Sambaturu" w:date="2019-03-13T07:51:00Z"/>
          <w:trPrChange w:id="1080"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81"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32D9A8" w14:textId="520EA30B" w:rsidR="000B1CBE" w:rsidRPr="006D4C4D" w:rsidDel="00CA47F7" w:rsidRDefault="000B1CBE" w:rsidP="008936A1">
            <w:pPr>
              <w:spacing w:line="240" w:lineRule="auto"/>
              <w:jc w:val="center"/>
              <w:rPr>
                <w:del w:id="1082" w:author="Prathyush Sambaturu" w:date="2019-03-13T07:51:00Z"/>
                <w:moveFrom w:id="1083" w:author="Prathyush Sambaturu" w:date="2019-03-04T14:22:00Z"/>
                <w:rFonts w:ascii="Cambria" w:eastAsia="Times New Roman" w:hAnsi="Cambria" w:cs="Arial"/>
                <w:sz w:val="24"/>
                <w:szCs w:val="24"/>
              </w:rPr>
            </w:pPr>
            <w:moveFrom w:id="1084" w:author="Prathyush Sambaturu" w:date="2019-03-04T14:22:00Z">
              <w:del w:id="1085" w:author="Prathyush Sambaturu" w:date="2019-03-13T07:51:00Z">
                <w:r w:rsidRPr="006D4C4D" w:rsidDel="00CA47F7">
                  <w:rPr>
                    <w:rFonts w:ascii="Cambria" w:eastAsia="Times New Roman" w:hAnsi="Cambria" w:cs="Arial"/>
                    <w:sz w:val="24"/>
                    <w:szCs w:val="24"/>
                  </w:rPr>
                  <w:delText>3</w:delText>
                </w:r>
              </w:del>
            </w:moveFrom>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86" w:author="Prathyush Sambaturu" w:date="2019-03-13T07:51:00Z">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02D4E996" w14:textId="1691C839" w:rsidR="000B1CBE" w:rsidRPr="006D4C4D" w:rsidDel="00CA47F7" w:rsidRDefault="000B1CBE" w:rsidP="008936A1">
            <w:pPr>
              <w:spacing w:line="240" w:lineRule="auto"/>
              <w:jc w:val="center"/>
              <w:rPr>
                <w:del w:id="1087" w:author="Prathyush Sambaturu" w:date="2019-03-13T07:51:00Z"/>
                <w:moveFrom w:id="1088" w:author="Prathyush Sambaturu" w:date="2019-03-04T14:22:00Z"/>
                <w:rFonts w:ascii="Cambria" w:eastAsia="Times New Roman" w:hAnsi="Cambria" w:cs="Arial"/>
                <w:color w:val="000000"/>
                <w:sz w:val="24"/>
                <w:szCs w:val="24"/>
              </w:rPr>
            </w:pPr>
            <w:moveFrom w:id="1089" w:author="Prathyush Sambaturu" w:date="2019-03-04T14:22:00Z">
              <w:del w:id="1090" w:author="Prathyush Sambaturu" w:date="2019-03-13T07:51:00Z">
                <w:r w:rsidRPr="006D4C4D" w:rsidDel="00CA47F7">
                  <w:rPr>
                    <w:rFonts w:ascii="Cambria" w:eastAsia="Times New Roman" w:hAnsi="Cambria" w:cs="Arial"/>
                    <w:color w:val="000000"/>
                    <w:sz w:val="24"/>
                    <w:szCs w:val="24"/>
                  </w:rPr>
                  <w:delText>2016-12-24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09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D11D404" w14:textId="71BAE368" w:rsidR="000B1CBE" w:rsidRPr="006D4C4D" w:rsidDel="00CA47F7" w:rsidRDefault="000B1CBE" w:rsidP="008936A1">
            <w:pPr>
              <w:spacing w:line="240" w:lineRule="auto"/>
              <w:jc w:val="center"/>
              <w:rPr>
                <w:del w:id="1092" w:author="Prathyush Sambaturu" w:date="2019-03-13T07:51:00Z"/>
                <w:moveFrom w:id="1093" w:author="Prathyush Sambaturu" w:date="2019-03-04T14:22:00Z"/>
                <w:rFonts w:ascii="Cambria" w:eastAsia="Times New Roman" w:hAnsi="Cambria" w:cs="Arial"/>
                <w:sz w:val="24"/>
                <w:szCs w:val="24"/>
              </w:rPr>
            </w:pPr>
            <w:moveFrom w:id="1094" w:author="Prathyush Sambaturu" w:date="2019-03-04T14:22:00Z">
              <w:del w:id="1095"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Change w:id="1096" w:author="Prathyush Sambaturu" w:date="2019-03-13T07:51:00Z">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tcPrChange>
          </w:tcPr>
          <w:p w14:paraId="6FFF83F4" w14:textId="29B30F88" w:rsidR="000B1CBE" w:rsidRPr="002F4A84" w:rsidDel="00CA47F7" w:rsidRDefault="000B1CBE" w:rsidP="008936A1">
            <w:pPr>
              <w:spacing w:line="240" w:lineRule="auto"/>
              <w:jc w:val="center"/>
              <w:rPr>
                <w:del w:id="1097" w:author="Prathyush Sambaturu" w:date="2019-03-13T07:51:00Z"/>
                <w:moveFrom w:id="1098" w:author="Prathyush Sambaturu" w:date="2019-03-04T14:22:00Z"/>
                <w:rFonts w:ascii="Cambria" w:eastAsia="Times New Roman" w:hAnsi="Cambria" w:cs="Arial"/>
                <w:color w:val="000000"/>
                <w:sz w:val="24"/>
                <w:szCs w:val="24"/>
              </w:rPr>
            </w:pPr>
            <w:moveFrom w:id="1099" w:author="Prathyush Sambaturu" w:date="2019-03-04T14:22:00Z">
              <w:del w:id="1100" w:author="Prathyush Sambaturu" w:date="2019-03-13T07:51:00Z">
                <w:r w:rsidRPr="002F4A84" w:rsidDel="00CA47F7">
                  <w:rPr>
                    <w:rFonts w:ascii="Cambria" w:eastAsia="Times New Roman" w:hAnsi="Cambria" w:cs="Arial"/>
                    <w:color w:val="000000"/>
                    <w:sz w:val="24"/>
                    <w:szCs w:val="24"/>
                  </w:rPr>
                  <w:delText>AL, GA and MS</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1"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762B11" w14:textId="5567ACE5" w:rsidR="000B1CBE" w:rsidRPr="002F4A84" w:rsidDel="00CA47F7" w:rsidRDefault="000B1CBE" w:rsidP="008936A1">
            <w:pPr>
              <w:spacing w:line="240" w:lineRule="auto"/>
              <w:jc w:val="center"/>
              <w:rPr>
                <w:del w:id="1102" w:author="Prathyush Sambaturu" w:date="2019-03-13T07:51:00Z"/>
                <w:moveFrom w:id="1103" w:author="Prathyush Sambaturu" w:date="2019-03-04T14:22:00Z"/>
                <w:rFonts w:ascii="Cambria" w:eastAsia="Times New Roman" w:hAnsi="Cambria" w:cs="Arial"/>
                <w:sz w:val="24"/>
                <w:szCs w:val="24"/>
              </w:rPr>
            </w:pPr>
            <w:moveFrom w:id="1104" w:author="Prathyush Sambaturu" w:date="2019-03-04T14:22:00Z">
              <w:del w:id="1105" w:author="Prathyush Sambaturu" w:date="2019-03-13T07:51:00Z">
                <w:r w:rsidRPr="002F4A84" w:rsidDel="00CA47F7">
                  <w:rPr>
                    <w:rFonts w:ascii="Cambria" w:eastAsia="Times New Roman" w:hAnsi="Cambria" w:cs="Arial"/>
                    <w:sz w:val="24"/>
                    <w:szCs w:val="24"/>
                  </w:rPr>
                  <w:delText>3</w:delText>
                </w:r>
              </w:del>
            </w:moveFrom>
          </w:p>
        </w:tc>
      </w:tr>
      <w:tr w:rsidR="000B1CBE" w:rsidRPr="00EE3E06" w:rsidDel="00CA47F7" w14:paraId="07B8A621" w14:textId="5035615D" w:rsidTr="00CA47F7">
        <w:trPr>
          <w:trHeight w:val="315"/>
          <w:del w:id="1106" w:author="Prathyush Sambaturu" w:date="2019-03-13T07:51:00Z"/>
          <w:trPrChange w:id="110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0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05D682" w14:textId="6AEE6D4E" w:rsidR="000B1CBE" w:rsidRPr="006D4C4D" w:rsidDel="00CA47F7" w:rsidRDefault="000B1CBE" w:rsidP="008936A1">
            <w:pPr>
              <w:spacing w:line="240" w:lineRule="auto"/>
              <w:jc w:val="center"/>
              <w:rPr>
                <w:del w:id="1109" w:author="Prathyush Sambaturu" w:date="2019-03-13T07:51:00Z"/>
                <w:moveFrom w:id="1110" w:author="Prathyush Sambaturu" w:date="2019-03-04T14:22:00Z"/>
                <w:rFonts w:ascii="Cambria" w:eastAsia="Times New Roman" w:hAnsi="Cambria" w:cs="Arial"/>
                <w:sz w:val="24"/>
                <w:szCs w:val="24"/>
              </w:rPr>
            </w:pPr>
            <w:moveFrom w:id="1111" w:author="Prathyush Sambaturu" w:date="2019-03-04T14:22:00Z">
              <w:del w:id="1112" w:author="Prathyush Sambaturu" w:date="2019-03-13T07:51:00Z">
                <w:r w:rsidRPr="006D4C4D" w:rsidDel="00CA47F7">
                  <w:rPr>
                    <w:rFonts w:ascii="Cambria" w:eastAsia="Times New Roman" w:hAnsi="Cambria" w:cs="Arial"/>
                    <w:sz w:val="24"/>
                    <w:szCs w:val="24"/>
                  </w:rPr>
                  <w:delText>4</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1030F52" w14:textId="57E4372E" w:rsidR="000B1CBE" w:rsidRPr="006D4C4D" w:rsidDel="00CA47F7" w:rsidRDefault="000B1CBE" w:rsidP="008936A1">
            <w:pPr>
              <w:spacing w:line="240" w:lineRule="auto"/>
              <w:jc w:val="center"/>
              <w:rPr>
                <w:del w:id="1114" w:author="Prathyush Sambaturu" w:date="2019-03-13T07:51:00Z"/>
                <w:moveFrom w:id="1115" w:author="Prathyush Sambaturu" w:date="2019-03-04T14:22:00Z"/>
                <w:rFonts w:ascii="Cambria" w:eastAsia="Times New Roman" w:hAnsi="Cambria" w:cs="Arial"/>
                <w:sz w:val="24"/>
                <w:szCs w:val="24"/>
              </w:rPr>
            </w:pPr>
            <w:moveFrom w:id="1116" w:author="Prathyush Sambaturu" w:date="2019-03-04T14:22:00Z">
              <w:del w:id="1117" w:author="Prathyush Sambaturu" w:date="2019-03-13T07:51:00Z">
                <w:r w:rsidRPr="006D4C4D" w:rsidDel="00CA47F7">
                  <w:rPr>
                    <w:rFonts w:ascii="Cambria" w:eastAsia="Times New Roman" w:hAnsi="Cambria" w:cs="Arial"/>
                    <w:sz w:val="24"/>
                    <w:szCs w:val="24"/>
                  </w:rPr>
                  <w:delText>2017-01-21</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1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D6F8B51" w14:textId="6925C4A3" w:rsidR="000B1CBE" w:rsidRPr="006D4C4D" w:rsidDel="00CA47F7" w:rsidRDefault="000B1CBE" w:rsidP="008936A1">
            <w:pPr>
              <w:spacing w:line="240" w:lineRule="auto"/>
              <w:jc w:val="center"/>
              <w:rPr>
                <w:del w:id="1119" w:author="Prathyush Sambaturu" w:date="2019-03-13T07:51:00Z"/>
                <w:moveFrom w:id="1120" w:author="Prathyush Sambaturu" w:date="2019-03-04T14:22:00Z"/>
                <w:rFonts w:ascii="Cambria" w:eastAsia="Times New Roman" w:hAnsi="Cambria" w:cs="Arial"/>
                <w:sz w:val="24"/>
                <w:szCs w:val="24"/>
              </w:rPr>
            </w:pPr>
            <w:moveFrom w:id="1121" w:author="Prathyush Sambaturu" w:date="2019-03-04T14:22:00Z">
              <w:del w:id="112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4063B1" w14:textId="68F594C1" w:rsidR="000B1CBE" w:rsidRPr="002F4A84" w:rsidDel="00CA47F7" w:rsidRDefault="000B1CBE" w:rsidP="008936A1">
            <w:pPr>
              <w:spacing w:line="240" w:lineRule="auto"/>
              <w:jc w:val="center"/>
              <w:rPr>
                <w:del w:id="1124" w:author="Prathyush Sambaturu" w:date="2019-03-13T07:51:00Z"/>
                <w:moveFrom w:id="1125" w:author="Prathyush Sambaturu" w:date="2019-03-04T14:22:00Z"/>
                <w:rFonts w:ascii="Cambria" w:eastAsia="Times New Roman" w:hAnsi="Cambria" w:cs="Arial"/>
                <w:sz w:val="24"/>
                <w:szCs w:val="24"/>
              </w:rPr>
            </w:pPr>
            <w:moveFrom w:id="1126" w:author="Prathyush Sambaturu" w:date="2019-03-04T14:22:00Z">
              <w:del w:id="1127" w:author="Prathyush Sambaturu" w:date="2019-03-13T07:51:00Z">
                <w:r w:rsidRPr="002F4A84" w:rsidDel="00CA47F7">
                  <w:rPr>
                    <w:rFonts w:ascii="Cambria" w:eastAsia="Times New Roman" w:hAnsi="Cambria" w:cs="Arial"/>
                    <w:sz w:val="24"/>
                    <w:szCs w:val="24"/>
                  </w:rPr>
                  <w:delText>KS, NY, WA, and states with high activity two weeks back, excluding OR and UT</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2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03D38CB" w14:textId="30588D66" w:rsidR="000B1CBE" w:rsidRPr="002F4A84" w:rsidDel="00CA47F7" w:rsidRDefault="000B1CBE" w:rsidP="008936A1">
            <w:pPr>
              <w:spacing w:line="240" w:lineRule="auto"/>
              <w:jc w:val="center"/>
              <w:rPr>
                <w:del w:id="1129" w:author="Prathyush Sambaturu" w:date="2019-03-13T07:51:00Z"/>
                <w:moveFrom w:id="1130" w:author="Prathyush Sambaturu" w:date="2019-03-04T14:22:00Z"/>
                <w:rFonts w:ascii="Cambria" w:eastAsia="Times New Roman" w:hAnsi="Cambria" w:cs="Arial"/>
                <w:sz w:val="24"/>
                <w:szCs w:val="24"/>
              </w:rPr>
            </w:pPr>
            <w:moveFrom w:id="1131" w:author="Prathyush Sambaturu" w:date="2019-03-04T14:22:00Z">
              <w:del w:id="1132"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230FDD81" w14:textId="2E96E85A" w:rsidTr="00CA47F7">
        <w:trPr>
          <w:trHeight w:val="315"/>
          <w:del w:id="1133" w:author="Prathyush Sambaturu" w:date="2019-03-13T07:51:00Z"/>
          <w:trPrChange w:id="113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3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1CA066C" w14:textId="2AE5086D" w:rsidR="000B1CBE" w:rsidRPr="006D4C4D" w:rsidDel="00CA47F7" w:rsidRDefault="000B1CBE" w:rsidP="008936A1">
            <w:pPr>
              <w:spacing w:line="240" w:lineRule="auto"/>
              <w:jc w:val="center"/>
              <w:rPr>
                <w:del w:id="1136" w:author="Prathyush Sambaturu" w:date="2019-03-13T07:51:00Z"/>
                <w:moveFrom w:id="113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3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4E652D2F" w14:textId="2F80F6B2" w:rsidR="000B1CBE" w:rsidRPr="006D4C4D" w:rsidDel="00CA47F7" w:rsidRDefault="000B1CBE" w:rsidP="008936A1">
            <w:pPr>
              <w:spacing w:line="240" w:lineRule="auto"/>
              <w:rPr>
                <w:del w:id="1139" w:author="Prathyush Sambaturu" w:date="2019-03-13T07:51:00Z"/>
                <w:moveFrom w:id="114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A8336A6" w14:textId="0184CDE1" w:rsidR="000B1CBE" w:rsidRPr="006D4C4D" w:rsidDel="00CA47F7" w:rsidRDefault="000B1CBE" w:rsidP="008936A1">
            <w:pPr>
              <w:spacing w:line="240" w:lineRule="auto"/>
              <w:jc w:val="center"/>
              <w:rPr>
                <w:del w:id="1142" w:author="Prathyush Sambaturu" w:date="2019-03-13T07:51:00Z"/>
                <w:moveFrom w:id="1143" w:author="Prathyush Sambaturu" w:date="2019-03-04T14:22:00Z"/>
                <w:rFonts w:ascii="Cambria" w:eastAsia="Times New Roman" w:hAnsi="Cambria" w:cs="Arial"/>
                <w:sz w:val="24"/>
                <w:szCs w:val="24"/>
              </w:rPr>
            </w:pPr>
            <w:moveFrom w:id="1144" w:author="Prathyush Sambaturu" w:date="2019-03-04T14:22:00Z">
              <w:del w:id="1145" w:author="Prathyush Sambaturu" w:date="2019-03-13T07:51:00Z">
                <w:r w:rsidRPr="006D4C4D" w:rsidDel="00CA47F7">
                  <w:rPr>
                    <w:rFonts w:ascii="Cambria" w:eastAsia="Times New Roman" w:hAnsi="Cambria" w:cs="Arial"/>
                    <w:sz w:val="24"/>
                    <w:szCs w:val="24"/>
                  </w:rPr>
                  <w:delText>0.1</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4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6D4383A" w14:textId="5EDAE197" w:rsidR="000B1CBE" w:rsidRPr="002F4A84" w:rsidDel="00CA47F7" w:rsidRDefault="000B1CBE" w:rsidP="008936A1">
            <w:pPr>
              <w:spacing w:line="240" w:lineRule="auto"/>
              <w:jc w:val="center"/>
              <w:rPr>
                <w:del w:id="1147" w:author="Prathyush Sambaturu" w:date="2019-03-13T07:51:00Z"/>
                <w:moveFrom w:id="1148" w:author="Prathyush Sambaturu" w:date="2019-03-04T14:22:00Z"/>
                <w:rFonts w:ascii="Cambria" w:eastAsia="Times New Roman" w:hAnsi="Cambria" w:cs="Arial"/>
                <w:sz w:val="24"/>
                <w:szCs w:val="24"/>
              </w:rPr>
            </w:pPr>
            <w:moveFrom w:id="1149" w:author="Prathyush Sambaturu" w:date="2019-03-04T14:22:00Z">
              <w:del w:id="1150" w:author="Prathyush Sambaturu" w:date="2019-03-13T07:51:00Z">
                <w:r w:rsidRPr="006D4C4D" w:rsidDel="00CA47F7">
                  <w:rPr>
                    <w:rFonts w:ascii="Cambria" w:eastAsia="Times New Roman" w:hAnsi="Cambria" w:cs="Arial"/>
                    <w:sz w:val="24"/>
                    <w:szCs w:val="24"/>
                  </w:rPr>
                  <w:delText>KS, WA, and states with high activity two weeks ago,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5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067DCC36" w14:textId="0E0D482F" w:rsidR="000B1CBE" w:rsidRPr="002F4A84" w:rsidDel="00CA47F7" w:rsidRDefault="000B1CBE" w:rsidP="008936A1">
            <w:pPr>
              <w:spacing w:line="240" w:lineRule="auto"/>
              <w:rPr>
                <w:del w:id="1152" w:author="Prathyush Sambaturu" w:date="2019-03-13T07:51:00Z"/>
                <w:moveFrom w:id="1153" w:author="Prathyush Sambaturu" w:date="2019-03-04T14:22:00Z"/>
                <w:rFonts w:ascii="Cambria" w:eastAsia="Times New Roman" w:hAnsi="Cambria" w:cs="Arial"/>
                <w:sz w:val="24"/>
                <w:szCs w:val="24"/>
              </w:rPr>
            </w:pPr>
          </w:p>
        </w:tc>
      </w:tr>
      <w:tr w:rsidR="000B1CBE" w:rsidRPr="00EE3E06" w:rsidDel="00CA47F7" w14:paraId="293C05D2" w14:textId="72A7D9D0" w:rsidTr="00CA47F7">
        <w:trPr>
          <w:trHeight w:val="315"/>
          <w:del w:id="1154" w:author="Prathyush Sambaturu" w:date="2019-03-13T07:51:00Z"/>
          <w:trPrChange w:id="115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5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2B165F2" w14:textId="6E5C7DCA" w:rsidR="000B1CBE" w:rsidRPr="006D4C4D" w:rsidDel="00CA47F7" w:rsidRDefault="000B1CBE" w:rsidP="008936A1">
            <w:pPr>
              <w:spacing w:line="240" w:lineRule="auto"/>
              <w:jc w:val="center"/>
              <w:rPr>
                <w:del w:id="1157" w:author="Prathyush Sambaturu" w:date="2019-03-13T07:51:00Z"/>
                <w:moveFrom w:id="1158"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59"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5AA0C4B6" w14:textId="6D5297F4" w:rsidR="000B1CBE" w:rsidRPr="006D4C4D" w:rsidDel="00CA47F7" w:rsidRDefault="000B1CBE" w:rsidP="008936A1">
            <w:pPr>
              <w:spacing w:line="240" w:lineRule="auto"/>
              <w:rPr>
                <w:del w:id="1160" w:author="Prathyush Sambaturu" w:date="2019-03-13T07:51:00Z"/>
                <w:moveFrom w:id="1161"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2"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A7651D" w14:textId="149C694C" w:rsidR="000B1CBE" w:rsidRPr="006D4C4D" w:rsidDel="00CA47F7" w:rsidRDefault="000B1CBE" w:rsidP="008936A1">
            <w:pPr>
              <w:spacing w:line="240" w:lineRule="auto"/>
              <w:jc w:val="center"/>
              <w:rPr>
                <w:del w:id="1163" w:author="Prathyush Sambaturu" w:date="2019-03-13T07:51:00Z"/>
                <w:moveFrom w:id="1164" w:author="Prathyush Sambaturu" w:date="2019-03-04T14:22:00Z"/>
                <w:rFonts w:ascii="Cambria" w:eastAsia="Times New Roman" w:hAnsi="Cambria" w:cs="Arial"/>
                <w:sz w:val="24"/>
                <w:szCs w:val="24"/>
              </w:rPr>
            </w:pPr>
            <w:moveFrom w:id="1165" w:author="Prathyush Sambaturu" w:date="2019-03-04T14:22:00Z">
              <w:del w:id="1166" w:author="Prathyush Sambaturu" w:date="2019-03-13T07:51:00Z">
                <w:r w:rsidRPr="006D4C4D" w:rsidDel="00CA47F7">
                  <w:rPr>
                    <w:rFonts w:ascii="Cambria" w:eastAsia="Times New Roman" w:hAnsi="Cambria" w:cs="Arial"/>
                    <w:sz w:val="24"/>
                    <w:szCs w:val="24"/>
                  </w:rPr>
                  <w:delText>0.2</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67"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4DEF210" w14:textId="4F80539D" w:rsidR="000B1CBE" w:rsidRPr="006D4C4D" w:rsidDel="00CA47F7" w:rsidRDefault="000B1CBE" w:rsidP="008936A1">
            <w:pPr>
              <w:spacing w:line="240" w:lineRule="auto"/>
              <w:jc w:val="center"/>
              <w:rPr>
                <w:del w:id="1168" w:author="Prathyush Sambaturu" w:date="2019-03-13T07:51:00Z"/>
                <w:moveFrom w:id="1169" w:author="Prathyush Sambaturu" w:date="2019-03-04T14:22:00Z"/>
                <w:rFonts w:ascii="Cambria" w:eastAsia="Times New Roman" w:hAnsi="Cambria" w:cs="Arial"/>
                <w:sz w:val="24"/>
                <w:szCs w:val="24"/>
              </w:rPr>
            </w:pPr>
            <w:moveFrom w:id="1170" w:author="Prathyush Sambaturu" w:date="2019-03-04T14:22:00Z">
              <w:del w:id="1171" w:author="Prathyush Sambaturu" w:date="2019-03-13T07:51:00Z">
                <w:r w:rsidRPr="006D4C4D" w:rsidDel="00CA47F7">
                  <w:rPr>
                    <w:rFonts w:ascii="Cambria" w:eastAsia="Times New Roman" w:hAnsi="Cambria" w:cs="Arial"/>
                    <w:sz w:val="24"/>
                    <w:szCs w:val="24"/>
                  </w:rPr>
                  <w:delText>NY and 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72"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77F91232" w14:textId="0914810F" w:rsidR="000B1CBE" w:rsidRPr="002F4A84" w:rsidDel="00CA47F7" w:rsidRDefault="000B1CBE" w:rsidP="008936A1">
            <w:pPr>
              <w:spacing w:line="240" w:lineRule="auto"/>
              <w:rPr>
                <w:del w:id="1173" w:author="Prathyush Sambaturu" w:date="2019-03-13T07:51:00Z"/>
                <w:moveFrom w:id="1174" w:author="Prathyush Sambaturu" w:date="2019-03-04T14:22:00Z"/>
                <w:rFonts w:ascii="Cambria" w:eastAsia="Times New Roman" w:hAnsi="Cambria" w:cs="Arial"/>
                <w:sz w:val="24"/>
                <w:szCs w:val="24"/>
              </w:rPr>
            </w:pPr>
          </w:p>
        </w:tc>
      </w:tr>
      <w:tr w:rsidR="000B1CBE" w:rsidRPr="00EE3E06" w:rsidDel="00CA47F7" w14:paraId="183D60F9" w14:textId="1D3CA985" w:rsidTr="00CA47F7">
        <w:trPr>
          <w:trHeight w:val="315"/>
          <w:del w:id="1175" w:author="Prathyush Sambaturu" w:date="2019-03-13T07:51:00Z"/>
          <w:trPrChange w:id="117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7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EB8144A" w14:textId="2C5BF7B3" w:rsidR="000B1CBE" w:rsidRPr="006D4C4D" w:rsidDel="00CA47F7" w:rsidRDefault="000B1CBE" w:rsidP="008936A1">
            <w:pPr>
              <w:spacing w:line="240" w:lineRule="auto"/>
              <w:jc w:val="center"/>
              <w:rPr>
                <w:del w:id="1178" w:author="Prathyush Sambaturu" w:date="2019-03-13T07:51:00Z"/>
                <w:moveFrom w:id="1179"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180"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76EF5443" w14:textId="5F3A60AC" w:rsidR="000B1CBE" w:rsidRPr="006D4C4D" w:rsidDel="00CA47F7" w:rsidRDefault="000B1CBE" w:rsidP="008936A1">
            <w:pPr>
              <w:spacing w:line="240" w:lineRule="auto"/>
              <w:rPr>
                <w:del w:id="1181" w:author="Prathyush Sambaturu" w:date="2019-03-13T07:51:00Z"/>
                <w:moveFrom w:id="1182"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80986E" w14:textId="5D9B8DBC" w:rsidR="000B1CBE" w:rsidRPr="006D4C4D" w:rsidDel="00CA47F7" w:rsidRDefault="000B1CBE" w:rsidP="008936A1">
            <w:pPr>
              <w:spacing w:line="240" w:lineRule="auto"/>
              <w:jc w:val="center"/>
              <w:rPr>
                <w:del w:id="1184" w:author="Prathyush Sambaturu" w:date="2019-03-13T07:51:00Z"/>
                <w:moveFrom w:id="1185" w:author="Prathyush Sambaturu" w:date="2019-03-04T14:22:00Z"/>
                <w:rFonts w:ascii="Cambria" w:eastAsia="Times New Roman" w:hAnsi="Cambria" w:cs="Arial"/>
                <w:sz w:val="24"/>
                <w:szCs w:val="24"/>
              </w:rPr>
            </w:pPr>
            <w:moveFrom w:id="1186" w:author="Prathyush Sambaturu" w:date="2019-03-04T14:22:00Z">
              <w:del w:id="1187"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8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E64AB2D" w14:textId="33994AAD" w:rsidR="000B1CBE" w:rsidRPr="006D4C4D" w:rsidDel="00CA47F7" w:rsidRDefault="000B1CBE" w:rsidP="008936A1">
            <w:pPr>
              <w:spacing w:line="240" w:lineRule="auto"/>
              <w:jc w:val="center"/>
              <w:rPr>
                <w:del w:id="1189" w:author="Prathyush Sambaturu" w:date="2019-03-13T07:51:00Z"/>
                <w:moveFrom w:id="1190" w:author="Prathyush Sambaturu" w:date="2019-03-04T14:22:00Z"/>
                <w:rFonts w:ascii="Cambria" w:eastAsia="Times New Roman" w:hAnsi="Cambria" w:cs="Arial"/>
                <w:sz w:val="24"/>
                <w:szCs w:val="24"/>
              </w:rPr>
            </w:pPr>
            <w:moveFrom w:id="1191" w:author="Prathyush Sambaturu" w:date="2019-03-04T14:22:00Z">
              <w:del w:id="1192" w:author="Prathyush Sambaturu" w:date="2019-03-13T07:51:00Z">
                <w:r w:rsidRPr="006D4C4D" w:rsidDel="00CA47F7">
                  <w:rPr>
                    <w:rFonts w:ascii="Cambria" w:eastAsia="Times New Roman" w:hAnsi="Cambria" w:cs="Arial"/>
                    <w:sz w:val="24"/>
                    <w:szCs w:val="24"/>
                  </w:rPr>
                  <w:delText>States with high activity two weeks back excluding OR and UT</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193"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17079074" w14:textId="1AD29F79" w:rsidR="000B1CBE" w:rsidRPr="002F4A84" w:rsidDel="00CA47F7" w:rsidRDefault="000B1CBE" w:rsidP="008936A1">
            <w:pPr>
              <w:spacing w:line="240" w:lineRule="auto"/>
              <w:rPr>
                <w:del w:id="1194" w:author="Prathyush Sambaturu" w:date="2019-03-13T07:51:00Z"/>
                <w:moveFrom w:id="1195" w:author="Prathyush Sambaturu" w:date="2019-03-04T14:22:00Z"/>
                <w:rFonts w:ascii="Cambria" w:eastAsia="Times New Roman" w:hAnsi="Cambria" w:cs="Arial"/>
                <w:sz w:val="24"/>
                <w:szCs w:val="24"/>
              </w:rPr>
            </w:pPr>
          </w:p>
        </w:tc>
      </w:tr>
      <w:tr w:rsidR="000B1CBE" w:rsidRPr="00EE3E06" w:rsidDel="00CA47F7" w14:paraId="5071CB19" w14:textId="06BE3E75" w:rsidTr="00CA47F7">
        <w:trPr>
          <w:trHeight w:val="315"/>
          <w:del w:id="1196" w:author="Prathyush Sambaturu" w:date="2019-03-13T07:51:00Z"/>
          <w:trPrChange w:id="1197"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198"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5BDF818" w14:textId="3B400E83" w:rsidR="000B1CBE" w:rsidRPr="006D4C4D" w:rsidDel="00CA47F7" w:rsidRDefault="000B1CBE" w:rsidP="008936A1">
            <w:pPr>
              <w:spacing w:line="240" w:lineRule="auto"/>
              <w:jc w:val="center"/>
              <w:rPr>
                <w:del w:id="1199" w:author="Prathyush Sambaturu" w:date="2019-03-13T07:51:00Z"/>
                <w:moveFrom w:id="1200" w:author="Prathyush Sambaturu" w:date="2019-03-04T14:22:00Z"/>
                <w:rFonts w:ascii="Cambria" w:eastAsia="Times New Roman" w:hAnsi="Cambria" w:cs="Arial"/>
                <w:sz w:val="24"/>
                <w:szCs w:val="24"/>
              </w:rPr>
            </w:pPr>
            <w:moveFrom w:id="1201" w:author="Prathyush Sambaturu" w:date="2019-03-04T14:22:00Z">
              <w:del w:id="1202" w:author="Prathyush Sambaturu" w:date="2019-03-13T07:51:00Z">
                <w:r w:rsidRPr="006D4C4D" w:rsidDel="00CA47F7">
                  <w:rPr>
                    <w:rFonts w:ascii="Cambria" w:eastAsia="Times New Roman" w:hAnsi="Cambria" w:cs="Arial"/>
                    <w:sz w:val="24"/>
                    <w:szCs w:val="24"/>
                  </w:rPr>
                  <w:delText>5</w:delText>
                </w:r>
              </w:del>
            </w:moveFrom>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3" w:author="Prathyush Sambaturu" w:date="2019-03-13T07:51:00Z">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3E356B5" w14:textId="23797E19" w:rsidR="000B1CBE" w:rsidRPr="006D4C4D" w:rsidDel="00CA47F7" w:rsidRDefault="000B1CBE" w:rsidP="008936A1">
            <w:pPr>
              <w:spacing w:line="240" w:lineRule="auto"/>
              <w:jc w:val="center"/>
              <w:rPr>
                <w:del w:id="1204" w:author="Prathyush Sambaturu" w:date="2019-03-13T07:51:00Z"/>
                <w:moveFrom w:id="1205" w:author="Prathyush Sambaturu" w:date="2019-03-04T14:22:00Z"/>
                <w:rFonts w:ascii="Cambria" w:eastAsia="Times New Roman" w:hAnsi="Cambria" w:cs="Arial"/>
                <w:sz w:val="24"/>
                <w:szCs w:val="24"/>
              </w:rPr>
            </w:pPr>
            <w:moveFrom w:id="1206" w:author="Prathyush Sambaturu" w:date="2019-03-04T14:22:00Z">
              <w:del w:id="1207" w:author="Prathyush Sambaturu" w:date="2019-03-13T07:51:00Z">
                <w:r w:rsidRPr="006D4C4D" w:rsidDel="00CA47F7">
                  <w:rPr>
                    <w:rFonts w:ascii="Cambria" w:eastAsia="Times New Roman" w:hAnsi="Cambria" w:cs="Arial"/>
                    <w:sz w:val="24"/>
                    <w:szCs w:val="24"/>
                  </w:rPr>
                  <w:delText>2017-02-18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08"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3823B1E" w14:textId="06E75C01" w:rsidR="000B1CBE" w:rsidRPr="006D4C4D" w:rsidDel="00CA47F7" w:rsidRDefault="000B1CBE" w:rsidP="008936A1">
            <w:pPr>
              <w:spacing w:line="240" w:lineRule="auto"/>
              <w:jc w:val="center"/>
              <w:rPr>
                <w:del w:id="1209" w:author="Prathyush Sambaturu" w:date="2019-03-13T07:51:00Z"/>
                <w:moveFrom w:id="1210" w:author="Prathyush Sambaturu" w:date="2019-03-04T14:22:00Z"/>
                <w:rFonts w:ascii="Cambria" w:eastAsia="Times New Roman" w:hAnsi="Cambria" w:cs="Arial"/>
                <w:sz w:val="24"/>
                <w:szCs w:val="24"/>
              </w:rPr>
            </w:pPr>
            <w:moveFrom w:id="1211" w:author="Prathyush Sambaturu" w:date="2019-03-04T14:22:00Z">
              <w:del w:id="1212"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3"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622ADD0" w14:textId="74C13A72" w:rsidR="000B1CBE" w:rsidRPr="002F4A84" w:rsidDel="00CA47F7" w:rsidRDefault="000B1CBE" w:rsidP="008936A1">
            <w:pPr>
              <w:spacing w:line="240" w:lineRule="auto"/>
              <w:jc w:val="center"/>
              <w:rPr>
                <w:del w:id="1214" w:author="Prathyush Sambaturu" w:date="2019-03-13T07:51:00Z"/>
                <w:moveFrom w:id="1215" w:author="Prathyush Sambaturu" w:date="2019-03-04T14:22:00Z"/>
                <w:rFonts w:ascii="Cambria" w:eastAsia="Times New Roman" w:hAnsi="Cambria" w:cs="Arial"/>
                <w:sz w:val="24"/>
                <w:szCs w:val="24"/>
              </w:rPr>
            </w:pPr>
            <w:moveFrom w:id="1216" w:author="Prathyush Sambaturu" w:date="2019-03-04T14:22:00Z">
              <w:del w:id="1217" w:author="Prathyush Sambaturu" w:date="2019-03-13T07:51:00Z">
                <w:r w:rsidRPr="002F4A84" w:rsidDel="00CA47F7">
                  <w:rPr>
                    <w:rFonts w:ascii="Cambria" w:eastAsia="Times New Roman" w:hAnsi="Cambria" w:cs="Arial"/>
                    <w:sz w:val="24"/>
                    <w:szCs w:val="24"/>
                  </w:rPr>
                  <w:delText>AK, IL, MD, MN, states with high activity a week ago, states with low activity two weeks ago, and states with minimal activity three weeks ago, excluding WY</w:delText>
                </w:r>
              </w:del>
            </w:moveFrom>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18" w:author="Prathyush Sambaturu" w:date="2019-03-13T07:51:00Z">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2DC15" w14:textId="33EC2E70" w:rsidR="000B1CBE" w:rsidRPr="002F4A84" w:rsidDel="00CA47F7" w:rsidRDefault="000B1CBE" w:rsidP="008936A1">
            <w:pPr>
              <w:spacing w:line="240" w:lineRule="auto"/>
              <w:jc w:val="center"/>
              <w:rPr>
                <w:del w:id="1219" w:author="Prathyush Sambaturu" w:date="2019-03-13T07:51:00Z"/>
                <w:moveFrom w:id="1220" w:author="Prathyush Sambaturu" w:date="2019-03-04T14:22:00Z"/>
                <w:rFonts w:ascii="Cambria" w:eastAsia="Times New Roman" w:hAnsi="Cambria" w:cs="Arial"/>
                <w:sz w:val="24"/>
                <w:szCs w:val="24"/>
              </w:rPr>
            </w:pPr>
            <w:moveFrom w:id="1221" w:author="Prathyush Sambaturu" w:date="2019-03-04T14:22:00Z">
              <w:del w:id="1222" w:author="Prathyush Sambaturu" w:date="2019-03-13T07:51:00Z">
                <w:r w:rsidRPr="002F4A84" w:rsidDel="00CA47F7">
                  <w:rPr>
                    <w:rFonts w:ascii="Cambria" w:eastAsia="Times New Roman" w:hAnsi="Cambria" w:cs="Arial"/>
                    <w:sz w:val="24"/>
                    <w:szCs w:val="24"/>
                  </w:rPr>
                  <w:delText>27</w:delText>
                </w:r>
              </w:del>
            </w:moveFrom>
          </w:p>
        </w:tc>
      </w:tr>
      <w:tr w:rsidR="000B1CBE" w:rsidRPr="00EE3E06" w:rsidDel="00CA47F7" w14:paraId="5898443D" w14:textId="3E48078D" w:rsidTr="00CA47F7">
        <w:trPr>
          <w:trHeight w:val="315"/>
          <w:del w:id="1223" w:author="Prathyush Sambaturu" w:date="2019-03-13T07:51:00Z"/>
          <w:trPrChange w:id="1224"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25"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8896423" w14:textId="4B6EB1B8" w:rsidR="000B1CBE" w:rsidRPr="006D4C4D" w:rsidDel="00CA47F7" w:rsidRDefault="000B1CBE" w:rsidP="008936A1">
            <w:pPr>
              <w:spacing w:line="240" w:lineRule="auto"/>
              <w:jc w:val="center"/>
              <w:rPr>
                <w:del w:id="1226" w:author="Prathyush Sambaturu" w:date="2019-03-13T07:51:00Z"/>
                <w:moveFrom w:id="1227" w:author="Prathyush Sambaturu" w:date="2019-03-04T14:22:00Z"/>
                <w:rFonts w:ascii="Cambria" w:eastAsia="Times New Roman" w:hAnsi="Cambria" w:cs="Arial"/>
                <w:sz w:val="24"/>
                <w:szCs w:val="24"/>
              </w:rPr>
            </w:pPr>
          </w:p>
        </w:tc>
        <w:tc>
          <w:tcPr>
            <w:tcW w:w="1440" w:type="dxa"/>
            <w:vMerge/>
            <w:tcBorders>
              <w:top w:val="single" w:sz="6" w:space="0" w:color="CCCCCC"/>
              <w:left w:val="single" w:sz="6" w:space="0" w:color="CCCCCC"/>
              <w:bottom w:val="single" w:sz="6" w:space="0" w:color="CCCCCC"/>
              <w:right w:val="single" w:sz="6" w:space="0" w:color="CCCCCC"/>
            </w:tcBorders>
            <w:vAlign w:val="center"/>
            <w:tcPrChange w:id="1228" w:author="Prathyush Sambaturu" w:date="2019-03-13T07:51:00Z">
              <w:tcPr>
                <w:tcW w:w="1440" w:type="dxa"/>
                <w:vMerge/>
                <w:tcBorders>
                  <w:top w:val="single" w:sz="6" w:space="0" w:color="CCCCCC"/>
                  <w:left w:val="single" w:sz="6" w:space="0" w:color="CCCCCC"/>
                  <w:bottom w:val="single" w:sz="6" w:space="0" w:color="CCCCCC"/>
                  <w:right w:val="single" w:sz="6" w:space="0" w:color="CCCCCC"/>
                </w:tcBorders>
                <w:vAlign w:val="center"/>
              </w:tcPr>
            </w:tcPrChange>
          </w:tcPr>
          <w:p w14:paraId="09D35554" w14:textId="70A4C7EB" w:rsidR="000B1CBE" w:rsidRPr="006D4C4D" w:rsidDel="00CA47F7" w:rsidRDefault="000B1CBE" w:rsidP="008936A1">
            <w:pPr>
              <w:spacing w:line="240" w:lineRule="auto"/>
              <w:rPr>
                <w:del w:id="1229" w:author="Prathyush Sambaturu" w:date="2019-03-13T07:51:00Z"/>
                <w:moveFrom w:id="1230" w:author="Prathyush Sambaturu" w:date="2019-03-04T14:22:00Z"/>
                <w:rFonts w:ascii="Cambria" w:eastAsia="Times New Roman" w:hAnsi="Cambria" w:cs="Arial"/>
                <w:sz w:val="24"/>
                <w:szCs w:val="24"/>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1"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B7D3D5A" w14:textId="7C9667AC" w:rsidR="000B1CBE" w:rsidRPr="006D4C4D" w:rsidDel="00CA47F7" w:rsidRDefault="000B1CBE" w:rsidP="008936A1">
            <w:pPr>
              <w:spacing w:line="240" w:lineRule="auto"/>
              <w:jc w:val="center"/>
              <w:rPr>
                <w:del w:id="1232" w:author="Prathyush Sambaturu" w:date="2019-03-13T07:51:00Z"/>
                <w:moveFrom w:id="1233" w:author="Prathyush Sambaturu" w:date="2019-03-04T14:22:00Z"/>
                <w:rFonts w:ascii="Cambria" w:eastAsia="Times New Roman" w:hAnsi="Cambria" w:cs="Arial"/>
                <w:sz w:val="24"/>
                <w:szCs w:val="24"/>
              </w:rPr>
            </w:pPr>
            <w:moveFrom w:id="1234" w:author="Prathyush Sambaturu" w:date="2019-03-04T14:22:00Z">
              <w:del w:id="1235" w:author="Prathyush Sambaturu" w:date="2019-03-13T07:51:00Z">
                <w:r w:rsidRPr="006D4C4D" w:rsidDel="00CA47F7">
                  <w:rPr>
                    <w:rFonts w:ascii="Cambria" w:eastAsia="Times New Roman" w:hAnsi="Cambria" w:cs="Arial"/>
                    <w:sz w:val="24"/>
                    <w:szCs w:val="24"/>
                  </w:rPr>
                  <w:delText>0.3</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36"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EA76442" w14:textId="31142181" w:rsidR="000B1CBE" w:rsidRPr="006D4C4D" w:rsidDel="00CA47F7" w:rsidRDefault="000B1CBE" w:rsidP="008936A1">
            <w:pPr>
              <w:spacing w:line="240" w:lineRule="auto"/>
              <w:jc w:val="center"/>
              <w:rPr>
                <w:del w:id="1237" w:author="Prathyush Sambaturu" w:date="2019-03-13T07:51:00Z"/>
                <w:moveFrom w:id="1238" w:author="Prathyush Sambaturu" w:date="2019-03-04T14:22:00Z"/>
                <w:rFonts w:ascii="Cambria" w:eastAsia="Times New Roman" w:hAnsi="Cambria" w:cs="Arial"/>
                <w:sz w:val="24"/>
                <w:szCs w:val="24"/>
              </w:rPr>
            </w:pPr>
            <w:moveFrom w:id="1239" w:author="Prathyush Sambaturu" w:date="2019-03-04T14:22:00Z">
              <w:del w:id="1240" w:author="Prathyush Sambaturu" w:date="2019-03-13T07:51:00Z">
                <w:r w:rsidRPr="006D4C4D" w:rsidDel="00CA47F7">
                  <w:rPr>
                    <w:rFonts w:ascii="Cambria" w:eastAsia="Times New Roman" w:hAnsi="Cambria" w:cs="Arial"/>
                    <w:sz w:val="24"/>
                    <w:szCs w:val="24"/>
                  </w:rPr>
                  <w:delText>States with high activity a week ago, excluding WY</w:delText>
                </w:r>
              </w:del>
            </w:moveFrom>
          </w:p>
        </w:tc>
        <w:tc>
          <w:tcPr>
            <w:tcW w:w="1080" w:type="dxa"/>
            <w:vMerge/>
            <w:tcBorders>
              <w:top w:val="single" w:sz="6" w:space="0" w:color="CCCCCC"/>
              <w:left w:val="single" w:sz="6" w:space="0" w:color="CCCCCC"/>
              <w:bottom w:val="single" w:sz="6" w:space="0" w:color="CCCCCC"/>
              <w:right w:val="single" w:sz="6" w:space="0" w:color="CCCCCC"/>
            </w:tcBorders>
            <w:vAlign w:val="center"/>
            <w:tcPrChange w:id="1241" w:author="Prathyush Sambaturu" w:date="2019-03-13T07:51:00Z">
              <w:tcPr>
                <w:tcW w:w="1080" w:type="dxa"/>
                <w:vMerge/>
                <w:tcBorders>
                  <w:top w:val="single" w:sz="6" w:space="0" w:color="CCCCCC"/>
                  <w:left w:val="single" w:sz="6" w:space="0" w:color="CCCCCC"/>
                  <w:bottom w:val="single" w:sz="6" w:space="0" w:color="CCCCCC"/>
                  <w:right w:val="single" w:sz="6" w:space="0" w:color="CCCCCC"/>
                </w:tcBorders>
                <w:vAlign w:val="center"/>
              </w:tcPr>
            </w:tcPrChange>
          </w:tcPr>
          <w:p w14:paraId="56BE2B84" w14:textId="6C561A9E" w:rsidR="000B1CBE" w:rsidRPr="002F4A84" w:rsidDel="00CA47F7" w:rsidRDefault="000B1CBE" w:rsidP="008936A1">
            <w:pPr>
              <w:spacing w:line="240" w:lineRule="auto"/>
              <w:rPr>
                <w:del w:id="1242" w:author="Prathyush Sambaturu" w:date="2019-03-13T07:51:00Z"/>
                <w:moveFrom w:id="1243" w:author="Prathyush Sambaturu" w:date="2019-03-04T14:22:00Z"/>
                <w:rFonts w:ascii="Cambria" w:eastAsia="Times New Roman" w:hAnsi="Cambria" w:cs="Arial"/>
                <w:sz w:val="24"/>
                <w:szCs w:val="24"/>
              </w:rPr>
            </w:pPr>
          </w:p>
        </w:tc>
      </w:tr>
      <w:tr w:rsidR="000B1CBE" w:rsidRPr="00EE3E06" w:rsidDel="00CA47F7" w14:paraId="6F14A71A" w14:textId="3FED72EC" w:rsidTr="00CA47F7">
        <w:trPr>
          <w:trHeight w:val="315"/>
          <w:del w:id="1244" w:author="Prathyush Sambaturu" w:date="2019-03-13T07:51:00Z"/>
          <w:trPrChange w:id="1245"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46"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47EB778" w14:textId="6C567247" w:rsidR="000B1CBE" w:rsidRPr="006D4C4D" w:rsidDel="00CA47F7" w:rsidRDefault="000B1CBE" w:rsidP="008936A1">
            <w:pPr>
              <w:spacing w:line="240" w:lineRule="auto"/>
              <w:jc w:val="center"/>
              <w:rPr>
                <w:del w:id="1247" w:author="Prathyush Sambaturu" w:date="2019-03-13T07:51:00Z"/>
                <w:moveFrom w:id="1248" w:author="Prathyush Sambaturu" w:date="2019-03-04T14:22:00Z"/>
                <w:rFonts w:ascii="Cambria" w:eastAsia="Times New Roman" w:hAnsi="Cambria" w:cs="Arial"/>
                <w:sz w:val="24"/>
                <w:szCs w:val="24"/>
              </w:rPr>
            </w:pPr>
            <w:moveFrom w:id="1249" w:author="Prathyush Sambaturu" w:date="2019-03-04T14:22:00Z">
              <w:del w:id="1250" w:author="Prathyush Sambaturu" w:date="2019-03-13T07:51:00Z">
                <w:r w:rsidRPr="006D4C4D" w:rsidDel="00CA47F7">
                  <w:rPr>
                    <w:rFonts w:ascii="Cambria" w:eastAsia="Times New Roman" w:hAnsi="Cambria" w:cs="Arial"/>
                    <w:sz w:val="24"/>
                    <w:szCs w:val="24"/>
                  </w:rPr>
                  <w:delText>6</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1"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C51523B" w14:textId="4B6B07A0" w:rsidR="000B1CBE" w:rsidRPr="006D4C4D" w:rsidDel="00CA47F7" w:rsidRDefault="000B1CBE" w:rsidP="008936A1">
            <w:pPr>
              <w:spacing w:line="240" w:lineRule="auto"/>
              <w:jc w:val="center"/>
              <w:rPr>
                <w:del w:id="1252" w:author="Prathyush Sambaturu" w:date="2019-03-13T07:51:00Z"/>
                <w:moveFrom w:id="1253" w:author="Prathyush Sambaturu" w:date="2019-03-04T14:22:00Z"/>
                <w:rFonts w:ascii="Cambria" w:eastAsia="Times New Roman" w:hAnsi="Cambria" w:cs="Arial"/>
                <w:sz w:val="24"/>
                <w:szCs w:val="24"/>
              </w:rPr>
            </w:pPr>
            <w:moveFrom w:id="1254" w:author="Prathyush Sambaturu" w:date="2019-03-04T14:22:00Z">
              <w:del w:id="1255" w:author="Prathyush Sambaturu" w:date="2019-03-13T07:51:00Z">
                <w:r w:rsidRPr="006D4C4D" w:rsidDel="00CA47F7">
                  <w:rPr>
                    <w:rFonts w:ascii="Cambria" w:eastAsia="Times New Roman" w:hAnsi="Cambria" w:cs="Arial"/>
                    <w:sz w:val="24"/>
                    <w:szCs w:val="24"/>
                  </w:rPr>
                  <w:delText>2017-03-25</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56"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CC80E5" w14:textId="64106C73" w:rsidR="000B1CBE" w:rsidRPr="006D4C4D" w:rsidDel="00CA47F7" w:rsidRDefault="000B1CBE" w:rsidP="008936A1">
            <w:pPr>
              <w:spacing w:line="240" w:lineRule="auto"/>
              <w:jc w:val="center"/>
              <w:rPr>
                <w:del w:id="1257" w:author="Prathyush Sambaturu" w:date="2019-03-13T07:51:00Z"/>
                <w:moveFrom w:id="1258" w:author="Prathyush Sambaturu" w:date="2019-03-04T14:22:00Z"/>
                <w:rFonts w:ascii="Cambria" w:eastAsia="Times New Roman" w:hAnsi="Cambria" w:cs="Arial"/>
                <w:sz w:val="24"/>
                <w:szCs w:val="24"/>
              </w:rPr>
            </w:pPr>
            <w:moveFrom w:id="1259" w:author="Prathyush Sambaturu" w:date="2019-03-04T14:22:00Z">
              <w:del w:id="1260"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1"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E79948D" w14:textId="651D641F" w:rsidR="000B1CBE" w:rsidRPr="002F4A84" w:rsidDel="00CA47F7" w:rsidRDefault="000B1CBE" w:rsidP="008936A1">
            <w:pPr>
              <w:spacing w:line="240" w:lineRule="auto"/>
              <w:jc w:val="center"/>
              <w:rPr>
                <w:del w:id="1262" w:author="Prathyush Sambaturu" w:date="2019-03-13T07:51:00Z"/>
                <w:moveFrom w:id="1263" w:author="Prathyush Sambaturu" w:date="2019-03-04T14:22:00Z"/>
                <w:rFonts w:ascii="Cambria" w:eastAsia="Times New Roman" w:hAnsi="Cambria" w:cs="Arial"/>
                <w:sz w:val="24"/>
                <w:szCs w:val="24"/>
              </w:rPr>
            </w:pPr>
            <w:moveFrom w:id="1264" w:author="Prathyush Sambaturu" w:date="2019-03-04T14:22:00Z">
              <w:del w:id="1265" w:author="Prathyush Sambaturu" w:date="2019-03-13T07:51:00Z">
                <w:r w:rsidRPr="002F4A84" w:rsidDel="00CA47F7">
                  <w:rPr>
                    <w:rFonts w:ascii="Cambria" w:eastAsia="Times New Roman" w:hAnsi="Cambria" w:cs="Arial"/>
                    <w:sz w:val="24"/>
                    <w:szCs w:val="24"/>
                  </w:rPr>
                  <w:delText>States with high activity for last two weeks, excluding LA, MS and TX</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66"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944CA60" w14:textId="3396EC21" w:rsidR="000B1CBE" w:rsidRPr="002F4A84" w:rsidDel="00CA47F7" w:rsidRDefault="000B1CBE" w:rsidP="008936A1">
            <w:pPr>
              <w:spacing w:line="240" w:lineRule="auto"/>
              <w:jc w:val="center"/>
              <w:rPr>
                <w:del w:id="1267" w:author="Prathyush Sambaturu" w:date="2019-03-13T07:51:00Z"/>
                <w:moveFrom w:id="1268" w:author="Prathyush Sambaturu" w:date="2019-03-04T14:22:00Z"/>
                <w:rFonts w:ascii="Cambria" w:eastAsia="Times New Roman" w:hAnsi="Cambria" w:cs="Arial"/>
                <w:sz w:val="24"/>
                <w:szCs w:val="24"/>
              </w:rPr>
            </w:pPr>
            <w:moveFrom w:id="1269" w:author="Prathyush Sambaturu" w:date="2019-03-04T14:22:00Z">
              <w:del w:id="1270" w:author="Prathyush Sambaturu" w:date="2019-03-13T07:51:00Z">
                <w:r w:rsidRPr="002F4A84" w:rsidDel="00CA47F7">
                  <w:rPr>
                    <w:rFonts w:ascii="Cambria" w:eastAsia="Times New Roman" w:hAnsi="Cambria" w:cs="Arial"/>
                    <w:sz w:val="24"/>
                    <w:szCs w:val="24"/>
                  </w:rPr>
                  <w:delText>10</w:delText>
                </w:r>
              </w:del>
            </w:moveFrom>
          </w:p>
        </w:tc>
      </w:tr>
      <w:tr w:rsidR="000B1CBE" w:rsidRPr="00EE3E06" w:rsidDel="00CA47F7" w14:paraId="78A67073" w14:textId="45E820EE" w:rsidTr="00CA47F7">
        <w:trPr>
          <w:trHeight w:val="315"/>
          <w:del w:id="1271" w:author="Prathyush Sambaturu" w:date="2019-03-13T07:51:00Z"/>
          <w:trPrChange w:id="1272"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3"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65B95AC" w14:textId="135EA5C6" w:rsidR="000B1CBE" w:rsidRPr="006D4C4D" w:rsidDel="00CA47F7" w:rsidRDefault="000B1CBE" w:rsidP="008936A1">
            <w:pPr>
              <w:spacing w:line="240" w:lineRule="auto"/>
              <w:jc w:val="center"/>
              <w:rPr>
                <w:del w:id="1274" w:author="Prathyush Sambaturu" w:date="2019-03-13T07:51:00Z"/>
                <w:moveFrom w:id="1275" w:author="Prathyush Sambaturu" w:date="2019-03-04T14:22:00Z"/>
                <w:rFonts w:ascii="Cambria" w:eastAsia="Times New Roman" w:hAnsi="Cambria" w:cs="Arial"/>
                <w:sz w:val="24"/>
                <w:szCs w:val="24"/>
              </w:rPr>
            </w:pPr>
            <w:moveFrom w:id="1276" w:author="Prathyush Sambaturu" w:date="2019-03-04T14:22:00Z">
              <w:del w:id="1277" w:author="Prathyush Sambaturu" w:date="2019-03-13T07:51:00Z">
                <w:r w:rsidRPr="006D4C4D" w:rsidDel="00CA47F7">
                  <w:rPr>
                    <w:rFonts w:ascii="Cambria" w:eastAsia="Times New Roman" w:hAnsi="Cambria" w:cs="Arial"/>
                    <w:sz w:val="24"/>
                    <w:szCs w:val="24"/>
                  </w:rPr>
                  <w:delText>7</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78"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02899977" w14:textId="310A4ED5" w:rsidR="000B1CBE" w:rsidRPr="006D4C4D" w:rsidDel="00CA47F7" w:rsidRDefault="000B1CBE" w:rsidP="008936A1">
            <w:pPr>
              <w:spacing w:line="240" w:lineRule="auto"/>
              <w:jc w:val="center"/>
              <w:rPr>
                <w:del w:id="1279" w:author="Prathyush Sambaturu" w:date="2019-03-13T07:51:00Z"/>
                <w:moveFrom w:id="1280" w:author="Prathyush Sambaturu" w:date="2019-03-04T14:22:00Z"/>
                <w:rFonts w:ascii="Cambria" w:eastAsia="Times New Roman" w:hAnsi="Cambria" w:cs="Arial"/>
                <w:sz w:val="24"/>
                <w:szCs w:val="24"/>
              </w:rPr>
            </w:pPr>
            <w:moveFrom w:id="1281" w:author="Prathyush Sambaturu" w:date="2019-03-04T14:22:00Z">
              <w:del w:id="1282" w:author="Prathyush Sambaturu" w:date="2019-03-13T07:51:00Z">
                <w:r w:rsidRPr="006D4C4D" w:rsidDel="00CA47F7">
                  <w:rPr>
                    <w:rFonts w:ascii="Cambria" w:eastAsia="Times New Roman" w:hAnsi="Cambria" w:cs="Arial"/>
                    <w:sz w:val="24"/>
                    <w:szCs w:val="24"/>
                  </w:rPr>
                  <w:delText>2017-04-08</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3"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3D1239F" w14:textId="737F1A2B" w:rsidR="000B1CBE" w:rsidRPr="006D4C4D" w:rsidDel="00CA47F7" w:rsidRDefault="000B1CBE" w:rsidP="008936A1">
            <w:pPr>
              <w:spacing w:line="240" w:lineRule="auto"/>
              <w:jc w:val="center"/>
              <w:rPr>
                <w:del w:id="1284" w:author="Prathyush Sambaturu" w:date="2019-03-13T07:51:00Z"/>
                <w:moveFrom w:id="1285" w:author="Prathyush Sambaturu" w:date="2019-03-04T14:22:00Z"/>
                <w:rFonts w:ascii="Cambria" w:eastAsia="Times New Roman" w:hAnsi="Cambria" w:cs="Arial"/>
                <w:sz w:val="24"/>
                <w:szCs w:val="24"/>
              </w:rPr>
            </w:pPr>
            <w:moveFrom w:id="1286" w:author="Prathyush Sambaturu" w:date="2019-03-04T14:22:00Z">
              <w:del w:id="1287"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88"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9509036" w14:textId="6E1BC6D3" w:rsidR="000B1CBE" w:rsidRPr="002F4A84" w:rsidDel="00CA47F7" w:rsidRDefault="000B1CBE" w:rsidP="008936A1">
            <w:pPr>
              <w:spacing w:line="240" w:lineRule="auto"/>
              <w:jc w:val="center"/>
              <w:rPr>
                <w:del w:id="1289" w:author="Prathyush Sambaturu" w:date="2019-03-13T07:51:00Z"/>
                <w:moveFrom w:id="1290" w:author="Prathyush Sambaturu" w:date="2019-03-04T14:22:00Z"/>
                <w:rFonts w:ascii="Cambria" w:eastAsia="Times New Roman" w:hAnsi="Cambria" w:cs="Arial"/>
                <w:sz w:val="24"/>
                <w:szCs w:val="24"/>
              </w:rPr>
            </w:pPr>
            <w:moveFrom w:id="1291" w:author="Prathyush Sambaturu" w:date="2019-03-04T14:22:00Z">
              <w:del w:id="1292" w:author="Prathyush Sambaturu" w:date="2019-03-13T07:51:00Z">
                <w:r w:rsidRPr="002F4A84" w:rsidDel="00CA47F7">
                  <w:rPr>
                    <w:rFonts w:ascii="Cambria" w:eastAsia="Times New Roman" w:hAnsi="Cambria" w:cs="Arial"/>
                    <w:sz w:val="24"/>
                    <w:szCs w:val="24"/>
                  </w:rPr>
                  <w:delText>KY and SC</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293"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2B9455A" w14:textId="3AA77960" w:rsidR="000B1CBE" w:rsidRPr="002F4A84" w:rsidDel="00CA47F7" w:rsidRDefault="000B1CBE" w:rsidP="008936A1">
            <w:pPr>
              <w:spacing w:line="240" w:lineRule="auto"/>
              <w:jc w:val="center"/>
              <w:rPr>
                <w:del w:id="1294" w:author="Prathyush Sambaturu" w:date="2019-03-13T07:51:00Z"/>
                <w:moveFrom w:id="1295" w:author="Prathyush Sambaturu" w:date="2019-03-04T14:22:00Z"/>
                <w:rFonts w:ascii="Cambria" w:eastAsia="Times New Roman" w:hAnsi="Cambria" w:cs="Arial"/>
                <w:sz w:val="24"/>
                <w:szCs w:val="24"/>
              </w:rPr>
            </w:pPr>
            <w:moveFrom w:id="1296" w:author="Prathyush Sambaturu" w:date="2019-03-04T14:22:00Z">
              <w:del w:id="1297" w:author="Prathyush Sambaturu" w:date="2019-03-13T07:51:00Z">
                <w:r w:rsidRPr="002F4A84" w:rsidDel="00CA47F7">
                  <w:rPr>
                    <w:rFonts w:ascii="Cambria" w:eastAsia="Times New Roman" w:hAnsi="Cambria" w:cs="Arial"/>
                    <w:sz w:val="24"/>
                    <w:szCs w:val="24"/>
                  </w:rPr>
                  <w:delText>2</w:delText>
                </w:r>
              </w:del>
            </w:moveFrom>
          </w:p>
        </w:tc>
      </w:tr>
      <w:tr w:rsidR="000B1CBE" w:rsidRPr="00EE3E06" w:rsidDel="00CA47F7" w14:paraId="5BA87E3E" w14:textId="211BC0B9" w:rsidTr="00CA47F7">
        <w:trPr>
          <w:trHeight w:val="315"/>
          <w:del w:id="1298" w:author="Prathyush Sambaturu" w:date="2019-03-13T07:51:00Z"/>
          <w:trPrChange w:id="1299"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0"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34D50E" w14:textId="7544281E" w:rsidR="000B1CBE" w:rsidRPr="006D4C4D" w:rsidDel="00CA47F7" w:rsidRDefault="000B1CBE" w:rsidP="008936A1">
            <w:pPr>
              <w:spacing w:line="240" w:lineRule="auto"/>
              <w:jc w:val="center"/>
              <w:rPr>
                <w:del w:id="1301" w:author="Prathyush Sambaturu" w:date="2019-03-13T07:51:00Z"/>
                <w:moveFrom w:id="1302" w:author="Prathyush Sambaturu" w:date="2019-03-04T14:22:00Z"/>
                <w:rFonts w:ascii="Cambria" w:eastAsia="Times New Roman" w:hAnsi="Cambria" w:cs="Arial"/>
                <w:sz w:val="24"/>
                <w:szCs w:val="24"/>
              </w:rPr>
            </w:pPr>
            <w:moveFrom w:id="1303" w:author="Prathyush Sambaturu" w:date="2019-03-04T14:22:00Z">
              <w:del w:id="1304" w:author="Prathyush Sambaturu" w:date="2019-03-13T07:51:00Z">
                <w:r w:rsidRPr="006D4C4D" w:rsidDel="00CA47F7">
                  <w:rPr>
                    <w:rFonts w:ascii="Cambria" w:eastAsia="Times New Roman" w:hAnsi="Cambria" w:cs="Arial"/>
                    <w:sz w:val="24"/>
                    <w:szCs w:val="24"/>
                  </w:rPr>
                  <w:delText>8</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05"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9DE3582" w14:textId="52C4090C" w:rsidR="000B1CBE" w:rsidRPr="006D4C4D" w:rsidDel="00CA47F7" w:rsidRDefault="000B1CBE" w:rsidP="008936A1">
            <w:pPr>
              <w:spacing w:line="240" w:lineRule="auto"/>
              <w:jc w:val="center"/>
              <w:rPr>
                <w:del w:id="1306" w:author="Prathyush Sambaturu" w:date="2019-03-13T07:51:00Z"/>
                <w:moveFrom w:id="1307" w:author="Prathyush Sambaturu" w:date="2019-03-04T14:22:00Z"/>
                <w:rFonts w:ascii="Cambria" w:eastAsia="Times New Roman" w:hAnsi="Cambria" w:cs="Arial"/>
                <w:sz w:val="24"/>
                <w:szCs w:val="24"/>
              </w:rPr>
            </w:pPr>
            <w:moveFrom w:id="1308" w:author="Prathyush Sambaturu" w:date="2019-03-04T14:22:00Z">
              <w:del w:id="1309" w:author="Prathyush Sambaturu" w:date="2019-03-13T07:51:00Z">
                <w:r w:rsidRPr="006D4C4D" w:rsidDel="00CA47F7">
                  <w:rPr>
                    <w:rFonts w:ascii="Cambria" w:eastAsia="Times New Roman" w:hAnsi="Cambria" w:cs="Arial"/>
                    <w:sz w:val="24"/>
                    <w:szCs w:val="24"/>
                  </w:rPr>
                  <w:delText>2014-12-13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0"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B77146" w14:textId="459BFED4" w:rsidR="000B1CBE" w:rsidRPr="006D4C4D" w:rsidDel="00CA47F7" w:rsidRDefault="000B1CBE" w:rsidP="008936A1">
            <w:pPr>
              <w:spacing w:line="240" w:lineRule="auto"/>
              <w:jc w:val="center"/>
              <w:rPr>
                <w:del w:id="1311" w:author="Prathyush Sambaturu" w:date="2019-03-13T07:51:00Z"/>
                <w:moveFrom w:id="1312" w:author="Prathyush Sambaturu" w:date="2019-03-04T14:22:00Z"/>
                <w:rFonts w:ascii="Cambria" w:eastAsia="Times New Roman" w:hAnsi="Cambria" w:cs="Arial"/>
                <w:sz w:val="24"/>
                <w:szCs w:val="24"/>
              </w:rPr>
            </w:pPr>
            <w:moveFrom w:id="1313" w:author="Prathyush Sambaturu" w:date="2019-03-04T14:22:00Z">
              <w:del w:id="1314"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15"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4817B59" w14:textId="0C8BF352" w:rsidR="000B1CBE" w:rsidRPr="002F4A84" w:rsidDel="00CA47F7" w:rsidRDefault="000B1CBE" w:rsidP="008936A1">
            <w:pPr>
              <w:spacing w:line="240" w:lineRule="auto"/>
              <w:jc w:val="center"/>
              <w:rPr>
                <w:del w:id="1316" w:author="Prathyush Sambaturu" w:date="2019-03-13T07:51:00Z"/>
                <w:moveFrom w:id="1317" w:author="Prathyush Sambaturu" w:date="2019-03-04T14:22:00Z"/>
                <w:rFonts w:ascii="Cambria" w:eastAsia="Times New Roman" w:hAnsi="Cambria" w:cs="Arial"/>
                <w:sz w:val="24"/>
                <w:szCs w:val="24"/>
              </w:rPr>
            </w:pPr>
            <w:moveFrom w:id="1318" w:author="Prathyush Sambaturu" w:date="2019-03-04T14:22:00Z">
              <w:del w:id="1319" w:author="Prathyush Sambaturu" w:date="2019-03-13T07:51:00Z">
                <w:r w:rsidRPr="002F4A84" w:rsidDel="00CA47F7">
                  <w:rPr>
                    <w:rFonts w:ascii="Cambria" w:eastAsia="Times New Roman" w:hAnsi="Cambria" w:cs="Arial"/>
                    <w:sz w:val="24"/>
                    <w:szCs w:val="24"/>
                  </w:rPr>
                  <w:delText>AR, IL, IN, KS, MN, MO, OK, VA, and states with high activity a week ago</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0"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665D4FC" w14:textId="70023E45" w:rsidR="000B1CBE" w:rsidRPr="002F4A84" w:rsidDel="00CA47F7" w:rsidRDefault="000B1CBE" w:rsidP="008936A1">
            <w:pPr>
              <w:spacing w:line="240" w:lineRule="auto"/>
              <w:jc w:val="center"/>
              <w:rPr>
                <w:del w:id="1321" w:author="Prathyush Sambaturu" w:date="2019-03-13T07:51:00Z"/>
                <w:moveFrom w:id="1322" w:author="Prathyush Sambaturu" w:date="2019-03-04T14:22:00Z"/>
                <w:rFonts w:ascii="Cambria" w:eastAsia="Times New Roman" w:hAnsi="Cambria" w:cs="Arial"/>
                <w:sz w:val="24"/>
                <w:szCs w:val="24"/>
              </w:rPr>
            </w:pPr>
            <w:moveFrom w:id="1323" w:author="Prathyush Sambaturu" w:date="2019-03-04T14:22:00Z">
              <w:del w:id="1324" w:author="Prathyush Sambaturu" w:date="2019-03-13T07:51:00Z">
                <w:r w:rsidRPr="002F4A84" w:rsidDel="00CA47F7">
                  <w:rPr>
                    <w:rFonts w:ascii="Cambria" w:eastAsia="Times New Roman" w:hAnsi="Cambria" w:cs="Arial"/>
                    <w:sz w:val="24"/>
                    <w:szCs w:val="24"/>
                  </w:rPr>
                  <w:delText>13</w:delText>
                </w:r>
              </w:del>
            </w:moveFrom>
          </w:p>
        </w:tc>
      </w:tr>
      <w:tr w:rsidR="000B1CBE" w:rsidRPr="00EE3E06" w:rsidDel="00CA47F7" w14:paraId="61DBF236" w14:textId="5F173EF2" w:rsidTr="00CA47F7">
        <w:trPr>
          <w:trHeight w:val="315"/>
          <w:del w:id="1325" w:author="Prathyush Sambaturu" w:date="2019-03-13T07:51:00Z"/>
          <w:trPrChange w:id="1326"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27"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A00014A" w14:textId="40BD4329" w:rsidR="000B1CBE" w:rsidRPr="006D4C4D" w:rsidDel="00CA47F7" w:rsidRDefault="000B1CBE" w:rsidP="008936A1">
            <w:pPr>
              <w:spacing w:line="240" w:lineRule="auto"/>
              <w:jc w:val="center"/>
              <w:rPr>
                <w:del w:id="1328" w:author="Prathyush Sambaturu" w:date="2019-03-13T07:51:00Z"/>
                <w:moveFrom w:id="1329" w:author="Prathyush Sambaturu" w:date="2019-03-04T14:22:00Z"/>
                <w:rFonts w:ascii="Cambria" w:eastAsia="Times New Roman" w:hAnsi="Cambria" w:cs="Arial"/>
                <w:sz w:val="24"/>
                <w:szCs w:val="24"/>
              </w:rPr>
            </w:pPr>
            <w:moveFrom w:id="1330" w:author="Prathyush Sambaturu" w:date="2019-03-04T14:22:00Z">
              <w:del w:id="1331" w:author="Prathyush Sambaturu" w:date="2019-03-13T07:51:00Z">
                <w:r w:rsidRPr="006D4C4D" w:rsidDel="00CA47F7">
                  <w:rPr>
                    <w:rFonts w:ascii="Cambria" w:eastAsia="Times New Roman" w:hAnsi="Cambria" w:cs="Arial"/>
                    <w:sz w:val="24"/>
                    <w:szCs w:val="24"/>
                  </w:rPr>
                  <w:delText>9</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2"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D3E5BE3" w14:textId="37C66073" w:rsidR="000B1CBE" w:rsidRPr="006D4C4D" w:rsidDel="00CA47F7" w:rsidRDefault="000B1CBE" w:rsidP="008936A1">
            <w:pPr>
              <w:spacing w:line="240" w:lineRule="auto"/>
              <w:jc w:val="center"/>
              <w:rPr>
                <w:del w:id="1333" w:author="Prathyush Sambaturu" w:date="2019-03-13T07:51:00Z"/>
                <w:moveFrom w:id="1334" w:author="Prathyush Sambaturu" w:date="2019-03-04T14:22:00Z"/>
                <w:rFonts w:ascii="Cambria" w:eastAsia="Times New Roman" w:hAnsi="Cambria" w:cs="Arial"/>
                <w:sz w:val="24"/>
                <w:szCs w:val="24"/>
              </w:rPr>
            </w:pPr>
            <w:moveFrom w:id="1335" w:author="Prathyush Sambaturu" w:date="2019-03-04T14:22:00Z">
              <w:del w:id="1336" w:author="Prathyush Sambaturu" w:date="2019-03-13T07:51:00Z">
                <w:r w:rsidRPr="006D4C4D" w:rsidDel="00CA47F7">
                  <w:rPr>
                    <w:rFonts w:ascii="Cambria" w:eastAsia="Times New Roman" w:hAnsi="Cambria" w:cs="Arial"/>
                    <w:sz w:val="24"/>
                    <w:szCs w:val="24"/>
                  </w:rPr>
                  <w:delText>2015-01-03</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37"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7C57CB6F" w14:textId="506EEC79" w:rsidR="000B1CBE" w:rsidRPr="006D4C4D" w:rsidDel="00CA47F7" w:rsidRDefault="000B1CBE" w:rsidP="008936A1">
            <w:pPr>
              <w:spacing w:line="240" w:lineRule="auto"/>
              <w:jc w:val="center"/>
              <w:rPr>
                <w:del w:id="1338" w:author="Prathyush Sambaturu" w:date="2019-03-13T07:51:00Z"/>
                <w:moveFrom w:id="1339" w:author="Prathyush Sambaturu" w:date="2019-03-04T14:22:00Z"/>
                <w:rFonts w:ascii="Cambria" w:eastAsia="Times New Roman" w:hAnsi="Cambria" w:cs="Arial"/>
                <w:sz w:val="24"/>
                <w:szCs w:val="24"/>
              </w:rPr>
            </w:pPr>
            <w:moveFrom w:id="1340" w:author="Prathyush Sambaturu" w:date="2019-03-04T14:22:00Z">
              <w:del w:id="1341"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2"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F245576" w14:textId="4A72CFD9" w:rsidR="000B1CBE" w:rsidRPr="002F4A84" w:rsidDel="00CA47F7" w:rsidRDefault="000B1CBE" w:rsidP="008936A1">
            <w:pPr>
              <w:spacing w:line="240" w:lineRule="auto"/>
              <w:jc w:val="center"/>
              <w:rPr>
                <w:del w:id="1343" w:author="Prathyush Sambaturu" w:date="2019-03-13T07:51:00Z"/>
                <w:moveFrom w:id="1344" w:author="Prathyush Sambaturu" w:date="2019-03-04T14:22:00Z"/>
                <w:rFonts w:ascii="Cambria" w:eastAsia="Times New Roman" w:hAnsi="Cambria" w:cs="Arial"/>
                <w:sz w:val="24"/>
                <w:szCs w:val="24"/>
              </w:rPr>
            </w:pPr>
            <w:moveFrom w:id="1345" w:author="Prathyush Sambaturu" w:date="2019-03-04T14:22:00Z">
              <w:del w:id="1346" w:author="Prathyush Sambaturu" w:date="2019-03-13T07:51:00Z">
                <w:r w:rsidRPr="002F4A84" w:rsidDel="00CA47F7">
                  <w:rPr>
                    <w:rFonts w:ascii="Cambria" w:eastAsia="Times New Roman" w:hAnsi="Cambria" w:cs="Arial"/>
                    <w:sz w:val="24"/>
                    <w:szCs w:val="24"/>
                  </w:rPr>
                  <w:delText>CA, NV, NY, and states with high or moderate activity levels a week ago excluding FL and GA</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47"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FEF7EB0" w14:textId="319C9545" w:rsidR="000B1CBE" w:rsidRPr="002F4A84" w:rsidDel="00CA47F7" w:rsidRDefault="000B1CBE" w:rsidP="008936A1">
            <w:pPr>
              <w:spacing w:line="240" w:lineRule="auto"/>
              <w:jc w:val="center"/>
              <w:rPr>
                <w:del w:id="1348" w:author="Prathyush Sambaturu" w:date="2019-03-13T07:51:00Z"/>
                <w:moveFrom w:id="1349" w:author="Prathyush Sambaturu" w:date="2019-03-04T14:22:00Z"/>
                <w:rFonts w:ascii="Cambria" w:eastAsia="Times New Roman" w:hAnsi="Cambria" w:cs="Arial"/>
                <w:sz w:val="24"/>
                <w:szCs w:val="24"/>
              </w:rPr>
            </w:pPr>
            <w:moveFrom w:id="1350" w:author="Prathyush Sambaturu" w:date="2019-03-04T14:22:00Z">
              <w:del w:id="1351" w:author="Prathyush Sambaturu" w:date="2019-03-13T07:51:00Z">
                <w:r w:rsidRPr="002F4A84" w:rsidDel="00CA47F7">
                  <w:rPr>
                    <w:rFonts w:ascii="Cambria" w:eastAsia="Times New Roman" w:hAnsi="Cambria" w:cs="Arial"/>
                    <w:sz w:val="24"/>
                    <w:szCs w:val="24"/>
                  </w:rPr>
                  <w:delText>29</w:delText>
                </w:r>
              </w:del>
            </w:moveFrom>
          </w:p>
        </w:tc>
      </w:tr>
      <w:tr w:rsidR="000B1CBE" w:rsidRPr="00EE3E06" w:rsidDel="00CA47F7" w14:paraId="6ADD9676" w14:textId="31ACA0D3" w:rsidTr="00CA47F7">
        <w:trPr>
          <w:trHeight w:val="315"/>
          <w:del w:id="1352" w:author="Prathyush Sambaturu" w:date="2019-03-13T07:51:00Z"/>
          <w:trPrChange w:id="1353" w:author="Prathyush Sambaturu" w:date="2019-03-13T07:51:00Z">
            <w:trPr>
              <w:trHeight w:val="315"/>
            </w:trPr>
          </w:trPrChange>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4" w:author="Prathyush Sambaturu" w:date="2019-03-13T07:51:00Z">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4DE7FE5F" w14:textId="19D6C3AD" w:rsidR="000B1CBE" w:rsidRPr="006D4C4D" w:rsidDel="00CA47F7" w:rsidRDefault="000B1CBE" w:rsidP="008936A1">
            <w:pPr>
              <w:spacing w:line="240" w:lineRule="auto"/>
              <w:jc w:val="center"/>
              <w:rPr>
                <w:del w:id="1355" w:author="Prathyush Sambaturu" w:date="2019-03-13T07:51:00Z"/>
                <w:moveFrom w:id="1356" w:author="Prathyush Sambaturu" w:date="2019-03-04T14:22:00Z"/>
                <w:rFonts w:ascii="Cambria" w:eastAsia="Times New Roman" w:hAnsi="Cambria" w:cs="Arial"/>
                <w:sz w:val="24"/>
                <w:szCs w:val="24"/>
              </w:rPr>
            </w:pPr>
            <w:moveFrom w:id="1357" w:author="Prathyush Sambaturu" w:date="2019-03-04T14:22:00Z">
              <w:del w:id="1358" w:author="Prathyush Sambaturu" w:date="2019-03-13T07:51:00Z">
                <w:r w:rsidRPr="006D4C4D" w:rsidDel="00CA47F7">
                  <w:rPr>
                    <w:rFonts w:ascii="Cambria" w:eastAsia="Times New Roman" w:hAnsi="Cambria" w:cs="Arial"/>
                    <w:sz w:val="24"/>
                    <w:szCs w:val="24"/>
                  </w:rPr>
                  <w:delText>10</w:delText>
                </w:r>
              </w:del>
            </w:moveFrom>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59" w:author="Prathyush Sambaturu" w:date="2019-03-13T07:51:00Z">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8166CE9" w14:textId="5F1D7DB1" w:rsidR="000B1CBE" w:rsidRPr="006D4C4D" w:rsidDel="00CA47F7" w:rsidRDefault="000B1CBE" w:rsidP="008936A1">
            <w:pPr>
              <w:spacing w:line="240" w:lineRule="auto"/>
              <w:jc w:val="center"/>
              <w:rPr>
                <w:del w:id="1360" w:author="Prathyush Sambaturu" w:date="2019-03-13T07:51:00Z"/>
                <w:moveFrom w:id="1361" w:author="Prathyush Sambaturu" w:date="2019-03-04T14:22:00Z"/>
                <w:rFonts w:ascii="Cambria" w:eastAsia="Times New Roman" w:hAnsi="Cambria" w:cs="Arial"/>
                <w:sz w:val="24"/>
                <w:szCs w:val="24"/>
              </w:rPr>
            </w:pPr>
            <w:moveFrom w:id="1362" w:author="Prathyush Sambaturu" w:date="2019-03-04T14:22:00Z">
              <w:del w:id="1363" w:author="Prathyush Sambaturu" w:date="2019-03-13T07:51:00Z">
                <w:r w:rsidRPr="006D4C4D" w:rsidDel="00CA47F7">
                  <w:rPr>
                    <w:rFonts w:ascii="Cambria" w:eastAsia="Times New Roman" w:hAnsi="Cambria" w:cs="Arial"/>
                    <w:sz w:val="24"/>
                    <w:szCs w:val="24"/>
                  </w:rPr>
                  <w:delText>2015-03-14</w:delText>
                </w:r>
              </w:del>
            </w:moveFrom>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4" w:author="Prathyush Sambaturu" w:date="2019-03-13T07:51:00Z">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6F5CFDC9" w14:textId="096BD1D6" w:rsidR="000B1CBE" w:rsidRPr="006D4C4D" w:rsidDel="00CA47F7" w:rsidRDefault="000B1CBE" w:rsidP="008936A1">
            <w:pPr>
              <w:spacing w:line="240" w:lineRule="auto"/>
              <w:jc w:val="center"/>
              <w:rPr>
                <w:del w:id="1365" w:author="Prathyush Sambaturu" w:date="2019-03-13T07:51:00Z"/>
                <w:moveFrom w:id="1366" w:author="Prathyush Sambaturu" w:date="2019-03-04T14:22:00Z"/>
                <w:rFonts w:ascii="Cambria" w:eastAsia="Times New Roman" w:hAnsi="Cambria" w:cs="Arial"/>
                <w:sz w:val="24"/>
                <w:szCs w:val="24"/>
              </w:rPr>
            </w:pPr>
            <w:moveFrom w:id="1367" w:author="Prathyush Sambaturu" w:date="2019-03-04T14:22:00Z">
              <w:del w:id="1368" w:author="Prathyush Sambaturu" w:date="2019-03-13T07:51:00Z">
                <w:r w:rsidRPr="006D4C4D" w:rsidDel="00CA47F7">
                  <w:rPr>
                    <w:rFonts w:ascii="Cambria" w:eastAsia="Times New Roman" w:hAnsi="Cambria" w:cs="Arial"/>
                    <w:sz w:val="24"/>
                    <w:szCs w:val="24"/>
                  </w:rPr>
                  <w:delText>0</w:delText>
                </w:r>
              </w:del>
            </w:moveFrom>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69" w:author="Prathyush Sambaturu" w:date="2019-03-13T07:51:00Z">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5D80EB5F" w14:textId="085DACC0" w:rsidR="000B1CBE" w:rsidRPr="002F4A84" w:rsidDel="00CA47F7" w:rsidRDefault="000B1CBE" w:rsidP="008936A1">
            <w:pPr>
              <w:spacing w:line="240" w:lineRule="auto"/>
              <w:jc w:val="center"/>
              <w:rPr>
                <w:del w:id="1370" w:author="Prathyush Sambaturu" w:date="2019-03-13T07:51:00Z"/>
                <w:moveFrom w:id="1371" w:author="Prathyush Sambaturu" w:date="2019-03-04T14:22:00Z"/>
                <w:rFonts w:ascii="Cambria" w:eastAsia="Times New Roman" w:hAnsi="Cambria" w:cs="Arial"/>
                <w:sz w:val="24"/>
                <w:szCs w:val="24"/>
              </w:rPr>
            </w:pPr>
            <w:moveFrom w:id="1372" w:author="Prathyush Sambaturu" w:date="2019-03-04T14:22:00Z">
              <w:del w:id="1373" w:author="Prathyush Sambaturu" w:date="2019-03-13T07:51:00Z">
                <w:r w:rsidRPr="002F4A84" w:rsidDel="00CA47F7">
                  <w:rPr>
                    <w:rFonts w:ascii="Cambria" w:eastAsia="Times New Roman" w:hAnsi="Cambria" w:cs="Arial"/>
                    <w:sz w:val="24"/>
                    <w:szCs w:val="24"/>
                  </w:rPr>
                  <w:delText>States with high activity both 1 week and 4 weeks ago, excluding CT</w:delText>
                </w:r>
              </w:del>
            </w:moveFrom>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1374" w:author="Prathyush Sambaturu" w:date="2019-03-13T07:51:00Z">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35D29652" w14:textId="0CB90976" w:rsidR="000B1CBE" w:rsidRPr="002F4A84" w:rsidDel="00CA47F7" w:rsidRDefault="000B1CBE" w:rsidP="000B1CBE">
            <w:pPr>
              <w:keepNext/>
              <w:spacing w:line="240" w:lineRule="auto"/>
              <w:jc w:val="center"/>
              <w:rPr>
                <w:del w:id="1375" w:author="Prathyush Sambaturu" w:date="2019-03-13T07:51:00Z"/>
                <w:moveFrom w:id="1376" w:author="Prathyush Sambaturu" w:date="2019-03-04T14:22:00Z"/>
                <w:rFonts w:ascii="Cambria" w:eastAsia="Times New Roman" w:hAnsi="Cambria" w:cs="Arial"/>
                <w:sz w:val="24"/>
                <w:szCs w:val="24"/>
              </w:rPr>
            </w:pPr>
            <w:moveFrom w:id="1377" w:author="Prathyush Sambaturu" w:date="2019-03-04T14:22:00Z">
              <w:del w:id="1378" w:author="Prathyush Sambaturu" w:date="2019-03-13T07:51:00Z">
                <w:r w:rsidRPr="002F4A84" w:rsidDel="00CA47F7">
                  <w:rPr>
                    <w:rFonts w:ascii="Cambria" w:eastAsia="Times New Roman" w:hAnsi="Cambria" w:cs="Arial"/>
                    <w:sz w:val="24"/>
                    <w:szCs w:val="24"/>
                  </w:rPr>
                  <w:delText>11</w:delText>
                </w:r>
              </w:del>
            </w:moveFrom>
          </w:p>
        </w:tc>
      </w:tr>
    </w:tbl>
    <w:p w14:paraId="0A10E6F4" w14:textId="6E12027A" w:rsidR="00857FAE" w:rsidRPr="00EE3E06" w:rsidDel="00DB0A0C" w:rsidRDefault="000B1CBE" w:rsidP="00E26F59">
      <w:pPr>
        <w:pStyle w:val="NormalWeb"/>
        <w:spacing w:before="0" w:beforeAutospacing="0" w:after="0" w:afterAutospacing="0"/>
        <w:rPr>
          <w:ins w:id="1379" w:author="Prathyush Sambaturu" w:date="2019-03-13T07:52:00Z"/>
          <w:del w:id="1380" w:author="Vullikanti, Anil (asv9v)" w:date="2019-06-11T12:09:00Z"/>
          <w:rFonts w:ascii="Cambria" w:hAnsi="Cambria" w:cs="LMRoman10-Regular"/>
          <w:i/>
          <w:iCs/>
          <w:color w:val="44546A" w:themeColor="text2"/>
          <w:rPrChange w:id="1381" w:author="Prathyush Sambaturu" w:date="2019-06-13T15:50:00Z">
            <w:rPr>
              <w:ins w:id="1382" w:author="Prathyush Sambaturu" w:date="2019-03-13T07:52:00Z"/>
              <w:del w:id="1383" w:author="Vullikanti, Anil (asv9v)" w:date="2019-06-11T12:09:00Z"/>
              <w:rFonts w:ascii="Cambria" w:hAnsi="Cambria" w:cs="LMRoman10-Regular"/>
              <w:i/>
              <w:iCs/>
              <w:color w:val="44546A" w:themeColor="text2"/>
              <w:sz w:val="18"/>
              <w:szCs w:val="18"/>
            </w:rPr>
          </w:rPrChange>
        </w:rPr>
      </w:pPr>
      <w:bookmarkStart w:id="1384" w:name="_Ref529425667"/>
      <w:moveFrom w:id="1385" w:author="Prathyush Sambaturu" w:date="2019-03-04T14:22:00Z">
        <w:r w:rsidRPr="00EE3E06" w:rsidDel="00275E19">
          <w:rPr>
            <w:rFonts w:ascii="Cambria" w:hAnsi="Cambria"/>
          </w:rPr>
          <w:t xml:space="preserve">Table </w:t>
        </w:r>
        <w:r w:rsidRPr="00EE3E06" w:rsidDel="00275E19">
          <w:rPr>
            <w:rFonts w:ascii="Cambria" w:hAnsi="Cambria"/>
            <w:i/>
            <w:iCs/>
            <w:color w:val="44546A" w:themeColor="text2"/>
            <w:rPrChange w:id="1386" w:author="Prathyush Sambaturu" w:date="2019-06-13T15:50:00Z">
              <w:rPr>
                <w:rFonts w:ascii="Cambria" w:hAnsi="Cambria"/>
                <w:i/>
                <w:iCs/>
                <w:color w:val="44546A" w:themeColor="text2"/>
                <w:sz w:val="18"/>
                <w:szCs w:val="18"/>
              </w:rPr>
            </w:rPrChange>
          </w:rPr>
          <w:fldChar w:fldCharType="begin"/>
        </w:r>
        <w:r w:rsidRPr="00EE3E06" w:rsidDel="00275E19">
          <w:rPr>
            <w:rFonts w:ascii="Cambria" w:hAnsi="Cambria"/>
          </w:rPr>
          <w:instrText xml:space="preserve"> SEQ Table \* ARABIC </w:instrText>
        </w:r>
        <w:r w:rsidRPr="00EE3E06" w:rsidDel="00275E19">
          <w:rPr>
            <w:rFonts w:ascii="Cambria" w:hAnsi="Cambria"/>
            <w:i/>
            <w:iCs/>
            <w:color w:val="44546A" w:themeColor="text2"/>
            <w:rPrChange w:id="1387" w:author="Prathyush Sambaturu" w:date="2019-06-13T15:50:00Z">
              <w:rPr>
                <w:rFonts w:ascii="Cambria" w:hAnsi="Cambria"/>
                <w:i/>
                <w:iCs/>
                <w:color w:val="44546A" w:themeColor="text2"/>
                <w:sz w:val="18"/>
                <w:szCs w:val="18"/>
              </w:rPr>
            </w:rPrChange>
          </w:rPr>
          <w:fldChar w:fldCharType="separate"/>
        </w:r>
        <w:r w:rsidRPr="00EE3E06" w:rsidDel="00275E19">
          <w:rPr>
            <w:rFonts w:ascii="Cambria" w:hAnsi="Cambria"/>
            <w:noProof/>
          </w:rPr>
          <w:t>3</w:t>
        </w:r>
        <w:r w:rsidRPr="00EE3E06" w:rsidDel="00275E19">
          <w:rPr>
            <w:rFonts w:ascii="Cambria" w:hAnsi="Cambria"/>
            <w:i/>
            <w:iCs/>
            <w:color w:val="44546A" w:themeColor="text2"/>
            <w:rPrChange w:id="1388" w:author="Prathyush Sambaturu" w:date="2019-06-13T15:50:00Z">
              <w:rPr>
                <w:rFonts w:ascii="Cambria" w:hAnsi="Cambria"/>
                <w:i/>
                <w:iCs/>
                <w:color w:val="44546A" w:themeColor="text2"/>
                <w:sz w:val="18"/>
                <w:szCs w:val="18"/>
              </w:rPr>
            </w:rPrChange>
          </w:rPr>
          <w:fldChar w:fldCharType="end"/>
        </w:r>
        <w:bookmarkEnd w:id="1384"/>
        <w:r w:rsidRPr="00EE3E06" w:rsidDel="00275E19">
          <w:rPr>
            <w:rFonts w:ascii="Cambria" w:hAnsi="Cambria"/>
          </w:rPr>
          <w:t xml:space="preserve">: </w:t>
        </w:r>
        <w:r w:rsidRPr="00EE3E06" w:rsidDel="00275E19">
          <w:rPr>
            <w:rFonts w:ascii="Cambria" w:hAnsi="Cambria" w:cs="LMRoman10-Regular"/>
          </w:rPr>
          <w:t xml:space="preserve">Table describing the set of states with high activity level for certain weeks during 2014–2017. The textual description is written by hand, corresponding to the solutions computed using our method for the </w:t>
        </w:r>
        <w:r w:rsidRPr="00EE3E06" w:rsidDel="00275E19">
          <w:rPr>
            <w:rFonts w:ascii="Cambria" w:hAnsi="Cambria" w:cs="LMMathItalic10-Regular"/>
          </w:rPr>
          <w:t xml:space="preserve"> </w:t>
        </w:r>
        <w:r w:rsidRPr="00EE3E06" w:rsidDel="00275E19">
          <w:rPr>
            <w:rFonts w:ascii="Cambria" w:hAnsi="Cambria" w:cs="LMRoman10-Regular"/>
          </w:rPr>
          <w:t xml:space="preserve">values shown. The abbreviations are used for state names </w:t>
        </w:r>
      </w:moveFrom>
      <w:sdt>
        <w:sdtPr>
          <w:rPr>
            <w:rFonts w:ascii="Cambria" w:hAnsi="Cambria" w:cs="LMRoman10-Regular"/>
            <w:i/>
            <w:iCs/>
            <w:color w:val="44546A" w:themeColor="text2"/>
          </w:rPr>
          <w:id w:val="-787276114"/>
          <w:citation/>
        </w:sdtPr>
        <w:sdtEndPr/>
        <w:sdtContent>
          <w:moveFrom w:id="1389" w:author="Prathyush Sambaturu" w:date="2019-03-04T14:22:00Z">
            <w:r w:rsidR="007865F1" w:rsidRPr="00EE3E06" w:rsidDel="00275E19">
              <w:rPr>
                <w:rFonts w:ascii="Cambria" w:hAnsi="Cambria" w:cs="LMRoman10-Regular"/>
                <w:i/>
                <w:iCs/>
                <w:color w:val="44546A" w:themeColor="text2"/>
                <w:rPrChange w:id="1390" w:author="Prathyush Sambaturu" w:date="2019-06-13T15:50:00Z">
                  <w:rPr>
                    <w:rFonts w:ascii="Cambria" w:hAnsi="Cambria" w:cs="LMRoman10-Regular"/>
                    <w:i/>
                    <w:iCs/>
                    <w:color w:val="44546A" w:themeColor="text2"/>
                    <w:sz w:val="18"/>
                    <w:szCs w:val="18"/>
                  </w:rPr>
                </w:rPrChange>
              </w:rPr>
              <w:fldChar w:fldCharType="begin"/>
            </w:r>
            <w:r w:rsidR="007865F1" w:rsidRPr="00EE3E06" w:rsidDel="00275E19">
              <w:rPr>
                <w:rFonts w:ascii="Cambria" w:hAnsi="Cambria" w:cs="LMRoman10-Regular"/>
              </w:rPr>
              <w:instrText xml:space="preserve"> CITATION Lis \l 1033 </w:instrText>
            </w:r>
            <w:r w:rsidR="007865F1" w:rsidRPr="00EE3E06" w:rsidDel="00275E19">
              <w:rPr>
                <w:rFonts w:ascii="Cambria" w:hAnsi="Cambria" w:cs="LMRoman10-Regular"/>
                <w:i/>
                <w:iCs/>
                <w:color w:val="44546A" w:themeColor="text2"/>
                <w:rPrChange w:id="1391" w:author="Prathyush Sambaturu" w:date="2019-06-13T15:50:00Z">
                  <w:rPr>
                    <w:rFonts w:ascii="Cambria" w:hAnsi="Cambria" w:cs="LMRoman10-Regular"/>
                    <w:i/>
                    <w:iCs/>
                    <w:color w:val="44546A" w:themeColor="text2"/>
                    <w:sz w:val="18"/>
                    <w:szCs w:val="18"/>
                  </w:rPr>
                </w:rPrChange>
              </w:rPr>
              <w:fldChar w:fldCharType="separate"/>
            </w:r>
            <w:r w:rsidR="00CB5CA2" w:rsidRPr="00EE3E06" w:rsidDel="00275E19">
              <w:rPr>
                <w:rFonts w:ascii="Cambria" w:hAnsi="Cambria" w:cs="LMRoman10-Regular"/>
                <w:noProof/>
              </w:rPr>
              <w:t>[20]</w:t>
            </w:r>
            <w:r w:rsidR="007865F1" w:rsidRPr="00EE3E06" w:rsidDel="00275E19">
              <w:rPr>
                <w:rFonts w:ascii="Cambria" w:hAnsi="Cambria" w:cs="LMRoman10-Regular"/>
                <w:i/>
                <w:iCs/>
                <w:color w:val="44546A" w:themeColor="text2"/>
                <w:rPrChange w:id="1392" w:author="Prathyush Sambaturu" w:date="2019-06-13T15:50:00Z">
                  <w:rPr>
                    <w:rFonts w:ascii="Cambria" w:hAnsi="Cambria" w:cs="LMRoman10-Regular"/>
                    <w:i/>
                    <w:iCs/>
                    <w:color w:val="44546A" w:themeColor="text2"/>
                    <w:sz w:val="18"/>
                    <w:szCs w:val="18"/>
                  </w:rPr>
                </w:rPrChange>
              </w:rPr>
              <w:fldChar w:fldCharType="end"/>
            </w:r>
          </w:moveFrom>
        </w:sdtContent>
      </w:sdt>
      <w:moveFrom w:id="1393" w:author="Prathyush Sambaturu" w:date="2019-03-04T14:22:00Z">
        <w:r w:rsidRPr="00EE3E06" w:rsidDel="00275E19">
          <w:rPr>
            <w:rFonts w:ascii="Cambria" w:hAnsi="Cambria" w:cs="LMRoman10-Regular"/>
          </w:rPr>
          <w:t>. The last column indicates the number of states with a high activity level in that week, for which the description is presente</w:t>
        </w:r>
        <w:del w:id="1394" w:author="Vullikanti, Anil (asv9v)" w:date="2019-06-11T12:09:00Z">
          <w:r w:rsidRPr="00EE3E06" w:rsidDel="00DB0A0C">
            <w:rPr>
              <w:rFonts w:ascii="Cambria" w:hAnsi="Cambria" w:cs="LMRoman10-Regular"/>
            </w:rPr>
            <w:delText>d.</w:delText>
          </w:r>
        </w:del>
      </w:moveFrom>
    </w:p>
    <w:p w14:paraId="43F5E4B4" w14:textId="4148DCB7" w:rsidR="00CA47F7" w:rsidRDefault="00DB0A0C" w:rsidP="00E26F59">
      <w:pPr>
        <w:pStyle w:val="NormalWeb"/>
        <w:spacing w:before="0" w:beforeAutospacing="0" w:after="0" w:afterAutospacing="0"/>
        <w:rPr>
          <w:ins w:id="1395" w:author="Prathyush Sambaturu" w:date="2019-06-13T16:04:00Z"/>
          <w:rFonts w:ascii="Cambria" w:hAnsi="Cambria"/>
        </w:rPr>
      </w:pPr>
      <w:ins w:id="1396" w:author="Vullikanti, Anil (asv9v)" w:date="2019-06-11T12:09:00Z">
        <w:r w:rsidRPr="00EE3E06">
          <w:rPr>
            <w:rFonts w:ascii="Cambria" w:hAnsi="Cambria"/>
            <w:rPrChange w:id="1397" w:author="Prathyush Sambaturu" w:date="2019-06-13T15:50:00Z">
              <w:rPr/>
            </w:rPrChange>
          </w:rPr>
          <w:t>We also show a comparison with the baseline method</w:t>
        </w:r>
      </w:ins>
      <w:ins w:id="1398" w:author="Vullikanti, Anil (asv9v)" w:date="2019-06-11T16:24:00Z">
        <w:r w:rsidR="00375730" w:rsidRPr="00EE3E06">
          <w:rPr>
            <w:rFonts w:ascii="Cambria" w:hAnsi="Cambria"/>
            <w:rPrChange w:id="1399" w:author="Prathyush Sambaturu" w:date="2019-06-13T15:50:00Z">
              <w:rPr/>
            </w:rPrChange>
          </w:rPr>
          <w:t>s</w:t>
        </w:r>
      </w:ins>
      <w:ins w:id="1400" w:author="Vullikanti, Anil (asv9v)" w:date="2019-06-11T12:09:00Z">
        <w:r w:rsidRPr="00EE3E06">
          <w:rPr>
            <w:rFonts w:ascii="Cambria" w:hAnsi="Cambria"/>
            <w:rPrChange w:id="1401" w:author="Prathyush Sambaturu" w:date="2019-06-13T15:50:00Z">
              <w:rPr/>
            </w:rPrChange>
          </w:rPr>
          <w:t>.</w:t>
        </w:r>
      </w:ins>
    </w:p>
    <w:p w14:paraId="5205B89A" w14:textId="77777777" w:rsidR="00F859CC" w:rsidRDefault="00F859CC" w:rsidP="00F859CC">
      <w:pPr>
        <w:pStyle w:val="NormalWeb"/>
        <w:spacing w:before="0" w:beforeAutospacing="0" w:after="0" w:afterAutospacing="0"/>
        <w:rPr>
          <w:ins w:id="1402" w:author="Prathyush Sambaturu" w:date="2019-06-13T16:04:00Z"/>
        </w:rPr>
      </w:pPr>
    </w:p>
    <w:p w14:paraId="4087CF13" w14:textId="307D307E" w:rsidR="00F859CC" w:rsidRPr="00E26F59" w:rsidRDefault="00F859CC" w:rsidP="00F859CC">
      <w:pPr>
        <w:pStyle w:val="NormalWeb"/>
        <w:spacing w:before="0" w:beforeAutospacing="0" w:after="0" w:afterAutospacing="0"/>
        <w:rPr>
          <w:ins w:id="1403" w:author="Prathyush Sambaturu" w:date="2019-06-13T16:04:00Z"/>
          <w:rFonts w:ascii="Cambria" w:hAnsi="Cambria"/>
        </w:rPr>
      </w:pPr>
      <w:ins w:id="1404" w:author="Prathyush Sambaturu" w:date="2019-06-13T16:04:00Z">
        <w:r w:rsidRPr="00E26F59">
          <w:rPr>
            <w:rFonts w:ascii="Cambria" w:hAnsi="Cambria"/>
            <w:b/>
          </w:rPr>
          <w:t>Descriptions for sets of high activity levels</w:t>
        </w:r>
      </w:ins>
    </w:p>
    <w:p w14:paraId="351FF1A8" w14:textId="2240CC5F" w:rsidR="00F859CC" w:rsidRDefault="00F859CC" w:rsidP="00F859CC">
      <w:pPr>
        <w:pStyle w:val="NormalWeb"/>
        <w:spacing w:before="0" w:beforeAutospacing="0" w:after="0" w:afterAutospacing="0"/>
        <w:rPr>
          <w:ins w:id="1405" w:author="Prathyush Sambaturu" w:date="2019-06-13T16:04:00Z"/>
          <w:rFonts w:ascii="Cambria" w:hAnsi="Cambria"/>
        </w:rPr>
      </w:pPr>
      <w:commentRangeStart w:id="1406"/>
      <w:commentRangeStart w:id="1407"/>
      <w:ins w:id="1408" w:author="Prathyush Sambaturu" w:date="2019-06-13T16:04:00Z">
        <w:r w:rsidRPr="00E26F59">
          <w:rPr>
            <w:rFonts w:ascii="Cambria" w:hAnsi="Cambria"/>
          </w:rPr>
          <w:t xml:space="preserve">We use our method to compute the most succinct descriptions </w:t>
        </w:r>
        <w:commentRangeEnd w:id="1406"/>
        <w:r>
          <w:rPr>
            <w:rStyle w:val="CommentReference"/>
            <w:rFonts w:asciiTheme="minorHAnsi" w:eastAsiaTheme="minorHAnsi" w:hAnsiTheme="minorHAnsi" w:cstheme="minorBidi"/>
          </w:rPr>
          <w:commentReference w:id="1406"/>
        </w:r>
        <w:commentRangeEnd w:id="1407"/>
        <w:r>
          <w:rPr>
            <w:rStyle w:val="CommentReference"/>
            <w:rFonts w:asciiTheme="minorHAnsi" w:eastAsiaTheme="minorHAnsi" w:hAnsiTheme="minorHAnsi" w:cstheme="minorBidi"/>
          </w:rPr>
          <w:commentReference w:id="1407"/>
        </w:r>
        <w:r w:rsidRPr="00E26F59">
          <w:rPr>
            <w:rFonts w:ascii="Cambria" w:hAnsi="Cambria"/>
          </w:rPr>
          <w:t>for the set of states</w:t>
        </w:r>
        <w:r>
          <w:rPr>
            <w:rFonts w:ascii="Cambria" w:hAnsi="Cambria"/>
          </w:rPr>
          <w:t xml:space="preserve"> </w:t>
        </w:r>
        <w:r w:rsidRPr="00E26F59">
          <w:rPr>
            <w:rFonts w:ascii="Cambria" w:hAnsi="Cambria"/>
          </w:rPr>
          <w:t>with a high activity level in each week during the years 2014</w:t>
        </w:r>
        <m:oMath>
          <m:r>
            <w:rPr>
              <w:rFonts w:ascii="Cambria Math" w:hAnsi="Cambria Math"/>
            </w:rPr>
            <m:t>-</m:t>
          </m:r>
        </m:oMath>
        <w:r w:rsidRPr="00E26F59">
          <w:rPr>
            <w:rFonts w:ascii="Cambria" w:hAnsi="Cambria"/>
          </w:rPr>
          <w:t>2017, for different</w:t>
        </w:r>
        <w:r>
          <w:rPr>
            <w:rFonts w:ascii="Cambria" w:hAnsi="Cambria"/>
          </w:rPr>
          <w:t xml:space="preserve"> </w:t>
        </w:r>
        <w:r w:rsidRPr="00E26F59">
          <w:rPr>
            <w:rFonts w:ascii="Cambria" w:hAnsi="Cambria"/>
          </w:rPr>
          <w:t xml:space="preserve">choices of the parameter </w:t>
        </w:r>
        <m:oMath>
          <m:r>
            <m:rPr>
              <m:sty m:val="p"/>
            </m:rPr>
            <w:rPr>
              <w:rFonts w:ascii="Cambria Math" w:hAnsi="Cambria Math"/>
            </w:rPr>
            <m:t>γ</m:t>
          </m:r>
        </m:oMath>
        <w:r w:rsidRPr="00E26F59">
          <w:rPr>
            <w:rFonts w:ascii="Cambria" w:hAnsi="Cambria"/>
          </w:rPr>
          <w:t>.</w:t>
        </w:r>
        <w:r>
          <w:rPr>
            <w:rFonts w:ascii="Cambria" w:hAnsi="Cambria"/>
          </w:rPr>
          <w:t xml:space="preserve"> </w:t>
        </w:r>
        <w:r w:rsidRPr="000B1CBE">
          <w:rPr>
            <w:rFonts w:ascii="Cambria" w:hAnsi="Cambria"/>
          </w:rPr>
          <w:fldChar w:fldCharType="begin"/>
        </w:r>
        <w:r w:rsidRPr="000B1CBE">
          <w:rPr>
            <w:rFonts w:ascii="Cambria" w:hAnsi="Cambria"/>
          </w:rPr>
          <w:instrText xml:space="preserve"> REF _Ref529425667 \h </w:instrText>
        </w:r>
        <w:r>
          <w:rPr>
            <w:rFonts w:ascii="Cambria" w:hAnsi="Cambria"/>
          </w:rPr>
          <w:instrText xml:space="preserve"> \* MERGEFORMAT </w:instrText>
        </w:r>
      </w:ins>
      <w:r w:rsidRPr="000B1CBE">
        <w:rPr>
          <w:rFonts w:ascii="Cambria" w:hAnsi="Cambria"/>
        </w:rPr>
      </w:r>
      <w:ins w:id="1409" w:author="Prathyush Sambaturu" w:date="2019-06-13T16:04:00Z">
        <w:r w:rsidRPr="000B1CBE">
          <w:rPr>
            <w:rFonts w:ascii="Cambria" w:hAnsi="Cambria"/>
          </w:rPr>
          <w:fldChar w:fldCharType="separate"/>
        </w:r>
        <w:r w:rsidRPr="000B1CBE">
          <w:rPr>
            <w:rFonts w:ascii="Cambria" w:hAnsi="Cambria"/>
          </w:rPr>
          <w:t xml:space="preserve">Table </w:t>
        </w:r>
        <w:r w:rsidRPr="000B1CBE">
          <w:rPr>
            <w:rFonts w:ascii="Cambria" w:hAnsi="Cambria"/>
            <w:noProof/>
          </w:rPr>
          <w:t>3</w:t>
        </w:r>
        <w:r w:rsidRPr="000B1CBE">
          <w:rPr>
            <w:rFonts w:ascii="Cambria" w:hAnsi="Cambria"/>
          </w:rPr>
          <w:fldChar w:fldCharType="end"/>
        </w:r>
        <w:r w:rsidRPr="00E26F59">
          <w:rPr>
            <w:rFonts w:ascii="Cambria" w:hAnsi="Cambria"/>
          </w:rPr>
          <w:t xml:space="preserve"> shows the descriptions for some of the weeks (column </w:t>
        </w:r>
        <w:r>
          <w:rPr>
            <w:rFonts w:ascii="Cambria" w:hAnsi="Cambria"/>
          </w:rPr>
          <w:t>2</w:t>
        </w:r>
        <w:r w:rsidRPr="00E26F59">
          <w:rPr>
            <w:rFonts w:ascii="Cambria" w:hAnsi="Cambria"/>
          </w:rPr>
          <w:t xml:space="preserve">), which had succinct descriptions. The third column shows the values of </w:t>
        </w:r>
        <m:oMath>
          <m:r>
            <m:rPr>
              <m:sty m:val="p"/>
            </m:rPr>
            <w:rPr>
              <w:rFonts w:ascii="Cambria Math" w:hAnsi="Cambria Math"/>
            </w:rPr>
            <m:t>γ</m:t>
          </m:r>
        </m:oMath>
        <w:r w:rsidRPr="00E26F59">
          <w:rPr>
            <w:rFonts w:ascii="Cambria" w:hAnsi="Cambria"/>
          </w:rPr>
          <w:t xml:space="preserve"> for that description.</w:t>
        </w:r>
        <w:r>
          <w:rPr>
            <w:rFonts w:ascii="Cambria" w:hAnsi="Cambria"/>
          </w:rPr>
          <w:t xml:space="preserve"> </w:t>
        </w:r>
        <w:r w:rsidRPr="00E26F59">
          <w:rPr>
            <w:rFonts w:ascii="Cambria" w:hAnsi="Cambria"/>
          </w:rPr>
          <w:t>The text description in column four is hand generated, corresponding to the solution</w:t>
        </w:r>
        <w:r>
          <w:rPr>
            <w:rFonts w:ascii="Cambria" w:hAnsi="Cambria"/>
          </w:rPr>
          <w:t xml:space="preserve"> </w:t>
        </w:r>
        <w:r w:rsidRPr="00E26F59">
          <w:rPr>
            <w:rFonts w:ascii="Cambria" w:hAnsi="Cambria"/>
          </w:rPr>
          <w:t>computed using our method for the parameter</w:t>
        </w:r>
        <w:r>
          <w:rPr>
            <w:rFonts w:ascii="Cambria" w:hAnsi="Cambria"/>
          </w:rPr>
          <w:t xml:space="preserve"> value</w:t>
        </w:r>
        <w:r w:rsidRPr="00E26F59">
          <w:rPr>
            <w:rFonts w:ascii="Cambria" w:hAnsi="Cambria"/>
          </w:rPr>
          <w:t xml:space="preserve"> in column 3.</w:t>
        </w:r>
        <w:r>
          <w:rPr>
            <w:rFonts w:ascii="Cambria" w:hAnsi="Cambria"/>
          </w:rPr>
          <w:t xml:space="preserve"> Column 5 shows the number of sets used in the description. </w:t>
        </w:r>
        <w:r w:rsidRPr="00E26F59">
          <w:rPr>
            <w:rFonts w:ascii="Cambria" w:hAnsi="Cambria"/>
          </w:rPr>
          <w:t xml:space="preserve">Column </w:t>
        </w:r>
        <w:r>
          <w:rPr>
            <w:rFonts w:ascii="Cambria" w:hAnsi="Cambria"/>
          </w:rPr>
          <w:t>6</w:t>
        </w:r>
        <w:r w:rsidRPr="00E26F59">
          <w:rPr>
            <w:rFonts w:ascii="Cambria" w:hAnsi="Cambria"/>
          </w:rPr>
          <w:t xml:space="preserve"> shows the size of the target set. </w:t>
        </w:r>
        <w:r>
          <w:rPr>
            <w:rFonts w:ascii="Cambria" w:hAnsi="Cambria"/>
          </w:rPr>
          <w:t xml:space="preserve"> Column 7 shows the compression ratio our method is able to achieve. </w:t>
        </w:r>
        <w:r w:rsidRPr="00E26F59">
          <w:rPr>
            <w:rFonts w:ascii="Cambria" w:hAnsi="Cambria"/>
          </w:rPr>
          <w:t>While the quality of the descriptions varies quite a bit (as discussed below), this</w:t>
        </w:r>
        <w:r>
          <w:rPr>
            <w:rFonts w:ascii="Cambria" w:hAnsi="Cambria"/>
          </w:rPr>
          <w:t xml:space="preserve"> </w:t>
        </w:r>
        <w:r w:rsidRPr="00E26F59">
          <w:rPr>
            <w:rFonts w:ascii="Cambria" w:hAnsi="Cambria"/>
          </w:rPr>
          <w:t>shows that our method can easily find succinct descriptions for different kinds of target sets.</w:t>
        </w:r>
        <w:r>
          <w:rPr>
            <w:rFonts w:ascii="Cambria" w:hAnsi="Cambria"/>
          </w:rPr>
          <w:t xml:space="preserve"> </w:t>
        </w:r>
      </w:ins>
      <w:ins w:id="1410" w:author="Vullikanti, Anil (asv9v)" w:date="2019-06-14T23:07:00Z">
        <w:r w:rsidR="004B7C1E">
          <w:rPr>
            <w:rFonts w:ascii="Cambria" w:hAnsi="Cambria"/>
          </w:rPr>
          <w:t xml:space="preserve">Figure 2 shows </w:t>
        </w:r>
      </w:ins>
      <w:ins w:id="1411" w:author="Vullikanti, Anil (asv9v)" w:date="2019-06-14T23:08:00Z">
        <w:r w:rsidR="004B7C1E">
          <w:rPr>
            <w:rFonts w:ascii="Cambria" w:hAnsi="Cambria"/>
          </w:rPr>
          <w:t>just the compression ratios, and the average</w:t>
        </w:r>
      </w:ins>
      <w:ins w:id="1412" w:author="Vullikanti, Anil (asv9v)" w:date="2019-06-14T23:09:00Z">
        <w:r w:rsidR="004B7C1E">
          <w:rPr>
            <w:rFonts w:ascii="Cambria" w:hAnsi="Cambria"/>
          </w:rPr>
          <w:t xml:space="preserve"> over the sets considered in Table </w:t>
        </w:r>
      </w:ins>
      <w:ins w:id="1413" w:author="Prathyush Sambaturu" w:date="2019-06-16T10:28:00Z">
        <w:r w:rsidR="00DF0439">
          <w:rPr>
            <w:rFonts w:ascii="Cambria" w:hAnsi="Cambria"/>
          </w:rPr>
          <w:t>2</w:t>
        </w:r>
      </w:ins>
      <w:ins w:id="1414" w:author="Vullikanti, Anil (asv9v)" w:date="2019-06-14T23:09:00Z">
        <w:del w:id="1415" w:author="Prathyush Sambaturu" w:date="2019-06-16T10:28:00Z">
          <w:r w:rsidR="004B7C1E" w:rsidDel="00DF0439">
            <w:rPr>
              <w:rFonts w:ascii="Cambria" w:hAnsi="Cambria"/>
            </w:rPr>
            <w:delText>3</w:delText>
          </w:r>
        </w:del>
        <w:r w:rsidR="004B7C1E">
          <w:rPr>
            <w:rFonts w:ascii="Cambria" w:hAnsi="Cambria"/>
          </w:rPr>
          <w:t xml:space="preserve">. </w:t>
        </w:r>
      </w:ins>
      <w:ins w:id="1416" w:author="Prathyush Sambaturu" w:date="2019-06-13T16:04:00Z">
        <w:r w:rsidRPr="00E26F59">
          <w:rPr>
            <w:rFonts w:ascii="Cambria" w:hAnsi="Cambria"/>
          </w:rPr>
          <w:t>Using additional attributes for the regions might allow for more succinct descriptions</w:t>
        </w:r>
        <w:r>
          <w:rPr>
            <w:rFonts w:ascii="Cambria" w:hAnsi="Cambria"/>
          </w:rPr>
          <w:t xml:space="preserve">. </w:t>
        </w:r>
      </w:ins>
    </w:p>
    <w:p w14:paraId="25868722" w14:textId="4BA0A34F" w:rsidR="00F859CC" w:rsidRDefault="00F859CC" w:rsidP="00F859CC">
      <w:pPr>
        <w:pStyle w:val="NormalWeb"/>
        <w:spacing w:before="0" w:beforeAutospacing="0" w:after="0" w:afterAutospacing="0"/>
        <w:rPr>
          <w:ins w:id="1417" w:author="Prathyush Sambaturu" w:date="2019-06-16T10:41:00Z"/>
          <w:rFonts w:ascii="Cambria" w:hAnsi="Cambria"/>
        </w:rPr>
      </w:pPr>
    </w:p>
    <w:p w14:paraId="34FAF9AC" w14:textId="299E1BD3" w:rsidR="00F859CC" w:rsidRDefault="00A2477B" w:rsidP="00F859CC">
      <w:pPr>
        <w:pStyle w:val="NormalWeb"/>
        <w:spacing w:before="0" w:beforeAutospacing="0" w:after="0" w:afterAutospacing="0"/>
        <w:rPr>
          <w:ins w:id="1418" w:author="Prathyush Sambaturu" w:date="2019-06-13T16:04:00Z"/>
          <w:rFonts w:ascii="Cambria" w:hAnsi="Cambria"/>
        </w:rPr>
      </w:pPr>
      <w:ins w:id="1419" w:author="Prathyush Sambaturu" w:date="2019-06-16T10:41:00Z">
        <w:r w:rsidRPr="00A2477B">
          <w:rPr>
            <w:rFonts w:ascii="Cambria" w:hAnsi="Cambria"/>
          </w:rPr>
          <w:lastRenderedPageBreak/>
          <w:t>Figure 2: Compression ratio of the solution provided by MinApproxDesc. The X-axis corresponds to the week with the S.No. in Table 3. The Y-axis corresponds to the compression ratio of the solution provided by MinDesc. The red horizontal line corresponds to the average compression ratio provided by MinApproxDesc over all the weeks.</w:t>
        </w:r>
      </w:ins>
    </w:p>
    <w:p w14:paraId="1B48F88E" w14:textId="77777777" w:rsidR="00F859CC" w:rsidRDefault="00F859CC" w:rsidP="00F859CC">
      <w:pPr>
        <w:pStyle w:val="NormalWeb"/>
        <w:spacing w:before="0" w:beforeAutospacing="0" w:after="0" w:afterAutospacing="0"/>
        <w:rPr>
          <w:ins w:id="1420" w:author="Prathyush Sambaturu" w:date="2019-06-13T16:04:00Z"/>
          <w:rFonts w:ascii="Cambria" w:hAnsi="Cambria"/>
        </w:rPr>
      </w:pPr>
    </w:p>
    <w:p w14:paraId="780AD120" w14:textId="33051C17" w:rsidR="00F859CC" w:rsidRPr="005F0258" w:rsidRDefault="00F859CC" w:rsidP="005F0258">
      <w:pPr>
        <w:pStyle w:val="NormalWeb"/>
        <w:keepNext/>
        <w:spacing w:before="0" w:beforeAutospacing="0" w:after="0" w:afterAutospacing="0"/>
        <w:jc w:val="center"/>
        <w:rPr>
          <w:ins w:id="1421" w:author="Prathyush Sambaturu" w:date="2019-06-12T18:05:00Z"/>
          <w:rPrChange w:id="1422" w:author="Prathyush Sambaturu" w:date="2019-06-16T14:36:00Z">
            <w:rPr>
              <w:ins w:id="1423" w:author="Prathyush Sambaturu" w:date="2019-06-12T18:05:00Z"/>
            </w:rPr>
          </w:rPrChange>
        </w:rPr>
        <w:pPrChange w:id="1424" w:author="Prathyush Sambaturu" w:date="2019-06-16T14:36:00Z">
          <w:pPr>
            <w:pStyle w:val="NormalWeb"/>
            <w:spacing w:before="0" w:beforeAutospacing="0" w:after="0" w:afterAutospacing="0"/>
          </w:pPr>
        </w:pPrChange>
      </w:pPr>
      <w:ins w:id="1425" w:author="Prathyush Sambaturu" w:date="2019-06-13T16:04:00Z">
        <w:r>
          <w:rPr>
            <w:noProof/>
          </w:rPr>
          <w:drawing>
            <wp:inline distT="0" distB="0" distL="0" distR="0" wp14:anchorId="7C34305B" wp14:editId="0AA84377">
              <wp:extent cx="3308350" cy="2330163"/>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rplot_2.png"/>
                      <pic:cNvPicPr/>
                    </pic:nvPicPr>
                    <pic:blipFill>
                      <a:blip r:embed="rId15">
                        <a:extLst>
                          <a:ext uri="{28A0092B-C50C-407E-A947-70E740481C1C}">
                            <a14:useLocalDpi xmlns:a14="http://schemas.microsoft.com/office/drawing/2010/main" val="0"/>
                          </a:ext>
                        </a:extLst>
                      </a:blip>
                      <a:stretch>
                        <a:fillRect/>
                      </a:stretch>
                    </pic:blipFill>
                    <pic:spPr>
                      <a:xfrm>
                        <a:off x="0" y="0"/>
                        <a:ext cx="3339285" cy="2351951"/>
                      </a:xfrm>
                      <a:prstGeom prst="rect">
                        <a:avLst/>
                      </a:prstGeom>
                    </pic:spPr>
                  </pic:pic>
                </a:graphicData>
              </a:graphic>
            </wp:inline>
          </w:drawing>
        </w:r>
      </w:ins>
      <w:ins w:id="1426" w:author="Prathyush Sambaturu" w:date="2019-06-16T14:36:00Z">
        <w:r w:rsidR="005F0258">
          <w:br/>
        </w:r>
      </w:ins>
      <w:ins w:id="1427" w:author="Vullikanti, Anil (asv9v)" w:date="2019-06-14T23:09:00Z">
        <w:del w:id="1428" w:author="Prathyush Sambaturu" w:date="2019-06-16T10:40:00Z">
          <w:r w:rsidR="00E5053B" w:rsidDel="00A2477B">
            <w:rPr>
              <w:noProof/>
            </w:rPr>
            <w:delText>ApproxApprox</w:delText>
          </w:r>
        </w:del>
      </w:ins>
    </w:p>
    <w:p w14:paraId="3E3B5252" w14:textId="3935F428" w:rsidR="00C339B7" w:rsidRPr="00E26F59" w:rsidRDefault="00C339B7" w:rsidP="00C339B7">
      <w:pPr>
        <w:pStyle w:val="NormalWeb"/>
        <w:spacing w:before="0" w:beforeAutospacing="0" w:after="0" w:afterAutospacing="0"/>
        <w:rPr>
          <w:ins w:id="1429" w:author="Prathyush Sambaturu" w:date="2019-06-15T18:06:00Z"/>
          <w:rFonts w:ascii="Cambria" w:hAnsi="Cambria"/>
          <w:b/>
        </w:rPr>
      </w:pPr>
      <w:ins w:id="1430" w:author="Prathyush Sambaturu" w:date="2019-06-15T18:06:00Z">
        <w:r w:rsidRPr="00E26F59">
          <w:rPr>
            <w:rFonts w:ascii="Cambria" w:hAnsi="Cambria"/>
            <w:b/>
          </w:rPr>
          <w:t>Quality of descriptions</w:t>
        </w:r>
      </w:ins>
    </w:p>
    <w:p w14:paraId="04D1DD4C" w14:textId="5B081547" w:rsidR="00C339B7" w:rsidRPr="00E26F59" w:rsidRDefault="00C339B7" w:rsidP="00C339B7">
      <w:pPr>
        <w:pStyle w:val="NormalWeb"/>
        <w:spacing w:before="0" w:beforeAutospacing="0" w:after="0" w:afterAutospacing="0"/>
        <w:rPr>
          <w:ins w:id="1431" w:author="Prathyush Sambaturu" w:date="2019-06-15T18:06:00Z"/>
          <w:rFonts w:ascii="Cambria" w:hAnsi="Cambria"/>
        </w:rPr>
      </w:pPr>
      <w:ins w:id="1432" w:author="Prathyush Sambaturu" w:date="2019-06-15T18:06:00Z">
        <w:r w:rsidRPr="00E26F59">
          <w:rPr>
            <w:rFonts w:ascii="Cambria" w:hAnsi="Cambria"/>
          </w:rPr>
          <w:t xml:space="preserve">We </w:t>
        </w:r>
        <w:r>
          <w:rPr>
            <w:rFonts w:ascii="Cambria" w:hAnsi="Cambria"/>
          </w:rPr>
          <w:t xml:space="preserve">now qualitatively </w:t>
        </w:r>
        <w:r w:rsidRPr="00E26F59">
          <w:rPr>
            <w:rFonts w:ascii="Cambria" w:hAnsi="Cambria"/>
          </w:rPr>
          <w:t xml:space="preserve">evaluate the descriptions </w:t>
        </w:r>
        <w:r>
          <w:rPr>
            <w:rFonts w:ascii="Cambria" w:hAnsi="Cambria"/>
          </w:rPr>
          <w:t>shown</w:t>
        </w:r>
        <w:r w:rsidRPr="00E26F59">
          <w:rPr>
            <w:rFonts w:ascii="Cambria" w:hAnsi="Cambria"/>
          </w:rPr>
          <w:t xml:space="preserve"> i</w:t>
        </w:r>
      </w:ins>
      <w:ins w:id="1433" w:author="Prathyush Sambaturu" w:date="2019-06-16T10:28:00Z">
        <w:r w:rsidR="00C43288">
          <w:rPr>
            <w:rFonts w:ascii="Cambria" w:hAnsi="Cambria"/>
          </w:rPr>
          <w:t>n Table 2</w:t>
        </w:r>
      </w:ins>
      <w:ins w:id="1434" w:author="Prathyush Sambaturu" w:date="2019-06-16T12:53:00Z">
        <w:r w:rsidR="009500A1">
          <w:rPr>
            <w:rFonts w:ascii="Cambria" w:hAnsi="Cambria"/>
          </w:rPr>
          <w:t xml:space="preserve"> </w:t>
        </w:r>
      </w:ins>
      <w:ins w:id="1435" w:author="Prathyush Sambaturu" w:date="2019-06-15T18:06:00Z">
        <w:r>
          <w:rPr>
            <w:rFonts w:ascii="Cambria" w:hAnsi="Cambria"/>
          </w:rPr>
          <w:t>and examine the insights about epidemic outbreaks this gives. We first note that s</w:t>
        </w:r>
        <w:r w:rsidRPr="00E26F59">
          <w:rPr>
            <w:rFonts w:ascii="Cambria" w:hAnsi="Cambria"/>
          </w:rPr>
          <w:t>ome of the rows involve pretty large</w:t>
        </w:r>
        <w:r>
          <w:rPr>
            <w:rFonts w:ascii="Cambria" w:hAnsi="Cambria"/>
          </w:rPr>
          <w:t xml:space="preserve"> </w:t>
        </w:r>
        <w:r w:rsidRPr="00E26F59">
          <w:rPr>
            <w:rFonts w:ascii="Cambria" w:hAnsi="Cambria"/>
          </w:rPr>
          <w:t>target sets, e.g., rows 8, 9 and 10 correspond to 13, 29 and 11 states, respectively.</w:t>
        </w:r>
        <w:r>
          <w:rPr>
            <w:rFonts w:ascii="Cambria" w:hAnsi="Cambria"/>
          </w:rPr>
          <w:t xml:space="preserve"> </w:t>
        </w:r>
        <w:r w:rsidRPr="00E26F59">
          <w:rPr>
            <w:rFonts w:ascii="Cambria" w:hAnsi="Cambria"/>
          </w:rPr>
          <w:t>The CDC descriptions for these weeks would be very long lists, which are unlikely to</w:t>
        </w:r>
        <w:r>
          <w:rPr>
            <w:rFonts w:ascii="Cambria" w:hAnsi="Cambria"/>
          </w:rPr>
          <w:t xml:space="preserve"> </w:t>
        </w:r>
        <w:r w:rsidRPr="00E26F59">
          <w:rPr>
            <w:rFonts w:ascii="Cambria" w:hAnsi="Cambria"/>
          </w:rPr>
          <w:t>give useful insights or identify any patterns. The description in row 9 (week 2015-01-03)</w:t>
        </w:r>
        <w:r>
          <w:rPr>
            <w:rFonts w:ascii="Cambria" w:hAnsi="Cambria"/>
          </w:rPr>
          <w:t xml:space="preserve"> </w:t>
        </w:r>
        <w:r w:rsidRPr="00E26F59">
          <w:rPr>
            <w:rFonts w:ascii="Cambria" w:hAnsi="Cambria"/>
          </w:rPr>
          <w:t xml:space="preserve">is fairly succinct, and gives the following insights: </w:t>
        </w:r>
      </w:ins>
    </w:p>
    <w:p w14:paraId="0223675B" w14:textId="77777777" w:rsidR="00C339B7" w:rsidRPr="00E26F59" w:rsidRDefault="00C339B7" w:rsidP="00C339B7">
      <w:pPr>
        <w:pStyle w:val="NormalWeb"/>
        <w:numPr>
          <w:ilvl w:val="0"/>
          <w:numId w:val="10"/>
        </w:numPr>
        <w:spacing w:before="0" w:beforeAutospacing="0" w:after="0" w:afterAutospacing="0"/>
        <w:rPr>
          <w:ins w:id="1436" w:author="Prathyush Sambaturu" w:date="2019-06-15T18:06:00Z"/>
          <w:rFonts w:ascii="Cambria" w:hAnsi="Cambria"/>
        </w:rPr>
      </w:pPr>
      <w:ins w:id="1437" w:author="Prathyush Sambaturu" w:date="2019-06-15T18:06:00Z">
        <w:r w:rsidRPr="00E26F59">
          <w:rPr>
            <w:rFonts w:ascii="Cambria" w:hAnsi="Cambria"/>
          </w:rPr>
          <w:t>almost all the states with high or moderate activity level in the previous week are</w:t>
        </w:r>
        <w:r>
          <w:rPr>
            <w:rFonts w:ascii="Cambria" w:hAnsi="Cambria"/>
          </w:rPr>
          <w:t xml:space="preserve"> </w:t>
        </w:r>
        <w:r w:rsidRPr="00E26F59">
          <w:rPr>
            <w:rFonts w:ascii="Cambria" w:hAnsi="Cambria"/>
          </w:rPr>
          <w:t>high in the current week,</w:t>
        </w:r>
      </w:ins>
    </w:p>
    <w:p w14:paraId="2340D11F" w14:textId="77777777" w:rsidR="00C339B7" w:rsidRPr="00E26F59" w:rsidRDefault="00C339B7" w:rsidP="00C339B7">
      <w:pPr>
        <w:pStyle w:val="NormalWeb"/>
        <w:numPr>
          <w:ilvl w:val="0"/>
          <w:numId w:val="10"/>
        </w:numPr>
        <w:spacing w:before="0" w:beforeAutospacing="0" w:after="0" w:afterAutospacing="0"/>
        <w:rPr>
          <w:ins w:id="1438" w:author="Prathyush Sambaturu" w:date="2019-06-15T18:06:00Z"/>
          <w:rFonts w:ascii="Cambria" w:hAnsi="Cambria"/>
        </w:rPr>
      </w:pPr>
      <w:ins w:id="1439" w:author="Prathyush Sambaturu" w:date="2019-06-15T18:06:00Z">
        <w:r w:rsidRPr="00E26F59">
          <w:rPr>
            <w:rFonts w:ascii="Cambria" w:hAnsi="Cambria"/>
          </w:rPr>
          <w:t>three new states that were not experiencing high/moderate activity are now</w:t>
        </w:r>
        <w:r>
          <w:rPr>
            <w:rFonts w:ascii="Cambria" w:hAnsi="Cambria"/>
          </w:rPr>
          <w:t xml:space="preserve"> </w:t>
        </w:r>
        <w:r w:rsidRPr="00E26F59">
          <w:rPr>
            <w:rFonts w:ascii="Cambria" w:hAnsi="Cambria"/>
          </w:rPr>
          <w:t>at the high activity level, and</w:t>
        </w:r>
      </w:ins>
    </w:p>
    <w:p w14:paraId="08A35B8C" w14:textId="77777777" w:rsidR="00C339B7" w:rsidRPr="00CB5CA2" w:rsidRDefault="00C339B7" w:rsidP="00C339B7">
      <w:pPr>
        <w:pStyle w:val="NormalWeb"/>
        <w:numPr>
          <w:ilvl w:val="0"/>
          <w:numId w:val="10"/>
        </w:numPr>
        <w:spacing w:before="0" w:beforeAutospacing="0" w:after="0" w:afterAutospacing="0"/>
        <w:rPr>
          <w:ins w:id="1440" w:author="Prathyush Sambaturu" w:date="2019-06-15T18:06:00Z"/>
          <w:rFonts w:ascii="Cambria" w:hAnsi="Cambria"/>
        </w:rPr>
      </w:pPr>
      <w:ins w:id="1441" w:author="Prathyush Sambaturu" w:date="2019-06-15T18:06:00Z">
        <w:r w:rsidRPr="00E26F59">
          <w:rPr>
            <w:rFonts w:ascii="Cambria" w:hAnsi="Cambria"/>
          </w:rPr>
          <w:t>Florida and Georgia have experienced a sharp decline in activity levels within a week.</w:t>
        </w:r>
      </w:ins>
    </w:p>
    <w:p w14:paraId="7DFBC6B3" w14:textId="07E2B715" w:rsidR="00C339B7" w:rsidRDefault="00C339B7" w:rsidP="00C339B7">
      <w:pPr>
        <w:pStyle w:val="NormalWeb"/>
        <w:spacing w:before="0" w:beforeAutospacing="0" w:after="0" w:afterAutospacing="0"/>
        <w:rPr>
          <w:ins w:id="1442" w:author="Prathyush Sambaturu" w:date="2019-06-16T10:25:00Z"/>
          <w:rFonts w:ascii="Cambria" w:hAnsi="Cambria"/>
        </w:rPr>
      </w:pPr>
      <w:ins w:id="1443" w:author="Prathyush Sambaturu" w:date="2019-06-15T18:06:00Z">
        <w:r w:rsidRPr="00E26F59">
          <w:rPr>
            <w:rFonts w:ascii="Cambria" w:hAnsi="Cambria"/>
          </w:rPr>
          <w:t xml:space="preserve">We </w:t>
        </w:r>
        <w:r>
          <w:rPr>
            <w:rFonts w:ascii="Cambria" w:hAnsi="Cambria"/>
          </w:rPr>
          <w:t xml:space="preserve">also </w:t>
        </w:r>
        <w:r w:rsidRPr="00E26F59">
          <w:rPr>
            <w:rFonts w:ascii="Cambria" w:hAnsi="Cambria"/>
          </w:rPr>
          <w:t>note that some of the descriptions are not very insightful. For instance, the one for</w:t>
        </w:r>
        <w:r>
          <w:rPr>
            <w:rFonts w:ascii="Cambria" w:hAnsi="Cambria"/>
          </w:rPr>
          <w:t xml:space="preserve"> </w:t>
        </w:r>
        <w:r w:rsidRPr="00E26F59">
          <w:rPr>
            <w:rFonts w:ascii="Cambria" w:hAnsi="Cambria"/>
          </w:rPr>
          <w:t>the week of 2016-02-20 (row 1) is simply a list. It is possible that there were no common</w:t>
        </w:r>
        <w:r>
          <w:rPr>
            <w:rFonts w:ascii="Cambria" w:hAnsi="Cambria"/>
          </w:rPr>
          <w:t xml:space="preserve"> </w:t>
        </w:r>
        <w:r w:rsidRPr="00E26F59">
          <w:rPr>
            <w:rFonts w:ascii="Cambria" w:hAnsi="Cambria"/>
          </w:rPr>
          <w:t>characteristics of these states, so that the most succinct description is just a list.</w:t>
        </w:r>
        <w:r>
          <w:rPr>
            <w:rFonts w:ascii="Cambria" w:hAnsi="Cambria"/>
          </w:rPr>
          <w:t xml:space="preserve"> </w:t>
        </w:r>
        <w:r w:rsidRPr="00E26F59">
          <w:rPr>
            <w:rFonts w:ascii="Cambria" w:hAnsi="Cambria"/>
          </w:rPr>
          <w:t>The description for the week of 2017-02-18 (row 5) corresponding to the parameters (0, 2, 2)</w:t>
        </w:r>
        <w:r>
          <w:rPr>
            <w:rFonts w:ascii="Cambria" w:hAnsi="Cambria"/>
          </w:rPr>
          <w:t xml:space="preserve"> </w:t>
        </w:r>
        <w:r w:rsidRPr="00E26F59">
          <w:rPr>
            <w:rFonts w:ascii="Cambria" w:hAnsi="Cambria"/>
          </w:rPr>
          <w:t>is quite awkward: it combines three sets of states with different activity levels in different times in the past.</w:t>
        </w:r>
      </w:ins>
    </w:p>
    <w:p w14:paraId="2E51942E" w14:textId="77777777" w:rsidR="00422786" w:rsidRDefault="00422786" w:rsidP="00C339B7">
      <w:pPr>
        <w:pStyle w:val="NormalWeb"/>
        <w:spacing w:before="0" w:beforeAutospacing="0" w:after="0" w:afterAutospacing="0"/>
        <w:rPr>
          <w:ins w:id="1444" w:author="Prathyush Sambaturu" w:date="2019-06-16T10:25:00Z"/>
          <w:rFonts w:ascii="Cambria" w:hAnsi="Cambria"/>
        </w:rPr>
      </w:pPr>
    </w:p>
    <w:p w14:paraId="1E5F0C6A" w14:textId="360BC828" w:rsidR="00C21F0D" w:rsidRPr="009C18B9" w:rsidDel="009C18B9" w:rsidRDefault="00C21F0D" w:rsidP="00E26F59">
      <w:pPr>
        <w:pStyle w:val="NormalWeb"/>
        <w:spacing w:before="0" w:beforeAutospacing="0" w:after="0" w:afterAutospacing="0"/>
        <w:rPr>
          <w:ins w:id="1445" w:author="Vullikanti, Anil (asv9v)" w:date="2019-06-11T12:09:00Z"/>
          <w:del w:id="1446" w:author="Prathyush Sambaturu" w:date="2019-06-16T10:25:00Z"/>
          <w:sz w:val="18"/>
          <w:szCs w:val="18"/>
          <w:rPrChange w:id="1447" w:author="Prathyush Sambaturu" w:date="2019-06-16T10:25:00Z">
            <w:rPr>
              <w:ins w:id="1448" w:author="Vullikanti, Anil (asv9v)" w:date="2019-06-11T12:09:00Z"/>
              <w:del w:id="1449" w:author="Prathyush Sambaturu" w:date="2019-06-16T10:25:00Z"/>
            </w:rPr>
          </w:rPrChange>
        </w:rPr>
      </w:pPr>
    </w:p>
    <w:p w14:paraId="18F73A24" w14:textId="78E497F4" w:rsidR="00422786" w:rsidRPr="009C18B9" w:rsidRDefault="009C18B9" w:rsidP="009C18B9">
      <w:pPr>
        <w:pStyle w:val="NormalWeb"/>
        <w:spacing w:before="0" w:beforeAutospacing="0" w:after="0" w:afterAutospacing="0"/>
        <w:rPr>
          <w:ins w:id="1450" w:author="Prathyush Sambaturu" w:date="2019-06-16T10:39:00Z"/>
          <w:rFonts w:ascii="Cambria" w:hAnsi="Cambria"/>
        </w:rPr>
      </w:pPr>
      <w:bookmarkStart w:id="1451" w:name="_Ref11254343"/>
      <w:bookmarkStart w:id="1452" w:name="_Ref11254321"/>
      <w:ins w:id="1453" w:author="Prathyush Sambaturu" w:date="2019-06-16T10:26:00Z">
        <w:r w:rsidRPr="009C18B9">
          <w:rPr>
            <w:rFonts w:ascii="Cambria" w:hAnsi="Cambria"/>
            <w:rPrChange w:id="1454" w:author="Prathyush Sambaturu" w:date="2019-06-16T10:27:00Z">
              <w:rPr>
                <w:rFonts w:ascii="Cambria" w:hAnsi="Cambria"/>
                <w:sz w:val="18"/>
                <w:szCs w:val="18"/>
              </w:rPr>
            </w:rPrChange>
          </w:rPr>
          <w:t>Table</w:t>
        </w:r>
      </w:ins>
      <w:bookmarkEnd w:id="1451"/>
      <w:ins w:id="1455" w:author="Prathyush Sambaturu" w:date="2019-06-16T10:27:00Z">
        <w:r>
          <w:rPr>
            <w:rFonts w:ascii="Cambria" w:hAnsi="Cambria"/>
          </w:rPr>
          <w:t xml:space="preserve"> 2: </w:t>
        </w:r>
      </w:ins>
      <w:ins w:id="1456" w:author="Prathyush Sambaturu" w:date="2019-06-16T10:26:00Z">
        <w:r w:rsidRPr="009C18B9">
          <w:rPr>
            <w:rFonts w:ascii="Cambria" w:hAnsi="Cambria" w:cs="LMRoman10-Regular"/>
            <w:rPrChange w:id="1457" w:author="Prathyush Sambaturu" w:date="2019-06-16T10:27:00Z">
              <w:rPr>
                <w:rFonts w:ascii="Cambria" w:hAnsi="Cambria" w:cs="LMRoman10-Regular"/>
                <w:sz w:val="18"/>
                <w:szCs w:val="18"/>
              </w:rPr>
            </w:rPrChange>
          </w:rPr>
          <w:t xml:space="preserve">Description for the set of states with high activity level for certain weeks during 2014–2017. The textual description is written by hand, corresponding to the solutions computed using our method for the values shown. The abbreviations are used for state names </w:t>
        </w:r>
      </w:ins>
      <w:customXmlInsRangeStart w:id="1458" w:author="Prathyush Sambaturu" w:date="2019-06-16T10:26:00Z"/>
      <w:sdt>
        <w:sdtPr>
          <w:rPr>
            <w:rFonts w:ascii="Cambria" w:hAnsi="Cambria" w:cs="LMRoman10-Regular"/>
            <w:color w:val="44546A" w:themeColor="text2"/>
          </w:rPr>
          <w:id w:val="-1209338999"/>
          <w:citation/>
        </w:sdtPr>
        <w:sdtEndPr/>
        <w:sdtContent>
          <w:customXmlInsRangeEnd w:id="1458"/>
          <w:ins w:id="1459" w:author="Prathyush Sambaturu" w:date="2019-06-16T10:26:00Z">
            <w:r w:rsidRPr="009C18B9">
              <w:rPr>
                <w:rFonts w:ascii="Cambria" w:hAnsi="Cambria" w:cs="LMRoman10-Regular"/>
                <w:color w:val="44546A" w:themeColor="text2"/>
                <w:rPrChange w:id="1460" w:author="Prathyush Sambaturu" w:date="2019-06-16T10:27:00Z">
                  <w:rPr>
                    <w:rFonts w:ascii="Cambria" w:hAnsi="Cambria" w:cs="LMRoman10-Regular"/>
                    <w:color w:val="44546A" w:themeColor="text2"/>
                    <w:sz w:val="18"/>
                    <w:szCs w:val="18"/>
                  </w:rPr>
                </w:rPrChange>
              </w:rPr>
              <w:fldChar w:fldCharType="begin"/>
            </w:r>
            <w:r w:rsidRPr="009C18B9">
              <w:rPr>
                <w:rFonts w:ascii="Cambria" w:hAnsi="Cambria" w:cs="LMRoman10-Regular"/>
                <w:rPrChange w:id="1461" w:author="Prathyush Sambaturu" w:date="2019-06-16T10:27:00Z">
                  <w:rPr>
                    <w:rFonts w:ascii="Cambria" w:hAnsi="Cambria" w:cs="LMRoman10-Regular"/>
                    <w:sz w:val="18"/>
                    <w:szCs w:val="18"/>
                  </w:rPr>
                </w:rPrChange>
              </w:rPr>
              <w:instrText xml:space="preserve"> CITATION Lis \l 1033 </w:instrText>
            </w:r>
            <w:r w:rsidRPr="009C18B9">
              <w:rPr>
                <w:rFonts w:ascii="Cambria" w:hAnsi="Cambria" w:cs="LMRoman10-Regular"/>
                <w:color w:val="44546A" w:themeColor="text2"/>
                <w:rPrChange w:id="1462" w:author="Prathyush Sambaturu" w:date="2019-06-16T10:27:00Z">
                  <w:rPr>
                    <w:rFonts w:ascii="Cambria" w:hAnsi="Cambria" w:cs="LMRoman10-Regular"/>
                    <w:color w:val="44546A" w:themeColor="text2"/>
                    <w:sz w:val="18"/>
                    <w:szCs w:val="18"/>
                  </w:rPr>
                </w:rPrChange>
              </w:rPr>
              <w:fldChar w:fldCharType="separate"/>
            </w:r>
            <w:r w:rsidRPr="009C18B9">
              <w:rPr>
                <w:rFonts w:ascii="Cambria" w:hAnsi="Cambria" w:cs="LMRoman10-Regular"/>
                <w:noProof/>
                <w:rPrChange w:id="1463" w:author="Prathyush Sambaturu" w:date="2019-06-16T10:27:00Z">
                  <w:rPr>
                    <w:rFonts w:ascii="Cambria" w:hAnsi="Cambria" w:cs="LMRoman10-Regular"/>
                    <w:noProof/>
                    <w:sz w:val="18"/>
                    <w:szCs w:val="18"/>
                  </w:rPr>
                </w:rPrChange>
              </w:rPr>
              <w:t>[21]</w:t>
            </w:r>
            <w:r w:rsidRPr="009C18B9">
              <w:rPr>
                <w:rFonts w:ascii="Cambria" w:hAnsi="Cambria" w:cs="LMRoman10-Regular"/>
                <w:color w:val="44546A" w:themeColor="text2"/>
                <w:rPrChange w:id="1464" w:author="Prathyush Sambaturu" w:date="2019-06-16T10:27:00Z">
                  <w:rPr>
                    <w:rFonts w:ascii="Cambria" w:hAnsi="Cambria" w:cs="LMRoman10-Regular"/>
                    <w:color w:val="44546A" w:themeColor="text2"/>
                    <w:sz w:val="18"/>
                    <w:szCs w:val="18"/>
                  </w:rPr>
                </w:rPrChange>
              </w:rPr>
              <w:fldChar w:fldCharType="end"/>
            </w:r>
          </w:ins>
          <w:customXmlInsRangeStart w:id="1465" w:author="Prathyush Sambaturu" w:date="2019-06-16T10:26:00Z"/>
        </w:sdtContent>
      </w:sdt>
      <w:customXmlInsRangeEnd w:id="1465"/>
      <w:ins w:id="1466" w:author="Prathyush Sambaturu" w:date="2019-06-16T10:26:00Z">
        <w:r w:rsidRPr="009C18B9">
          <w:rPr>
            <w:rFonts w:ascii="Cambria" w:hAnsi="Cambria" w:cs="LMRoman10-Regular"/>
            <w:rPrChange w:id="1467" w:author="Prathyush Sambaturu" w:date="2019-06-16T10:27:00Z">
              <w:rPr>
                <w:rFonts w:ascii="Cambria" w:hAnsi="Cambria" w:cs="LMRoman10-Regular"/>
                <w:sz w:val="18"/>
                <w:szCs w:val="18"/>
              </w:rPr>
            </w:rPrChange>
          </w:rPr>
          <w:t>. The last column indicates the number of states with a high activity level in that week, for which the description is presented.</w:t>
        </w:r>
      </w:ins>
      <w:bookmarkEnd w:id="1452"/>
      <w:ins w:id="1468" w:author="Prathyush Sambaturu" w:date="2019-06-16T10:40:00Z">
        <w:r w:rsidR="00422786">
          <w:rPr>
            <w:rFonts w:ascii="Cambria" w:hAnsi="Cambria" w:cs="LMRoman10-Regular"/>
          </w:rPr>
          <w:t xml:space="preserve"> </w:t>
        </w:r>
      </w:ins>
    </w:p>
    <w:tbl>
      <w:tblPr>
        <w:tblpPr w:leftFromText="180" w:rightFromText="180" w:vertAnchor="text" w:horzAnchor="margin" w:tblpY="-91"/>
        <w:tblW w:w="9262" w:type="dxa"/>
        <w:tblLayout w:type="fixed"/>
        <w:tblCellMar>
          <w:left w:w="0" w:type="dxa"/>
          <w:right w:w="0" w:type="dxa"/>
        </w:tblCellMar>
        <w:tblLook w:val="04A0" w:firstRow="1" w:lastRow="0" w:firstColumn="1" w:lastColumn="0" w:noHBand="0" w:noVBand="1"/>
      </w:tblPr>
      <w:tblGrid>
        <w:gridCol w:w="532"/>
        <w:gridCol w:w="1170"/>
        <w:gridCol w:w="630"/>
        <w:gridCol w:w="3690"/>
        <w:gridCol w:w="1260"/>
        <w:gridCol w:w="810"/>
        <w:gridCol w:w="1170"/>
      </w:tblGrid>
      <w:tr w:rsidR="00422786" w:rsidRPr="009C18B9" w14:paraId="47B0557E" w14:textId="77777777" w:rsidTr="0037526C">
        <w:trPr>
          <w:trHeight w:val="945"/>
          <w:ins w:id="1469"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E398A" w14:textId="77777777" w:rsidR="00422786" w:rsidRPr="009C18B9" w:rsidRDefault="00422786" w:rsidP="0037526C">
            <w:pPr>
              <w:spacing w:after="0" w:line="240" w:lineRule="auto"/>
              <w:jc w:val="center"/>
              <w:rPr>
                <w:ins w:id="1470" w:author="Prathyush Sambaturu" w:date="2019-06-16T10:39:00Z"/>
                <w:rFonts w:ascii="Cambria" w:eastAsia="Times New Roman" w:hAnsi="Cambria" w:cs="Arial"/>
                <w:b/>
                <w:sz w:val="18"/>
                <w:szCs w:val="18"/>
              </w:rPr>
            </w:pPr>
            <w:ins w:id="1471" w:author="Prathyush Sambaturu" w:date="2019-06-16T10:39:00Z">
              <w:r w:rsidRPr="009C18B9">
                <w:rPr>
                  <w:rFonts w:ascii="Cambria" w:eastAsia="Times New Roman" w:hAnsi="Cambria" w:cs="Arial"/>
                  <w:b/>
                  <w:sz w:val="18"/>
                  <w:szCs w:val="18"/>
                </w:rPr>
                <w:lastRenderedPageBreak/>
                <w:t>S.No.</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724165" w14:textId="77777777" w:rsidR="00422786" w:rsidRPr="009C18B9" w:rsidRDefault="00422786" w:rsidP="0037526C">
            <w:pPr>
              <w:spacing w:after="0" w:line="240" w:lineRule="auto"/>
              <w:jc w:val="center"/>
              <w:rPr>
                <w:ins w:id="1472" w:author="Prathyush Sambaturu" w:date="2019-06-16T10:39:00Z"/>
                <w:rFonts w:ascii="Cambria" w:eastAsia="Times New Roman" w:hAnsi="Cambria" w:cs="Arial"/>
                <w:b/>
                <w:sz w:val="18"/>
                <w:szCs w:val="18"/>
              </w:rPr>
            </w:pPr>
            <w:ins w:id="1473" w:author="Prathyush Sambaturu" w:date="2019-06-16T10:39:00Z">
              <w:r w:rsidRPr="009C18B9">
                <w:rPr>
                  <w:rFonts w:ascii="Cambria" w:eastAsia="Times New Roman" w:hAnsi="Cambria" w:cs="Arial"/>
                  <w:b/>
                  <w:sz w:val="18"/>
                  <w:szCs w:val="18"/>
                </w:rPr>
                <w:t>Week</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38680" w14:textId="77777777" w:rsidR="00422786" w:rsidRPr="009C18B9" w:rsidRDefault="00422786" w:rsidP="0037526C">
            <w:pPr>
              <w:spacing w:after="0" w:line="240" w:lineRule="auto"/>
              <w:jc w:val="center"/>
              <w:rPr>
                <w:ins w:id="1474" w:author="Prathyush Sambaturu" w:date="2019-06-16T10:39:00Z"/>
                <w:rFonts w:ascii="Cambria" w:eastAsia="Times New Roman" w:hAnsi="Cambria" w:cs="Arial"/>
                <w:b/>
                <w:sz w:val="18"/>
                <w:szCs w:val="18"/>
              </w:rPr>
            </w:pPr>
            <m:oMathPara>
              <m:oMath>
                <m:r>
                  <w:ins w:id="1475" w:author="Prathyush Sambaturu" w:date="2019-06-16T10:39:00Z">
                    <m:rPr>
                      <m:sty m:val="bi"/>
                    </m:rPr>
                    <w:rPr>
                      <w:rFonts w:ascii="Cambria Math" w:eastAsia="Times New Roman" w:hAnsi="Cambria Math" w:cs="Arial"/>
                      <w:sz w:val="18"/>
                      <w:szCs w:val="18"/>
                    </w:rPr>
                    <m:t>γ</m:t>
                  </w:ins>
                </m:r>
              </m:oMath>
            </m:oMathPara>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8BA8EE" w14:textId="77777777" w:rsidR="00422786" w:rsidRPr="009C18B9" w:rsidRDefault="00422786" w:rsidP="0037526C">
            <w:pPr>
              <w:spacing w:after="0" w:line="240" w:lineRule="auto"/>
              <w:jc w:val="center"/>
              <w:rPr>
                <w:ins w:id="1476" w:author="Prathyush Sambaturu" w:date="2019-06-16T10:39:00Z"/>
                <w:rFonts w:ascii="Cambria" w:eastAsia="Times New Roman" w:hAnsi="Cambria" w:cs="Arial"/>
                <w:b/>
                <w:sz w:val="18"/>
                <w:szCs w:val="18"/>
              </w:rPr>
            </w:pPr>
            <w:ins w:id="1477" w:author="Prathyush Sambaturu" w:date="2019-06-16T10:39:00Z">
              <w:r w:rsidRPr="009C18B9">
                <w:rPr>
                  <w:rFonts w:ascii="Cambria" w:eastAsia="Times New Roman" w:hAnsi="Cambria" w:cs="Arial"/>
                  <w:b/>
                  <w:sz w:val="18"/>
                  <w:szCs w:val="18"/>
                </w:rPr>
                <w:t>Descriptions of states with high activity level in the week</w:t>
              </w:r>
            </w:ins>
          </w:p>
        </w:tc>
        <w:tc>
          <w:tcPr>
            <w:tcW w:w="1260" w:type="dxa"/>
            <w:tcBorders>
              <w:top w:val="single" w:sz="6" w:space="0" w:color="CCCCCC"/>
              <w:left w:val="single" w:sz="6" w:space="0" w:color="CCCCCC"/>
              <w:bottom w:val="single" w:sz="6" w:space="0" w:color="CCCCCC"/>
              <w:right w:val="single" w:sz="6" w:space="0" w:color="CCCCCC"/>
            </w:tcBorders>
          </w:tcPr>
          <w:p w14:paraId="6FDC706D" w14:textId="77777777" w:rsidR="00422786" w:rsidRPr="009C18B9" w:rsidRDefault="00422786" w:rsidP="0037526C">
            <w:pPr>
              <w:spacing w:after="0" w:line="240" w:lineRule="auto"/>
              <w:jc w:val="center"/>
              <w:rPr>
                <w:ins w:id="1478" w:author="Prathyush Sambaturu" w:date="2019-06-16T10:39:00Z"/>
                <w:rFonts w:ascii="Cambria" w:eastAsia="Times New Roman" w:hAnsi="Cambria" w:cs="Arial"/>
                <w:b/>
                <w:sz w:val="18"/>
                <w:szCs w:val="18"/>
              </w:rPr>
            </w:pPr>
            <w:ins w:id="1479" w:author="Prathyush Sambaturu" w:date="2019-06-16T10:39:00Z">
              <w:r w:rsidRPr="009C18B9">
                <w:rPr>
                  <w:rFonts w:ascii="Cambria" w:eastAsia="Times New Roman" w:hAnsi="Cambria" w:cs="Arial"/>
                  <w:b/>
                  <w:sz w:val="18"/>
                  <w:szCs w:val="18"/>
                </w:rPr>
                <w:t>No. of clauses (</w:t>
              </w:r>
              <w:r w:rsidRPr="009C18B9">
                <w:rPr>
                  <w:rFonts w:ascii="Cambria" w:eastAsia="Times New Roman" w:hAnsi="Cambria" w:cs="Arial"/>
                  <w:b/>
                  <w:i/>
                  <w:iCs/>
                  <w:sz w:val="18"/>
                  <w:szCs w:val="18"/>
                </w:rPr>
                <w:t>s</w:t>
              </w:r>
              <w:r w:rsidRPr="009C18B9">
                <w:rPr>
                  <w:rFonts w:ascii="Cambria" w:eastAsia="Times New Roman" w:hAnsi="Cambria" w:cs="Arial"/>
                  <w:b/>
                  <w:sz w:val="18"/>
                  <w:szCs w:val="18"/>
                </w:rPr>
                <w:t>) used in</w:t>
              </w:r>
              <w:r w:rsidRPr="009C18B9">
                <w:rPr>
                  <w:rFonts w:ascii="Cambria" w:eastAsia="Times New Roman" w:hAnsi="Cambria" w:cs="Arial"/>
                  <w:b/>
                  <w:sz w:val="18"/>
                  <w:szCs w:val="18"/>
                </w:rPr>
                <w:br/>
                <w:t>description</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1E7C0" w14:textId="77777777" w:rsidR="00422786" w:rsidRPr="009C18B9" w:rsidRDefault="00422786" w:rsidP="0037526C">
            <w:pPr>
              <w:spacing w:after="0" w:line="240" w:lineRule="auto"/>
              <w:jc w:val="center"/>
              <w:rPr>
                <w:ins w:id="1480" w:author="Prathyush Sambaturu" w:date="2019-06-16T10:39:00Z"/>
                <w:rFonts w:ascii="Cambria" w:eastAsia="Times New Roman" w:hAnsi="Cambria" w:cs="Arial"/>
                <w:b/>
                <w:sz w:val="18"/>
                <w:szCs w:val="18"/>
              </w:rPr>
            </w:pPr>
            <w:ins w:id="1481" w:author="Prathyush Sambaturu" w:date="2019-06-16T10:39:00Z">
              <w:r w:rsidRPr="009C18B9">
                <w:rPr>
                  <w:rFonts w:ascii="Cambria" w:eastAsia="Times New Roman" w:hAnsi="Cambria" w:cs="Arial"/>
                  <w:b/>
                  <w:sz w:val="18"/>
                  <w:szCs w:val="18"/>
                </w:rPr>
                <w:t>Target Set</w:t>
              </w:r>
              <w:r w:rsidRPr="009C18B9">
                <w:rPr>
                  <w:rFonts w:ascii="Cambria" w:eastAsia="Times New Roman" w:hAnsi="Cambria" w:cs="Arial"/>
                  <w:b/>
                  <w:sz w:val="18"/>
                  <w:szCs w:val="18"/>
                </w:rPr>
                <w:br/>
                <w:t xml:space="preserve"> Size</w:t>
              </w:r>
              <w:r w:rsidRPr="009C18B9">
                <w:rPr>
                  <w:rFonts w:ascii="Cambria" w:eastAsia="Times New Roman" w:hAnsi="Cambria" w:cs="Arial"/>
                  <w:b/>
                  <w:sz w:val="18"/>
                  <w:szCs w:val="18"/>
                </w:rPr>
                <w:br/>
                <w:t>|</w:t>
              </w:r>
              <w:r w:rsidRPr="009C18B9">
                <w:rPr>
                  <w:rFonts w:ascii="Cambria" w:eastAsia="Times New Roman" w:hAnsi="Cambria" w:cs="Arial"/>
                  <w:b/>
                  <w:i/>
                  <w:iCs/>
                  <w:sz w:val="18"/>
                  <w:szCs w:val="18"/>
                </w:rPr>
                <w:t>T</w:t>
              </w:r>
              <w:r w:rsidRPr="009C18B9">
                <w:rPr>
                  <w:rFonts w:ascii="Cambria" w:eastAsia="Times New Roman" w:hAnsi="Cambria" w:cs="Arial"/>
                  <w:b/>
                  <w:sz w:val="18"/>
                  <w:szCs w:val="18"/>
                </w:rPr>
                <w:t>|</w:t>
              </w:r>
            </w:ins>
          </w:p>
        </w:tc>
        <w:tc>
          <w:tcPr>
            <w:tcW w:w="1170" w:type="dxa"/>
            <w:tcBorders>
              <w:top w:val="single" w:sz="6" w:space="0" w:color="CCCCCC"/>
              <w:left w:val="single" w:sz="6" w:space="0" w:color="CCCCCC"/>
              <w:bottom w:val="single" w:sz="6" w:space="0" w:color="CCCCCC"/>
              <w:right w:val="single" w:sz="6" w:space="0" w:color="CCCCCC"/>
            </w:tcBorders>
          </w:tcPr>
          <w:p w14:paraId="6DB4AF27" w14:textId="77777777" w:rsidR="00422786" w:rsidRPr="009C18B9" w:rsidRDefault="00422786" w:rsidP="0037526C">
            <w:pPr>
              <w:spacing w:after="0" w:line="240" w:lineRule="auto"/>
              <w:jc w:val="center"/>
              <w:rPr>
                <w:ins w:id="1482" w:author="Prathyush Sambaturu" w:date="2019-06-16T10:39:00Z"/>
                <w:rFonts w:ascii="Cambria" w:eastAsia="Times New Roman" w:hAnsi="Cambria" w:cs="Arial"/>
                <w:b/>
                <w:sz w:val="18"/>
                <w:szCs w:val="18"/>
              </w:rPr>
            </w:pPr>
            <w:ins w:id="1483" w:author="Prathyush Sambaturu" w:date="2019-06-16T10:39:00Z">
              <w:r w:rsidRPr="009C18B9">
                <w:rPr>
                  <w:rFonts w:ascii="Cambria" w:eastAsia="Times New Roman" w:hAnsi="Cambria" w:cs="Arial"/>
                  <w:b/>
                  <w:sz w:val="18"/>
                  <w:szCs w:val="18"/>
                </w:rPr>
                <w:br/>
                <w:t>Compression</w:t>
              </w:r>
              <w:r w:rsidRPr="009C18B9">
                <w:rPr>
                  <w:rFonts w:ascii="Cambria" w:eastAsia="Times New Roman" w:hAnsi="Cambria" w:cs="Arial"/>
                  <w:b/>
                  <w:sz w:val="18"/>
                  <w:szCs w:val="18"/>
                </w:rPr>
                <w:br/>
                <w:t>ratio</w:t>
              </w:r>
            </w:ins>
          </w:p>
        </w:tc>
      </w:tr>
      <w:tr w:rsidR="00422786" w:rsidRPr="009C18B9" w14:paraId="34B70321" w14:textId="77777777" w:rsidTr="0037526C">
        <w:trPr>
          <w:trHeight w:val="315"/>
          <w:ins w:id="1484"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C9305" w14:textId="77777777" w:rsidR="00422786" w:rsidRPr="009C18B9" w:rsidRDefault="00422786" w:rsidP="0037526C">
            <w:pPr>
              <w:spacing w:after="0" w:line="240" w:lineRule="auto"/>
              <w:jc w:val="center"/>
              <w:rPr>
                <w:ins w:id="1485" w:author="Prathyush Sambaturu" w:date="2019-06-16T10:39:00Z"/>
                <w:rFonts w:ascii="Cambria" w:eastAsia="Times New Roman" w:hAnsi="Cambria" w:cs="Arial"/>
                <w:sz w:val="18"/>
                <w:szCs w:val="18"/>
              </w:rPr>
            </w:pPr>
            <w:ins w:id="1486" w:author="Prathyush Sambaturu" w:date="2019-06-16T10:39:00Z">
              <w:r w:rsidRPr="009C18B9">
                <w:rPr>
                  <w:rFonts w:ascii="Cambria" w:eastAsia="Times New Roman" w:hAnsi="Cambria" w:cs="Arial"/>
                  <w:sz w:val="18"/>
                  <w:szCs w:val="18"/>
                </w:rPr>
                <w:t>1</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D311544" w14:textId="77777777" w:rsidR="00422786" w:rsidRPr="009C18B9" w:rsidRDefault="00422786" w:rsidP="0037526C">
            <w:pPr>
              <w:spacing w:after="0" w:line="240" w:lineRule="auto"/>
              <w:jc w:val="center"/>
              <w:rPr>
                <w:ins w:id="1487" w:author="Prathyush Sambaturu" w:date="2019-06-16T10:39:00Z"/>
                <w:rFonts w:ascii="Cambria" w:eastAsia="Times New Roman" w:hAnsi="Cambria" w:cs="Arial"/>
                <w:color w:val="000000"/>
                <w:sz w:val="18"/>
                <w:szCs w:val="18"/>
              </w:rPr>
            </w:pPr>
            <w:ins w:id="1488" w:author="Prathyush Sambaturu" w:date="2019-06-16T10:39:00Z">
              <w:r w:rsidRPr="009C18B9">
                <w:rPr>
                  <w:rFonts w:ascii="Cambria" w:eastAsia="Times New Roman" w:hAnsi="Cambria" w:cs="Arial"/>
                  <w:color w:val="000000"/>
                  <w:sz w:val="18"/>
                  <w:szCs w:val="18"/>
                </w:rPr>
                <w:t>2016-02-20</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97B24" w14:textId="77777777" w:rsidR="00422786" w:rsidRPr="009C18B9" w:rsidRDefault="00422786" w:rsidP="0037526C">
            <w:pPr>
              <w:spacing w:after="0" w:line="240" w:lineRule="auto"/>
              <w:jc w:val="center"/>
              <w:rPr>
                <w:ins w:id="1489" w:author="Prathyush Sambaturu" w:date="2019-06-16T10:39:00Z"/>
                <w:rFonts w:ascii="Cambria" w:eastAsia="Times New Roman" w:hAnsi="Cambria" w:cs="Arial"/>
                <w:sz w:val="18"/>
                <w:szCs w:val="18"/>
              </w:rPr>
            </w:pPr>
            <w:ins w:id="1490"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9C5D8B7" w14:textId="77777777" w:rsidR="00422786" w:rsidRPr="009C18B9" w:rsidRDefault="00422786" w:rsidP="0037526C">
            <w:pPr>
              <w:spacing w:after="0" w:line="240" w:lineRule="auto"/>
              <w:jc w:val="center"/>
              <w:rPr>
                <w:ins w:id="1491" w:author="Prathyush Sambaturu" w:date="2019-06-16T10:39:00Z"/>
                <w:rFonts w:ascii="Cambria" w:eastAsia="Times New Roman" w:hAnsi="Cambria" w:cs="Arial"/>
                <w:color w:val="000000"/>
                <w:sz w:val="18"/>
                <w:szCs w:val="18"/>
              </w:rPr>
            </w:pPr>
            <w:ins w:id="1492" w:author="Prathyush Sambaturu" w:date="2019-06-16T10:39:00Z">
              <w:r w:rsidRPr="009C18B9">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5617A6A4" w14:textId="77777777" w:rsidR="00422786" w:rsidRPr="009C18B9" w:rsidRDefault="00422786" w:rsidP="0037526C">
            <w:pPr>
              <w:spacing w:after="0" w:line="240" w:lineRule="auto"/>
              <w:jc w:val="center"/>
              <w:rPr>
                <w:ins w:id="1493" w:author="Prathyush Sambaturu" w:date="2019-06-16T10:39:00Z"/>
                <w:rFonts w:ascii="Cambria" w:eastAsia="Times New Roman" w:hAnsi="Cambria" w:cs="Arial"/>
                <w:sz w:val="18"/>
                <w:szCs w:val="18"/>
              </w:rPr>
            </w:pPr>
            <w:ins w:id="1494" w:author="Prathyush Sambaturu" w:date="2019-06-16T10:39: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60CA53" w14:textId="77777777" w:rsidR="00422786" w:rsidRPr="009C18B9" w:rsidRDefault="00422786" w:rsidP="0037526C">
            <w:pPr>
              <w:spacing w:after="0" w:line="240" w:lineRule="auto"/>
              <w:jc w:val="center"/>
              <w:rPr>
                <w:ins w:id="1495" w:author="Prathyush Sambaturu" w:date="2019-06-16T10:39:00Z"/>
                <w:rFonts w:ascii="Cambria" w:eastAsia="Times New Roman" w:hAnsi="Cambria" w:cs="Arial"/>
                <w:sz w:val="18"/>
                <w:szCs w:val="18"/>
              </w:rPr>
            </w:pPr>
            <w:ins w:id="1496" w:author="Prathyush Sambaturu" w:date="2019-06-16T10:39:00Z">
              <w:r w:rsidRPr="009C18B9">
                <w:rPr>
                  <w:rFonts w:ascii="Cambria" w:eastAsia="Times New Roman" w:hAnsi="Cambria" w:cs="Arial"/>
                  <w:sz w:val="18"/>
                  <w:szCs w:val="18"/>
                </w:rPr>
                <w:t>5</w:t>
              </w:r>
            </w:ins>
          </w:p>
        </w:tc>
        <w:tc>
          <w:tcPr>
            <w:tcW w:w="1170" w:type="dxa"/>
            <w:tcBorders>
              <w:top w:val="single" w:sz="6" w:space="0" w:color="CCCCCC"/>
              <w:left w:val="single" w:sz="6" w:space="0" w:color="CCCCCC"/>
              <w:bottom w:val="single" w:sz="6" w:space="0" w:color="CCCCCC"/>
              <w:right w:val="single" w:sz="6" w:space="0" w:color="CCCCCC"/>
            </w:tcBorders>
          </w:tcPr>
          <w:p w14:paraId="703ECFCE" w14:textId="77777777" w:rsidR="00422786" w:rsidRPr="009C18B9" w:rsidRDefault="00422786" w:rsidP="0037526C">
            <w:pPr>
              <w:spacing w:after="0" w:line="240" w:lineRule="auto"/>
              <w:jc w:val="center"/>
              <w:rPr>
                <w:ins w:id="1497" w:author="Prathyush Sambaturu" w:date="2019-06-16T10:39:00Z"/>
                <w:rFonts w:ascii="Cambria" w:eastAsia="Times New Roman" w:hAnsi="Cambria" w:cs="Arial"/>
                <w:sz w:val="18"/>
                <w:szCs w:val="18"/>
              </w:rPr>
            </w:pPr>
            <w:ins w:id="1498" w:author="Prathyush Sambaturu" w:date="2019-06-16T10:39:00Z">
              <w:r w:rsidRPr="009C18B9">
                <w:rPr>
                  <w:rFonts w:ascii="Cambria" w:eastAsia="Times New Roman" w:hAnsi="Cambria" w:cs="Arial"/>
                  <w:sz w:val="18"/>
                  <w:szCs w:val="18"/>
                </w:rPr>
                <w:t>1</w:t>
              </w:r>
            </w:ins>
          </w:p>
        </w:tc>
      </w:tr>
      <w:tr w:rsidR="00422786" w:rsidRPr="009C18B9" w14:paraId="287570C3" w14:textId="77777777" w:rsidTr="0037526C">
        <w:trPr>
          <w:trHeight w:val="315"/>
          <w:ins w:id="1499"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FFD50A" w14:textId="77777777" w:rsidR="00422786" w:rsidRPr="009C18B9" w:rsidRDefault="00422786" w:rsidP="0037526C">
            <w:pPr>
              <w:spacing w:after="0" w:line="240" w:lineRule="auto"/>
              <w:jc w:val="center"/>
              <w:rPr>
                <w:ins w:id="1500"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09CC87C" w14:textId="77777777" w:rsidR="00422786" w:rsidRPr="009C18B9" w:rsidRDefault="00422786" w:rsidP="0037526C">
            <w:pPr>
              <w:spacing w:after="0" w:line="240" w:lineRule="auto"/>
              <w:jc w:val="center"/>
              <w:rPr>
                <w:ins w:id="1501"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9C40D99" w14:textId="77777777" w:rsidR="00422786" w:rsidRPr="009C18B9" w:rsidRDefault="00422786" w:rsidP="0037526C">
            <w:pPr>
              <w:spacing w:after="0" w:line="240" w:lineRule="auto"/>
              <w:jc w:val="center"/>
              <w:rPr>
                <w:ins w:id="1502" w:author="Prathyush Sambaturu" w:date="2019-06-16T10:39:00Z"/>
                <w:rFonts w:ascii="Cambria" w:eastAsia="Times New Roman" w:hAnsi="Cambria" w:cs="Arial"/>
                <w:sz w:val="18"/>
                <w:szCs w:val="18"/>
              </w:rPr>
            </w:pPr>
            <w:ins w:id="1503"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614A642C" w14:textId="77777777" w:rsidR="00422786" w:rsidRPr="009C18B9" w:rsidRDefault="00422786" w:rsidP="0037526C">
            <w:pPr>
              <w:spacing w:after="0" w:line="240" w:lineRule="auto"/>
              <w:jc w:val="center"/>
              <w:rPr>
                <w:ins w:id="1504" w:author="Prathyush Sambaturu" w:date="2019-06-16T10:39:00Z"/>
                <w:rFonts w:ascii="Cambria" w:eastAsia="Times New Roman" w:hAnsi="Cambria" w:cs="Arial"/>
                <w:color w:val="000000"/>
                <w:sz w:val="18"/>
                <w:szCs w:val="18"/>
              </w:rPr>
            </w:pPr>
            <w:ins w:id="1505" w:author="Prathyush Sambaturu" w:date="2019-06-16T10:39:00Z">
              <w:r w:rsidRPr="009C18B9">
                <w:rPr>
                  <w:rFonts w:ascii="Cambria" w:eastAsia="Times New Roman" w:hAnsi="Cambria" w:cs="Arial"/>
                  <w:color w:val="000000"/>
                  <w:sz w:val="18"/>
                  <w:szCs w:val="18"/>
                </w:rPr>
                <w:t>AZ, MD, NM, TX and UT</w:t>
              </w:r>
            </w:ins>
          </w:p>
        </w:tc>
        <w:tc>
          <w:tcPr>
            <w:tcW w:w="1260" w:type="dxa"/>
            <w:tcBorders>
              <w:top w:val="single" w:sz="6" w:space="0" w:color="CCCCCC"/>
              <w:left w:val="single" w:sz="6" w:space="0" w:color="CCCCCC"/>
              <w:bottom w:val="single" w:sz="6" w:space="0" w:color="CCCCCC"/>
              <w:right w:val="single" w:sz="6" w:space="0" w:color="CCCCCC"/>
            </w:tcBorders>
          </w:tcPr>
          <w:p w14:paraId="7DF1D1A9" w14:textId="77777777" w:rsidR="00422786" w:rsidRPr="009C18B9" w:rsidRDefault="00422786" w:rsidP="0037526C">
            <w:pPr>
              <w:spacing w:after="0" w:line="240" w:lineRule="auto"/>
              <w:jc w:val="center"/>
              <w:rPr>
                <w:ins w:id="1506" w:author="Prathyush Sambaturu" w:date="2019-06-16T10:39:00Z"/>
                <w:rFonts w:ascii="Cambria" w:eastAsia="Times New Roman" w:hAnsi="Cambria" w:cs="Arial"/>
                <w:sz w:val="18"/>
                <w:szCs w:val="18"/>
              </w:rPr>
            </w:pPr>
            <w:ins w:id="1507" w:author="Prathyush Sambaturu" w:date="2019-06-16T10:39: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1052CE4" w14:textId="77777777" w:rsidR="00422786" w:rsidRPr="009C18B9" w:rsidRDefault="00422786" w:rsidP="0037526C">
            <w:pPr>
              <w:spacing w:after="0" w:line="240" w:lineRule="auto"/>
              <w:jc w:val="center"/>
              <w:rPr>
                <w:ins w:id="1508"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E980143" w14:textId="77777777" w:rsidR="00422786" w:rsidRPr="009C18B9" w:rsidRDefault="00422786" w:rsidP="0037526C">
            <w:pPr>
              <w:spacing w:after="0" w:line="240" w:lineRule="auto"/>
              <w:jc w:val="center"/>
              <w:rPr>
                <w:ins w:id="1509" w:author="Prathyush Sambaturu" w:date="2019-06-16T10:39:00Z"/>
                <w:rFonts w:ascii="Cambria" w:eastAsia="Times New Roman" w:hAnsi="Cambria" w:cs="Arial"/>
                <w:sz w:val="18"/>
                <w:szCs w:val="18"/>
              </w:rPr>
            </w:pPr>
            <w:ins w:id="1510" w:author="Prathyush Sambaturu" w:date="2019-06-16T10:39:00Z">
              <w:r w:rsidRPr="009C18B9">
                <w:rPr>
                  <w:rFonts w:ascii="Cambria" w:eastAsia="Times New Roman" w:hAnsi="Cambria" w:cs="Arial"/>
                  <w:sz w:val="18"/>
                  <w:szCs w:val="18"/>
                </w:rPr>
                <w:t>1</w:t>
              </w:r>
            </w:ins>
          </w:p>
        </w:tc>
      </w:tr>
      <w:tr w:rsidR="00422786" w:rsidRPr="009C18B9" w14:paraId="0E52EDD3" w14:textId="77777777" w:rsidTr="0037526C">
        <w:trPr>
          <w:trHeight w:val="315"/>
          <w:ins w:id="1511"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C73A169" w14:textId="77777777" w:rsidR="00422786" w:rsidRPr="009C18B9" w:rsidRDefault="00422786" w:rsidP="0037526C">
            <w:pPr>
              <w:spacing w:after="0" w:line="240" w:lineRule="auto"/>
              <w:jc w:val="center"/>
              <w:rPr>
                <w:ins w:id="1512"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B04184E" w14:textId="77777777" w:rsidR="00422786" w:rsidRPr="009C18B9" w:rsidRDefault="00422786" w:rsidP="0037526C">
            <w:pPr>
              <w:spacing w:after="0" w:line="240" w:lineRule="auto"/>
              <w:jc w:val="center"/>
              <w:rPr>
                <w:ins w:id="1513"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725360A" w14:textId="77777777" w:rsidR="00422786" w:rsidRPr="009C18B9" w:rsidRDefault="00422786" w:rsidP="0037526C">
            <w:pPr>
              <w:spacing w:after="0" w:line="240" w:lineRule="auto"/>
              <w:jc w:val="center"/>
              <w:rPr>
                <w:ins w:id="1514" w:author="Prathyush Sambaturu" w:date="2019-06-16T10:39:00Z"/>
                <w:rFonts w:ascii="Cambria" w:eastAsia="Times New Roman" w:hAnsi="Cambria" w:cs="Arial"/>
                <w:sz w:val="18"/>
                <w:szCs w:val="18"/>
              </w:rPr>
            </w:pPr>
            <w:ins w:id="1515"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996DEF8" w14:textId="77777777" w:rsidR="00422786" w:rsidRPr="009C18B9" w:rsidRDefault="00422786" w:rsidP="0037526C">
            <w:pPr>
              <w:spacing w:after="0" w:line="240" w:lineRule="auto"/>
              <w:jc w:val="center"/>
              <w:rPr>
                <w:ins w:id="1516" w:author="Prathyush Sambaturu" w:date="2019-06-16T10:39:00Z"/>
                <w:rFonts w:ascii="Cambria" w:eastAsia="Times New Roman" w:hAnsi="Cambria" w:cs="Arial"/>
                <w:color w:val="000000"/>
                <w:sz w:val="18"/>
                <w:szCs w:val="18"/>
              </w:rPr>
            </w:pPr>
            <w:ins w:id="1517" w:author="Prathyush Sambaturu" w:date="2019-06-16T10:39:00Z">
              <w:r w:rsidRPr="009C18B9">
                <w:rPr>
                  <w:rFonts w:ascii="Cambria" w:eastAsia="Times New Roman" w:hAnsi="Cambria" w:cs="Arial"/>
                  <w:color w:val="000000"/>
                  <w:sz w:val="18"/>
                  <w:szCs w:val="18"/>
                </w:rPr>
                <w:t>MD, NM, TX and UT</w:t>
              </w:r>
            </w:ins>
          </w:p>
        </w:tc>
        <w:tc>
          <w:tcPr>
            <w:tcW w:w="1260" w:type="dxa"/>
            <w:tcBorders>
              <w:top w:val="single" w:sz="6" w:space="0" w:color="CCCCCC"/>
              <w:left w:val="single" w:sz="6" w:space="0" w:color="CCCCCC"/>
              <w:bottom w:val="single" w:sz="6" w:space="0" w:color="CCCCCC"/>
              <w:right w:val="single" w:sz="6" w:space="0" w:color="CCCCCC"/>
            </w:tcBorders>
          </w:tcPr>
          <w:p w14:paraId="0BF4B8EC" w14:textId="77777777" w:rsidR="00422786" w:rsidRPr="009C18B9" w:rsidRDefault="00422786" w:rsidP="0037526C">
            <w:pPr>
              <w:spacing w:after="0" w:line="240" w:lineRule="auto"/>
              <w:jc w:val="center"/>
              <w:rPr>
                <w:ins w:id="1518" w:author="Prathyush Sambaturu" w:date="2019-06-16T10:39:00Z"/>
                <w:rFonts w:ascii="Cambria" w:eastAsia="Times New Roman" w:hAnsi="Cambria" w:cs="Arial"/>
                <w:sz w:val="18"/>
                <w:szCs w:val="18"/>
              </w:rPr>
            </w:pPr>
            <w:ins w:id="1519" w:author="Prathyush Sambaturu" w:date="2019-06-16T10:39:00Z">
              <w:r w:rsidRPr="009C18B9">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666EDA1" w14:textId="77777777" w:rsidR="00422786" w:rsidRPr="009C18B9" w:rsidRDefault="00422786" w:rsidP="0037526C">
            <w:pPr>
              <w:spacing w:after="0" w:line="240" w:lineRule="auto"/>
              <w:jc w:val="center"/>
              <w:rPr>
                <w:ins w:id="1520"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5B726A8" w14:textId="77777777" w:rsidR="00422786" w:rsidRPr="009C18B9" w:rsidRDefault="00422786" w:rsidP="0037526C">
            <w:pPr>
              <w:spacing w:after="0" w:line="240" w:lineRule="auto"/>
              <w:jc w:val="center"/>
              <w:rPr>
                <w:ins w:id="1521" w:author="Prathyush Sambaturu" w:date="2019-06-16T10:39:00Z"/>
                <w:rFonts w:ascii="Cambria" w:eastAsia="Times New Roman" w:hAnsi="Cambria" w:cs="Arial"/>
                <w:sz w:val="18"/>
                <w:szCs w:val="18"/>
              </w:rPr>
            </w:pPr>
            <w:ins w:id="1522" w:author="Prathyush Sambaturu" w:date="2019-06-16T10:39:00Z">
              <w:r w:rsidRPr="009C18B9">
                <w:rPr>
                  <w:rFonts w:ascii="Cambria" w:eastAsia="Times New Roman" w:hAnsi="Cambria" w:cs="Arial"/>
                  <w:sz w:val="18"/>
                  <w:szCs w:val="18"/>
                </w:rPr>
                <w:t>1.25</w:t>
              </w:r>
            </w:ins>
          </w:p>
        </w:tc>
      </w:tr>
      <w:tr w:rsidR="00422786" w:rsidRPr="009C18B9" w14:paraId="07227718" w14:textId="77777777" w:rsidTr="0037526C">
        <w:trPr>
          <w:trHeight w:val="315"/>
          <w:ins w:id="1523"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7A759F" w14:textId="77777777" w:rsidR="00422786" w:rsidRPr="009C18B9" w:rsidRDefault="00422786" w:rsidP="0037526C">
            <w:pPr>
              <w:spacing w:after="0" w:line="240" w:lineRule="auto"/>
              <w:jc w:val="center"/>
              <w:rPr>
                <w:ins w:id="1524"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AFF108E" w14:textId="77777777" w:rsidR="00422786" w:rsidRPr="009C18B9" w:rsidRDefault="00422786" w:rsidP="0037526C">
            <w:pPr>
              <w:spacing w:after="0" w:line="240" w:lineRule="auto"/>
              <w:jc w:val="center"/>
              <w:rPr>
                <w:ins w:id="1525"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62AEF7B" w14:textId="77777777" w:rsidR="00422786" w:rsidRPr="009C18B9" w:rsidRDefault="00422786" w:rsidP="0037526C">
            <w:pPr>
              <w:spacing w:after="0" w:line="240" w:lineRule="auto"/>
              <w:jc w:val="center"/>
              <w:rPr>
                <w:ins w:id="1526" w:author="Prathyush Sambaturu" w:date="2019-06-16T10:39:00Z"/>
                <w:rFonts w:ascii="Cambria" w:eastAsia="Times New Roman" w:hAnsi="Cambria" w:cs="Arial"/>
                <w:sz w:val="18"/>
                <w:szCs w:val="18"/>
              </w:rPr>
            </w:pPr>
            <w:ins w:id="1527"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831F7A2" w14:textId="77777777" w:rsidR="00422786" w:rsidRPr="009C18B9" w:rsidRDefault="00422786" w:rsidP="0037526C">
            <w:pPr>
              <w:spacing w:after="0" w:line="240" w:lineRule="auto"/>
              <w:jc w:val="center"/>
              <w:rPr>
                <w:ins w:id="1528" w:author="Prathyush Sambaturu" w:date="2019-06-16T10:39:00Z"/>
                <w:rFonts w:ascii="Cambria" w:eastAsia="Times New Roman" w:hAnsi="Cambria" w:cs="Arial"/>
                <w:color w:val="000000"/>
                <w:sz w:val="18"/>
                <w:szCs w:val="18"/>
              </w:rPr>
            </w:pPr>
            <w:ins w:id="1529" w:author="Prathyush Sambaturu" w:date="2019-06-16T10:39:00Z">
              <w:r w:rsidRPr="009C18B9">
                <w:rPr>
                  <w:rFonts w:ascii="Cambria" w:eastAsia="Times New Roman" w:hAnsi="Cambria" w:cs="Arial"/>
                  <w:color w:val="000000"/>
                  <w:sz w:val="18"/>
                  <w:szCs w:val="18"/>
                </w:rPr>
                <w:t>MD, NM, TX and UT</w:t>
              </w:r>
            </w:ins>
          </w:p>
        </w:tc>
        <w:tc>
          <w:tcPr>
            <w:tcW w:w="1260" w:type="dxa"/>
            <w:tcBorders>
              <w:top w:val="single" w:sz="6" w:space="0" w:color="CCCCCC"/>
              <w:left w:val="single" w:sz="6" w:space="0" w:color="CCCCCC"/>
              <w:bottom w:val="single" w:sz="6" w:space="0" w:color="CCCCCC"/>
              <w:right w:val="single" w:sz="6" w:space="0" w:color="CCCCCC"/>
            </w:tcBorders>
          </w:tcPr>
          <w:p w14:paraId="6FF5D34C" w14:textId="77777777" w:rsidR="00422786" w:rsidRPr="009C18B9" w:rsidRDefault="00422786" w:rsidP="0037526C">
            <w:pPr>
              <w:spacing w:after="0" w:line="240" w:lineRule="auto"/>
              <w:jc w:val="center"/>
              <w:rPr>
                <w:ins w:id="1530" w:author="Prathyush Sambaturu" w:date="2019-06-16T10:39:00Z"/>
                <w:rFonts w:ascii="Cambria" w:eastAsia="Times New Roman" w:hAnsi="Cambria" w:cs="Arial"/>
                <w:sz w:val="18"/>
                <w:szCs w:val="18"/>
              </w:rPr>
            </w:pPr>
            <w:ins w:id="1531" w:author="Prathyush Sambaturu" w:date="2019-06-16T10:39:00Z">
              <w:r w:rsidRPr="009C18B9">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B7F575" w14:textId="77777777" w:rsidR="00422786" w:rsidRPr="009C18B9" w:rsidRDefault="00422786" w:rsidP="0037526C">
            <w:pPr>
              <w:spacing w:after="0" w:line="240" w:lineRule="auto"/>
              <w:jc w:val="center"/>
              <w:rPr>
                <w:ins w:id="1532"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050643E" w14:textId="77777777" w:rsidR="00422786" w:rsidRPr="009C18B9" w:rsidRDefault="00422786" w:rsidP="0037526C">
            <w:pPr>
              <w:spacing w:after="0" w:line="240" w:lineRule="auto"/>
              <w:jc w:val="center"/>
              <w:rPr>
                <w:ins w:id="1533" w:author="Prathyush Sambaturu" w:date="2019-06-16T10:39:00Z"/>
                <w:rFonts w:ascii="Cambria" w:eastAsia="Times New Roman" w:hAnsi="Cambria" w:cs="Arial"/>
                <w:sz w:val="18"/>
                <w:szCs w:val="18"/>
              </w:rPr>
            </w:pPr>
            <w:ins w:id="1534" w:author="Prathyush Sambaturu" w:date="2019-06-16T10:39:00Z">
              <w:r w:rsidRPr="009C18B9">
                <w:rPr>
                  <w:rFonts w:ascii="Cambria" w:eastAsia="Times New Roman" w:hAnsi="Cambria" w:cs="Arial"/>
                  <w:sz w:val="18"/>
                  <w:szCs w:val="18"/>
                </w:rPr>
                <w:t>1.25</w:t>
              </w:r>
            </w:ins>
          </w:p>
        </w:tc>
      </w:tr>
      <w:tr w:rsidR="00422786" w:rsidRPr="009C18B9" w14:paraId="7D70AC59" w14:textId="77777777" w:rsidTr="0037526C">
        <w:trPr>
          <w:trHeight w:val="405"/>
          <w:ins w:id="1535"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F7BA8" w14:textId="77777777" w:rsidR="00422786" w:rsidRPr="009C18B9" w:rsidRDefault="00422786" w:rsidP="0037526C">
            <w:pPr>
              <w:spacing w:after="0" w:line="240" w:lineRule="auto"/>
              <w:jc w:val="center"/>
              <w:rPr>
                <w:ins w:id="1536" w:author="Prathyush Sambaturu" w:date="2019-06-16T10:39:00Z"/>
                <w:rFonts w:ascii="Cambria" w:eastAsia="Times New Roman" w:hAnsi="Cambria" w:cs="Arial"/>
                <w:sz w:val="18"/>
                <w:szCs w:val="18"/>
              </w:rPr>
            </w:pPr>
            <w:ins w:id="1537" w:author="Prathyush Sambaturu" w:date="2019-06-16T10:39:00Z">
              <w:r w:rsidRPr="009C18B9">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77AEC1" w14:textId="77777777" w:rsidR="00422786" w:rsidRPr="009C18B9" w:rsidRDefault="00422786" w:rsidP="0037526C">
            <w:pPr>
              <w:spacing w:after="0" w:line="240" w:lineRule="auto"/>
              <w:jc w:val="center"/>
              <w:rPr>
                <w:ins w:id="1538" w:author="Prathyush Sambaturu" w:date="2019-06-16T10:39:00Z"/>
                <w:rFonts w:ascii="Cambria" w:eastAsia="Times New Roman" w:hAnsi="Cambria" w:cs="Arial"/>
                <w:color w:val="000000"/>
                <w:sz w:val="18"/>
                <w:szCs w:val="18"/>
              </w:rPr>
            </w:pPr>
            <w:ins w:id="1539" w:author="Prathyush Sambaturu" w:date="2019-06-16T10:39:00Z">
              <w:r w:rsidRPr="009C18B9">
                <w:rPr>
                  <w:rFonts w:ascii="Cambria" w:eastAsia="Times New Roman" w:hAnsi="Cambria" w:cs="Arial"/>
                  <w:color w:val="000000"/>
                  <w:sz w:val="18"/>
                  <w:szCs w:val="18"/>
                </w:rPr>
                <w:t>2016-03-19</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7E9F8" w14:textId="77777777" w:rsidR="00422786" w:rsidRPr="009C18B9" w:rsidRDefault="00422786" w:rsidP="0037526C">
            <w:pPr>
              <w:spacing w:after="0" w:line="240" w:lineRule="auto"/>
              <w:jc w:val="center"/>
              <w:rPr>
                <w:ins w:id="1540" w:author="Prathyush Sambaturu" w:date="2019-06-16T10:39:00Z"/>
                <w:rFonts w:ascii="Cambria" w:eastAsia="Times New Roman" w:hAnsi="Cambria" w:cs="Arial"/>
                <w:sz w:val="18"/>
                <w:szCs w:val="18"/>
              </w:rPr>
            </w:pPr>
            <w:ins w:id="1541"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357B05A" w14:textId="77777777" w:rsidR="00422786" w:rsidRPr="009C18B9" w:rsidRDefault="00422786" w:rsidP="0037526C">
            <w:pPr>
              <w:spacing w:after="0" w:line="240" w:lineRule="auto"/>
              <w:jc w:val="center"/>
              <w:rPr>
                <w:ins w:id="1542" w:author="Prathyush Sambaturu" w:date="2019-06-16T10:39:00Z"/>
                <w:rFonts w:ascii="Cambria" w:eastAsia="Times New Roman" w:hAnsi="Cambria" w:cs="Arial"/>
                <w:color w:val="000000"/>
                <w:sz w:val="18"/>
                <w:szCs w:val="18"/>
              </w:rPr>
            </w:pPr>
            <w:ins w:id="1543" w:author="Prathyush Sambaturu" w:date="2019-06-16T10:39:00Z">
              <w:r w:rsidRPr="009C18B9">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66153DB1" w14:textId="77777777" w:rsidR="00422786" w:rsidRPr="009C18B9" w:rsidRDefault="00422786" w:rsidP="0037526C">
            <w:pPr>
              <w:spacing w:after="0" w:line="240" w:lineRule="auto"/>
              <w:jc w:val="center"/>
              <w:rPr>
                <w:ins w:id="1544" w:author="Prathyush Sambaturu" w:date="2019-06-16T10:39:00Z"/>
                <w:rFonts w:ascii="Cambria" w:eastAsia="Times New Roman" w:hAnsi="Cambria" w:cs="Arial"/>
                <w:sz w:val="18"/>
                <w:szCs w:val="18"/>
              </w:rPr>
            </w:pPr>
            <w:ins w:id="1545" w:author="Prathyush Sambaturu" w:date="2019-06-16T10:39:00Z">
              <w:r w:rsidRPr="009C18B9">
                <w:rPr>
                  <w:rFonts w:ascii="Cambria" w:eastAsia="Times New Roman" w:hAnsi="Cambria" w:cs="Arial"/>
                  <w:sz w:val="18"/>
                  <w:szCs w:val="18"/>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C96B3" w14:textId="77777777" w:rsidR="00422786" w:rsidRPr="009C18B9" w:rsidRDefault="00422786" w:rsidP="0037526C">
            <w:pPr>
              <w:spacing w:after="0" w:line="240" w:lineRule="auto"/>
              <w:jc w:val="center"/>
              <w:rPr>
                <w:ins w:id="1546" w:author="Prathyush Sambaturu" w:date="2019-06-16T10:39:00Z"/>
                <w:rFonts w:ascii="Cambria" w:eastAsia="Times New Roman" w:hAnsi="Cambria" w:cs="Arial"/>
                <w:sz w:val="18"/>
                <w:szCs w:val="18"/>
              </w:rPr>
            </w:pPr>
            <w:ins w:id="1547" w:author="Prathyush Sambaturu" w:date="2019-06-16T10:39:00Z">
              <w:r w:rsidRPr="009C18B9">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Pr>
          <w:p w14:paraId="2A5E4458" w14:textId="77777777" w:rsidR="00422786" w:rsidRPr="009C18B9" w:rsidRDefault="00422786" w:rsidP="0037526C">
            <w:pPr>
              <w:spacing w:after="0" w:line="240" w:lineRule="auto"/>
              <w:jc w:val="center"/>
              <w:rPr>
                <w:ins w:id="1548" w:author="Prathyush Sambaturu" w:date="2019-06-16T10:39:00Z"/>
                <w:rFonts w:ascii="Cambria" w:eastAsia="Times New Roman" w:hAnsi="Cambria" w:cs="Arial"/>
                <w:sz w:val="18"/>
                <w:szCs w:val="18"/>
              </w:rPr>
            </w:pPr>
            <w:ins w:id="1549" w:author="Prathyush Sambaturu" w:date="2019-06-16T10:39:00Z">
              <w:r w:rsidRPr="009C18B9">
                <w:rPr>
                  <w:rFonts w:ascii="Cambria" w:eastAsia="Times New Roman" w:hAnsi="Cambria" w:cs="Arial"/>
                  <w:sz w:val="18"/>
                  <w:szCs w:val="18"/>
                </w:rPr>
                <w:br/>
                <w:t>1.14</w:t>
              </w:r>
            </w:ins>
          </w:p>
        </w:tc>
      </w:tr>
      <w:tr w:rsidR="00422786" w:rsidRPr="009C18B9" w14:paraId="0D08614E" w14:textId="77777777" w:rsidTr="0037526C">
        <w:trPr>
          <w:trHeight w:val="324"/>
          <w:ins w:id="1550"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690BE01" w14:textId="77777777" w:rsidR="00422786" w:rsidRPr="009C18B9" w:rsidRDefault="00422786" w:rsidP="0037526C">
            <w:pPr>
              <w:spacing w:after="0" w:line="240" w:lineRule="auto"/>
              <w:jc w:val="center"/>
              <w:rPr>
                <w:ins w:id="1551"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9D606F3" w14:textId="77777777" w:rsidR="00422786" w:rsidRPr="009C18B9" w:rsidRDefault="00422786" w:rsidP="0037526C">
            <w:pPr>
              <w:spacing w:after="0" w:line="240" w:lineRule="auto"/>
              <w:jc w:val="center"/>
              <w:rPr>
                <w:ins w:id="1552"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2D58946" w14:textId="77777777" w:rsidR="00422786" w:rsidRPr="009C18B9" w:rsidRDefault="00422786" w:rsidP="0037526C">
            <w:pPr>
              <w:spacing w:after="0" w:line="240" w:lineRule="auto"/>
              <w:jc w:val="center"/>
              <w:rPr>
                <w:ins w:id="1553" w:author="Prathyush Sambaturu" w:date="2019-06-16T10:39:00Z"/>
                <w:rFonts w:ascii="Cambria" w:eastAsia="Times New Roman" w:hAnsi="Cambria" w:cs="Arial"/>
                <w:sz w:val="18"/>
                <w:szCs w:val="18"/>
              </w:rPr>
            </w:pPr>
            <w:ins w:id="1554"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4FFF29C" w14:textId="77777777" w:rsidR="00422786" w:rsidRPr="009C18B9" w:rsidRDefault="00422786" w:rsidP="0037526C">
            <w:pPr>
              <w:spacing w:after="0" w:line="240" w:lineRule="auto"/>
              <w:jc w:val="center"/>
              <w:rPr>
                <w:ins w:id="1555" w:author="Prathyush Sambaturu" w:date="2019-06-16T10:39:00Z"/>
                <w:rFonts w:ascii="Cambria" w:eastAsia="Times New Roman" w:hAnsi="Cambria" w:cs="Arial"/>
                <w:color w:val="000000"/>
                <w:sz w:val="18"/>
                <w:szCs w:val="18"/>
              </w:rPr>
            </w:pPr>
            <w:ins w:id="1556" w:author="Prathyush Sambaturu" w:date="2019-06-16T10:39:00Z">
              <w:r w:rsidRPr="009C18B9">
                <w:rPr>
                  <w:rFonts w:ascii="Cambria" w:eastAsia="Times New Roman" w:hAnsi="Cambria" w:cs="Arial"/>
                  <w:color w:val="000000"/>
                  <w:sz w:val="18"/>
                  <w:szCs w:val="18"/>
                </w:rPr>
                <w:t>AR, 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7A0B1CA4" w14:textId="77777777" w:rsidR="00422786" w:rsidRPr="009C18B9" w:rsidRDefault="00422786" w:rsidP="0037526C">
            <w:pPr>
              <w:spacing w:after="0" w:line="240" w:lineRule="auto"/>
              <w:jc w:val="center"/>
              <w:rPr>
                <w:ins w:id="1557" w:author="Prathyush Sambaturu" w:date="2019-06-16T10:39:00Z"/>
                <w:rFonts w:ascii="Cambria" w:eastAsia="Times New Roman" w:hAnsi="Cambria" w:cs="Arial"/>
                <w:sz w:val="18"/>
                <w:szCs w:val="18"/>
              </w:rPr>
            </w:pPr>
            <w:ins w:id="1558" w:author="Prathyush Sambaturu" w:date="2019-06-16T10:39:00Z">
              <w:r w:rsidRPr="009C18B9">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756CBD9" w14:textId="77777777" w:rsidR="00422786" w:rsidRPr="009C18B9" w:rsidRDefault="00422786" w:rsidP="0037526C">
            <w:pPr>
              <w:spacing w:after="0" w:line="240" w:lineRule="auto"/>
              <w:jc w:val="center"/>
              <w:rPr>
                <w:ins w:id="1559"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7D6F881" w14:textId="77777777" w:rsidR="00422786" w:rsidRPr="009C18B9" w:rsidRDefault="00422786" w:rsidP="0037526C">
            <w:pPr>
              <w:spacing w:after="0" w:line="240" w:lineRule="auto"/>
              <w:jc w:val="center"/>
              <w:rPr>
                <w:ins w:id="1560" w:author="Prathyush Sambaturu" w:date="2019-06-16T10:39:00Z"/>
                <w:rFonts w:ascii="Cambria" w:eastAsia="Times New Roman" w:hAnsi="Cambria" w:cs="Arial"/>
                <w:sz w:val="18"/>
                <w:szCs w:val="18"/>
              </w:rPr>
            </w:pPr>
            <w:ins w:id="1561" w:author="Prathyush Sambaturu" w:date="2019-06-16T10:39:00Z">
              <w:r w:rsidRPr="009C18B9">
                <w:rPr>
                  <w:rFonts w:ascii="Cambria" w:eastAsia="Times New Roman" w:hAnsi="Cambria" w:cs="Arial"/>
                  <w:sz w:val="18"/>
                  <w:szCs w:val="18"/>
                </w:rPr>
                <w:t>1.14</w:t>
              </w:r>
            </w:ins>
          </w:p>
        </w:tc>
      </w:tr>
      <w:tr w:rsidR="00422786" w:rsidRPr="009C18B9" w14:paraId="5B6D1FB4" w14:textId="77777777" w:rsidTr="0037526C">
        <w:trPr>
          <w:trHeight w:val="288"/>
          <w:ins w:id="1562"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89AB4E" w14:textId="77777777" w:rsidR="00422786" w:rsidRPr="009C18B9" w:rsidRDefault="00422786" w:rsidP="0037526C">
            <w:pPr>
              <w:spacing w:after="0" w:line="240" w:lineRule="auto"/>
              <w:jc w:val="center"/>
              <w:rPr>
                <w:ins w:id="1563"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D7D8B21" w14:textId="77777777" w:rsidR="00422786" w:rsidRPr="009C18B9" w:rsidRDefault="00422786" w:rsidP="0037526C">
            <w:pPr>
              <w:spacing w:after="0" w:line="240" w:lineRule="auto"/>
              <w:jc w:val="center"/>
              <w:rPr>
                <w:ins w:id="1564"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44F48E1" w14:textId="77777777" w:rsidR="00422786" w:rsidRPr="009C18B9" w:rsidRDefault="00422786" w:rsidP="0037526C">
            <w:pPr>
              <w:spacing w:after="0" w:line="240" w:lineRule="auto"/>
              <w:jc w:val="center"/>
              <w:rPr>
                <w:ins w:id="1565" w:author="Prathyush Sambaturu" w:date="2019-06-16T10:39:00Z"/>
                <w:rFonts w:ascii="Cambria" w:eastAsia="Times New Roman" w:hAnsi="Cambria" w:cs="Arial"/>
                <w:sz w:val="18"/>
                <w:szCs w:val="18"/>
              </w:rPr>
            </w:pPr>
            <w:ins w:id="1566"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60ABBC0C" w14:textId="77777777" w:rsidR="00422786" w:rsidRPr="009C18B9" w:rsidRDefault="00422786" w:rsidP="0037526C">
            <w:pPr>
              <w:spacing w:after="0" w:line="240" w:lineRule="auto"/>
              <w:jc w:val="center"/>
              <w:rPr>
                <w:ins w:id="1567" w:author="Prathyush Sambaturu" w:date="2019-06-16T10:39:00Z"/>
                <w:rFonts w:ascii="Cambria" w:eastAsia="Times New Roman" w:hAnsi="Cambria" w:cs="Arial"/>
                <w:color w:val="000000"/>
                <w:sz w:val="18"/>
                <w:szCs w:val="18"/>
              </w:rPr>
            </w:pPr>
            <w:ins w:id="1568" w:author="Prathyush Sambaturu" w:date="2019-06-16T10:39:00Z">
              <w:r w:rsidRPr="009C18B9">
                <w:rPr>
                  <w:rFonts w:ascii="Cambria" w:eastAsia="Times New Roman" w:hAnsi="Cambria" w:cs="Arial"/>
                  <w:color w:val="000000"/>
                  <w:sz w:val="18"/>
                  <w:szCs w:val="18"/>
                </w:rPr>
                <w:t>HI, 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375A102C" w14:textId="77777777" w:rsidR="00422786" w:rsidRPr="009C18B9" w:rsidRDefault="00422786" w:rsidP="0037526C">
            <w:pPr>
              <w:spacing w:after="0" w:line="240" w:lineRule="auto"/>
              <w:jc w:val="center"/>
              <w:rPr>
                <w:ins w:id="1569" w:author="Prathyush Sambaturu" w:date="2019-06-16T10:39:00Z"/>
                <w:rFonts w:ascii="Cambria" w:eastAsia="Times New Roman" w:hAnsi="Cambria" w:cs="Arial"/>
                <w:sz w:val="18"/>
                <w:szCs w:val="18"/>
              </w:rPr>
            </w:pPr>
            <w:ins w:id="1570" w:author="Prathyush Sambaturu" w:date="2019-06-16T10:39:00Z">
              <w:r w:rsidRPr="009C18B9">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2B2C79" w14:textId="77777777" w:rsidR="00422786" w:rsidRPr="009C18B9" w:rsidRDefault="00422786" w:rsidP="0037526C">
            <w:pPr>
              <w:spacing w:after="0" w:line="240" w:lineRule="auto"/>
              <w:jc w:val="center"/>
              <w:rPr>
                <w:ins w:id="1571"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455D22F" w14:textId="77777777" w:rsidR="00422786" w:rsidRPr="009C18B9" w:rsidRDefault="00422786" w:rsidP="0037526C">
            <w:pPr>
              <w:spacing w:after="0" w:line="240" w:lineRule="auto"/>
              <w:jc w:val="center"/>
              <w:rPr>
                <w:ins w:id="1572" w:author="Prathyush Sambaturu" w:date="2019-06-16T10:39:00Z"/>
                <w:rFonts w:ascii="Cambria" w:eastAsia="Times New Roman" w:hAnsi="Cambria" w:cs="Arial"/>
                <w:sz w:val="18"/>
                <w:szCs w:val="18"/>
              </w:rPr>
            </w:pPr>
            <w:ins w:id="1573" w:author="Prathyush Sambaturu" w:date="2019-06-16T10:39:00Z">
              <w:r w:rsidRPr="009C18B9">
                <w:rPr>
                  <w:rFonts w:ascii="Cambria" w:eastAsia="Times New Roman" w:hAnsi="Cambria" w:cs="Arial"/>
                  <w:sz w:val="18"/>
                  <w:szCs w:val="18"/>
                </w:rPr>
                <w:t>1.33</w:t>
              </w:r>
            </w:ins>
          </w:p>
        </w:tc>
      </w:tr>
      <w:tr w:rsidR="00422786" w:rsidRPr="009C18B9" w14:paraId="60FA7CA1" w14:textId="77777777" w:rsidTr="0037526C">
        <w:trPr>
          <w:trHeight w:val="288"/>
          <w:ins w:id="1574"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6612F0" w14:textId="77777777" w:rsidR="00422786" w:rsidRPr="009C18B9" w:rsidRDefault="00422786" w:rsidP="0037526C">
            <w:pPr>
              <w:spacing w:after="0" w:line="240" w:lineRule="auto"/>
              <w:jc w:val="center"/>
              <w:rPr>
                <w:ins w:id="1575"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5AF12CCB" w14:textId="77777777" w:rsidR="00422786" w:rsidRPr="009C18B9" w:rsidRDefault="00422786" w:rsidP="0037526C">
            <w:pPr>
              <w:spacing w:after="0" w:line="240" w:lineRule="auto"/>
              <w:jc w:val="center"/>
              <w:rPr>
                <w:ins w:id="1576" w:author="Prathyush Sambaturu" w:date="2019-06-16T10:39:00Z"/>
                <w:rFonts w:ascii="Cambria" w:eastAsia="Times New Roman" w:hAnsi="Cambria" w:cs="Arial"/>
                <w:color w:val="000000"/>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505D02" w14:textId="77777777" w:rsidR="00422786" w:rsidRPr="009C18B9" w:rsidRDefault="00422786" w:rsidP="0037526C">
            <w:pPr>
              <w:spacing w:after="0" w:line="240" w:lineRule="auto"/>
              <w:jc w:val="center"/>
              <w:rPr>
                <w:ins w:id="1577" w:author="Prathyush Sambaturu" w:date="2019-06-16T10:39:00Z"/>
                <w:rFonts w:ascii="Cambria" w:eastAsia="Times New Roman" w:hAnsi="Cambria" w:cs="Arial"/>
                <w:sz w:val="18"/>
                <w:szCs w:val="18"/>
              </w:rPr>
            </w:pPr>
            <w:ins w:id="1578"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tcPr>
          <w:p w14:paraId="330CF9D5" w14:textId="77777777" w:rsidR="00422786" w:rsidRPr="009C18B9" w:rsidRDefault="00422786" w:rsidP="0037526C">
            <w:pPr>
              <w:spacing w:after="0" w:line="240" w:lineRule="auto"/>
              <w:jc w:val="center"/>
              <w:rPr>
                <w:ins w:id="1579" w:author="Prathyush Sambaturu" w:date="2019-06-16T10:39:00Z"/>
                <w:rFonts w:ascii="Cambria" w:eastAsia="Times New Roman" w:hAnsi="Cambria" w:cs="Arial"/>
                <w:color w:val="000000"/>
                <w:sz w:val="18"/>
                <w:szCs w:val="18"/>
              </w:rPr>
            </w:pPr>
            <w:ins w:id="1580" w:author="Prathyush Sambaturu" w:date="2019-06-16T10:39:00Z">
              <w:r w:rsidRPr="009C18B9">
                <w:rPr>
                  <w:rFonts w:ascii="Cambria" w:eastAsia="Times New Roman" w:hAnsi="Cambria" w:cs="Arial"/>
                  <w:color w:val="000000"/>
                  <w:sz w:val="18"/>
                  <w:szCs w:val="18"/>
                </w:rPr>
                <w:t>NC, NJ, VA, WY and the states with high activity both 1 week and 3 weeks ago</w:t>
              </w:r>
            </w:ins>
          </w:p>
        </w:tc>
        <w:tc>
          <w:tcPr>
            <w:tcW w:w="1260" w:type="dxa"/>
            <w:tcBorders>
              <w:top w:val="single" w:sz="6" w:space="0" w:color="CCCCCC"/>
              <w:left w:val="single" w:sz="6" w:space="0" w:color="CCCCCC"/>
              <w:bottom w:val="single" w:sz="6" w:space="0" w:color="CCCCCC"/>
              <w:right w:val="single" w:sz="6" w:space="0" w:color="CCCCCC"/>
            </w:tcBorders>
          </w:tcPr>
          <w:p w14:paraId="13D92DA2" w14:textId="77777777" w:rsidR="00422786" w:rsidRPr="009C18B9" w:rsidRDefault="00422786" w:rsidP="0037526C">
            <w:pPr>
              <w:spacing w:after="0" w:line="240" w:lineRule="auto"/>
              <w:jc w:val="center"/>
              <w:rPr>
                <w:ins w:id="1581" w:author="Prathyush Sambaturu" w:date="2019-06-16T10:39:00Z"/>
                <w:rFonts w:ascii="Cambria" w:eastAsia="Times New Roman" w:hAnsi="Cambria" w:cs="Arial"/>
                <w:sz w:val="18"/>
                <w:szCs w:val="18"/>
              </w:rPr>
            </w:pPr>
            <w:ins w:id="1582" w:author="Prathyush Sambaturu" w:date="2019-06-16T10:39: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DB85DBF" w14:textId="77777777" w:rsidR="00422786" w:rsidRPr="009C18B9" w:rsidRDefault="00422786" w:rsidP="0037526C">
            <w:pPr>
              <w:spacing w:after="0" w:line="240" w:lineRule="auto"/>
              <w:jc w:val="center"/>
              <w:rPr>
                <w:ins w:id="1583"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4F11D35" w14:textId="77777777" w:rsidR="00422786" w:rsidRPr="009C18B9" w:rsidRDefault="00422786" w:rsidP="0037526C">
            <w:pPr>
              <w:spacing w:after="0" w:line="240" w:lineRule="auto"/>
              <w:jc w:val="center"/>
              <w:rPr>
                <w:ins w:id="1584" w:author="Prathyush Sambaturu" w:date="2019-06-16T10:39:00Z"/>
                <w:rFonts w:ascii="Cambria" w:eastAsia="Times New Roman" w:hAnsi="Cambria" w:cs="Arial"/>
                <w:sz w:val="18"/>
                <w:szCs w:val="18"/>
              </w:rPr>
            </w:pPr>
            <w:ins w:id="1585" w:author="Prathyush Sambaturu" w:date="2019-06-16T10:39:00Z">
              <w:r w:rsidRPr="009C18B9">
                <w:rPr>
                  <w:rFonts w:ascii="Cambria" w:eastAsia="Times New Roman" w:hAnsi="Cambria" w:cs="Arial"/>
                  <w:sz w:val="18"/>
                  <w:szCs w:val="18"/>
                </w:rPr>
                <w:t>1.6</w:t>
              </w:r>
            </w:ins>
          </w:p>
        </w:tc>
      </w:tr>
      <w:tr w:rsidR="00422786" w:rsidRPr="009C18B9" w14:paraId="43178838" w14:textId="77777777" w:rsidTr="0037526C">
        <w:trPr>
          <w:trHeight w:val="315"/>
          <w:ins w:id="1586"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C086E" w14:textId="77777777" w:rsidR="00422786" w:rsidRPr="009C18B9" w:rsidRDefault="00422786" w:rsidP="0037526C">
            <w:pPr>
              <w:spacing w:after="0" w:line="240" w:lineRule="auto"/>
              <w:jc w:val="center"/>
              <w:rPr>
                <w:ins w:id="1587" w:author="Prathyush Sambaturu" w:date="2019-06-16T10:39:00Z"/>
                <w:rFonts w:ascii="Cambria" w:eastAsia="Times New Roman" w:hAnsi="Cambria" w:cs="Arial"/>
                <w:sz w:val="18"/>
                <w:szCs w:val="18"/>
              </w:rPr>
            </w:pPr>
            <w:ins w:id="1588" w:author="Prathyush Sambaturu" w:date="2019-06-16T10:39:00Z">
              <w:r w:rsidRPr="009C18B9">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2C1292" w14:textId="77777777" w:rsidR="00422786" w:rsidRPr="009C18B9" w:rsidRDefault="00422786" w:rsidP="0037526C">
            <w:pPr>
              <w:spacing w:after="0" w:line="240" w:lineRule="auto"/>
              <w:jc w:val="center"/>
              <w:rPr>
                <w:ins w:id="1589" w:author="Prathyush Sambaturu" w:date="2019-06-16T10:39:00Z"/>
                <w:rFonts w:ascii="Cambria" w:eastAsia="Times New Roman" w:hAnsi="Cambria" w:cs="Arial"/>
                <w:color w:val="000000"/>
                <w:sz w:val="18"/>
                <w:szCs w:val="18"/>
              </w:rPr>
            </w:pPr>
            <w:ins w:id="1590" w:author="Prathyush Sambaturu" w:date="2019-06-16T10:39:00Z">
              <w:r w:rsidRPr="009C18B9">
                <w:rPr>
                  <w:rFonts w:ascii="Cambria" w:eastAsia="Times New Roman" w:hAnsi="Cambria" w:cs="Arial"/>
                  <w:color w:val="000000"/>
                  <w:sz w:val="18"/>
                  <w:szCs w:val="18"/>
                </w:rPr>
                <w:t>2016-12-24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D11DC4" w14:textId="77777777" w:rsidR="00422786" w:rsidRPr="009C18B9" w:rsidRDefault="00422786" w:rsidP="0037526C">
            <w:pPr>
              <w:spacing w:after="0" w:line="240" w:lineRule="auto"/>
              <w:jc w:val="center"/>
              <w:rPr>
                <w:ins w:id="1591" w:author="Prathyush Sambaturu" w:date="2019-06-16T10:39:00Z"/>
                <w:rFonts w:ascii="Cambria" w:eastAsia="Times New Roman" w:hAnsi="Cambria" w:cs="Arial"/>
                <w:sz w:val="18"/>
                <w:szCs w:val="18"/>
              </w:rPr>
            </w:pPr>
            <w:ins w:id="1592"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56FC0EB" w14:textId="77777777" w:rsidR="00422786" w:rsidRPr="009C18B9" w:rsidRDefault="00422786" w:rsidP="0037526C">
            <w:pPr>
              <w:spacing w:after="0" w:line="240" w:lineRule="auto"/>
              <w:jc w:val="center"/>
              <w:rPr>
                <w:ins w:id="1593" w:author="Prathyush Sambaturu" w:date="2019-06-16T10:39:00Z"/>
                <w:rFonts w:ascii="Cambria" w:eastAsia="Times New Roman" w:hAnsi="Cambria" w:cs="Arial"/>
                <w:color w:val="000000"/>
                <w:sz w:val="18"/>
                <w:szCs w:val="18"/>
              </w:rPr>
            </w:pPr>
            <w:ins w:id="1594" w:author="Prathyush Sambaturu" w:date="2019-06-16T10:39:00Z">
              <w:r w:rsidRPr="009C18B9">
                <w:rPr>
                  <w:rFonts w:ascii="Cambria" w:eastAsia="Times New Roman" w:hAnsi="Cambria" w:cs="Arial"/>
                  <w:color w:val="000000"/>
                  <w:sz w:val="18"/>
                  <w:szCs w:val="18"/>
                </w:rPr>
                <w:t>AL, GA and MS</w:t>
              </w:r>
            </w:ins>
          </w:p>
        </w:tc>
        <w:tc>
          <w:tcPr>
            <w:tcW w:w="1260" w:type="dxa"/>
            <w:tcBorders>
              <w:top w:val="single" w:sz="6" w:space="0" w:color="CCCCCC"/>
              <w:left w:val="single" w:sz="6" w:space="0" w:color="CCCCCC"/>
              <w:bottom w:val="single" w:sz="6" w:space="0" w:color="CCCCCC"/>
              <w:right w:val="single" w:sz="6" w:space="0" w:color="CCCCCC"/>
            </w:tcBorders>
          </w:tcPr>
          <w:p w14:paraId="3B48D39C" w14:textId="77777777" w:rsidR="00422786" w:rsidRPr="009C18B9" w:rsidRDefault="00422786" w:rsidP="0037526C">
            <w:pPr>
              <w:spacing w:after="0" w:line="240" w:lineRule="auto"/>
              <w:jc w:val="center"/>
              <w:rPr>
                <w:ins w:id="1595" w:author="Prathyush Sambaturu" w:date="2019-06-16T10:39:00Z"/>
                <w:rFonts w:ascii="Cambria" w:eastAsia="Times New Roman" w:hAnsi="Cambria" w:cs="Arial"/>
                <w:sz w:val="18"/>
                <w:szCs w:val="18"/>
              </w:rPr>
            </w:pPr>
            <w:ins w:id="1596" w:author="Prathyush Sambaturu" w:date="2019-06-16T10:39:00Z">
              <w:r w:rsidRPr="009C18B9">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EAD226" w14:textId="77777777" w:rsidR="00422786" w:rsidRPr="009C18B9" w:rsidRDefault="00422786" w:rsidP="0037526C">
            <w:pPr>
              <w:spacing w:after="0" w:line="240" w:lineRule="auto"/>
              <w:jc w:val="center"/>
              <w:rPr>
                <w:ins w:id="1597" w:author="Prathyush Sambaturu" w:date="2019-06-16T10:39:00Z"/>
                <w:rFonts w:ascii="Cambria" w:eastAsia="Times New Roman" w:hAnsi="Cambria" w:cs="Arial"/>
                <w:sz w:val="18"/>
                <w:szCs w:val="18"/>
              </w:rPr>
            </w:pPr>
            <w:ins w:id="1598" w:author="Prathyush Sambaturu" w:date="2019-06-16T10:39:00Z">
              <w:r w:rsidRPr="009C18B9">
                <w:rPr>
                  <w:rFonts w:ascii="Cambria" w:eastAsia="Times New Roman" w:hAnsi="Cambria" w:cs="Arial"/>
                  <w:sz w:val="18"/>
                  <w:szCs w:val="18"/>
                </w:rPr>
                <w:t>3</w:t>
              </w:r>
            </w:ins>
          </w:p>
        </w:tc>
        <w:tc>
          <w:tcPr>
            <w:tcW w:w="1170" w:type="dxa"/>
            <w:tcBorders>
              <w:top w:val="single" w:sz="6" w:space="0" w:color="CCCCCC"/>
              <w:left w:val="single" w:sz="6" w:space="0" w:color="CCCCCC"/>
              <w:bottom w:val="single" w:sz="6" w:space="0" w:color="CCCCCC"/>
              <w:right w:val="single" w:sz="6" w:space="0" w:color="CCCCCC"/>
            </w:tcBorders>
          </w:tcPr>
          <w:p w14:paraId="128CEAC7" w14:textId="77777777" w:rsidR="00422786" w:rsidRPr="009C18B9" w:rsidRDefault="00422786" w:rsidP="0037526C">
            <w:pPr>
              <w:spacing w:after="0" w:line="240" w:lineRule="auto"/>
              <w:jc w:val="center"/>
              <w:rPr>
                <w:ins w:id="1599" w:author="Prathyush Sambaturu" w:date="2019-06-16T10:39:00Z"/>
                <w:rFonts w:ascii="Cambria" w:eastAsia="Times New Roman" w:hAnsi="Cambria" w:cs="Arial"/>
                <w:sz w:val="18"/>
                <w:szCs w:val="18"/>
              </w:rPr>
            </w:pPr>
            <w:ins w:id="1600" w:author="Prathyush Sambaturu" w:date="2019-06-16T10:39:00Z">
              <w:r w:rsidRPr="009C18B9">
                <w:rPr>
                  <w:rFonts w:ascii="Cambria" w:eastAsia="Times New Roman" w:hAnsi="Cambria" w:cs="Arial"/>
                  <w:sz w:val="18"/>
                  <w:szCs w:val="18"/>
                </w:rPr>
                <w:t>1</w:t>
              </w:r>
            </w:ins>
          </w:p>
        </w:tc>
      </w:tr>
      <w:tr w:rsidR="00422786" w:rsidRPr="009C18B9" w14:paraId="63760503" w14:textId="77777777" w:rsidTr="0037526C">
        <w:trPr>
          <w:trHeight w:val="549"/>
          <w:ins w:id="1601"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D1A176" w14:textId="77777777" w:rsidR="00422786" w:rsidRPr="009C18B9" w:rsidRDefault="00422786" w:rsidP="0037526C">
            <w:pPr>
              <w:spacing w:after="0" w:line="240" w:lineRule="auto"/>
              <w:jc w:val="center"/>
              <w:rPr>
                <w:ins w:id="1602" w:author="Prathyush Sambaturu" w:date="2019-06-16T10:39:00Z"/>
                <w:rFonts w:ascii="Cambria" w:eastAsia="Times New Roman" w:hAnsi="Cambria" w:cs="Arial"/>
                <w:sz w:val="18"/>
                <w:szCs w:val="18"/>
              </w:rPr>
            </w:pPr>
            <w:ins w:id="1603" w:author="Prathyush Sambaturu" w:date="2019-06-16T10:39:00Z">
              <w:r w:rsidRPr="009C18B9">
                <w:rPr>
                  <w:rFonts w:ascii="Cambria" w:eastAsia="Times New Roman" w:hAnsi="Cambria" w:cs="Arial"/>
                  <w:sz w:val="18"/>
                  <w:szCs w:val="18"/>
                </w:rPr>
                <w:t>4</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2C12E5" w14:textId="77777777" w:rsidR="00422786" w:rsidRPr="009C18B9" w:rsidRDefault="00422786" w:rsidP="0037526C">
            <w:pPr>
              <w:spacing w:after="0" w:line="240" w:lineRule="auto"/>
              <w:jc w:val="center"/>
              <w:rPr>
                <w:ins w:id="1604" w:author="Prathyush Sambaturu" w:date="2019-06-16T10:39:00Z"/>
                <w:rFonts w:ascii="Cambria" w:eastAsia="Times New Roman" w:hAnsi="Cambria" w:cs="Arial"/>
                <w:sz w:val="18"/>
                <w:szCs w:val="18"/>
              </w:rPr>
            </w:pPr>
            <w:ins w:id="1605" w:author="Prathyush Sambaturu" w:date="2019-06-16T10:39:00Z">
              <w:r w:rsidRPr="009C18B9">
                <w:rPr>
                  <w:rFonts w:ascii="Cambria" w:eastAsia="Times New Roman" w:hAnsi="Cambria" w:cs="Arial"/>
                  <w:sz w:val="18"/>
                  <w:szCs w:val="18"/>
                </w:rPr>
                <w:t>2017-01-21</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DABBD" w14:textId="77777777" w:rsidR="00422786" w:rsidRPr="009C18B9" w:rsidRDefault="00422786" w:rsidP="0037526C">
            <w:pPr>
              <w:spacing w:after="0" w:line="240" w:lineRule="auto"/>
              <w:jc w:val="center"/>
              <w:rPr>
                <w:ins w:id="1606" w:author="Prathyush Sambaturu" w:date="2019-06-16T10:39:00Z"/>
                <w:rFonts w:ascii="Cambria" w:eastAsia="Times New Roman" w:hAnsi="Cambria" w:cs="Arial"/>
                <w:sz w:val="18"/>
                <w:szCs w:val="18"/>
              </w:rPr>
            </w:pPr>
            <w:ins w:id="1607"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2559D" w14:textId="77777777" w:rsidR="00422786" w:rsidRPr="009C18B9" w:rsidRDefault="00422786" w:rsidP="0037526C">
            <w:pPr>
              <w:spacing w:after="0" w:line="240" w:lineRule="auto"/>
              <w:jc w:val="center"/>
              <w:rPr>
                <w:ins w:id="1608" w:author="Prathyush Sambaturu" w:date="2019-06-16T10:39:00Z"/>
                <w:rFonts w:ascii="Cambria" w:eastAsia="Times New Roman" w:hAnsi="Cambria" w:cs="Arial"/>
                <w:sz w:val="18"/>
                <w:szCs w:val="18"/>
              </w:rPr>
            </w:pPr>
            <w:ins w:id="1609" w:author="Prathyush Sambaturu" w:date="2019-06-16T10:39:00Z">
              <w:r w:rsidRPr="009C18B9">
                <w:rPr>
                  <w:rFonts w:ascii="Cambria" w:eastAsia="Times New Roman" w:hAnsi="Cambria" w:cs="Arial"/>
                  <w:sz w:val="18"/>
                  <w:szCs w:val="18"/>
                </w:rPr>
                <w:t>KS, NY, WA,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2F6B4DB7" w14:textId="77777777" w:rsidR="00422786" w:rsidRPr="009C18B9" w:rsidRDefault="00422786" w:rsidP="0037526C">
            <w:pPr>
              <w:spacing w:after="0" w:line="240" w:lineRule="auto"/>
              <w:jc w:val="center"/>
              <w:rPr>
                <w:ins w:id="1610" w:author="Prathyush Sambaturu" w:date="2019-06-16T10:39:00Z"/>
                <w:rFonts w:ascii="Cambria" w:eastAsia="Times New Roman" w:hAnsi="Cambria" w:cs="Arial"/>
                <w:sz w:val="18"/>
                <w:szCs w:val="18"/>
              </w:rPr>
            </w:pPr>
            <w:ins w:id="1611" w:author="Prathyush Sambaturu" w:date="2019-06-16T10:39:00Z">
              <w:r w:rsidRPr="009C18B9">
                <w:rPr>
                  <w:rFonts w:ascii="Cambria" w:eastAsia="Times New Roman" w:hAnsi="Cambria" w:cs="Arial"/>
                  <w:sz w:val="18"/>
                  <w:szCs w:val="18"/>
                </w:rPr>
                <w:t>6</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912B9D" w14:textId="77777777" w:rsidR="00422786" w:rsidRPr="009C18B9" w:rsidRDefault="00422786" w:rsidP="0037526C">
            <w:pPr>
              <w:spacing w:after="0" w:line="240" w:lineRule="auto"/>
              <w:jc w:val="center"/>
              <w:rPr>
                <w:ins w:id="1612" w:author="Prathyush Sambaturu" w:date="2019-06-16T10:39:00Z"/>
                <w:rFonts w:ascii="Cambria" w:eastAsia="Times New Roman" w:hAnsi="Cambria" w:cs="Arial"/>
                <w:sz w:val="18"/>
                <w:szCs w:val="18"/>
              </w:rPr>
            </w:pPr>
            <w:ins w:id="1613" w:author="Prathyush Sambaturu" w:date="2019-06-16T10:39:00Z">
              <w:r w:rsidRPr="009C18B9">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56430079" w14:textId="77777777" w:rsidR="00422786" w:rsidRPr="009C18B9" w:rsidRDefault="00422786" w:rsidP="0037526C">
            <w:pPr>
              <w:spacing w:after="0" w:line="240" w:lineRule="auto"/>
              <w:jc w:val="center"/>
              <w:rPr>
                <w:ins w:id="1614" w:author="Prathyush Sambaturu" w:date="2019-06-16T10:39:00Z"/>
                <w:rFonts w:ascii="Cambria" w:eastAsia="Times New Roman" w:hAnsi="Cambria" w:cs="Arial"/>
                <w:sz w:val="18"/>
                <w:szCs w:val="18"/>
              </w:rPr>
            </w:pPr>
            <w:ins w:id="1615" w:author="Prathyush Sambaturu" w:date="2019-06-16T10:39:00Z">
              <w:r w:rsidRPr="009C18B9">
                <w:rPr>
                  <w:rFonts w:ascii="Cambria" w:eastAsia="Times New Roman" w:hAnsi="Cambria" w:cs="Arial"/>
                  <w:sz w:val="18"/>
                  <w:szCs w:val="18"/>
                </w:rPr>
                <w:t>1.67</w:t>
              </w:r>
            </w:ins>
          </w:p>
        </w:tc>
      </w:tr>
      <w:tr w:rsidR="00422786" w:rsidRPr="009C18B9" w14:paraId="688712BE" w14:textId="77777777" w:rsidTr="0037526C">
        <w:trPr>
          <w:trHeight w:val="315"/>
          <w:ins w:id="1616"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AB22E0" w14:textId="77777777" w:rsidR="00422786" w:rsidRPr="009C18B9" w:rsidRDefault="00422786" w:rsidP="0037526C">
            <w:pPr>
              <w:spacing w:after="0" w:line="240" w:lineRule="auto"/>
              <w:jc w:val="center"/>
              <w:rPr>
                <w:ins w:id="1617"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D65BC99" w14:textId="77777777" w:rsidR="00422786" w:rsidRPr="009C18B9" w:rsidRDefault="00422786" w:rsidP="0037526C">
            <w:pPr>
              <w:spacing w:after="0" w:line="240" w:lineRule="auto"/>
              <w:jc w:val="center"/>
              <w:rPr>
                <w:ins w:id="1618"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010F87" w14:textId="77777777" w:rsidR="00422786" w:rsidRPr="009C18B9" w:rsidRDefault="00422786" w:rsidP="0037526C">
            <w:pPr>
              <w:spacing w:after="0" w:line="240" w:lineRule="auto"/>
              <w:jc w:val="center"/>
              <w:rPr>
                <w:ins w:id="1619" w:author="Prathyush Sambaturu" w:date="2019-06-16T10:39:00Z"/>
                <w:rFonts w:ascii="Cambria" w:eastAsia="Times New Roman" w:hAnsi="Cambria" w:cs="Arial"/>
                <w:sz w:val="18"/>
                <w:szCs w:val="18"/>
              </w:rPr>
            </w:pPr>
            <w:ins w:id="1620"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BD6EA1" w14:textId="77777777" w:rsidR="00422786" w:rsidRPr="009C18B9" w:rsidRDefault="00422786" w:rsidP="0037526C">
            <w:pPr>
              <w:spacing w:after="0" w:line="240" w:lineRule="auto"/>
              <w:jc w:val="center"/>
              <w:rPr>
                <w:ins w:id="1621" w:author="Prathyush Sambaturu" w:date="2019-06-16T10:39:00Z"/>
                <w:rFonts w:ascii="Cambria" w:eastAsia="Times New Roman" w:hAnsi="Cambria" w:cs="Arial"/>
                <w:sz w:val="18"/>
                <w:szCs w:val="18"/>
              </w:rPr>
            </w:pPr>
            <w:ins w:id="1622" w:author="Prathyush Sambaturu" w:date="2019-06-16T10:39:00Z">
              <w:r w:rsidRPr="009C18B9">
                <w:rPr>
                  <w:rFonts w:ascii="Cambria" w:eastAsia="Times New Roman" w:hAnsi="Cambria" w:cs="Arial"/>
                  <w:sz w:val="18"/>
                  <w:szCs w:val="18"/>
                </w:rPr>
                <w:t>KS, WA, and states with high activity two weeks ago,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504A065B" w14:textId="77777777" w:rsidR="00422786" w:rsidRPr="009C18B9" w:rsidRDefault="00422786" w:rsidP="0037526C">
            <w:pPr>
              <w:spacing w:after="0" w:line="240" w:lineRule="auto"/>
              <w:jc w:val="center"/>
              <w:rPr>
                <w:ins w:id="1623" w:author="Prathyush Sambaturu" w:date="2019-06-16T10:39:00Z"/>
                <w:rFonts w:ascii="Cambria" w:eastAsia="Times New Roman" w:hAnsi="Cambria" w:cs="Arial"/>
                <w:sz w:val="18"/>
                <w:szCs w:val="18"/>
              </w:rPr>
            </w:pPr>
            <w:ins w:id="1624" w:author="Prathyush Sambaturu" w:date="2019-06-16T10:39:00Z">
              <w:r w:rsidRPr="009C18B9">
                <w:rPr>
                  <w:rFonts w:ascii="Cambria" w:eastAsia="Times New Roman" w:hAnsi="Cambria" w:cs="Arial"/>
                  <w:sz w:val="18"/>
                  <w:szCs w:val="18"/>
                </w:rPr>
                <w:br/>
                <w:t>5</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42E2B23E" w14:textId="77777777" w:rsidR="00422786" w:rsidRPr="009C18B9" w:rsidRDefault="00422786" w:rsidP="0037526C">
            <w:pPr>
              <w:spacing w:after="0" w:line="240" w:lineRule="auto"/>
              <w:jc w:val="center"/>
              <w:rPr>
                <w:ins w:id="1625"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DDCBE8E" w14:textId="77777777" w:rsidR="00422786" w:rsidRPr="009C18B9" w:rsidRDefault="00422786" w:rsidP="0037526C">
            <w:pPr>
              <w:spacing w:after="0" w:line="240" w:lineRule="auto"/>
              <w:jc w:val="center"/>
              <w:rPr>
                <w:ins w:id="1626" w:author="Prathyush Sambaturu" w:date="2019-06-16T10:39:00Z"/>
                <w:rFonts w:ascii="Cambria" w:eastAsia="Times New Roman" w:hAnsi="Cambria" w:cs="Arial"/>
                <w:sz w:val="18"/>
                <w:szCs w:val="18"/>
              </w:rPr>
            </w:pPr>
            <w:ins w:id="1627" w:author="Prathyush Sambaturu" w:date="2019-06-16T10:39:00Z">
              <w:r w:rsidRPr="009C18B9">
                <w:rPr>
                  <w:rFonts w:ascii="Cambria" w:eastAsia="Times New Roman" w:hAnsi="Cambria" w:cs="Arial"/>
                  <w:sz w:val="18"/>
                  <w:szCs w:val="18"/>
                </w:rPr>
                <w:br/>
                <w:t>2</w:t>
              </w:r>
            </w:ins>
          </w:p>
        </w:tc>
      </w:tr>
      <w:tr w:rsidR="00422786" w:rsidRPr="009C18B9" w14:paraId="580BC7C6" w14:textId="77777777" w:rsidTr="0037526C">
        <w:trPr>
          <w:trHeight w:val="621"/>
          <w:ins w:id="1628"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E6F5F7" w14:textId="77777777" w:rsidR="00422786" w:rsidRPr="009C18B9" w:rsidRDefault="00422786" w:rsidP="0037526C">
            <w:pPr>
              <w:spacing w:after="0" w:line="240" w:lineRule="auto"/>
              <w:jc w:val="center"/>
              <w:rPr>
                <w:ins w:id="1629"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5776D0A2" w14:textId="77777777" w:rsidR="00422786" w:rsidRPr="009C18B9" w:rsidRDefault="00422786" w:rsidP="0037526C">
            <w:pPr>
              <w:spacing w:after="0" w:line="240" w:lineRule="auto"/>
              <w:jc w:val="center"/>
              <w:rPr>
                <w:ins w:id="1630"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EB0C5" w14:textId="77777777" w:rsidR="00422786" w:rsidRPr="009C18B9" w:rsidRDefault="00422786" w:rsidP="0037526C">
            <w:pPr>
              <w:spacing w:after="0" w:line="240" w:lineRule="auto"/>
              <w:jc w:val="center"/>
              <w:rPr>
                <w:ins w:id="1631" w:author="Prathyush Sambaturu" w:date="2019-06-16T10:39:00Z"/>
                <w:rFonts w:ascii="Cambria" w:eastAsia="Times New Roman" w:hAnsi="Cambria" w:cs="Arial"/>
                <w:sz w:val="18"/>
                <w:szCs w:val="18"/>
              </w:rPr>
            </w:pPr>
            <w:ins w:id="1632"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4027D9" w14:textId="77777777" w:rsidR="00422786" w:rsidRPr="009C18B9" w:rsidRDefault="00422786" w:rsidP="0037526C">
            <w:pPr>
              <w:spacing w:after="0" w:line="240" w:lineRule="auto"/>
              <w:jc w:val="center"/>
              <w:rPr>
                <w:ins w:id="1633" w:author="Prathyush Sambaturu" w:date="2019-06-16T10:39:00Z"/>
                <w:rFonts w:ascii="Cambria" w:eastAsia="Times New Roman" w:hAnsi="Cambria" w:cs="Arial"/>
                <w:sz w:val="18"/>
                <w:szCs w:val="18"/>
              </w:rPr>
            </w:pPr>
            <w:ins w:id="1634" w:author="Prathyush Sambaturu" w:date="2019-06-16T10:39:00Z">
              <w:r w:rsidRPr="009C18B9">
                <w:rPr>
                  <w:rFonts w:ascii="Cambria" w:eastAsia="Times New Roman" w:hAnsi="Cambria" w:cs="Arial"/>
                  <w:sz w:val="18"/>
                  <w:szCs w:val="18"/>
                </w:rPr>
                <w:t>NY and 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4E455EBD" w14:textId="77777777" w:rsidR="00422786" w:rsidRPr="009C18B9" w:rsidRDefault="00422786" w:rsidP="0037526C">
            <w:pPr>
              <w:spacing w:after="0" w:line="240" w:lineRule="auto"/>
              <w:jc w:val="center"/>
              <w:rPr>
                <w:ins w:id="1635" w:author="Prathyush Sambaturu" w:date="2019-06-16T10:39:00Z"/>
                <w:rFonts w:ascii="Cambria" w:eastAsia="Times New Roman" w:hAnsi="Cambria" w:cs="Arial"/>
                <w:sz w:val="18"/>
                <w:szCs w:val="18"/>
              </w:rPr>
            </w:pPr>
            <w:ins w:id="1636" w:author="Prathyush Sambaturu" w:date="2019-06-16T10:39:00Z">
              <w:r w:rsidRPr="009C18B9">
                <w:rPr>
                  <w:rFonts w:ascii="Cambria" w:eastAsia="Times New Roman" w:hAnsi="Cambria" w:cs="Arial"/>
                  <w:sz w:val="18"/>
                  <w:szCs w:val="18"/>
                </w:rPr>
                <w:t>4</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56504742" w14:textId="77777777" w:rsidR="00422786" w:rsidRPr="009C18B9" w:rsidRDefault="00422786" w:rsidP="0037526C">
            <w:pPr>
              <w:spacing w:after="0" w:line="240" w:lineRule="auto"/>
              <w:jc w:val="center"/>
              <w:rPr>
                <w:ins w:id="1637"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0CA9D92" w14:textId="77777777" w:rsidR="00422786" w:rsidRPr="009C18B9" w:rsidRDefault="00422786" w:rsidP="0037526C">
            <w:pPr>
              <w:spacing w:after="0" w:line="240" w:lineRule="auto"/>
              <w:jc w:val="center"/>
              <w:rPr>
                <w:ins w:id="1638" w:author="Prathyush Sambaturu" w:date="2019-06-16T10:39:00Z"/>
                <w:rFonts w:ascii="Cambria" w:eastAsia="Times New Roman" w:hAnsi="Cambria" w:cs="Arial"/>
                <w:sz w:val="18"/>
                <w:szCs w:val="18"/>
              </w:rPr>
            </w:pPr>
            <w:ins w:id="1639" w:author="Prathyush Sambaturu" w:date="2019-06-16T10:39:00Z">
              <w:r w:rsidRPr="009C18B9">
                <w:rPr>
                  <w:rFonts w:ascii="Cambria" w:eastAsia="Times New Roman" w:hAnsi="Cambria" w:cs="Arial"/>
                  <w:sz w:val="18"/>
                  <w:szCs w:val="18"/>
                </w:rPr>
                <w:t>2.5</w:t>
              </w:r>
            </w:ins>
          </w:p>
        </w:tc>
      </w:tr>
      <w:tr w:rsidR="00422786" w:rsidRPr="009C18B9" w14:paraId="05D15A4A" w14:textId="77777777" w:rsidTr="0037526C">
        <w:trPr>
          <w:trHeight w:val="315"/>
          <w:ins w:id="1640"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BD9AF" w14:textId="77777777" w:rsidR="00422786" w:rsidRPr="009C18B9" w:rsidRDefault="00422786" w:rsidP="0037526C">
            <w:pPr>
              <w:spacing w:after="0" w:line="240" w:lineRule="auto"/>
              <w:jc w:val="center"/>
              <w:rPr>
                <w:ins w:id="1641"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16DAF7DA" w14:textId="77777777" w:rsidR="00422786" w:rsidRPr="009C18B9" w:rsidRDefault="00422786" w:rsidP="0037526C">
            <w:pPr>
              <w:spacing w:after="0" w:line="240" w:lineRule="auto"/>
              <w:jc w:val="center"/>
              <w:rPr>
                <w:ins w:id="1642"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632189" w14:textId="77777777" w:rsidR="00422786" w:rsidRPr="009C18B9" w:rsidRDefault="00422786" w:rsidP="0037526C">
            <w:pPr>
              <w:spacing w:after="0" w:line="240" w:lineRule="auto"/>
              <w:jc w:val="center"/>
              <w:rPr>
                <w:ins w:id="1643" w:author="Prathyush Sambaturu" w:date="2019-06-16T10:39:00Z"/>
                <w:rFonts w:ascii="Cambria" w:eastAsia="Times New Roman" w:hAnsi="Cambria" w:cs="Arial"/>
                <w:sz w:val="18"/>
                <w:szCs w:val="18"/>
              </w:rPr>
            </w:pPr>
            <w:ins w:id="1644"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0A7F94" w14:textId="77777777" w:rsidR="00422786" w:rsidRPr="009C18B9" w:rsidRDefault="00422786" w:rsidP="0037526C">
            <w:pPr>
              <w:spacing w:after="0" w:line="240" w:lineRule="auto"/>
              <w:jc w:val="center"/>
              <w:rPr>
                <w:ins w:id="1645" w:author="Prathyush Sambaturu" w:date="2019-06-16T10:39:00Z"/>
                <w:rFonts w:ascii="Cambria" w:eastAsia="Times New Roman" w:hAnsi="Cambria" w:cs="Arial"/>
                <w:sz w:val="18"/>
                <w:szCs w:val="18"/>
              </w:rPr>
            </w:pPr>
            <w:ins w:id="1646" w:author="Prathyush Sambaturu" w:date="2019-06-16T10:39:00Z">
              <w:r w:rsidRPr="009C18B9">
                <w:rPr>
                  <w:rFonts w:ascii="Cambria" w:eastAsia="Times New Roman" w:hAnsi="Cambria" w:cs="Arial"/>
                  <w:sz w:val="18"/>
                  <w:szCs w:val="18"/>
                </w:rPr>
                <w:t>States with high activity two weeks back excluding OR and UT</w:t>
              </w:r>
            </w:ins>
          </w:p>
        </w:tc>
        <w:tc>
          <w:tcPr>
            <w:tcW w:w="1260" w:type="dxa"/>
            <w:tcBorders>
              <w:top w:val="single" w:sz="6" w:space="0" w:color="CCCCCC"/>
              <w:left w:val="single" w:sz="6" w:space="0" w:color="CCCCCC"/>
              <w:bottom w:val="single" w:sz="6" w:space="0" w:color="CCCCCC"/>
              <w:right w:val="single" w:sz="6" w:space="0" w:color="CCCCCC"/>
            </w:tcBorders>
          </w:tcPr>
          <w:p w14:paraId="7CCD1F70" w14:textId="77777777" w:rsidR="00422786" w:rsidRPr="009C18B9" w:rsidRDefault="00422786" w:rsidP="0037526C">
            <w:pPr>
              <w:spacing w:after="0" w:line="240" w:lineRule="auto"/>
              <w:jc w:val="center"/>
              <w:rPr>
                <w:ins w:id="1647" w:author="Prathyush Sambaturu" w:date="2019-06-16T10:39:00Z"/>
                <w:rFonts w:ascii="Cambria" w:eastAsia="Times New Roman" w:hAnsi="Cambria" w:cs="Arial"/>
                <w:sz w:val="18"/>
                <w:szCs w:val="18"/>
              </w:rPr>
            </w:pPr>
            <w:ins w:id="1648" w:author="Prathyush Sambaturu" w:date="2019-06-16T10:39:00Z">
              <w:r w:rsidRPr="009C18B9">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643C0140" w14:textId="77777777" w:rsidR="00422786" w:rsidRPr="009C18B9" w:rsidRDefault="00422786" w:rsidP="0037526C">
            <w:pPr>
              <w:spacing w:after="0" w:line="240" w:lineRule="auto"/>
              <w:jc w:val="center"/>
              <w:rPr>
                <w:ins w:id="1649"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D08CDF0" w14:textId="77777777" w:rsidR="00422786" w:rsidRPr="009C18B9" w:rsidRDefault="00422786" w:rsidP="0037526C">
            <w:pPr>
              <w:spacing w:after="0" w:line="240" w:lineRule="auto"/>
              <w:jc w:val="center"/>
              <w:rPr>
                <w:ins w:id="1650" w:author="Prathyush Sambaturu" w:date="2019-06-16T10:39:00Z"/>
                <w:rFonts w:ascii="Cambria" w:eastAsia="Times New Roman" w:hAnsi="Cambria" w:cs="Arial"/>
                <w:sz w:val="18"/>
                <w:szCs w:val="18"/>
              </w:rPr>
            </w:pPr>
            <w:ins w:id="1651" w:author="Prathyush Sambaturu" w:date="2019-06-16T10:39:00Z">
              <w:r w:rsidRPr="009C18B9">
                <w:rPr>
                  <w:rFonts w:ascii="Cambria" w:eastAsia="Times New Roman" w:hAnsi="Cambria" w:cs="Arial"/>
                  <w:sz w:val="18"/>
                  <w:szCs w:val="18"/>
                </w:rPr>
                <w:br/>
                <w:t>3.33</w:t>
              </w:r>
            </w:ins>
          </w:p>
        </w:tc>
      </w:tr>
      <w:tr w:rsidR="00422786" w:rsidRPr="009C18B9" w14:paraId="694E04F4" w14:textId="77777777" w:rsidTr="0037526C">
        <w:trPr>
          <w:trHeight w:val="315"/>
          <w:ins w:id="1652"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818427" w14:textId="77777777" w:rsidR="00422786" w:rsidRPr="009C18B9" w:rsidRDefault="00422786" w:rsidP="0037526C">
            <w:pPr>
              <w:spacing w:after="0" w:line="240" w:lineRule="auto"/>
              <w:jc w:val="center"/>
              <w:rPr>
                <w:ins w:id="1653" w:author="Prathyush Sambaturu" w:date="2019-06-16T10:39:00Z"/>
                <w:rFonts w:ascii="Cambria" w:eastAsia="Times New Roman" w:hAnsi="Cambria" w:cs="Arial"/>
                <w:sz w:val="18"/>
                <w:szCs w:val="18"/>
              </w:rPr>
            </w:pPr>
            <w:ins w:id="1654" w:author="Prathyush Sambaturu" w:date="2019-06-16T10:39:00Z">
              <w:r w:rsidRPr="009C18B9">
                <w:rPr>
                  <w:rFonts w:ascii="Cambria" w:eastAsia="Times New Roman" w:hAnsi="Cambria" w:cs="Arial"/>
                  <w:sz w:val="18"/>
                  <w:szCs w:val="18"/>
                </w:rPr>
                <w:t>5</w:t>
              </w:r>
            </w:ins>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799A5" w14:textId="77777777" w:rsidR="00422786" w:rsidRPr="009C18B9" w:rsidRDefault="00422786" w:rsidP="0037526C">
            <w:pPr>
              <w:spacing w:after="0" w:line="240" w:lineRule="auto"/>
              <w:jc w:val="center"/>
              <w:rPr>
                <w:ins w:id="1655" w:author="Prathyush Sambaturu" w:date="2019-06-16T10:39:00Z"/>
                <w:rFonts w:ascii="Cambria" w:eastAsia="Times New Roman" w:hAnsi="Cambria" w:cs="Arial"/>
                <w:sz w:val="18"/>
                <w:szCs w:val="18"/>
              </w:rPr>
            </w:pPr>
            <w:ins w:id="1656" w:author="Prathyush Sambaturu" w:date="2019-06-16T10:39:00Z">
              <w:r w:rsidRPr="009C18B9">
                <w:rPr>
                  <w:rFonts w:ascii="Cambria" w:eastAsia="Times New Roman" w:hAnsi="Cambria" w:cs="Arial"/>
                  <w:sz w:val="18"/>
                  <w:szCs w:val="18"/>
                </w:rPr>
                <w:t>2017-02-18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E21BD" w14:textId="77777777" w:rsidR="00422786" w:rsidRPr="009C18B9" w:rsidRDefault="00422786" w:rsidP="0037526C">
            <w:pPr>
              <w:spacing w:after="0" w:line="240" w:lineRule="auto"/>
              <w:jc w:val="center"/>
              <w:rPr>
                <w:ins w:id="1657" w:author="Prathyush Sambaturu" w:date="2019-06-16T10:39:00Z"/>
                <w:rFonts w:ascii="Cambria" w:eastAsia="Times New Roman" w:hAnsi="Cambria" w:cs="Arial"/>
                <w:sz w:val="18"/>
                <w:szCs w:val="18"/>
              </w:rPr>
            </w:pPr>
            <w:ins w:id="1658"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11E7D" w14:textId="77777777" w:rsidR="00422786" w:rsidRPr="009C18B9" w:rsidRDefault="00422786" w:rsidP="0037526C">
            <w:pPr>
              <w:spacing w:after="0" w:line="240" w:lineRule="auto"/>
              <w:jc w:val="center"/>
              <w:rPr>
                <w:ins w:id="1659" w:author="Prathyush Sambaturu" w:date="2019-06-16T10:39:00Z"/>
                <w:rFonts w:ascii="Cambria" w:eastAsia="Times New Roman" w:hAnsi="Cambria" w:cs="Arial"/>
                <w:sz w:val="18"/>
                <w:szCs w:val="18"/>
              </w:rPr>
            </w:pPr>
            <w:ins w:id="1660" w:author="Prathyush Sambaturu" w:date="2019-06-16T10:39:00Z">
              <w:r w:rsidRPr="009C18B9">
                <w:rPr>
                  <w:rFonts w:ascii="Cambria" w:eastAsia="Times New Roman" w:hAnsi="Cambria" w:cs="Arial"/>
                  <w:sz w:val="18"/>
                  <w:szCs w:val="18"/>
                </w:rPr>
                <w:t>AK, IL, MD,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68EB582E" w14:textId="77777777" w:rsidR="00422786" w:rsidRPr="009C18B9" w:rsidRDefault="00422786" w:rsidP="0037526C">
            <w:pPr>
              <w:spacing w:after="0" w:line="240" w:lineRule="auto"/>
              <w:jc w:val="center"/>
              <w:rPr>
                <w:ins w:id="1661" w:author="Prathyush Sambaturu" w:date="2019-06-16T10:39:00Z"/>
                <w:rFonts w:ascii="Cambria" w:eastAsia="Times New Roman" w:hAnsi="Cambria" w:cs="Arial"/>
                <w:sz w:val="18"/>
                <w:szCs w:val="18"/>
              </w:rPr>
            </w:pPr>
            <w:ins w:id="1662" w:author="Prathyush Sambaturu" w:date="2019-06-16T10:39:00Z">
              <w:r w:rsidRPr="009C18B9">
                <w:rPr>
                  <w:rFonts w:ascii="Cambria" w:eastAsia="Times New Roman" w:hAnsi="Cambria" w:cs="Arial"/>
                  <w:sz w:val="18"/>
                  <w:szCs w:val="18"/>
                </w:rPr>
                <w:t>7</w:t>
              </w:r>
            </w:ins>
          </w:p>
        </w:tc>
        <w:tc>
          <w:tcPr>
            <w:tcW w:w="81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2D473" w14:textId="77777777" w:rsidR="00422786" w:rsidRPr="009C18B9" w:rsidRDefault="00422786" w:rsidP="0037526C">
            <w:pPr>
              <w:spacing w:after="0" w:line="240" w:lineRule="auto"/>
              <w:jc w:val="center"/>
              <w:rPr>
                <w:ins w:id="1663" w:author="Prathyush Sambaturu" w:date="2019-06-16T10:39:00Z"/>
                <w:rFonts w:ascii="Cambria" w:eastAsia="Times New Roman" w:hAnsi="Cambria" w:cs="Arial"/>
                <w:sz w:val="18"/>
                <w:szCs w:val="18"/>
              </w:rPr>
            </w:pPr>
            <w:ins w:id="1664" w:author="Prathyush Sambaturu" w:date="2019-06-16T10:39:00Z">
              <w:r w:rsidRPr="009C18B9">
                <w:rPr>
                  <w:rFonts w:ascii="Cambria" w:eastAsia="Times New Roman" w:hAnsi="Cambria" w:cs="Arial"/>
                  <w:sz w:val="18"/>
                  <w:szCs w:val="18"/>
                </w:rPr>
                <w:t>27</w:t>
              </w:r>
            </w:ins>
          </w:p>
        </w:tc>
        <w:tc>
          <w:tcPr>
            <w:tcW w:w="1170" w:type="dxa"/>
            <w:tcBorders>
              <w:top w:val="single" w:sz="6" w:space="0" w:color="CCCCCC"/>
              <w:left w:val="single" w:sz="6" w:space="0" w:color="CCCCCC"/>
              <w:bottom w:val="single" w:sz="6" w:space="0" w:color="CCCCCC"/>
              <w:right w:val="single" w:sz="6" w:space="0" w:color="CCCCCC"/>
            </w:tcBorders>
          </w:tcPr>
          <w:p w14:paraId="2CBCFD4C" w14:textId="77777777" w:rsidR="00422786" w:rsidRPr="009C18B9" w:rsidRDefault="00422786" w:rsidP="0037526C">
            <w:pPr>
              <w:spacing w:after="0" w:line="240" w:lineRule="auto"/>
              <w:jc w:val="center"/>
              <w:rPr>
                <w:ins w:id="1665" w:author="Prathyush Sambaturu" w:date="2019-06-16T10:39:00Z"/>
                <w:rFonts w:ascii="Cambria" w:eastAsia="Times New Roman" w:hAnsi="Cambria" w:cs="Arial"/>
                <w:sz w:val="18"/>
                <w:szCs w:val="18"/>
              </w:rPr>
            </w:pPr>
            <w:ins w:id="1666" w:author="Prathyush Sambaturu" w:date="2019-06-16T10:39:00Z">
              <w:r w:rsidRPr="009C18B9">
                <w:rPr>
                  <w:rFonts w:ascii="Cambria" w:eastAsia="Times New Roman" w:hAnsi="Cambria" w:cs="Arial"/>
                  <w:sz w:val="18"/>
                  <w:szCs w:val="18"/>
                </w:rPr>
                <w:t>3.86</w:t>
              </w:r>
            </w:ins>
          </w:p>
        </w:tc>
      </w:tr>
      <w:tr w:rsidR="00422786" w:rsidRPr="009C18B9" w14:paraId="6A3440EE" w14:textId="77777777" w:rsidTr="0037526C">
        <w:trPr>
          <w:trHeight w:val="315"/>
          <w:ins w:id="1667"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20F541" w14:textId="77777777" w:rsidR="00422786" w:rsidRPr="009C18B9" w:rsidRDefault="00422786" w:rsidP="0037526C">
            <w:pPr>
              <w:spacing w:after="0" w:line="240" w:lineRule="auto"/>
              <w:jc w:val="center"/>
              <w:rPr>
                <w:ins w:id="1668"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86DBF0B" w14:textId="77777777" w:rsidR="00422786" w:rsidRPr="009C18B9" w:rsidRDefault="00422786" w:rsidP="0037526C">
            <w:pPr>
              <w:spacing w:after="0" w:line="240" w:lineRule="auto"/>
              <w:jc w:val="center"/>
              <w:rPr>
                <w:ins w:id="1669"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46C95C" w14:textId="77777777" w:rsidR="00422786" w:rsidRPr="009C18B9" w:rsidRDefault="00422786" w:rsidP="0037526C">
            <w:pPr>
              <w:spacing w:after="0" w:line="240" w:lineRule="auto"/>
              <w:jc w:val="center"/>
              <w:rPr>
                <w:ins w:id="1670" w:author="Prathyush Sambaturu" w:date="2019-06-16T10:39:00Z"/>
                <w:rFonts w:ascii="Cambria" w:eastAsia="Times New Roman" w:hAnsi="Cambria" w:cs="Arial"/>
                <w:sz w:val="18"/>
                <w:szCs w:val="18"/>
              </w:rPr>
            </w:pPr>
            <w:ins w:id="1671"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7A7A962" w14:textId="77777777" w:rsidR="00422786" w:rsidRPr="009C18B9" w:rsidRDefault="00422786" w:rsidP="0037526C">
            <w:pPr>
              <w:spacing w:after="0" w:line="240" w:lineRule="auto"/>
              <w:jc w:val="center"/>
              <w:rPr>
                <w:ins w:id="1672" w:author="Prathyush Sambaturu" w:date="2019-06-16T10:39:00Z"/>
                <w:rFonts w:ascii="Cambria" w:eastAsia="Times New Roman" w:hAnsi="Cambria" w:cs="Arial"/>
                <w:sz w:val="18"/>
                <w:szCs w:val="18"/>
              </w:rPr>
            </w:pPr>
            <w:ins w:id="1673" w:author="Prathyush Sambaturu" w:date="2019-06-16T10:39:00Z">
              <w:r w:rsidRPr="009C18B9">
                <w:rPr>
                  <w:rFonts w:ascii="Cambria" w:eastAsia="Times New Roman" w:hAnsi="Cambria" w:cs="Arial"/>
                  <w:sz w:val="18"/>
                  <w:szCs w:val="18"/>
                </w:rPr>
                <w:t>IL, MN, 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061A0213" w14:textId="77777777" w:rsidR="00422786" w:rsidRPr="009C18B9" w:rsidRDefault="00422786" w:rsidP="0037526C">
            <w:pPr>
              <w:spacing w:after="0" w:line="240" w:lineRule="auto"/>
              <w:jc w:val="center"/>
              <w:rPr>
                <w:ins w:id="1674" w:author="Prathyush Sambaturu" w:date="2019-06-16T10:39:00Z"/>
                <w:rFonts w:ascii="Cambria" w:eastAsia="Times New Roman" w:hAnsi="Cambria" w:cs="Arial"/>
                <w:sz w:val="18"/>
                <w:szCs w:val="18"/>
              </w:rPr>
            </w:pPr>
            <w:ins w:id="1675" w:author="Prathyush Sambaturu" w:date="2019-06-16T10:39:00Z">
              <w:r w:rsidRPr="009C18B9">
                <w:rPr>
                  <w:rFonts w:ascii="Cambria" w:eastAsia="Times New Roman" w:hAnsi="Cambria" w:cs="Arial"/>
                  <w:sz w:val="18"/>
                  <w:szCs w:val="18"/>
                </w:rPr>
                <w:t>5</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CE54D7" w14:textId="77777777" w:rsidR="00422786" w:rsidRPr="009C18B9" w:rsidRDefault="00422786" w:rsidP="0037526C">
            <w:pPr>
              <w:spacing w:after="0" w:line="240" w:lineRule="auto"/>
              <w:jc w:val="center"/>
              <w:rPr>
                <w:ins w:id="1676"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3C998FF3" w14:textId="77777777" w:rsidR="00422786" w:rsidRPr="009C18B9" w:rsidRDefault="00422786" w:rsidP="0037526C">
            <w:pPr>
              <w:spacing w:after="0" w:line="240" w:lineRule="auto"/>
              <w:jc w:val="center"/>
              <w:rPr>
                <w:ins w:id="1677" w:author="Prathyush Sambaturu" w:date="2019-06-16T10:39:00Z"/>
                <w:rFonts w:ascii="Cambria" w:eastAsia="Times New Roman" w:hAnsi="Cambria" w:cs="Arial"/>
                <w:sz w:val="18"/>
                <w:szCs w:val="18"/>
              </w:rPr>
            </w:pPr>
            <w:ins w:id="1678" w:author="Prathyush Sambaturu" w:date="2019-06-16T10:39:00Z">
              <w:r w:rsidRPr="009C18B9">
                <w:rPr>
                  <w:rFonts w:ascii="Cambria" w:eastAsia="Times New Roman" w:hAnsi="Cambria" w:cs="Arial"/>
                  <w:sz w:val="18"/>
                  <w:szCs w:val="18"/>
                </w:rPr>
                <w:t>5.4</w:t>
              </w:r>
            </w:ins>
          </w:p>
        </w:tc>
      </w:tr>
      <w:tr w:rsidR="00422786" w:rsidRPr="009C18B9" w14:paraId="78A0BFB2" w14:textId="77777777" w:rsidTr="0037526C">
        <w:trPr>
          <w:trHeight w:val="315"/>
          <w:ins w:id="1679"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1ABDAA0" w14:textId="77777777" w:rsidR="00422786" w:rsidRPr="009C18B9" w:rsidRDefault="00422786" w:rsidP="0037526C">
            <w:pPr>
              <w:spacing w:after="0" w:line="240" w:lineRule="auto"/>
              <w:jc w:val="center"/>
              <w:rPr>
                <w:ins w:id="1680"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8EF291A" w14:textId="77777777" w:rsidR="00422786" w:rsidRPr="009C18B9" w:rsidRDefault="00422786" w:rsidP="0037526C">
            <w:pPr>
              <w:spacing w:after="0" w:line="240" w:lineRule="auto"/>
              <w:jc w:val="center"/>
              <w:rPr>
                <w:ins w:id="1681"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A08C9C0" w14:textId="77777777" w:rsidR="00422786" w:rsidRPr="009C18B9" w:rsidRDefault="00422786" w:rsidP="0037526C">
            <w:pPr>
              <w:spacing w:after="0" w:line="240" w:lineRule="auto"/>
              <w:jc w:val="center"/>
              <w:rPr>
                <w:ins w:id="1682" w:author="Prathyush Sambaturu" w:date="2019-06-16T10:39:00Z"/>
                <w:rFonts w:ascii="Cambria" w:eastAsia="Times New Roman" w:hAnsi="Cambria" w:cs="Arial"/>
                <w:sz w:val="18"/>
                <w:szCs w:val="18"/>
              </w:rPr>
            </w:pPr>
            <w:ins w:id="1683"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E309586" w14:textId="77777777" w:rsidR="00422786" w:rsidRPr="009C18B9" w:rsidRDefault="00422786" w:rsidP="0037526C">
            <w:pPr>
              <w:spacing w:after="0" w:line="240" w:lineRule="auto"/>
              <w:jc w:val="center"/>
              <w:rPr>
                <w:ins w:id="1684" w:author="Prathyush Sambaturu" w:date="2019-06-16T10:39:00Z"/>
                <w:rFonts w:ascii="Cambria" w:eastAsia="Times New Roman" w:hAnsi="Cambria" w:cs="Arial"/>
                <w:sz w:val="18"/>
                <w:szCs w:val="18"/>
              </w:rPr>
            </w:pPr>
            <w:ins w:id="1685" w:author="Prathyush Sambaturu" w:date="2019-06-16T10:39:00Z">
              <w:r w:rsidRPr="009C18B9">
                <w:rPr>
                  <w:rFonts w:ascii="Cambria" w:eastAsia="Times New Roman" w:hAnsi="Cambria" w:cs="Arial"/>
                  <w:sz w:val="18"/>
                  <w:szCs w:val="18"/>
                </w:rPr>
                <w:t>States with high activity a week ago, states with low activity two weeks ago and states with minimal activity three weeks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28E54086" w14:textId="77777777" w:rsidR="00422786" w:rsidRPr="009C18B9" w:rsidRDefault="00422786" w:rsidP="0037526C">
            <w:pPr>
              <w:spacing w:after="0" w:line="240" w:lineRule="auto"/>
              <w:jc w:val="center"/>
              <w:rPr>
                <w:ins w:id="1686" w:author="Prathyush Sambaturu" w:date="2019-06-16T10:39:00Z"/>
                <w:rFonts w:ascii="Cambria" w:eastAsia="Times New Roman" w:hAnsi="Cambria" w:cs="Arial"/>
                <w:sz w:val="18"/>
                <w:szCs w:val="18"/>
              </w:rPr>
            </w:pPr>
            <w:ins w:id="1687" w:author="Prathyush Sambaturu" w:date="2019-06-16T10:39:00Z">
              <w:r w:rsidRPr="009C18B9">
                <w:rPr>
                  <w:rFonts w:ascii="Cambria" w:eastAsia="Times New Roman" w:hAnsi="Cambria" w:cs="Arial"/>
                  <w:sz w:val="18"/>
                  <w:szCs w:val="18"/>
                </w:rPr>
                <w:t>3</w:t>
              </w:r>
            </w:ins>
          </w:p>
        </w:tc>
        <w:tc>
          <w:tcPr>
            <w:tcW w:w="810" w:type="dxa"/>
            <w:vMerge/>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DE91E7B" w14:textId="77777777" w:rsidR="00422786" w:rsidRPr="009C18B9" w:rsidRDefault="00422786" w:rsidP="0037526C">
            <w:pPr>
              <w:spacing w:after="0" w:line="240" w:lineRule="auto"/>
              <w:jc w:val="center"/>
              <w:rPr>
                <w:ins w:id="1688"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734351A9" w14:textId="77777777" w:rsidR="00422786" w:rsidRPr="009C18B9" w:rsidRDefault="00422786" w:rsidP="0037526C">
            <w:pPr>
              <w:spacing w:after="0" w:line="240" w:lineRule="auto"/>
              <w:jc w:val="center"/>
              <w:rPr>
                <w:ins w:id="1689" w:author="Prathyush Sambaturu" w:date="2019-06-16T10:39:00Z"/>
                <w:rFonts w:ascii="Cambria" w:eastAsia="Times New Roman" w:hAnsi="Cambria" w:cs="Arial"/>
                <w:sz w:val="18"/>
                <w:szCs w:val="18"/>
              </w:rPr>
            </w:pPr>
            <w:ins w:id="1690" w:author="Prathyush Sambaturu" w:date="2019-06-16T10:39:00Z">
              <w:r w:rsidRPr="009C18B9">
                <w:rPr>
                  <w:rFonts w:ascii="Cambria" w:eastAsia="Times New Roman" w:hAnsi="Cambria" w:cs="Arial"/>
                  <w:sz w:val="18"/>
                  <w:szCs w:val="18"/>
                </w:rPr>
                <w:t>9</w:t>
              </w:r>
            </w:ins>
          </w:p>
        </w:tc>
      </w:tr>
      <w:tr w:rsidR="00422786" w:rsidRPr="009C18B9" w14:paraId="0EEBF45B" w14:textId="77777777" w:rsidTr="0037526C">
        <w:trPr>
          <w:trHeight w:val="315"/>
          <w:ins w:id="1691"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700E1" w14:textId="77777777" w:rsidR="00422786" w:rsidRPr="009C18B9" w:rsidRDefault="00422786" w:rsidP="0037526C">
            <w:pPr>
              <w:spacing w:after="0" w:line="240" w:lineRule="auto"/>
              <w:jc w:val="center"/>
              <w:rPr>
                <w:ins w:id="1692" w:author="Prathyush Sambaturu" w:date="2019-06-16T10:39:00Z"/>
                <w:rFonts w:ascii="Cambria" w:eastAsia="Times New Roman" w:hAnsi="Cambria" w:cs="Arial"/>
                <w:sz w:val="18"/>
                <w:szCs w:val="18"/>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
          <w:p w14:paraId="3E19A343" w14:textId="77777777" w:rsidR="00422786" w:rsidRPr="009C18B9" w:rsidRDefault="00422786" w:rsidP="0037526C">
            <w:pPr>
              <w:spacing w:after="0" w:line="240" w:lineRule="auto"/>
              <w:jc w:val="center"/>
              <w:rPr>
                <w:ins w:id="1693"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990DEA" w14:textId="77777777" w:rsidR="00422786" w:rsidRPr="009C18B9" w:rsidRDefault="00422786" w:rsidP="0037526C">
            <w:pPr>
              <w:spacing w:after="0" w:line="240" w:lineRule="auto"/>
              <w:jc w:val="center"/>
              <w:rPr>
                <w:ins w:id="1694" w:author="Prathyush Sambaturu" w:date="2019-06-16T10:39:00Z"/>
                <w:rFonts w:ascii="Cambria" w:eastAsia="Times New Roman" w:hAnsi="Cambria" w:cs="Arial"/>
                <w:sz w:val="18"/>
                <w:szCs w:val="18"/>
              </w:rPr>
            </w:pPr>
            <w:ins w:id="1695"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B7BC47" w14:textId="77777777" w:rsidR="00422786" w:rsidRPr="009C18B9" w:rsidRDefault="00422786" w:rsidP="0037526C">
            <w:pPr>
              <w:spacing w:after="0" w:line="240" w:lineRule="auto"/>
              <w:jc w:val="center"/>
              <w:rPr>
                <w:ins w:id="1696" w:author="Prathyush Sambaturu" w:date="2019-06-16T10:39:00Z"/>
                <w:rFonts w:ascii="Cambria" w:eastAsia="Times New Roman" w:hAnsi="Cambria" w:cs="Arial"/>
                <w:sz w:val="18"/>
                <w:szCs w:val="18"/>
              </w:rPr>
            </w:pPr>
            <w:ins w:id="1697" w:author="Prathyush Sambaturu" w:date="2019-06-16T10:39:00Z">
              <w:r w:rsidRPr="009C18B9">
                <w:rPr>
                  <w:rFonts w:ascii="Cambria" w:eastAsia="Times New Roman" w:hAnsi="Cambria" w:cs="Arial"/>
                  <w:sz w:val="18"/>
                  <w:szCs w:val="18"/>
                </w:rPr>
                <w:t>States with high activity a week ago, excluding WY</w:t>
              </w:r>
            </w:ins>
          </w:p>
        </w:tc>
        <w:tc>
          <w:tcPr>
            <w:tcW w:w="1260" w:type="dxa"/>
            <w:tcBorders>
              <w:top w:val="single" w:sz="6" w:space="0" w:color="CCCCCC"/>
              <w:left w:val="single" w:sz="6" w:space="0" w:color="CCCCCC"/>
              <w:bottom w:val="single" w:sz="6" w:space="0" w:color="CCCCCC"/>
              <w:right w:val="single" w:sz="6" w:space="0" w:color="CCCCCC"/>
            </w:tcBorders>
          </w:tcPr>
          <w:p w14:paraId="7DBEA36A" w14:textId="77777777" w:rsidR="00422786" w:rsidRPr="009C18B9" w:rsidRDefault="00422786" w:rsidP="0037526C">
            <w:pPr>
              <w:spacing w:after="0" w:line="240" w:lineRule="auto"/>
              <w:jc w:val="center"/>
              <w:rPr>
                <w:ins w:id="1698" w:author="Prathyush Sambaturu" w:date="2019-06-16T10:39:00Z"/>
                <w:rFonts w:ascii="Cambria" w:eastAsia="Times New Roman" w:hAnsi="Cambria" w:cs="Arial"/>
                <w:sz w:val="18"/>
                <w:szCs w:val="18"/>
              </w:rPr>
            </w:pPr>
            <w:ins w:id="1699" w:author="Prathyush Sambaturu" w:date="2019-06-16T10:39:00Z">
              <w:r w:rsidRPr="009C18B9">
                <w:rPr>
                  <w:rFonts w:ascii="Cambria" w:eastAsia="Times New Roman" w:hAnsi="Cambria" w:cs="Arial"/>
                  <w:sz w:val="18"/>
                  <w:szCs w:val="18"/>
                </w:rPr>
                <w:br/>
                <w:t>2</w:t>
              </w:r>
            </w:ins>
          </w:p>
        </w:tc>
        <w:tc>
          <w:tcPr>
            <w:tcW w:w="810" w:type="dxa"/>
            <w:vMerge/>
            <w:tcBorders>
              <w:top w:val="single" w:sz="6" w:space="0" w:color="CCCCCC"/>
              <w:left w:val="single" w:sz="6" w:space="0" w:color="CCCCCC"/>
              <w:bottom w:val="single" w:sz="6" w:space="0" w:color="CCCCCC"/>
              <w:right w:val="single" w:sz="6" w:space="0" w:color="CCCCCC"/>
            </w:tcBorders>
            <w:vAlign w:val="center"/>
            <w:hideMark/>
          </w:tcPr>
          <w:p w14:paraId="15901F7C" w14:textId="77777777" w:rsidR="00422786" w:rsidRPr="009C18B9" w:rsidRDefault="00422786" w:rsidP="0037526C">
            <w:pPr>
              <w:spacing w:after="0" w:line="240" w:lineRule="auto"/>
              <w:jc w:val="center"/>
              <w:rPr>
                <w:ins w:id="1700"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551482D4" w14:textId="77777777" w:rsidR="00422786" w:rsidRPr="009C18B9" w:rsidRDefault="00422786" w:rsidP="0037526C">
            <w:pPr>
              <w:spacing w:after="0" w:line="240" w:lineRule="auto"/>
              <w:jc w:val="center"/>
              <w:rPr>
                <w:ins w:id="1701" w:author="Prathyush Sambaturu" w:date="2019-06-16T10:39:00Z"/>
                <w:rFonts w:ascii="Cambria" w:eastAsia="Times New Roman" w:hAnsi="Cambria" w:cs="Arial"/>
                <w:sz w:val="18"/>
                <w:szCs w:val="18"/>
              </w:rPr>
            </w:pPr>
            <w:ins w:id="1702" w:author="Prathyush Sambaturu" w:date="2019-06-16T10:39:00Z">
              <w:r w:rsidRPr="009C18B9">
                <w:rPr>
                  <w:rFonts w:ascii="Cambria" w:eastAsia="Times New Roman" w:hAnsi="Cambria" w:cs="Arial"/>
                  <w:sz w:val="18"/>
                  <w:szCs w:val="18"/>
                </w:rPr>
                <w:br/>
                <w:t>13.5</w:t>
              </w:r>
            </w:ins>
          </w:p>
        </w:tc>
      </w:tr>
      <w:tr w:rsidR="00422786" w:rsidRPr="009C18B9" w14:paraId="25A75DF6" w14:textId="77777777" w:rsidTr="0037526C">
        <w:trPr>
          <w:trHeight w:val="315"/>
          <w:ins w:id="1703"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A0BC5" w14:textId="77777777" w:rsidR="00422786" w:rsidRPr="009C18B9" w:rsidRDefault="00422786" w:rsidP="0037526C">
            <w:pPr>
              <w:spacing w:after="0" w:line="240" w:lineRule="auto"/>
              <w:jc w:val="center"/>
              <w:rPr>
                <w:ins w:id="1704" w:author="Prathyush Sambaturu" w:date="2019-06-16T10:39:00Z"/>
                <w:rFonts w:ascii="Cambria" w:eastAsia="Times New Roman" w:hAnsi="Cambria" w:cs="Arial"/>
                <w:sz w:val="18"/>
                <w:szCs w:val="18"/>
              </w:rPr>
            </w:pPr>
            <w:ins w:id="1705" w:author="Prathyush Sambaturu" w:date="2019-06-16T10:39:00Z">
              <w:r w:rsidRPr="009C18B9">
                <w:rPr>
                  <w:rFonts w:ascii="Cambria" w:eastAsia="Times New Roman" w:hAnsi="Cambria" w:cs="Arial"/>
                  <w:sz w:val="18"/>
                  <w:szCs w:val="18"/>
                </w:rPr>
                <w:t>6</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24DB2" w14:textId="77777777" w:rsidR="00422786" w:rsidRPr="009C18B9" w:rsidRDefault="00422786" w:rsidP="0037526C">
            <w:pPr>
              <w:spacing w:after="0" w:line="240" w:lineRule="auto"/>
              <w:jc w:val="center"/>
              <w:rPr>
                <w:ins w:id="1706" w:author="Prathyush Sambaturu" w:date="2019-06-16T10:39:00Z"/>
                <w:rFonts w:ascii="Cambria" w:eastAsia="Times New Roman" w:hAnsi="Cambria" w:cs="Arial"/>
                <w:sz w:val="18"/>
                <w:szCs w:val="18"/>
              </w:rPr>
            </w:pPr>
            <w:ins w:id="1707" w:author="Prathyush Sambaturu" w:date="2019-06-16T10:39:00Z">
              <w:r w:rsidRPr="009C18B9">
                <w:rPr>
                  <w:rFonts w:ascii="Cambria" w:eastAsia="Times New Roman" w:hAnsi="Cambria" w:cs="Arial"/>
                  <w:sz w:val="18"/>
                  <w:szCs w:val="18"/>
                </w:rPr>
                <w:t>2017-03-25</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1B8A4C" w14:textId="77777777" w:rsidR="00422786" w:rsidRPr="009C18B9" w:rsidRDefault="00422786" w:rsidP="0037526C">
            <w:pPr>
              <w:spacing w:after="0" w:line="240" w:lineRule="auto"/>
              <w:jc w:val="center"/>
              <w:rPr>
                <w:ins w:id="1708" w:author="Prathyush Sambaturu" w:date="2019-06-16T10:39:00Z"/>
                <w:rFonts w:ascii="Cambria" w:eastAsia="Times New Roman" w:hAnsi="Cambria" w:cs="Arial"/>
                <w:sz w:val="18"/>
                <w:szCs w:val="18"/>
              </w:rPr>
            </w:pPr>
            <w:ins w:id="1709"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536EA" w14:textId="77777777" w:rsidR="00422786" w:rsidRPr="009C18B9" w:rsidRDefault="00422786" w:rsidP="0037526C">
            <w:pPr>
              <w:spacing w:after="0" w:line="240" w:lineRule="auto"/>
              <w:jc w:val="center"/>
              <w:rPr>
                <w:ins w:id="1710" w:author="Prathyush Sambaturu" w:date="2019-06-16T10:39:00Z"/>
                <w:rFonts w:ascii="Cambria" w:eastAsia="Times New Roman" w:hAnsi="Cambria" w:cs="Arial"/>
                <w:sz w:val="18"/>
                <w:szCs w:val="18"/>
              </w:rPr>
            </w:pPr>
            <w:ins w:id="1711" w:author="Prathyush Sambaturu" w:date="2019-06-16T10:39:00Z">
              <w:r w:rsidRPr="009C18B9">
                <w:rPr>
                  <w:rFonts w:ascii="Cambria" w:eastAsia="Times New Roman" w:hAnsi="Cambria" w:cs="Arial"/>
                  <w:sz w:val="18"/>
                  <w:szCs w:val="18"/>
                </w:rPr>
                <w:t>States with high activity for last two weeks, excluding LA, MS and TX</w:t>
              </w:r>
            </w:ins>
          </w:p>
        </w:tc>
        <w:tc>
          <w:tcPr>
            <w:tcW w:w="1260" w:type="dxa"/>
            <w:tcBorders>
              <w:top w:val="single" w:sz="6" w:space="0" w:color="CCCCCC"/>
              <w:left w:val="single" w:sz="6" w:space="0" w:color="CCCCCC"/>
              <w:bottom w:val="single" w:sz="6" w:space="0" w:color="CCCCCC"/>
              <w:right w:val="single" w:sz="6" w:space="0" w:color="CCCCCC"/>
            </w:tcBorders>
          </w:tcPr>
          <w:p w14:paraId="2B68766B" w14:textId="77777777" w:rsidR="00422786" w:rsidRPr="009C18B9" w:rsidRDefault="00422786" w:rsidP="0037526C">
            <w:pPr>
              <w:spacing w:after="0" w:line="240" w:lineRule="auto"/>
              <w:jc w:val="center"/>
              <w:rPr>
                <w:ins w:id="1712" w:author="Prathyush Sambaturu" w:date="2019-06-16T10:39:00Z"/>
                <w:rFonts w:ascii="Cambria" w:eastAsia="Times New Roman" w:hAnsi="Cambria" w:cs="Arial"/>
                <w:sz w:val="18"/>
                <w:szCs w:val="18"/>
              </w:rPr>
            </w:pPr>
            <w:ins w:id="1713" w:author="Prathyush Sambaturu" w:date="2019-06-16T10:39:00Z">
              <w:r w:rsidRPr="009C18B9">
                <w:rPr>
                  <w:rFonts w:ascii="Cambria" w:eastAsia="Times New Roman" w:hAnsi="Cambria" w:cs="Arial"/>
                  <w:sz w:val="18"/>
                  <w:szCs w:val="18"/>
                </w:rPr>
                <w:b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939E51" w14:textId="77777777" w:rsidR="00422786" w:rsidRPr="009C18B9" w:rsidRDefault="00422786" w:rsidP="0037526C">
            <w:pPr>
              <w:spacing w:after="0" w:line="240" w:lineRule="auto"/>
              <w:jc w:val="center"/>
              <w:rPr>
                <w:ins w:id="1714" w:author="Prathyush Sambaturu" w:date="2019-06-16T10:39:00Z"/>
                <w:rFonts w:ascii="Cambria" w:eastAsia="Times New Roman" w:hAnsi="Cambria" w:cs="Arial"/>
                <w:sz w:val="18"/>
                <w:szCs w:val="18"/>
              </w:rPr>
            </w:pPr>
            <w:ins w:id="1715" w:author="Prathyush Sambaturu" w:date="2019-06-16T10:39:00Z">
              <w:r w:rsidRPr="009C18B9">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Pr>
          <w:p w14:paraId="772D7326" w14:textId="77777777" w:rsidR="00422786" w:rsidRPr="009C18B9" w:rsidRDefault="00422786" w:rsidP="0037526C">
            <w:pPr>
              <w:spacing w:after="0" w:line="240" w:lineRule="auto"/>
              <w:jc w:val="center"/>
              <w:rPr>
                <w:ins w:id="1716" w:author="Prathyush Sambaturu" w:date="2019-06-16T10:39:00Z"/>
                <w:rFonts w:ascii="Cambria" w:eastAsia="Times New Roman" w:hAnsi="Cambria" w:cs="Arial"/>
                <w:sz w:val="18"/>
                <w:szCs w:val="18"/>
              </w:rPr>
            </w:pPr>
            <w:ins w:id="1717" w:author="Prathyush Sambaturu" w:date="2019-06-16T10:39:00Z">
              <w:r w:rsidRPr="009C18B9">
                <w:rPr>
                  <w:rFonts w:ascii="Cambria" w:eastAsia="Times New Roman" w:hAnsi="Cambria" w:cs="Arial"/>
                  <w:sz w:val="18"/>
                  <w:szCs w:val="18"/>
                </w:rPr>
                <w:br/>
                <w:t>2.5</w:t>
              </w:r>
            </w:ins>
          </w:p>
        </w:tc>
      </w:tr>
      <w:tr w:rsidR="00422786" w:rsidRPr="009C18B9" w14:paraId="754E9B40" w14:textId="77777777" w:rsidTr="0037526C">
        <w:trPr>
          <w:trHeight w:val="315"/>
          <w:ins w:id="1718"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CC623D" w14:textId="77777777" w:rsidR="00422786" w:rsidRPr="009C18B9" w:rsidRDefault="00422786" w:rsidP="0037526C">
            <w:pPr>
              <w:spacing w:after="0" w:line="240" w:lineRule="auto"/>
              <w:jc w:val="center"/>
              <w:rPr>
                <w:ins w:id="1719" w:author="Prathyush Sambaturu" w:date="2019-06-16T10:39:00Z"/>
                <w:rFonts w:ascii="Cambria" w:eastAsia="Times New Roman" w:hAnsi="Cambria" w:cs="Arial"/>
                <w:sz w:val="18"/>
                <w:szCs w:val="18"/>
              </w:rPr>
            </w:pPr>
            <w:ins w:id="1720" w:author="Prathyush Sambaturu" w:date="2019-06-16T10:39:00Z">
              <w:r w:rsidRPr="009C18B9">
                <w:rPr>
                  <w:rFonts w:ascii="Cambria" w:eastAsia="Times New Roman" w:hAnsi="Cambria" w:cs="Arial"/>
                  <w:sz w:val="18"/>
                  <w:szCs w:val="18"/>
                </w:rPr>
                <w:t>7</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E176A8" w14:textId="77777777" w:rsidR="00422786" w:rsidRPr="009C18B9" w:rsidRDefault="00422786" w:rsidP="0037526C">
            <w:pPr>
              <w:spacing w:after="0" w:line="240" w:lineRule="auto"/>
              <w:jc w:val="center"/>
              <w:rPr>
                <w:ins w:id="1721" w:author="Prathyush Sambaturu" w:date="2019-06-16T10:39:00Z"/>
                <w:rFonts w:ascii="Cambria" w:eastAsia="Times New Roman" w:hAnsi="Cambria" w:cs="Arial"/>
                <w:sz w:val="18"/>
                <w:szCs w:val="18"/>
              </w:rPr>
            </w:pPr>
            <w:ins w:id="1722" w:author="Prathyush Sambaturu" w:date="2019-06-16T10:39:00Z">
              <w:r w:rsidRPr="009C18B9">
                <w:rPr>
                  <w:rFonts w:ascii="Cambria" w:eastAsia="Times New Roman" w:hAnsi="Cambria" w:cs="Arial"/>
                  <w:sz w:val="18"/>
                  <w:szCs w:val="18"/>
                </w:rPr>
                <w:t>2017-04-08</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1E338" w14:textId="77777777" w:rsidR="00422786" w:rsidRPr="009C18B9" w:rsidRDefault="00422786" w:rsidP="0037526C">
            <w:pPr>
              <w:spacing w:after="0" w:line="240" w:lineRule="auto"/>
              <w:jc w:val="center"/>
              <w:rPr>
                <w:ins w:id="1723" w:author="Prathyush Sambaturu" w:date="2019-06-16T10:39:00Z"/>
                <w:rFonts w:ascii="Cambria" w:eastAsia="Times New Roman" w:hAnsi="Cambria" w:cs="Arial"/>
                <w:sz w:val="18"/>
                <w:szCs w:val="18"/>
              </w:rPr>
            </w:pPr>
            <w:ins w:id="1724"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C6D387" w14:textId="77777777" w:rsidR="00422786" w:rsidRPr="009C18B9" w:rsidRDefault="00422786" w:rsidP="0037526C">
            <w:pPr>
              <w:spacing w:after="0" w:line="240" w:lineRule="auto"/>
              <w:jc w:val="center"/>
              <w:rPr>
                <w:ins w:id="1725" w:author="Prathyush Sambaturu" w:date="2019-06-16T10:39:00Z"/>
                <w:rFonts w:ascii="Cambria" w:eastAsia="Times New Roman" w:hAnsi="Cambria" w:cs="Arial"/>
                <w:sz w:val="18"/>
                <w:szCs w:val="18"/>
              </w:rPr>
            </w:pPr>
            <w:ins w:id="1726" w:author="Prathyush Sambaturu" w:date="2019-06-16T10:39:00Z">
              <w:r w:rsidRPr="009C18B9">
                <w:rPr>
                  <w:rFonts w:ascii="Cambria" w:eastAsia="Times New Roman" w:hAnsi="Cambria" w:cs="Arial"/>
                  <w:sz w:val="18"/>
                  <w:szCs w:val="18"/>
                </w:rPr>
                <w:t>KY and SC</w:t>
              </w:r>
            </w:ins>
          </w:p>
        </w:tc>
        <w:tc>
          <w:tcPr>
            <w:tcW w:w="1260" w:type="dxa"/>
            <w:tcBorders>
              <w:top w:val="single" w:sz="6" w:space="0" w:color="CCCCCC"/>
              <w:left w:val="single" w:sz="6" w:space="0" w:color="CCCCCC"/>
              <w:bottom w:val="single" w:sz="6" w:space="0" w:color="CCCCCC"/>
              <w:right w:val="single" w:sz="6" w:space="0" w:color="CCCCCC"/>
            </w:tcBorders>
          </w:tcPr>
          <w:p w14:paraId="6CADC95E" w14:textId="77777777" w:rsidR="00422786" w:rsidRPr="009C18B9" w:rsidRDefault="00422786" w:rsidP="0037526C">
            <w:pPr>
              <w:spacing w:after="0" w:line="240" w:lineRule="auto"/>
              <w:jc w:val="center"/>
              <w:rPr>
                <w:ins w:id="1727" w:author="Prathyush Sambaturu" w:date="2019-06-16T10:39:00Z"/>
                <w:rFonts w:ascii="Cambria" w:eastAsia="Times New Roman" w:hAnsi="Cambria" w:cs="Arial"/>
                <w:sz w:val="18"/>
                <w:szCs w:val="18"/>
              </w:rPr>
            </w:pPr>
            <w:ins w:id="1728" w:author="Prathyush Sambaturu" w:date="2019-06-16T10:39:00Z">
              <w:r w:rsidRPr="009C18B9">
                <w:rPr>
                  <w:rFonts w:ascii="Cambria" w:eastAsia="Times New Roman" w:hAnsi="Cambria" w:cs="Arial"/>
                  <w:sz w:val="18"/>
                  <w:szCs w:val="18"/>
                </w:rP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3077E" w14:textId="77777777" w:rsidR="00422786" w:rsidRPr="009C18B9" w:rsidRDefault="00422786" w:rsidP="0037526C">
            <w:pPr>
              <w:spacing w:after="0" w:line="240" w:lineRule="auto"/>
              <w:jc w:val="center"/>
              <w:rPr>
                <w:ins w:id="1729" w:author="Prathyush Sambaturu" w:date="2019-06-16T10:39:00Z"/>
                <w:rFonts w:ascii="Cambria" w:eastAsia="Times New Roman" w:hAnsi="Cambria" w:cs="Arial"/>
                <w:sz w:val="18"/>
                <w:szCs w:val="18"/>
              </w:rPr>
            </w:pPr>
            <w:ins w:id="1730" w:author="Prathyush Sambaturu" w:date="2019-06-16T10:39:00Z">
              <w:r w:rsidRPr="009C18B9">
                <w:rPr>
                  <w:rFonts w:ascii="Cambria" w:eastAsia="Times New Roman" w:hAnsi="Cambria" w:cs="Arial"/>
                  <w:sz w:val="18"/>
                  <w:szCs w:val="18"/>
                </w:rPr>
                <w:t>2</w:t>
              </w:r>
            </w:ins>
          </w:p>
        </w:tc>
        <w:tc>
          <w:tcPr>
            <w:tcW w:w="1170" w:type="dxa"/>
            <w:tcBorders>
              <w:top w:val="single" w:sz="6" w:space="0" w:color="CCCCCC"/>
              <w:left w:val="single" w:sz="6" w:space="0" w:color="CCCCCC"/>
              <w:bottom w:val="single" w:sz="6" w:space="0" w:color="CCCCCC"/>
              <w:right w:val="single" w:sz="6" w:space="0" w:color="CCCCCC"/>
            </w:tcBorders>
          </w:tcPr>
          <w:p w14:paraId="0F135FCB" w14:textId="77777777" w:rsidR="00422786" w:rsidRPr="009C18B9" w:rsidRDefault="00422786" w:rsidP="0037526C">
            <w:pPr>
              <w:spacing w:after="0" w:line="240" w:lineRule="auto"/>
              <w:jc w:val="center"/>
              <w:rPr>
                <w:ins w:id="1731" w:author="Prathyush Sambaturu" w:date="2019-06-16T10:39:00Z"/>
                <w:rFonts w:ascii="Cambria" w:eastAsia="Times New Roman" w:hAnsi="Cambria" w:cs="Arial"/>
                <w:sz w:val="18"/>
                <w:szCs w:val="18"/>
              </w:rPr>
            </w:pPr>
            <w:ins w:id="1732" w:author="Prathyush Sambaturu" w:date="2019-06-16T10:39:00Z">
              <w:r w:rsidRPr="009C18B9">
                <w:rPr>
                  <w:rFonts w:ascii="Cambria" w:eastAsia="Times New Roman" w:hAnsi="Cambria" w:cs="Arial"/>
                  <w:sz w:val="18"/>
                  <w:szCs w:val="18"/>
                </w:rPr>
                <w:t>1</w:t>
              </w:r>
            </w:ins>
          </w:p>
        </w:tc>
      </w:tr>
      <w:tr w:rsidR="00422786" w:rsidRPr="009C18B9" w14:paraId="7B85273A" w14:textId="77777777" w:rsidTr="0037526C">
        <w:trPr>
          <w:trHeight w:val="315"/>
          <w:ins w:id="1733"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6E268" w14:textId="77777777" w:rsidR="00422786" w:rsidRPr="009C18B9" w:rsidRDefault="00422786" w:rsidP="0037526C">
            <w:pPr>
              <w:spacing w:after="0" w:line="240" w:lineRule="auto"/>
              <w:jc w:val="center"/>
              <w:rPr>
                <w:ins w:id="1734" w:author="Prathyush Sambaturu" w:date="2019-06-16T10:39:00Z"/>
                <w:rFonts w:ascii="Cambria" w:eastAsia="Times New Roman" w:hAnsi="Cambria" w:cs="Arial"/>
                <w:sz w:val="18"/>
                <w:szCs w:val="18"/>
              </w:rPr>
            </w:pPr>
            <w:ins w:id="1735" w:author="Prathyush Sambaturu" w:date="2019-06-16T10:39:00Z">
              <w:r w:rsidRPr="009C18B9">
                <w:rPr>
                  <w:rFonts w:ascii="Cambria" w:eastAsia="Times New Roman" w:hAnsi="Cambria" w:cs="Arial"/>
                  <w:sz w:val="18"/>
                  <w:szCs w:val="18"/>
                </w:rPr>
                <w:t>8</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888E0" w14:textId="77777777" w:rsidR="00422786" w:rsidRPr="009C18B9" w:rsidRDefault="00422786" w:rsidP="0037526C">
            <w:pPr>
              <w:spacing w:after="0" w:line="240" w:lineRule="auto"/>
              <w:jc w:val="center"/>
              <w:rPr>
                <w:ins w:id="1736" w:author="Prathyush Sambaturu" w:date="2019-06-16T10:39:00Z"/>
                <w:rFonts w:ascii="Cambria" w:eastAsia="Times New Roman" w:hAnsi="Cambria" w:cs="Arial"/>
                <w:sz w:val="18"/>
                <w:szCs w:val="18"/>
              </w:rPr>
            </w:pPr>
            <w:ins w:id="1737" w:author="Prathyush Sambaturu" w:date="2019-06-16T10:39:00Z">
              <w:r w:rsidRPr="009C18B9">
                <w:rPr>
                  <w:rFonts w:ascii="Cambria" w:eastAsia="Times New Roman" w:hAnsi="Cambria" w:cs="Arial"/>
                  <w:sz w:val="18"/>
                  <w:szCs w:val="18"/>
                </w:rPr>
                <w:t>2014-12-13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B7ABBA" w14:textId="77777777" w:rsidR="00422786" w:rsidRPr="009C18B9" w:rsidRDefault="00422786" w:rsidP="0037526C">
            <w:pPr>
              <w:spacing w:after="0" w:line="240" w:lineRule="auto"/>
              <w:jc w:val="center"/>
              <w:rPr>
                <w:ins w:id="1738" w:author="Prathyush Sambaturu" w:date="2019-06-16T10:39:00Z"/>
                <w:rFonts w:ascii="Cambria" w:eastAsia="Times New Roman" w:hAnsi="Cambria" w:cs="Arial"/>
                <w:sz w:val="18"/>
                <w:szCs w:val="18"/>
              </w:rPr>
            </w:pPr>
            <w:ins w:id="1739"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43DACF" w14:textId="77777777" w:rsidR="00422786" w:rsidRPr="009C18B9" w:rsidRDefault="00422786" w:rsidP="0037526C">
            <w:pPr>
              <w:spacing w:after="0" w:line="240" w:lineRule="auto"/>
              <w:jc w:val="center"/>
              <w:rPr>
                <w:ins w:id="1740" w:author="Prathyush Sambaturu" w:date="2019-06-16T10:39:00Z"/>
                <w:rFonts w:ascii="Cambria" w:eastAsia="Times New Roman" w:hAnsi="Cambria" w:cs="Arial"/>
                <w:sz w:val="18"/>
                <w:szCs w:val="18"/>
              </w:rPr>
            </w:pPr>
            <w:ins w:id="1741" w:author="Prathyush Sambaturu" w:date="2019-06-16T10:39:00Z">
              <w:r w:rsidRPr="009C18B9">
                <w:rPr>
                  <w:rFonts w:ascii="Cambria" w:eastAsia="Times New Roman" w:hAnsi="Cambria" w:cs="Arial"/>
                  <w:sz w:val="18"/>
                  <w:szCs w:val="18"/>
                </w:rPr>
                <w:t>AR, 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282E01AE" w14:textId="77777777" w:rsidR="00422786" w:rsidRPr="009C18B9" w:rsidRDefault="00422786" w:rsidP="0037526C">
            <w:pPr>
              <w:spacing w:after="0" w:line="240" w:lineRule="auto"/>
              <w:jc w:val="center"/>
              <w:rPr>
                <w:ins w:id="1742" w:author="Prathyush Sambaturu" w:date="2019-06-16T10:39:00Z"/>
                <w:rFonts w:ascii="Cambria" w:eastAsia="Times New Roman" w:hAnsi="Cambria" w:cs="Arial"/>
                <w:sz w:val="18"/>
                <w:szCs w:val="18"/>
              </w:rPr>
            </w:pPr>
            <w:ins w:id="1743" w:author="Prathyush Sambaturu" w:date="2019-06-16T10:39:00Z">
              <w:r w:rsidRPr="009C18B9">
                <w:rPr>
                  <w:rFonts w:ascii="Cambria" w:eastAsia="Times New Roman" w:hAnsi="Cambria" w:cs="Arial"/>
                  <w:sz w:val="18"/>
                  <w:szCs w:val="18"/>
                </w:rPr>
                <w:br/>
                <w:t>9</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0338D2" w14:textId="77777777" w:rsidR="00422786" w:rsidRPr="009C18B9" w:rsidRDefault="00422786" w:rsidP="0037526C">
            <w:pPr>
              <w:spacing w:after="0" w:line="240" w:lineRule="auto"/>
              <w:jc w:val="center"/>
              <w:rPr>
                <w:ins w:id="1744" w:author="Prathyush Sambaturu" w:date="2019-06-16T10:39:00Z"/>
                <w:rFonts w:ascii="Cambria" w:eastAsia="Times New Roman" w:hAnsi="Cambria" w:cs="Arial"/>
                <w:sz w:val="18"/>
                <w:szCs w:val="18"/>
              </w:rPr>
            </w:pPr>
            <w:ins w:id="1745" w:author="Prathyush Sambaturu" w:date="2019-06-16T10:39:00Z">
              <w:r w:rsidRPr="009C18B9">
                <w:rPr>
                  <w:rFonts w:ascii="Cambria" w:eastAsia="Times New Roman" w:hAnsi="Cambria" w:cs="Arial"/>
                  <w:sz w:val="18"/>
                  <w:szCs w:val="18"/>
                </w:rPr>
                <w:t>13</w:t>
              </w:r>
            </w:ins>
          </w:p>
        </w:tc>
        <w:tc>
          <w:tcPr>
            <w:tcW w:w="1170" w:type="dxa"/>
            <w:tcBorders>
              <w:top w:val="single" w:sz="6" w:space="0" w:color="CCCCCC"/>
              <w:left w:val="single" w:sz="6" w:space="0" w:color="CCCCCC"/>
              <w:bottom w:val="single" w:sz="6" w:space="0" w:color="CCCCCC"/>
              <w:right w:val="single" w:sz="6" w:space="0" w:color="CCCCCC"/>
            </w:tcBorders>
          </w:tcPr>
          <w:p w14:paraId="7EA78423" w14:textId="77777777" w:rsidR="00422786" w:rsidRPr="009C18B9" w:rsidRDefault="00422786" w:rsidP="0037526C">
            <w:pPr>
              <w:spacing w:after="0" w:line="240" w:lineRule="auto"/>
              <w:jc w:val="center"/>
              <w:rPr>
                <w:ins w:id="1746" w:author="Prathyush Sambaturu" w:date="2019-06-16T10:39:00Z"/>
                <w:rFonts w:ascii="Cambria" w:eastAsia="Times New Roman" w:hAnsi="Cambria" w:cs="Arial"/>
                <w:sz w:val="18"/>
                <w:szCs w:val="18"/>
              </w:rPr>
            </w:pPr>
            <w:ins w:id="1747" w:author="Prathyush Sambaturu" w:date="2019-06-16T10:39:00Z">
              <w:r w:rsidRPr="009C18B9">
                <w:rPr>
                  <w:rFonts w:ascii="Cambria" w:eastAsia="Times New Roman" w:hAnsi="Cambria" w:cs="Arial"/>
                  <w:sz w:val="18"/>
                  <w:szCs w:val="18"/>
                </w:rPr>
                <w:br/>
                <w:t>1.44</w:t>
              </w:r>
            </w:ins>
          </w:p>
        </w:tc>
      </w:tr>
      <w:tr w:rsidR="00422786" w:rsidRPr="009C18B9" w14:paraId="160176FC" w14:textId="77777777" w:rsidTr="0037526C">
        <w:trPr>
          <w:trHeight w:val="315"/>
          <w:ins w:id="1748"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E3EC74B" w14:textId="77777777" w:rsidR="00422786" w:rsidRPr="009C18B9" w:rsidRDefault="00422786" w:rsidP="0037526C">
            <w:pPr>
              <w:spacing w:after="0" w:line="240" w:lineRule="auto"/>
              <w:jc w:val="center"/>
              <w:rPr>
                <w:ins w:id="1749"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9705F64" w14:textId="77777777" w:rsidR="00422786" w:rsidRPr="009C18B9" w:rsidRDefault="00422786" w:rsidP="0037526C">
            <w:pPr>
              <w:spacing w:after="0" w:line="240" w:lineRule="auto"/>
              <w:jc w:val="center"/>
              <w:rPr>
                <w:ins w:id="1750"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083C52" w14:textId="77777777" w:rsidR="00422786" w:rsidRPr="009C18B9" w:rsidRDefault="00422786" w:rsidP="0037526C">
            <w:pPr>
              <w:spacing w:after="0" w:line="240" w:lineRule="auto"/>
              <w:jc w:val="center"/>
              <w:rPr>
                <w:ins w:id="1751" w:author="Prathyush Sambaturu" w:date="2019-06-16T10:39:00Z"/>
                <w:rFonts w:ascii="Cambria" w:eastAsia="Times New Roman" w:hAnsi="Cambria" w:cs="Arial"/>
                <w:sz w:val="18"/>
                <w:szCs w:val="18"/>
              </w:rPr>
            </w:pPr>
            <w:ins w:id="1752"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FEEA15" w14:textId="77777777" w:rsidR="00422786" w:rsidRPr="009C18B9" w:rsidRDefault="00422786" w:rsidP="0037526C">
            <w:pPr>
              <w:spacing w:after="0" w:line="240" w:lineRule="auto"/>
              <w:jc w:val="center"/>
              <w:rPr>
                <w:ins w:id="1753" w:author="Prathyush Sambaturu" w:date="2019-06-16T10:39:00Z"/>
                <w:rFonts w:ascii="Cambria" w:eastAsia="Times New Roman" w:hAnsi="Cambria" w:cs="Arial"/>
                <w:sz w:val="18"/>
                <w:szCs w:val="18"/>
              </w:rPr>
            </w:pPr>
            <w:ins w:id="1754" w:author="Prathyush Sambaturu" w:date="2019-06-16T10:39:00Z">
              <w:r w:rsidRPr="009C18B9">
                <w:rPr>
                  <w:rFonts w:ascii="Cambria" w:eastAsia="Times New Roman" w:hAnsi="Cambria" w:cs="Arial"/>
                  <w:sz w:val="18"/>
                  <w:szCs w:val="18"/>
                </w:rPr>
                <w:t>AR, IL, IN, KS, MN, MO,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3B670EBB" w14:textId="77777777" w:rsidR="00422786" w:rsidRPr="009C18B9" w:rsidRDefault="00422786" w:rsidP="0037526C">
            <w:pPr>
              <w:spacing w:after="0" w:line="240" w:lineRule="auto"/>
              <w:jc w:val="center"/>
              <w:rPr>
                <w:ins w:id="1755" w:author="Prathyush Sambaturu" w:date="2019-06-16T10:39:00Z"/>
                <w:rFonts w:ascii="Cambria" w:eastAsia="Times New Roman" w:hAnsi="Cambria" w:cs="Arial"/>
                <w:sz w:val="18"/>
                <w:szCs w:val="18"/>
              </w:rPr>
            </w:pPr>
            <w:ins w:id="1756" w:author="Prathyush Sambaturu" w:date="2019-06-16T10:39:00Z">
              <w:r w:rsidRPr="009C18B9">
                <w:rPr>
                  <w:rFonts w:ascii="Cambria" w:eastAsia="Times New Roman" w:hAnsi="Cambria" w:cs="Arial"/>
                  <w:sz w:val="18"/>
                  <w:szCs w:val="18"/>
                </w:rPr>
                <w:t>8</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ACF35F" w14:textId="77777777" w:rsidR="00422786" w:rsidRPr="009C18B9" w:rsidRDefault="00422786" w:rsidP="0037526C">
            <w:pPr>
              <w:spacing w:after="0" w:line="240" w:lineRule="auto"/>
              <w:jc w:val="center"/>
              <w:rPr>
                <w:ins w:id="1757"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190FF7E" w14:textId="77777777" w:rsidR="00422786" w:rsidRDefault="00422786" w:rsidP="0037526C">
            <w:pPr>
              <w:spacing w:after="0" w:line="240" w:lineRule="auto"/>
              <w:jc w:val="center"/>
              <w:rPr>
                <w:ins w:id="1758" w:author="Prathyush Sambaturu" w:date="2019-06-16T12:31:00Z"/>
                <w:rFonts w:ascii="Cambria" w:eastAsia="Times New Roman" w:hAnsi="Cambria" w:cs="Arial"/>
                <w:sz w:val="18"/>
                <w:szCs w:val="18"/>
              </w:rPr>
            </w:pPr>
            <w:ins w:id="1759" w:author="Prathyush Sambaturu" w:date="2019-06-16T10:39:00Z">
              <w:r w:rsidRPr="009C18B9">
                <w:rPr>
                  <w:rFonts w:ascii="Cambria" w:eastAsia="Times New Roman" w:hAnsi="Cambria" w:cs="Arial"/>
                  <w:sz w:val="18"/>
                  <w:szCs w:val="18"/>
                </w:rPr>
                <w:t>1.63</w:t>
              </w:r>
            </w:ins>
          </w:p>
          <w:p w14:paraId="350182BE" w14:textId="7DE68E3A" w:rsidR="00777DF2" w:rsidRPr="009C18B9" w:rsidRDefault="00777DF2" w:rsidP="0037526C">
            <w:pPr>
              <w:spacing w:after="0" w:line="240" w:lineRule="auto"/>
              <w:jc w:val="center"/>
              <w:rPr>
                <w:ins w:id="1760" w:author="Prathyush Sambaturu" w:date="2019-06-16T10:39:00Z"/>
                <w:rFonts w:ascii="Cambria" w:eastAsia="Times New Roman" w:hAnsi="Cambria" w:cs="Arial"/>
                <w:sz w:val="18"/>
                <w:szCs w:val="18"/>
              </w:rPr>
            </w:pPr>
          </w:p>
        </w:tc>
      </w:tr>
      <w:tr w:rsidR="00422786" w:rsidRPr="009C18B9" w14:paraId="05BDB673" w14:textId="77777777" w:rsidTr="0037526C">
        <w:trPr>
          <w:trHeight w:val="315"/>
          <w:ins w:id="1761"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13E71B8" w14:textId="77777777" w:rsidR="00422786" w:rsidRPr="009C18B9" w:rsidRDefault="00422786" w:rsidP="0037526C">
            <w:pPr>
              <w:spacing w:after="0" w:line="240" w:lineRule="auto"/>
              <w:jc w:val="center"/>
              <w:rPr>
                <w:ins w:id="1762"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39D8751" w14:textId="77777777" w:rsidR="00422786" w:rsidRPr="009C18B9" w:rsidRDefault="00422786" w:rsidP="0037526C">
            <w:pPr>
              <w:spacing w:after="0" w:line="240" w:lineRule="auto"/>
              <w:jc w:val="center"/>
              <w:rPr>
                <w:ins w:id="1763"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D5D28B6" w14:textId="77777777" w:rsidR="00422786" w:rsidRPr="009C18B9" w:rsidRDefault="00422786" w:rsidP="0037526C">
            <w:pPr>
              <w:spacing w:after="0" w:line="240" w:lineRule="auto"/>
              <w:jc w:val="center"/>
              <w:rPr>
                <w:ins w:id="1764" w:author="Prathyush Sambaturu" w:date="2019-06-16T10:39:00Z"/>
                <w:rFonts w:ascii="Cambria" w:eastAsia="Times New Roman" w:hAnsi="Cambria" w:cs="Arial"/>
                <w:sz w:val="18"/>
                <w:szCs w:val="18"/>
              </w:rPr>
            </w:pPr>
            <w:ins w:id="1765"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EF9260" w14:textId="77777777" w:rsidR="00422786" w:rsidRPr="009C18B9" w:rsidRDefault="00422786" w:rsidP="0037526C">
            <w:pPr>
              <w:spacing w:after="0" w:line="240" w:lineRule="auto"/>
              <w:jc w:val="center"/>
              <w:rPr>
                <w:ins w:id="1766" w:author="Prathyush Sambaturu" w:date="2019-06-16T10:39:00Z"/>
                <w:rFonts w:ascii="Cambria" w:eastAsia="Times New Roman" w:hAnsi="Cambria" w:cs="Arial"/>
                <w:sz w:val="18"/>
                <w:szCs w:val="18"/>
              </w:rPr>
            </w:pPr>
            <w:ins w:id="1767" w:author="Prathyush Sambaturu" w:date="2019-06-16T10:39:00Z">
              <w:r w:rsidRPr="009C18B9">
                <w:rPr>
                  <w:rFonts w:ascii="Cambria" w:eastAsia="Times New Roman" w:hAnsi="Cambria" w:cs="Arial"/>
                  <w:sz w:val="18"/>
                  <w:szCs w:val="18"/>
                </w:rPr>
                <w:t>IL, IN, KS,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26CF58EC" w14:textId="77777777" w:rsidR="00422786" w:rsidRPr="009C18B9" w:rsidRDefault="00422786" w:rsidP="0037526C">
            <w:pPr>
              <w:spacing w:after="0" w:line="240" w:lineRule="auto"/>
              <w:jc w:val="center"/>
              <w:rPr>
                <w:ins w:id="1768" w:author="Prathyush Sambaturu" w:date="2019-06-16T10:39:00Z"/>
                <w:rFonts w:ascii="Cambria" w:eastAsia="Times New Roman" w:hAnsi="Cambria" w:cs="Arial"/>
                <w:sz w:val="18"/>
                <w:szCs w:val="18"/>
              </w:rPr>
            </w:pPr>
            <w:ins w:id="1769" w:author="Prathyush Sambaturu" w:date="2019-06-16T10:39:00Z">
              <w:r w:rsidRPr="009C18B9">
                <w:rPr>
                  <w:rFonts w:ascii="Cambria" w:eastAsia="Times New Roman" w:hAnsi="Cambria" w:cs="Arial"/>
                  <w:sz w:val="18"/>
                  <w:szCs w:val="18"/>
                </w:rP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932CB9" w14:textId="77777777" w:rsidR="00422786" w:rsidRPr="009C18B9" w:rsidRDefault="00422786" w:rsidP="0037526C">
            <w:pPr>
              <w:spacing w:after="0" w:line="240" w:lineRule="auto"/>
              <w:jc w:val="center"/>
              <w:rPr>
                <w:ins w:id="1770"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5827B0FD" w14:textId="77777777" w:rsidR="00422786" w:rsidRPr="009C18B9" w:rsidRDefault="00422786" w:rsidP="0037526C">
            <w:pPr>
              <w:spacing w:after="0" w:line="240" w:lineRule="auto"/>
              <w:jc w:val="center"/>
              <w:rPr>
                <w:ins w:id="1771" w:author="Prathyush Sambaturu" w:date="2019-06-16T10:39:00Z"/>
                <w:rFonts w:ascii="Cambria" w:eastAsia="Times New Roman" w:hAnsi="Cambria" w:cs="Arial"/>
                <w:sz w:val="18"/>
                <w:szCs w:val="18"/>
              </w:rPr>
            </w:pPr>
            <w:ins w:id="1772" w:author="Prathyush Sambaturu" w:date="2019-06-16T10:39:00Z">
              <w:r w:rsidRPr="009C18B9">
                <w:rPr>
                  <w:rFonts w:ascii="Cambria" w:eastAsia="Times New Roman" w:hAnsi="Cambria" w:cs="Arial"/>
                  <w:sz w:val="18"/>
                  <w:szCs w:val="18"/>
                </w:rPr>
                <w:t>1.86</w:t>
              </w:r>
            </w:ins>
          </w:p>
        </w:tc>
      </w:tr>
      <w:tr w:rsidR="00422786" w:rsidRPr="009C18B9" w14:paraId="44D320E5" w14:textId="77777777" w:rsidTr="0037526C">
        <w:trPr>
          <w:trHeight w:val="315"/>
          <w:ins w:id="1773"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A0D19C4" w14:textId="77777777" w:rsidR="00422786" w:rsidRPr="009C18B9" w:rsidRDefault="00422786" w:rsidP="0037526C">
            <w:pPr>
              <w:spacing w:after="0" w:line="240" w:lineRule="auto"/>
              <w:jc w:val="center"/>
              <w:rPr>
                <w:ins w:id="1774"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3A252B0" w14:textId="77777777" w:rsidR="00422786" w:rsidRPr="009C18B9" w:rsidRDefault="00422786" w:rsidP="0037526C">
            <w:pPr>
              <w:spacing w:after="0" w:line="240" w:lineRule="auto"/>
              <w:jc w:val="center"/>
              <w:rPr>
                <w:ins w:id="1775"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4B05A6" w14:textId="77777777" w:rsidR="00422786" w:rsidRPr="009C18B9" w:rsidRDefault="00422786" w:rsidP="0037526C">
            <w:pPr>
              <w:spacing w:after="0" w:line="240" w:lineRule="auto"/>
              <w:jc w:val="center"/>
              <w:rPr>
                <w:ins w:id="1776" w:author="Prathyush Sambaturu" w:date="2019-06-16T10:39:00Z"/>
                <w:rFonts w:ascii="Cambria" w:eastAsia="Times New Roman" w:hAnsi="Cambria" w:cs="Arial"/>
                <w:sz w:val="18"/>
                <w:szCs w:val="18"/>
              </w:rPr>
            </w:pPr>
            <w:ins w:id="1777"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A2497BB" w14:textId="77777777" w:rsidR="00422786" w:rsidRPr="009C18B9" w:rsidRDefault="00422786" w:rsidP="0037526C">
            <w:pPr>
              <w:spacing w:after="0" w:line="240" w:lineRule="auto"/>
              <w:jc w:val="center"/>
              <w:rPr>
                <w:ins w:id="1778" w:author="Prathyush Sambaturu" w:date="2019-06-16T10:39:00Z"/>
                <w:rFonts w:ascii="Cambria" w:eastAsia="Times New Roman" w:hAnsi="Cambria" w:cs="Arial"/>
                <w:sz w:val="18"/>
                <w:szCs w:val="18"/>
              </w:rPr>
            </w:pPr>
            <w:ins w:id="1779" w:author="Prathyush Sambaturu" w:date="2019-06-16T10:39:00Z">
              <w:r w:rsidRPr="009C18B9">
                <w:rPr>
                  <w:rFonts w:ascii="Cambria" w:eastAsia="Times New Roman" w:hAnsi="Cambria" w:cs="Arial"/>
                  <w:sz w:val="18"/>
                  <w:szCs w:val="18"/>
                </w:rPr>
                <w:t>IL, IN, MN, MO, OK, VA, and states with high activity a week ago</w:t>
              </w:r>
            </w:ins>
          </w:p>
        </w:tc>
        <w:tc>
          <w:tcPr>
            <w:tcW w:w="1260" w:type="dxa"/>
            <w:tcBorders>
              <w:top w:val="single" w:sz="6" w:space="0" w:color="CCCCCC"/>
              <w:left w:val="single" w:sz="6" w:space="0" w:color="CCCCCC"/>
              <w:bottom w:val="single" w:sz="6" w:space="0" w:color="CCCCCC"/>
              <w:right w:val="single" w:sz="6" w:space="0" w:color="CCCCCC"/>
            </w:tcBorders>
          </w:tcPr>
          <w:p w14:paraId="18DDC664" w14:textId="77777777" w:rsidR="00422786" w:rsidRPr="009C18B9" w:rsidRDefault="00422786" w:rsidP="0037526C">
            <w:pPr>
              <w:spacing w:after="0" w:line="240" w:lineRule="auto"/>
              <w:jc w:val="center"/>
              <w:rPr>
                <w:ins w:id="1780" w:author="Prathyush Sambaturu" w:date="2019-06-16T10:39:00Z"/>
                <w:rFonts w:ascii="Cambria" w:eastAsia="Times New Roman" w:hAnsi="Cambria" w:cs="Arial"/>
                <w:sz w:val="18"/>
                <w:szCs w:val="18"/>
              </w:rPr>
            </w:pPr>
            <w:ins w:id="1781" w:author="Prathyush Sambaturu" w:date="2019-06-16T10:39:00Z">
              <w:r w:rsidRPr="009C18B9">
                <w:rPr>
                  <w:rFonts w:ascii="Cambria" w:eastAsia="Times New Roman" w:hAnsi="Cambria" w:cs="Arial"/>
                  <w:sz w:val="18"/>
                  <w:szCs w:val="18"/>
                </w:rPr>
                <w:t>6</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F109B8F" w14:textId="77777777" w:rsidR="00422786" w:rsidRPr="009C18B9" w:rsidRDefault="00422786" w:rsidP="0037526C">
            <w:pPr>
              <w:spacing w:after="0" w:line="240" w:lineRule="auto"/>
              <w:jc w:val="center"/>
              <w:rPr>
                <w:ins w:id="1782"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0B2C7D64" w14:textId="77777777" w:rsidR="00422786" w:rsidRPr="009C18B9" w:rsidRDefault="00422786" w:rsidP="0037526C">
            <w:pPr>
              <w:spacing w:after="0" w:line="240" w:lineRule="auto"/>
              <w:jc w:val="center"/>
              <w:rPr>
                <w:ins w:id="1783" w:author="Prathyush Sambaturu" w:date="2019-06-16T10:39:00Z"/>
                <w:rFonts w:ascii="Cambria" w:eastAsia="Times New Roman" w:hAnsi="Cambria" w:cs="Arial"/>
                <w:sz w:val="18"/>
                <w:szCs w:val="18"/>
              </w:rPr>
            </w:pPr>
            <w:ins w:id="1784" w:author="Prathyush Sambaturu" w:date="2019-06-16T10:39:00Z">
              <w:r w:rsidRPr="009C18B9">
                <w:rPr>
                  <w:rFonts w:ascii="Cambria" w:eastAsia="Times New Roman" w:hAnsi="Cambria" w:cs="Arial"/>
                  <w:sz w:val="18"/>
                  <w:szCs w:val="18"/>
                </w:rPr>
                <w:t>2.17</w:t>
              </w:r>
            </w:ins>
          </w:p>
        </w:tc>
      </w:tr>
      <w:tr w:rsidR="00422786" w:rsidRPr="009C18B9" w14:paraId="74F0630C" w14:textId="77777777" w:rsidTr="0037526C">
        <w:trPr>
          <w:trHeight w:val="315"/>
          <w:ins w:id="1785"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A1DA8A" w14:textId="77777777" w:rsidR="00422786" w:rsidRPr="009C18B9" w:rsidRDefault="00422786" w:rsidP="0037526C">
            <w:pPr>
              <w:spacing w:after="0" w:line="240" w:lineRule="auto"/>
              <w:jc w:val="center"/>
              <w:rPr>
                <w:ins w:id="1786" w:author="Prathyush Sambaturu" w:date="2019-06-16T10:39:00Z"/>
                <w:rFonts w:ascii="Cambria" w:eastAsia="Times New Roman" w:hAnsi="Cambria" w:cs="Arial"/>
                <w:sz w:val="18"/>
                <w:szCs w:val="18"/>
              </w:rPr>
            </w:pPr>
            <w:ins w:id="1787" w:author="Prathyush Sambaturu" w:date="2019-06-16T10:39:00Z">
              <w:r w:rsidRPr="009C18B9">
                <w:rPr>
                  <w:rFonts w:ascii="Cambria" w:eastAsia="Times New Roman" w:hAnsi="Cambria" w:cs="Arial"/>
                  <w:sz w:val="18"/>
                  <w:szCs w:val="18"/>
                </w:rPr>
                <w:t>9</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49C8CF" w14:textId="77777777" w:rsidR="00422786" w:rsidRPr="009C18B9" w:rsidRDefault="00422786" w:rsidP="0037526C">
            <w:pPr>
              <w:spacing w:after="0" w:line="240" w:lineRule="auto"/>
              <w:jc w:val="center"/>
              <w:rPr>
                <w:ins w:id="1788" w:author="Prathyush Sambaturu" w:date="2019-06-16T10:39:00Z"/>
                <w:rFonts w:ascii="Cambria" w:eastAsia="Times New Roman" w:hAnsi="Cambria" w:cs="Arial"/>
                <w:sz w:val="18"/>
                <w:szCs w:val="18"/>
              </w:rPr>
            </w:pPr>
            <w:ins w:id="1789" w:author="Prathyush Sambaturu" w:date="2019-06-16T10:39:00Z">
              <w:r w:rsidRPr="009C18B9">
                <w:rPr>
                  <w:rFonts w:ascii="Cambria" w:eastAsia="Times New Roman" w:hAnsi="Cambria" w:cs="Arial"/>
                  <w:sz w:val="18"/>
                  <w:szCs w:val="18"/>
                </w:rPr>
                <w:t>2015-01-03</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A97D9A" w14:textId="77777777" w:rsidR="00422786" w:rsidRPr="009C18B9" w:rsidRDefault="00422786" w:rsidP="0037526C">
            <w:pPr>
              <w:spacing w:after="0" w:line="240" w:lineRule="auto"/>
              <w:jc w:val="center"/>
              <w:rPr>
                <w:ins w:id="1790" w:author="Prathyush Sambaturu" w:date="2019-06-16T10:39:00Z"/>
                <w:rFonts w:ascii="Cambria" w:eastAsia="Times New Roman" w:hAnsi="Cambria" w:cs="Arial"/>
                <w:sz w:val="18"/>
                <w:szCs w:val="18"/>
              </w:rPr>
            </w:pPr>
            <w:ins w:id="1791"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442C99" w14:textId="77777777" w:rsidR="00422786" w:rsidRPr="009C18B9" w:rsidRDefault="00422786" w:rsidP="0037526C">
            <w:pPr>
              <w:spacing w:after="0" w:line="240" w:lineRule="auto"/>
              <w:jc w:val="center"/>
              <w:rPr>
                <w:ins w:id="1792" w:author="Prathyush Sambaturu" w:date="2019-06-16T10:39:00Z"/>
                <w:rFonts w:ascii="Cambria" w:eastAsia="Times New Roman" w:hAnsi="Cambria" w:cs="Arial"/>
                <w:sz w:val="18"/>
                <w:szCs w:val="18"/>
              </w:rPr>
            </w:pPr>
            <w:ins w:id="1793" w:author="Prathyush Sambaturu" w:date="2019-06-16T10:39:00Z">
              <w:r w:rsidRPr="009C18B9">
                <w:rPr>
                  <w:rFonts w:ascii="Cambria" w:eastAsia="Times New Roman" w:hAnsi="Cambria" w:cs="Arial"/>
                  <w:sz w:val="18"/>
                  <w:szCs w:val="18"/>
                </w:rPr>
                <w:t>CA, NV, 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3E6FD781" w14:textId="77777777" w:rsidR="00422786" w:rsidRPr="009C18B9" w:rsidRDefault="00422786" w:rsidP="0037526C">
            <w:pPr>
              <w:spacing w:after="0" w:line="240" w:lineRule="auto"/>
              <w:jc w:val="center"/>
              <w:rPr>
                <w:ins w:id="1794" w:author="Prathyush Sambaturu" w:date="2019-06-16T10:39:00Z"/>
                <w:rFonts w:ascii="Cambria" w:eastAsia="Times New Roman" w:hAnsi="Cambria" w:cs="Arial"/>
                <w:sz w:val="18"/>
                <w:szCs w:val="18"/>
              </w:rPr>
            </w:pPr>
            <w:ins w:id="1795" w:author="Prathyush Sambaturu" w:date="2019-06-16T10:39:00Z">
              <w:r w:rsidRPr="009C18B9">
                <w:rPr>
                  <w:rFonts w:ascii="Cambria" w:eastAsia="Times New Roman" w:hAnsi="Cambria" w:cs="Arial"/>
                  <w:sz w:val="18"/>
                  <w:szCs w:val="18"/>
                </w:rPr>
                <w:br/>
              </w:r>
              <w:r w:rsidRPr="009C18B9">
                <w:rPr>
                  <w:rFonts w:ascii="Cambria" w:eastAsia="Times New Roman" w:hAnsi="Cambria" w:cs="Arial"/>
                  <w:sz w:val="18"/>
                  <w:szCs w:val="18"/>
                </w:rPr>
                <w:br/>
                <w:t>7</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AB353F" w14:textId="77777777" w:rsidR="00422786" w:rsidRPr="009C18B9" w:rsidRDefault="00422786" w:rsidP="0037526C">
            <w:pPr>
              <w:spacing w:after="0" w:line="240" w:lineRule="auto"/>
              <w:jc w:val="center"/>
              <w:rPr>
                <w:ins w:id="1796" w:author="Prathyush Sambaturu" w:date="2019-06-16T10:39:00Z"/>
                <w:rFonts w:ascii="Cambria" w:eastAsia="Times New Roman" w:hAnsi="Cambria" w:cs="Arial"/>
                <w:sz w:val="18"/>
                <w:szCs w:val="18"/>
              </w:rPr>
            </w:pPr>
            <w:ins w:id="1797" w:author="Prathyush Sambaturu" w:date="2019-06-16T10:39:00Z">
              <w:r w:rsidRPr="009C18B9">
                <w:rPr>
                  <w:rFonts w:ascii="Cambria" w:eastAsia="Times New Roman" w:hAnsi="Cambria" w:cs="Arial"/>
                  <w:sz w:val="18"/>
                  <w:szCs w:val="18"/>
                </w:rPr>
                <w:t>29</w:t>
              </w:r>
            </w:ins>
          </w:p>
        </w:tc>
        <w:tc>
          <w:tcPr>
            <w:tcW w:w="1170" w:type="dxa"/>
            <w:tcBorders>
              <w:top w:val="single" w:sz="6" w:space="0" w:color="CCCCCC"/>
              <w:left w:val="single" w:sz="6" w:space="0" w:color="CCCCCC"/>
              <w:bottom w:val="single" w:sz="6" w:space="0" w:color="CCCCCC"/>
              <w:right w:val="single" w:sz="6" w:space="0" w:color="CCCCCC"/>
            </w:tcBorders>
          </w:tcPr>
          <w:p w14:paraId="3A26935E" w14:textId="77777777" w:rsidR="00422786" w:rsidRPr="009C18B9" w:rsidRDefault="00422786" w:rsidP="0037526C">
            <w:pPr>
              <w:spacing w:after="0" w:line="240" w:lineRule="auto"/>
              <w:jc w:val="center"/>
              <w:rPr>
                <w:ins w:id="1798" w:author="Prathyush Sambaturu" w:date="2019-06-16T10:39:00Z"/>
                <w:rFonts w:ascii="Cambria" w:eastAsia="Times New Roman" w:hAnsi="Cambria" w:cs="Arial"/>
                <w:sz w:val="18"/>
                <w:szCs w:val="18"/>
              </w:rPr>
            </w:pPr>
            <w:ins w:id="1799" w:author="Prathyush Sambaturu" w:date="2019-06-16T10:39:00Z">
              <w:r w:rsidRPr="009C18B9">
                <w:rPr>
                  <w:rFonts w:ascii="Cambria" w:eastAsia="Times New Roman" w:hAnsi="Cambria" w:cs="Arial"/>
                  <w:sz w:val="18"/>
                  <w:szCs w:val="18"/>
                </w:rPr>
                <w:br/>
              </w:r>
              <w:r w:rsidRPr="009C18B9">
                <w:rPr>
                  <w:rFonts w:ascii="Cambria" w:eastAsia="Times New Roman" w:hAnsi="Cambria" w:cs="Arial"/>
                  <w:sz w:val="18"/>
                  <w:szCs w:val="18"/>
                </w:rPr>
                <w:br/>
                <w:t>4.14</w:t>
              </w:r>
            </w:ins>
          </w:p>
        </w:tc>
      </w:tr>
      <w:tr w:rsidR="00422786" w:rsidRPr="009C18B9" w14:paraId="710D3724" w14:textId="77777777" w:rsidTr="0037526C">
        <w:trPr>
          <w:trHeight w:val="315"/>
          <w:ins w:id="1800"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514C4C3" w14:textId="77777777" w:rsidR="00422786" w:rsidRPr="009C18B9" w:rsidRDefault="00422786" w:rsidP="0037526C">
            <w:pPr>
              <w:spacing w:after="0" w:line="240" w:lineRule="auto"/>
              <w:jc w:val="center"/>
              <w:rPr>
                <w:ins w:id="1801"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8CD3AFD" w14:textId="77777777" w:rsidR="00422786" w:rsidRPr="009C18B9" w:rsidRDefault="00422786" w:rsidP="0037526C">
            <w:pPr>
              <w:spacing w:after="0" w:line="240" w:lineRule="auto"/>
              <w:jc w:val="center"/>
              <w:rPr>
                <w:ins w:id="1802"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45CE710" w14:textId="77777777" w:rsidR="00422786" w:rsidRPr="009C18B9" w:rsidRDefault="00422786" w:rsidP="0037526C">
            <w:pPr>
              <w:spacing w:after="0" w:line="240" w:lineRule="auto"/>
              <w:jc w:val="center"/>
              <w:rPr>
                <w:ins w:id="1803" w:author="Prathyush Sambaturu" w:date="2019-06-16T10:39:00Z"/>
                <w:rFonts w:ascii="Cambria" w:eastAsia="Times New Roman" w:hAnsi="Cambria" w:cs="Arial"/>
                <w:sz w:val="18"/>
                <w:szCs w:val="18"/>
              </w:rPr>
            </w:pPr>
            <w:ins w:id="1804" w:author="Prathyush Sambaturu" w:date="2019-06-16T10:39:00Z">
              <w:r w:rsidRPr="009C18B9">
                <w:rPr>
                  <w:rFonts w:ascii="Cambria" w:eastAsia="Times New Roman" w:hAnsi="Cambria" w:cs="Arial"/>
                  <w:sz w:val="18"/>
                  <w:szCs w:val="18"/>
                </w:rPr>
                <w:t>0.1</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18FA8B" w14:textId="77777777" w:rsidR="00422786" w:rsidRPr="009C18B9" w:rsidRDefault="00422786" w:rsidP="0037526C">
            <w:pPr>
              <w:spacing w:after="0" w:line="240" w:lineRule="auto"/>
              <w:jc w:val="center"/>
              <w:rPr>
                <w:ins w:id="1805" w:author="Prathyush Sambaturu" w:date="2019-06-16T10:39:00Z"/>
                <w:rFonts w:ascii="Cambria" w:eastAsia="Times New Roman" w:hAnsi="Cambria" w:cs="Arial"/>
                <w:sz w:val="18"/>
                <w:szCs w:val="18"/>
              </w:rPr>
            </w:pPr>
            <w:ins w:id="1806" w:author="Prathyush Sambaturu" w:date="2019-06-16T10:39:00Z">
              <w:r w:rsidRPr="009C18B9">
                <w:rPr>
                  <w:rFonts w:ascii="Cambria" w:eastAsia="Times New Roman" w:hAnsi="Cambria" w:cs="Arial"/>
                  <w:sz w:val="18"/>
                  <w:szCs w:val="18"/>
                </w:rPr>
                <w:t>NY, and 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0850AD5F" w14:textId="77777777" w:rsidR="00422786" w:rsidRPr="009C18B9" w:rsidRDefault="00422786" w:rsidP="0037526C">
            <w:pPr>
              <w:spacing w:after="0" w:line="240" w:lineRule="auto"/>
              <w:jc w:val="center"/>
              <w:rPr>
                <w:ins w:id="1807" w:author="Prathyush Sambaturu" w:date="2019-06-16T10:39:00Z"/>
                <w:rFonts w:ascii="Cambria" w:eastAsia="Times New Roman" w:hAnsi="Cambria" w:cs="Arial"/>
                <w:sz w:val="18"/>
                <w:szCs w:val="18"/>
              </w:rPr>
            </w:pPr>
            <w:ins w:id="1808" w:author="Prathyush Sambaturu" w:date="2019-06-16T10:39:00Z">
              <w:r w:rsidRPr="009C18B9">
                <w:rPr>
                  <w:rFonts w:ascii="Cambria" w:eastAsia="Times New Roman" w:hAnsi="Cambria" w:cs="Arial"/>
                  <w:sz w:val="18"/>
                  <w:szCs w:val="18"/>
                </w:rPr>
                <w:t>5</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A17C731" w14:textId="77777777" w:rsidR="00422786" w:rsidRPr="009C18B9" w:rsidRDefault="00422786" w:rsidP="0037526C">
            <w:pPr>
              <w:spacing w:after="0" w:line="240" w:lineRule="auto"/>
              <w:jc w:val="center"/>
              <w:rPr>
                <w:ins w:id="1809"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1D4166B0" w14:textId="77777777" w:rsidR="00422786" w:rsidRPr="009C18B9" w:rsidRDefault="00422786" w:rsidP="0037526C">
            <w:pPr>
              <w:spacing w:after="0" w:line="240" w:lineRule="auto"/>
              <w:jc w:val="center"/>
              <w:rPr>
                <w:ins w:id="1810" w:author="Prathyush Sambaturu" w:date="2019-06-16T10:39:00Z"/>
                <w:rFonts w:ascii="Cambria" w:eastAsia="Times New Roman" w:hAnsi="Cambria" w:cs="Arial"/>
                <w:sz w:val="18"/>
                <w:szCs w:val="18"/>
              </w:rPr>
            </w:pPr>
            <w:ins w:id="1811" w:author="Prathyush Sambaturu" w:date="2019-06-16T10:39:00Z">
              <w:r w:rsidRPr="009C18B9">
                <w:rPr>
                  <w:rFonts w:ascii="Cambria" w:eastAsia="Times New Roman" w:hAnsi="Cambria" w:cs="Arial"/>
                  <w:sz w:val="18"/>
                  <w:szCs w:val="18"/>
                </w:rPr>
                <w:t>5.8</w:t>
              </w:r>
            </w:ins>
          </w:p>
        </w:tc>
      </w:tr>
      <w:tr w:rsidR="00422786" w:rsidRPr="009C18B9" w14:paraId="28948976" w14:textId="77777777" w:rsidTr="0037526C">
        <w:trPr>
          <w:trHeight w:val="315"/>
          <w:ins w:id="1812"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3094BAD" w14:textId="77777777" w:rsidR="00422786" w:rsidRPr="009C18B9" w:rsidRDefault="00422786" w:rsidP="0037526C">
            <w:pPr>
              <w:spacing w:after="0" w:line="240" w:lineRule="auto"/>
              <w:jc w:val="center"/>
              <w:rPr>
                <w:ins w:id="1813"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A8FF65" w14:textId="77777777" w:rsidR="00422786" w:rsidRPr="009C18B9" w:rsidRDefault="00422786" w:rsidP="0037526C">
            <w:pPr>
              <w:spacing w:after="0" w:line="240" w:lineRule="auto"/>
              <w:jc w:val="center"/>
              <w:rPr>
                <w:ins w:id="1814"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5A8D7A" w14:textId="77777777" w:rsidR="00422786" w:rsidRPr="009C18B9" w:rsidRDefault="00422786" w:rsidP="0037526C">
            <w:pPr>
              <w:spacing w:after="0" w:line="240" w:lineRule="auto"/>
              <w:jc w:val="center"/>
              <w:rPr>
                <w:ins w:id="1815" w:author="Prathyush Sambaturu" w:date="2019-06-16T10:39:00Z"/>
                <w:rFonts w:ascii="Cambria" w:eastAsia="Times New Roman" w:hAnsi="Cambria" w:cs="Arial"/>
                <w:sz w:val="18"/>
                <w:szCs w:val="18"/>
              </w:rPr>
            </w:pPr>
            <w:ins w:id="1816" w:author="Prathyush Sambaturu" w:date="2019-06-16T10:39:00Z">
              <w:r w:rsidRPr="009C18B9">
                <w:rPr>
                  <w:rFonts w:ascii="Cambria" w:eastAsia="Times New Roman" w:hAnsi="Cambria" w:cs="Arial"/>
                  <w:sz w:val="18"/>
                  <w:szCs w:val="18"/>
                </w:rPr>
                <w:t>0.2</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F23540" w14:textId="77777777" w:rsidR="00422786" w:rsidRPr="009C18B9" w:rsidRDefault="00422786" w:rsidP="0037526C">
            <w:pPr>
              <w:spacing w:after="0" w:line="240" w:lineRule="auto"/>
              <w:jc w:val="center"/>
              <w:rPr>
                <w:ins w:id="1817" w:author="Prathyush Sambaturu" w:date="2019-06-16T10:39:00Z"/>
                <w:rFonts w:ascii="Cambria" w:eastAsia="Times New Roman" w:hAnsi="Cambria" w:cs="Arial"/>
                <w:sz w:val="18"/>
                <w:szCs w:val="18"/>
              </w:rPr>
            </w:pPr>
            <w:ins w:id="1818" w:author="Prathyush Sambaturu" w:date="2019-06-16T10:39:00Z">
              <w:r w:rsidRPr="009C18B9">
                <w:rPr>
                  <w:rFonts w:ascii="Cambria" w:eastAsia="Times New Roman" w:hAnsi="Cambria" w:cs="Arial"/>
                  <w:sz w:val="18"/>
                  <w:szCs w:val="18"/>
                </w:rPr>
                <w:t>States with high or moderate activity levels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4EF18701" w14:textId="77777777" w:rsidR="00422786" w:rsidRPr="009C18B9" w:rsidRDefault="00422786" w:rsidP="0037526C">
            <w:pPr>
              <w:spacing w:after="0" w:line="240" w:lineRule="auto"/>
              <w:jc w:val="center"/>
              <w:rPr>
                <w:ins w:id="1819" w:author="Prathyush Sambaturu" w:date="2019-06-16T10:39:00Z"/>
                <w:rFonts w:ascii="Cambria" w:eastAsia="Times New Roman" w:hAnsi="Cambria" w:cs="Arial"/>
                <w:sz w:val="18"/>
                <w:szCs w:val="18"/>
              </w:rPr>
            </w:pPr>
            <w:ins w:id="1820" w:author="Prathyush Sambaturu" w:date="2019-06-16T10:39:00Z">
              <w:r w:rsidRPr="009C18B9">
                <w:rPr>
                  <w:rFonts w:ascii="Cambria" w:eastAsia="Times New Roman" w:hAnsi="Cambria" w:cs="Arial"/>
                  <w:sz w:val="18"/>
                  <w:szCs w:val="18"/>
                </w:rPr>
                <w:t>4</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2D51864" w14:textId="77777777" w:rsidR="00422786" w:rsidRPr="009C18B9" w:rsidRDefault="00422786" w:rsidP="0037526C">
            <w:pPr>
              <w:spacing w:after="0" w:line="240" w:lineRule="auto"/>
              <w:jc w:val="center"/>
              <w:rPr>
                <w:ins w:id="1821"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641584CD" w14:textId="77777777" w:rsidR="00422786" w:rsidRPr="009C18B9" w:rsidRDefault="00422786" w:rsidP="0037526C">
            <w:pPr>
              <w:spacing w:after="0" w:line="240" w:lineRule="auto"/>
              <w:jc w:val="center"/>
              <w:rPr>
                <w:ins w:id="1822" w:author="Prathyush Sambaturu" w:date="2019-06-16T10:39:00Z"/>
                <w:rFonts w:ascii="Cambria" w:eastAsia="Times New Roman" w:hAnsi="Cambria" w:cs="Arial"/>
                <w:sz w:val="18"/>
                <w:szCs w:val="18"/>
              </w:rPr>
            </w:pPr>
            <w:ins w:id="1823" w:author="Prathyush Sambaturu" w:date="2019-06-16T10:39:00Z">
              <w:r w:rsidRPr="009C18B9">
                <w:rPr>
                  <w:rFonts w:ascii="Cambria" w:eastAsia="Times New Roman" w:hAnsi="Cambria" w:cs="Arial"/>
                  <w:sz w:val="18"/>
                  <w:szCs w:val="18"/>
                </w:rPr>
                <w:t>7.25</w:t>
              </w:r>
            </w:ins>
          </w:p>
        </w:tc>
      </w:tr>
      <w:tr w:rsidR="00422786" w:rsidRPr="009C18B9" w14:paraId="25D7501E" w14:textId="77777777" w:rsidTr="0037526C">
        <w:trPr>
          <w:trHeight w:val="315"/>
          <w:ins w:id="1824"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56A374D" w14:textId="77777777" w:rsidR="00422786" w:rsidRPr="009C18B9" w:rsidRDefault="00422786" w:rsidP="0037526C">
            <w:pPr>
              <w:spacing w:after="0" w:line="240" w:lineRule="auto"/>
              <w:jc w:val="center"/>
              <w:rPr>
                <w:ins w:id="1825"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6D87118" w14:textId="77777777" w:rsidR="00422786" w:rsidRPr="009C18B9" w:rsidRDefault="00422786" w:rsidP="0037526C">
            <w:pPr>
              <w:spacing w:after="0" w:line="240" w:lineRule="auto"/>
              <w:jc w:val="center"/>
              <w:rPr>
                <w:ins w:id="1826" w:author="Prathyush Sambaturu" w:date="2019-06-16T10:39:00Z"/>
                <w:rFonts w:ascii="Cambria" w:eastAsia="Times New Roman" w:hAnsi="Cambria" w:cs="Arial"/>
                <w:sz w:val="18"/>
                <w:szCs w:val="18"/>
              </w:rPr>
            </w:pPr>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87783AE" w14:textId="77777777" w:rsidR="00422786" w:rsidRPr="009C18B9" w:rsidRDefault="00422786" w:rsidP="0037526C">
            <w:pPr>
              <w:spacing w:after="0" w:line="240" w:lineRule="auto"/>
              <w:jc w:val="center"/>
              <w:rPr>
                <w:ins w:id="1827" w:author="Prathyush Sambaturu" w:date="2019-06-16T10:39:00Z"/>
                <w:rFonts w:ascii="Cambria" w:eastAsia="Times New Roman" w:hAnsi="Cambria" w:cs="Arial"/>
                <w:sz w:val="18"/>
                <w:szCs w:val="18"/>
              </w:rPr>
            </w:pPr>
            <w:ins w:id="1828" w:author="Prathyush Sambaturu" w:date="2019-06-16T10:39:00Z">
              <w:r w:rsidRPr="009C18B9">
                <w:rPr>
                  <w:rFonts w:ascii="Cambria" w:eastAsia="Times New Roman" w:hAnsi="Cambria" w:cs="Arial"/>
                  <w:sz w:val="18"/>
                  <w:szCs w:val="18"/>
                </w:rPr>
                <w:t>0.3</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037B83" w14:textId="77777777" w:rsidR="00422786" w:rsidRPr="009C18B9" w:rsidRDefault="00422786" w:rsidP="0037526C">
            <w:pPr>
              <w:spacing w:after="0" w:line="240" w:lineRule="auto"/>
              <w:jc w:val="center"/>
              <w:rPr>
                <w:ins w:id="1829" w:author="Prathyush Sambaturu" w:date="2019-06-16T10:39:00Z"/>
                <w:rFonts w:ascii="Cambria" w:eastAsia="Times New Roman" w:hAnsi="Cambria" w:cs="Arial"/>
                <w:sz w:val="18"/>
                <w:szCs w:val="18"/>
              </w:rPr>
            </w:pPr>
            <w:ins w:id="1830" w:author="Prathyush Sambaturu" w:date="2019-06-16T10:39:00Z">
              <w:r w:rsidRPr="009C18B9">
                <w:rPr>
                  <w:rFonts w:ascii="Cambria" w:eastAsia="Times New Roman" w:hAnsi="Cambria" w:cs="Arial"/>
                  <w:sz w:val="18"/>
                  <w:szCs w:val="18"/>
                </w:rPr>
                <w:t>States with high activity level a week ago excluding FL and GA</w:t>
              </w:r>
            </w:ins>
          </w:p>
        </w:tc>
        <w:tc>
          <w:tcPr>
            <w:tcW w:w="1260" w:type="dxa"/>
            <w:tcBorders>
              <w:top w:val="single" w:sz="6" w:space="0" w:color="CCCCCC"/>
              <w:left w:val="single" w:sz="6" w:space="0" w:color="CCCCCC"/>
              <w:bottom w:val="single" w:sz="6" w:space="0" w:color="CCCCCC"/>
              <w:right w:val="single" w:sz="6" w:space="0" w:color="CCCCCC"/>
            </w:tcBorders>
          </w:tcPr>
          <w:p w14:paraId="7CA60722" w14:textId="77777777" w:rsidR="00422786" w:rsidRPr="009C18B9" w:rsidRDefault="00422786" w:rsidP="0037526C">
            <w:pPr>
              <w:spacing w:after="0" w:line="240" w:lineRule="auto"/>
              <w:jc w:val="center"/>
              <w:rPr>
                <w:ins w:id="1831" w:author="Prathyush Sambaturu" w:date="2019-06-16T10:39:00Z"/>
                <w:rFonts w:ascii="Cambria" w:eastAsia="Times New Roman" w:hAnsi="Cambria" w:cs="Arial"/>
                <w:sz w:val="18"/>
                <w:szCs w:val="18"/>
              </w:rPr>
            </w:pPr>
            <w:ins w:id="1832" w:author="Prathyush Sambaturu" w:date="2019-06-16T10:39:00Z">
              <w:r w:rsidRPr="009C18B9">
                <w:rPr>
                  <w:rFonts w:ascii="Cambria" w:eastAsia="Times New Roman" w:hAnsi="Cambria" w:cs="Arial"/>
                  <w:sz w:val="18"/>
                  <w:szCs w:val="18"/>
                </w:rPr>
                <w:t>3</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86CAC8D" w14:textId="77777777" w:rsidR="00422786" w:rsidRPr="009C18B9" w:rsidRDefault="00422786" w:rsidP="0037526C">
            <w:pPr>
              <w:spacing w:after="0" w:line="240" w:lineRule="auto"/>
              <w:jc w:val="center"/>
              <w:rPr>
                <w:ins w:id="1833" w:author="Prathyush Sambaturu" w:date="2019-06-16T10:39:00Z"/>
                <w:rFonts w:ascii="Cambria" w:eastAsia="Times New Roman" w:hAnsi="Cambria" w:cs="Arial"/>
                <w:sz w:val="18"/>
                <w:szCs w:val="18"/>
              </w:rPr>
            </w:pPr>
          </w:p>
        </w:tc>
        <w:tc>
          <w:tcPr>
            <w:tcW w:w="1170" w:type="dxa"/>
            <w:tcBorders>
              <w:top w:val="single" w:sz="6" w:space="0" w:color="CCCCCC"/>
              <w:left w:val="single" w:sz="6" w:space="0" w:color="CCCCCC"/>
              <w:bottom w:val="single" w:sz="6" w:space="0" w:color="CCCCCC"/>
              <w:right w:val="single" w:sz="6" w:space="0" w:color="CCCCCC"/>
            </w:tcBorders>
          </w:tcPr>
          <w:p w14:paraId="4C2440D0" w14:textId="77777777" w:rsidR="00422786" w:rsidRPr="009C18B9" w:rsidRDefault="00422786" w:rsidP="0037526C">
            <w:pPr>
              <w:spacing w:after="0" w:line="240" w:lineRule="auto"/>
              <w:jc w:val="center"/>
              <w:rPr>
                <w:ins w:id="1834" w:author="Prathyush Sambaturu" w:date="2019-06-16T10:39:00Z"/>
                <w:rFonts w:ascii="Cambria" w:eastAsia="Times New Roman" w:hAnsi="Cambria" w:cs="Arial"/>
                <w:sz w:val="18"/>
                <w:szCs w:val="18"/>
              </w:rPr>
            </w:pPr>
            <w:ins w:id="1835" w:author="Prathyush Sambaturu" w:date="2019-06-16T10:39:00Z">
              <w:r w:rsidRPr="009C18B9">
                <w:rPr>
                  <w:rFonts w:ascii="Cambria" w:eastAsia="Times New Roman" w:hAnsi="Cambria" w:cs="Arial"/>
                  <w:sz w:val="18"/>
                  <w:szCs w:val="18"/>
                </w:rPr>
                <w:t>9.67</w:t>
              </w:r>
            </w:ins>
          </w:p>
        </w:tc>
      </w:tr>
      <w:tr w:rsidR="00422786" w:rsidRPr="009C18B9" w14:paraId="12AFAF4B" w14:textId="77777777" w:rsidTr="0037526C">
        <w:trPr>
          <w:trHeight w:val="315"/>
          <w:ins w:id="1836" w:author="Prathyush Sambaturu" w:date="2019-06-16T10:39:00Z"/>
        </w:trPr>
        <w:tc>
          <w:tcPr>
            <w:tcW w:w="53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295F98" w14:textId="77777777" w:rsidR="00422786" w:rsidRPr="009C18B9" w:rsidRDefault="00422786" w:rsidP="0037526C">
            <w:pPr>
              <w:spacing w:after="0" w:line="240" w:lineRule="auto"/>
              <w:jc w:val="center"/>
              <w:rPr>
                <w:ins w:id="1837" w:author="Prathyush Sambaturu" w:date="2019-06-16T10:39:00Z"/>
                <w:rFonts w:ascii="Cambria" w:eastAsia="Times New Roman" w:hAnsi="Cambria" w:cs="Arial"/>
                <w:sz w:val="18"/>
                <w:szCs w:val="18"/>
              </w:rPr>
            </w:pPr>
            <w:ins w:id="1838" w:author="Prathyush Sambaturu" w:date="2019-06-16T10:39:00Z">
              <w:r w:rsidRPr="009C18B9">
                <w:rPr>
                  <w:rFonts w:ascii="Cambria" w:eastAsia="Times New Roman" w:hAnsi="Cambria" w:cs="Arial"/>
                  <w:sz w:val="18"/>
                  <w:szCs w:val="18"/>
                </w:rPr>
                <w:t>10</w:t>
              </w:r>
            </w:ins>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453C1C" w14:textId="77777777" w:rsidR="00422786" w:rsidRPr="009C18B9" w:rsidRDefault="00422786" w:rsidP="0037526C">
            <w:pPr>
              <w:spacing w:after="0" w:line="240" w:lineRule="auto"/>
              <w:jc w:val="center"/>
              <w:rPr>
                <w:ins w:id="1839" w:author="Prathyush Sambaturu" w:date="2019-06-16T10:39:00Z"/>
                <w:rFonts w:ascii="Cambria" w:eastAsia="Times New Roman" w:hAnsi="Cambria" w:cs="Arial"/>
                <w:sz w:val="18"/>
                <w:szCs w:val="18"/>
              </w:rPr>
            </w:pPr>
            <w:ins w:id="1840" w:author="Prathyush Sambaturu" w:date="2019-06-16T10:39:00Z">
              <w:r w:rsidRPr="009C18B9">
                <w:rPr>
                  <w:rFonts w:ascii="Cambria" w:eastAsia="Times New Roman" w:hAnsi="Cambria" w:cs="Arial"/>
                  <w:sz w:val="18"/>
                  <w:szCs w:val="18"/>
                </w:rPr>
                <w:t>2015-03-14</w:t>
              </w:r>
            </w:ins>
          </w:p>
        </w:tc>
        <w:tc>
          <w:tcPr>
            <w:tcW w:w="6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1FDB9C" w14:textId="77777777" w:rsidR="00422786" w:rsidRPr="009C18B9" w:rsidRDefault="00422786" w:rsidP="0037526C">
            <w:pPr>
              <w:spacing w:after="0" w:line="240" w:lineRule="auto"/>
              <w:jc w:val="center"/>
              <w:rPr>
                <w:ins w:id="1841" w:author="Prathyush Sambaturu" w:date="2019-06-16T10:39:00Z"/>
                <w:rFonts w:ascii="Cambria" w:eastAsia="Times New Roman" w:hAnsi="Cambria" w:cs="Arial"/>
                <w:sz w:val="18"/>
                <w:szCs w:val="18"/>
              </w:rPr>
            </w:pPr>
            <w:ins w:id="1842" w:author="Prathyush Sambaturu" w:date="2019-06-16T10:39:00Z">
              <w:r w:rsidRPr="009C18B9">
                <w:rPr>
                  <w:rFonts w:ascii="Cambria" w:eastAsia="Times New Roman" w:hAnsi="Cambria" w:cs="Arial"/>
                  <w:sz w:val="18"/>
                  <w:szCs w:val="18"/>
                </w:rPr>
                <w:t>0</w:t>
              </w:r>
            </w:ins>
          </w:p>
        </w:tc>
        <w:tc>
          <w:tcPr>
            <w:tcW w:w="36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38B68D" w14:textId="77777777" w:rsidR="00422786" w:rsidRPr="009C18B9" w:rsidRDefault="00422786" w:rsidP="0037526C">
            <w:pPr>
              <w:spacing w:after="0" w:line="240" w:lineRule="auto"/>
              <w:jc w:val="center"/>
              <w:rPr>
                <w:ins w:id="1843" w:author="Prathyush Sambaturu" w:date="2019-06-16T10:39:00Z"/>
                <w:rFonts w:ascii="Cambria" w:eastAsia="Times New Roman" w:hAnsi="Cambria" w:cs="Arial"/>
                <w:sz w:val="18"/>
                <w:szCs w:val="18"/>
              </w:rPr>
            </w:pPr>
            <w:ins w:id="1844" w:author="Prathyush Sambaturu" w:date="2019-06-16T10:39:00Z">
              <w:r w:rsidRPr="009C18B9">
                <w:rPr>
                  <w:rFonts w:ascii="Cambria" w:eastAsia="Times New Roman" w:hAnsi="Cambria" w:cs="Arial"/>
                  <w:sz w:val="18"/>
                  <w:szCs w:val="18"/>
                </w:rPr>
                <w:t>States with high activity both 1 week and 4 weeks ago, excluding CT</w:t>
              </w:r>
            </w:ins>
          </w:p>
        </w:tc>
        <w:tc>
          <w:tcPr>
            <w:tcW w:w="1260" w:type="dxa"/>
            <w:tcBorders>
              <w:top w:val="single" w:sz="6" w:space="0" w:color="CCCCCC"/>
              <w:left w:val="single" w:sz="6" w:space="0" w:color="CCCCCC"/>
              <w:bottom w:val="single" w:sz="6" w:space="0" w:color="CCCCCC"/>
              <w:right w:val="single" w:sz="6" w:space="0" w:color="CCCCCC"/>
            </w:tcBorders>
          </w:tcPr>
          <w:p w14:paraId="40C038FB" w14:textId="77777777" w:rsidR="00422786" w:rsidRPr="009C18B9" w:rsidRDefault="00422786" w:rsidP="0037526C">
            <w:pPr>
              <w:keepNext/>
              <w:spacing w:after="0" w:line="240" w:lineRule="auto"/>
              <w:jc w:val="center"/>
              <w:rPr>
                <w:ins w:id="1845" w:author="Prathyush Sambaturu" w:date="2019-06-16T10:39:00Z"/>
                <w:rFonts w:ascii="Cambria" w:eastAsia="Times New Roman" w:hAnsi="Cambria" w:cs="Arial"/>
                <w:sz w:val="18"/>
                <w:szCs w:val="18"/>
              </w:rPr>
            </w:pPr>
            <w:ins w:id="1846" w:author="Prathyush Sambaturu" w:date="2019-06-16T10:39:00Z">
              <w:r w:rsidRPr="009C18B9">
                <w:rPr>
                  <w:rFonts w:ascii="Cambria" w:eastAsia="Times New Roman" w:hAnsi="Cambria" w:cs="Arial"/>
                  <w:sz w:val="18"/>
                  <w:szCs w:val="18"/>
                </w:rPr>
                <w:br/>
                <w:t>2</w:t>
              </w:r>
            </w:ins>
          </w:p>
        </w:tc>
        <w:tc>
          <w:tcPr>
            <w:tcW w:w="8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6D565" w14:textId="77777777" w:rsidR="00422786" w:rsidRPr="009C18B9" w:rsidRDefault="00422786" w:rsidP="0037526C">
            <w:pPr>
              <w:keepNext/>
              <w:spacing w:after="0" w:line="240" w:lineRule="auto"/>
              <w:jc w:val="center"/>
              <w:rPr>
                <w:ins w:id="1847" w:author="Prathyush Sambaturu" w:date="2019-06-16T10:39:00Z"/>
                <w:rFonts w:ascii="Cambria" w:eastAsia="Times New Roman" w:hAnsi="Cambria" w:cs="Arial"/>
                <w:sz w:val="18"/>
                <w:szCs w:val="18"/>
              </w:rPr>
            </w:pPr>
            <w:ins w:id="1848" w:author="Prathyush Sambaturu" w:date="2019-06-16T10:39:00Z">
              <w:r w:rsidRPr="009C18B9">
                <w:rPr>
                  <w:rFonts w:ascii="Cambria" w:eastAsia="Times New Roman" w:hAnsi="Cambria" w:cs="Arial"/>
                  <w:sz w:val="18"/>
                  <w:szCs w:val="18"/>
                </w:rPr>
                <w:t>11</w:t>
              </w:r>
            </w:ins>
          </w:p>
        </w:tc>
        <w:tc>
          <w:tcPr>
            <w:tcW w:w="1170" w:type="dxa"/>
            <w:tcBorders>
              <w:top w:val="single" w:sz="6" w:space="0" w:color="CCCCCC"/>
              <w:left w:val="single" w:sz="6" w:space="0" w:color="CCCCCC"/>
              <w:bottom w:val="single" w:sz="6" w:space="0" w:color="CCCCCC"/>
              <w:right w:val="single" w:sz="6" w:space="0" w:color="CCCCCC"/>
            </w:tcBorders>
          </w:tcPr>
          <w:p w14:paraId="03453FDD" w14:textId="77777777" w:rsidR="00422786" w:rsidRPr="009C18B9" w:rsidRDefault="00422786" w:rsidP="0037526C">
            <w:pPr>
              <w:keepNext/>
              <w:spacing w:after="0" w:line="240" w:lineRule="auto"/>
              <w:jc w:val="center"/>
              <w:rPr>
                <w:ins w:id="1849" w:author="Prathyush Sambaturu" w:date="2019-06-16T10:39:00Z"/>
                <w:rFonts w:ascii="Cambria" w:eastAsia="Times New Roman" w:hAnsi="Cambria" w:cs="Arial"/>
                <w:sz w:val="18"/>
                <w:szCs w:val="18"/>
              </w:rPr>
            </w:pPr>
            <w:ins w:id="1850" w:author="Prathyush Sambaturu" w:date="2019-06-16T10:39:00Z">
              <w:r w:rsidRPr="009C18B9">
                <w:rPr>
                  <w:rFonts w:ascii="Cambria" w:eastAsia="Times New Roman" w:hAnsi="Cambria" w:cs="Arial"/>
                  <w:sz w:val="18"/>
                  <w:szCs w:val="18"/>
                </w:rPr>
                <w:br/>
                <w:t>5.5</w:t>
              </w:r>
            </w:ins>
          </w:p>
        </w:tc>
      </w:tr>
    </w:tbl>
    <w:p w14:paraId="7BE1DB56" w14:textId="00624FCF" w:rsidR="00D278BB" w:rsidRPr="00D9651A" w:rsidDel="00D9651A" w:rsidRDefault="00D278BB" w:rsidP="00E26F59">
      <w:pPr>
        <w:pStyle w:val="NormalWeb"/>
        <w:spacing w:before="0" w:beforeAutospacing="0" w:after="0" w:afterAutospacing="0"/>
        <w:rPr>
          <w:ins w:id="1851" w:author="Vullikanti, Anil (asv9v)" w:date="2019-06-11T12:09:00Z"/>
          <w:del w:id="1852" w:author="Prathyush Sambaturu" w:date="2019-06-16T10:49:00Z"/>
          <w:rFonts w:ascii="Cambria" w:hAnsi="Cambria"/>
          <w:rPrChange w:id="1853" w:author="Prathyush Sambaturu" w:date="2019-06-16T10:49:00Z">
            <w:rPr>
              <w:ins w:id="1854" w:author="Vullikanti, Anil (asv9v)" w:date="2019-06-11T12:09:00Z"/>
              <w:del w:id="1855" w:author="Prathyush Sambaturu" w:date="2019-06-16T10:49:00Z"/>
            </w:rPr>
          </w:rPrChange>
        </w:rPr>
      </w:pPr>
    </w:p>
    <w:p w14:paraId="201F5B5B" w14:textId="77777777" w:rsidR="00C21F0D" w:rsidRPr="00E26F59" w:rsidRDefault="00C21F0D" w:rsidP="00C21F0D">
      <w:pPr>
        <w:pStyle w:val="NormalWeb"/>
        <w:spacing w:before="0" w:beforeAutospacing="0" w:after="0" w:afterAutospacing="0"/>
        <w:rPr>
          <w:ins w:id="1856" w:author="Prathyush Sambaturu" w:date="2019-06-12T18:06:00Z"/>
          <w:rFonts w:ascii="Cambria" w:hAnsi="Cambria"/>
        </w:rPr>
      </w:pPr>
    </w:p>
    <w:p w14:paraId="36476122" w14:textId="18F42CF0" w:rsidR="00C21F0D" w:rsidRPr="00F859CC" w:rsidDel="00F859CC" w:rsidRDefault="00C21F0D">
      <w:pPr>
        <w:pStyle w:val="Caption"/>
        <w:rPr>
          <w:del w:id="1857" w:author="Prathyush Sambaturu" w:date="2019-06-13T16:04:00Z"/>
          <w:moveFrom w:id="1858" w:author="Prathyush Sambaturu" w:date="2019-03-04T14:22:00Z"/>
          <w:rFonts w:ascii="Cambria" w:hAnsi="Cambria" w:cs="LMRoman10-Regular"/>
          <w:rPrChange w:id="1859" w:author="Prathyush Sambaturu" w:date="2019-06-13T16:04:00Z">
            <w:rPr>
              <w:del w:id="1860" w:author="Prathyush Sambaturu" w:date="2019-06-13T16:04:00Z"/>
              <w:moveFrom w:id="1861" w:author="Prathyush Sambaturu" w:date="2019-03-04T14:22:00Z"/>
            </w:rPr>
          </w:rPrChange>
        </w:rPr>
      </w:pPr>
    </w:p>
    <w:moveFromRangeEnd w:id="990"/>
    <w:p w14:paraId="1D8544DF" w14:textId="1998FC45" w:rsidR="00E26F59" w:rsidRPr="00E26F59" w:rsidDel="00F859CC" w:rsidRDefault="00E26F59">
      <w:pPr>
        <w:pStyle w:val="Caption"/>
        <w:rPr>
          <w:del w:id="1862" w:author="Prathyush Sambaturu" w:date="2019-06-13T16:04:00Z"/>
          <w:rFonts w:ascii="Cambria" w:hAnsi="Cambria"/>
        </w:rPr>
        <w:pPrChange w:id="1863" w:author="Prathyush Sambaturu" w:date="2019-06-13T16:04:00Z">
          <w:pPr>
            <w:pStyle w:val="NormalWeb"/>
            <w:spacing w:before="0" w:beforeAutospacing="0" w:after="0" w:afterAutospacing="0"/>
          </w:pPr>
        </w:pPrChange>
      </w:pPr>
      <w:del w:id="1864" w:author="Prathyush Sambaturu" w:date="2019-06-13T16:04:00Z">
        <w:r w:rsidRPr="00E26F59" w:rsidDel="00F859CC">
          <w:rPr>
            <w:rFonts w:ascii="Cambria" w:hAnsi="Cambria"/>
            <w:b/>
          </w:rPr>
          <w:delText>1.</w:delText>
        </w:r>
        <w:r w:rsidRPr="00E26F59" w:rsidDel="00F859CC">
          <w:rPr>
            <w:rFonts w:ascii="Cambria" w:hAnsi="Cambria"/>
          </w:rPr>
          <w:delText xml:space="preserve"> </w:delText>
        </w:r>
        <w:r w:rsidRPr="00E26F59" w:rsidDel="00F859CC">
          <w:rPr>
            <w:rFonts w:ascii="Cambria" w:hAnsi="Cambria"/>
            <w:b/>
          </w:rPr>
          <w:delText>Descriptions for sets of high activity levels</w:delText>
        </w:r>
      </w:del>
    </w:p>
    <w:p w14:paraId="04435B11" w14:textId="7EB001FA" w:rsidR="00262197" w:rsidDel="00F859CC" w:rsidRDefault="00E26F59">
      <w:pPr>
        <w:pStyle w:val="Caption"/>
        <w:rPr>
          <w:del w:id="1865" w:author="Prathyush Sambaturu" w:date="2019-06-13T16:04:00Z"/>
          <w:rFonts w:ascii="Cambria" w:hAnsi="Cambria"/>
        </w:rPr>
        <w:pPrChange w:id="1866" w:author="Prathyush Sambaturu" w:date="2019-06-13T16:04:00Z">
          <w:pPr>
            <w:pStyle w:val="NormalWeb"/>
            <w:spacing w:before="0" w:beforeAutospacing="0" w:after="0" w:afterAutospacing="0"/>
          </w:pPr>
        </w:pPrChange>
      </w:pPr>
      <w:commentRangeStart w:id="1867"/>
      <w:commentRangeStart w:id="1868"/>
      <w:del w:id="1869" w:author="Prathyush Sambaturu" w:date="2019-06-13T16:04:00Z">
        <w:r w:rsidRPr="00E26F59" w:rsidDel="00F859CC">
          <w:rPr>
            <w:rFonts w:ascii="Cambria" w:hAnsi="Cambria"/>
          </w:rPr>
          <w:delText xml:space="preserve">We use our method to compute the most succinct descriptions </w:delText>
        </w:r>
        <w:commentRangeEnd w:id="1867"/>
        <w:r w:rsidR="004613D8" w:rsidDel="00F859CC">
          <w:rPr>
            <w:rStyle w:val="CommentReference"/>
          </w:rPr>
          <w:commentReference w:id="1867"/>
        </w:r>
        <w:commentRangeEnd w:id="1868"/>
        <w:r w:rsidR="00E44192" w:rsidDel="00F859CC">
          <w:rPr>
            <w:rStyle w:val="CommentReference"/>
          </w:rPr>
          <w:commentReference w:id="1868"/>
        </w:r>
        <w:r w:rsidRPr="00E26F59" w:rsidDel="00F859CC">
          <w:rPr>
            <w:rFonts w:ascii="Cambria" w:hAnsi="Cambria"/>
          </w:rPr>
          <w:delText>for the set of states</w:delText>
        </w:r>
        <w:r w:rsidDel="00F859CC">
          <w:rPr>
            <w:rFonts w:ascii="Cambria" w:hAnsi="Cambria"/>
          </w:rPr>
          <w:delText xml:space="preserve"> </w:delText>
        </w:r>
        <w:r w:rsidRPr="00E26F59" w:rsidDel="00F859CC">
          <w:rPr>
            <w:rFonts w:ascii="Cambria" w:hAnsi="Cambria"/>
          </w:rPr>
          <w:delText>with a high activity level in each week during the years 2014</w:delText>
        </w:r>
        <m:oMath>
          <m:r>
            <w:rPr>
              <w:rFonts w:ascii="Cambria Math" w:hAnsi="Cambria Math"/>
            </w:rPr>
            <m:t>-</m:t>
          </m:r>
        </m:oMath>
        <w:r w:rsidRPr="00E26F59" w:rsidDel="00F859CC">
          <w:rPr>
            <w:rFonts w:ascii="Cambria" w:hAnsi="Cambria"/>
          </w:rPr>
          <w:delText>2017, for different</w:delText>
        </w:r>
        <w:r w:rsidDel="00F859CC">
          <w:rPr>
            <w:rFonts w:ascii="Cambria" w:hAnsi="Cambria"/>
          </w:rPr>
          <w:delText xml:space="preserve"> </w:delText>
        </w:r>
        <w:r w:rsidRPr="00E26F59" w:rsidDel="00F859CC">
          <w:rPr>
            <w:rFonts w:ascii="Cambria" w:hAnsi="Cambria"/>
          </w:rPr>
          <w:delText xml:space="preserve">choices of the parameter </w:delText>
        </w:r>
        <m:oMath>
          <m:r>
            <w:rPr>
              <w:rFonts w:ascii="Cambria Math" w:hAnsi="Cambria Math"/>
            </w:rPr>
            <m:t>γ</m:t>
          </m:r>
        </m:oMath>
        <w:r w:rsidRPr="00E26F59" w:rsidDel="00F859CC">
          <w:rPr>
            <w:rFonts w:ascii="Cambria" w:hAnsi="Cambria"/>
          </w:rPr>
          <w:delText>.</w:delText>
        </w:r>
        <w:r w:rsidDel="00F859CC">
          <w:rPr>
            <w:rFonts w:ascii="Cambria" w:hAnsi="Cambria"/>
          </w:rPr>
          <w:delText xml:space="preserve"> </w:delText>
        </w:r>
        <w:r w:rsidR="000B1CBE" w:rsidRPr="000B1CBE" w:rsidDel="00F859CC">
          <w:rPr>
            <w:rFonts w:ascii="Cambria" w:hAnsi="Cambria"/>
            <w:i w:val="0"/>
            <w:iCs w:val="0"/>
          </w:rPr>
          <w:fldChar w:fldCharType="begin"/>
        </w:r>
        <w:r w:rsidR="000B1CBE" w:rsidRPr="000B1CBE" w:rsidDel="00F859CC">
          <w:rPr>
            <w:rFonts w:ascii="Cambria" w:hAnsi="Cambria"/>
          </w:rPr>
          <w:delInstrText xml:space="preserve"> REF _Ref529425667 \h </w:delInstrText>
        </w:r>
        <w:r w:rsidR="000B1CBE" w:rsidDel="00F859CC">
          <w:rPr>
            <w:rFonts w:ascii="Cambria" w:hAnsi="Cambria"/>
          </w:rPr>
          <w:delInstrText xml:space="preserve"> \* MERGEFORMAT </w:delInstrText>
        </w:r>
        <w:r w:rsidR="000B1CBE" w:rsidRPr="000B1CBE" w:rsidDel="00F859CC">
          <w:rPr>
            <w:rFonts w:ascii="Cambria" w:hAnsi="Cambria"/>
            <w:i w:val="0"/>
            <w:iCs w:val="0"/>
          </w:rPr>
        </w:r>
        <w:r w:rsidR="000B1CBE" w:rsidRPr="000B1CBE" w:rsidDel="00F859CC">
          <w:rPr>
            <w:rFonts w:ascii="Cambria" w:hAnsi="Cambria"/>
            <w:i w:val="0"/>
            <w:iCs w:val="0"/>
          </w:rPr>
          <w:fldChar w:fldCharType="separate"/>
        </w:r>
        <w:r w:rsidR="000B1CBE" w:rsidRPr="000B1CBE" w:rsidDel="00F859CC">
          <w:rPr>
            <w:rFonts w:ascii="Cambria" w:hAnsi="Cambria"/>
          </w:rPr>
          <w:delText xml:space="preserve">Table </w:delText>
        </w:r>
        <w:r w:rsidR="000B1CBE" w:rsidRPr="000B1CBE" w:rsidDel="00F859CC">
          <w:rPr>
            <w:rFonts w:ascii="Cambria" w:hAnsi="Cambria"/>
            <w:noProof/>
          </w:rPr>
          <w:delText>3</w:delText>
        </w:r>
        <w:r w:rsidR="000B1CBE" w:rsidRPr="000B1CBE" w:rsidDel="00F859CC">
          <w:rPr>
            <w:rFonts w:ascii="Cambria" w:hAnsi="Cambria"/>
            <w:i w:val="0"/>
            <w:iCs w:val="0"/>
          </w:rPr>
          <w:fldChar w:fldCharType="end"/>
        </w:r>
        <w:r w:rsidRPr="00E26F59" w:rsidDel="00F859CC">
          <w:rPr>
            <w:rFonts w:ascii="Cambria" w:hAnsi="Cambria"/>
          </w:rPr>
          <w:delText xml:space="preserve"> shows the descriptions for some of the weeks (column </w:delText>
        </w:r>
        <w:r w:rsidR="00AF3939" w:rsidDel="00F859CC">
          <w:rPr>
            <w:rFonts w:ascii="Cambria" w:hAnsi="Cambria"/>
          </w:rPr>
          <w:delText>2</w:delText>
        </w:r>
        <w:r w:rsidRPr="00E26F59" w:rsidDel="00F859CC">
          <w:rPr>
            <w:rFonts w:ascii="Cambria" w:hAnsi="Cambria"/>
          </w:rPr>
          <w:delText xml:space="preserve">), which had succinct descriptions. The third column shows the values of </w:delText>
        </w:r>
        <m:oMath>
          <m:r>
            <w:rPr>
              <w:rFonts w:ascii="Cambria Math" w:hAnsi="Cambria Math"/>
            </w:rPr>
            <m:t>γ</m:t>
          </m:r>
        </m:oMath>
        <w:r w:rsidRPr="00E26F59" w:rsidDel="00F859CC">
          <w:rPr>
            <w:rFonts w:ascii="Cambria" w:hAnsi="Cambria"/>
          </w:rPr>
          <w:delText xml:space="preserve"> for that description.</w:delText>
        </w:r>
        <w:r w:rsidDel="00F859CC">
          <w:rPr>
            <w:rFonts w:ascii="Cambria" w:hAnsi="Cambria"/>
          </w:rPr>
          <w:delText xml:space="preserve"> </w:delText>
        </w:r>
        <w:r w:rsidRPr="00E26F59" w:rsidDel="00F859CC">
          <w:rPr>
            <w:rFonts w:ascii="Cambria" w:hAnsi="Cambria"/>
          </w:rPr>
          <w:delText>The text description in column four is hand generated, corresponding to the solution</w:delText>
        </w:r>
        <w:r w:rsidDel="00F859CC">
          <w:rPr>
            <w:rFonts w:ascii="Cambria" w:hAnsi="Cambria"/>
          </w:rPr>
          <w:delText xml:space="preserve"> </w:delText>
        </w:r>
        <w:r w:rsidRPr="00E26F59" w:rsidDel="00F859CC">
          <w:rPr>
            <w:rFonts w:ascii="Cambria" w:hAnsi="Cambria"/>
          </w:rPr>
          <w:delText>computed using our method for the parameter</w:delText>
        </w:r>
        <w:r w:rsidR="00F02F8C" w:rsidDel="00F859CC">
          <w:rPr>
            <w:rFonts w:ascii="Cambria" w:hAnsi="Cambria"/>
          </w:rPr>
          <w:delText xml:space="preserve"> value</w:delText>
        </w:r>
        <w:r w:rsidRPr="00E26F59" w:rsidDel="00F859CC">
          <w:rPr>
            <w:rFonts w:ascii="Cambria" w:hAnsi="Cambria"/>
          </w:rPr>
          <w:delText xml:space="preserve"> in column 3.</w:delText>
        </w:r>
        <w:r w:rsidDel="00F859CC">
          <w:rPr>
            <w:rFonts w:ascii="Cambria" w:hAnsi="Cambria"/>
          </w:rPr>
          <w:delText xml:space="preserve"> </w:delText>
        </w:r>
        <w:r w:rsidRPr="00E26F59" w:rsidDel="00F859CC">
          <w:rPr>
            <w:rFonts w:ascii="Cambria" w:hAnsi="Cambria"/>
          </w:rPr>
          <w:delText xml:space="preserve">Column </w:delText>
        </w:r>
      </w:del>
      <w:del w:id="1870" w:author="Prathyush Sambaturu" w:date="2019-06-13T15:40:00Z">
        <w:r w:rsidRPr="00E26F59" w:rsidDel="006C6DB4">
          <w:rPr>
            <w:rFonts w:ascii="Cambria" w:hAnsi="Cambria"/>
          </w:rPr>
          <w:delText>5</w:delText>
        </w:r>
      </w:del>
      <w:del w:id="1871" w:author="Prathyush Sambaturu" w:date="2019-06-13T16:04:00Z">
        <w:r w:rsidRPr="00E26F59" w:rsidDel="00F859CC">
          <w:rPr>
            <w:rFonts w:ascii="Cambria" w:hAnsi="Cambria"/>
          </w:rPr>
          <w:delText xml:space="preserve"> shows the size of the target set. </w:delText>
        </w:r>
        <w:r w:rsidDel="00F859CC">
          <w:rPr>
            <w:rFonts w:ascii="Cambria" w:hAnsi="Cambria"/>
          </w:rPr>
          <w:delText xml:space="preserve"> </w:delText>
        </w:r>
        <w:r w:rsidRPr="00E26F59" w:rsidDel="00F859CC">
          <w:rPr>
            <w:rFonts w:ascii="Cambria" w:hAnsi="Cambria"/>
          </w:rPr>
          <w:delText>While the quality of the descriptions varies quite a bit (as discussed below), this</w:delText>
        </w:r>
        <w:r w:rsidDel="00F859CC">
          <w:rPr>
            <w:rFonts w:ascii="Cambria" w:hAnsi="Cambria"/>
          </w:rPr>
          <w:delText xml:space="preserve"> </w:delText>
        </w:r>
        <w:r w:rsidRPr="00E26F59" w:rsidDel="00F859CC">
          <w:rPr>
            <w:rFonts w:ascii="Cambria" w:hAnsi="Cambria"/>
          </w:rPr>
          <w:delText>shows that our method can easily find succinct descriptions for different kinds of target sets.</w:delText>
        </w:r>
        <w:r w:rsidR="00DB1641" w:rsidDel="00F859CC">
          <w:rPr>
            <w:rFonts w:ascii="Cambria" w:hAnsi="Cambria"/>
          </w:rPr>
          <w:delText xml:space="preserve"> </w:delText>
        </w:r>
        <w:r w:rsidRPr="00E26F59" w:rsidDel="00F859CC">
          <w:rPr>
            <w:rFonts w:ascii="Cambria" w:hAnsi="Cambria"/>
          </w:rPr>
          <w:delText>Using additional attributes for the regions might allow for more succinct descriptions</w:delText>
        </w:r>
        <w:r w:rsidR="00DB1641" w:rsidDel="00F859CC">
          <w:rPr>
            <w:rFonts w:ascii="Cambria" w:hAnsi="Cambria"/>
          </w:rPr>
          <w:delText>.</w:delText>
        </w:r>
      </w:del>
      <w:ins w:id="1872" w:author="Vullikanti, Anil (asv9v)" w:date="2019-06-11T16:25:00Z">
        <w:del w:id="1873" w:author="Prathyush Sambaturu" w:date="2019-06-13T16:04:00Z">
          <w:r w:rsidR="004613D8" w:rsidDel="00F859CC">
            <w:rPr>
              <w:rFonts w:ascii="Cambria" w:hAnsi="Cambria"/>
            </w:rPr>
            <w:delText xml:space="preserve"> </w:delText>
          </w:r>
        </w:del>
      </w:ins>
    </w:p>
    <w:p w14:paraId="66508ABD" w14:textId="6A6CBE0A" w:rsidR="0000326D" w:rsidDel="00D278BB" w:rsidRDefault="0000326D">
      <w:pPr>
        <w:pStyle w:val="Caption"/>
        <w:rPr>
          <w:del w:id="1874" w:author="Prathyush Sambaturu" w:date="2019-06-16T10:23:00Z"/>
          <w:rFonts w:ascii="Cambria" w:hAnsi="Cambria"/>
        </w:rPr>
        <w:pPrChange w:id="1875" w:author="Prathyush Sambaturu" w:date="2019-06-13T16:04:00Z">
          <w:pPr>
            <w:pStyle w:val="NormalWeb"/>
            <w:spacing w:before="0" w:beforeAutospacing="0" w:after="0" w:afterAutospacing="0"/>
          </w:pPr>
        </w:pPrChange>
      </w:pPr>
    </w:p>
    <w:p w14:paraId="2E38CDA4" w14:textId="59BB76F4" w:rsidR="00E26F59" w:rsidRPr="00E26F59" w:rsidDel="00C339B7" w:rsidRDefault="00E26F59" w:rsidP="00E26F59">
      <w:pPr>
        <w:pStyle w:val="NormalWeb"/>
        <w:spacing w:before="0" w:beforeAutospacing="0" w:after="0" w:afterAutospacing="0"/>
        <w:rPr>
          <w:del w:id="1876" w:author="Prathyush Sambaturu" w:date="2019-06-15T18:06:00Z"/>
          <w:rFonts w:ascii="Cambria" w:hAnsi="Cambria"/>
          <w:b/>
        </w:rPr>
      </w:pPr>
      <w:del w:id="1877" w:author="Prathyush Sambaturu" w:date="2019-06-15T18:06:00Z">
        <w:r w:rsidRPr="00E26F59" w:rsidDel="00C339B7">
          <w:rPr>
            <w:rFonts w:ascii="Cambria" w:hAnsi="Cambria"/>
            <w:b/>
          </w:rPr>
          <w:delText>2. Quality of descriptions</w:delText>
        </w:r>
      </w:del>
    </w:p>
    <w:p w14:paraId="02C181F7" w14:textId="7290F607" w:rsidR="00E26F59" w:rsidRPr="00E26F59" w:rsidDel="004F3EE7" w:rsidRDefault="00E26F59" w:rsidP="00E26F59">
      <w:pPr>
        <w:pStyle w:val="NormalWeb"/>
        <w:spacing w:before="0" w:beforeAutospacing="0" w:after="0" w:afterAutospacing="0"/>
        <w:rPr>
          <w:del w:id="1878" w:author="Prathyush Sambaturu" w:date="2019-06-12T15:40:00Z"/>
          <w:rFonts w:ascii="Cambria" w:hAnsi="Cambria"/>
        </w:rPr>
      </w:pPr>
      <w:del w:id="1879" w:author="Prathyush Sambaturu" w:date="2019-06-15T18:06:00Z">
        <w:r w:rsidRPr="00E26F59" w:rsidDel="00C339B7">
          <w:rPr>
            <w:rFonts w:ascii="Cambria" w:hAnsi="Cambria"/>
          </w:rPr>
          <w:delText xml:space="preserve">We </w:delText>
        </w:r>
      </w:del>
      <w:ins w:id="1880" w:author="Vullikanti, Anil (asv9v)" w:date="2019-06-11T16:28:00Z">
        <w:del w:id="1881" w:author="Prathyush Sambaturu" w:date="2019-06-15T18:06:00Z">
          <w:r w:rsidR="003C277A" w:rsidDel="00C339B7">
            <w:rPr>
              <w:rFonts w:ascii="Cambria" w:hAnsi="Cambria"/>
            </w:rPr>
            <w:delText xml:space="preserve">now qualitatively </w:delText>
          </w:r>
        </w:del>
      </w:ins>
      <w:del w:id="1882" w:author="Prathyush Sambaturu" w:date="2019-06-15T18:06:00Z">
        <w:r w:rsidRPr="00E26F59" w:rsidDel="00C339B7">
          <w:rPr>
            <w:rFonts w:ascii="Cambria" w:hAnsi="Cambria"/>
          </w:rPr>
          <w:delText>attempt to evaluate the descriptions we compute</w:delText>
        </w:r>
      </w:del>
      <w:ins w:id="1883" w:author="Vullikanti, Anil (asv9v)" w:date="2019-06-11T16:30:00Z">
        <w:del w:id="1884" w:author="Prathyush Sambaturu" w:date="2019-06-15T18:06:00Z">
          <w:r w:rsidR="00AA673E" w:rsidDel="00C339B7">
            <w:rPr>
              <w:rFonts w:ascii="Cambria" w:hAnsi="Cambria"/>
            </w:rPr>
            <w:delText>shown</w:delText>
          </w:r>
        </w:del>
      </w:ins>
      <w:del w:id="1885" w:author="Prathyush Sambaturu" w:date="2019-06-15T18:06:00Z">
        <w:r w:rsidRPr="00E26F59" w:rsidDel="00C339B7">
          <w:rPr>
            <w:rFonts w:ascii="Cambria" w:hAnsi="Cambria"/>
          </w:rPr>
          <w:delText xml:space="preserve"> in</w:delText>
        </w:r>
        <w:r w:rsidR="000B1CBE" w:rsidDel="00C339B7">
          <w:rPr>
            <w:rFonts w:ascii="Cambria" w:hAnsi="Cambria"/>
          </w:rPr>
          <w:delText xml:space="preserve"> </w:delText>
        </w:r>
        <w:r w:rsidR="000B1CBE" w:rsidRPr="000B1CBE" w:rsidDel="00C339B7">
          <w:rPr>
            <w:rFonts w:ascii="Cambria" w:hAnsi="Cambria"/>
          </w:rPr>
          <w:fldChar w:fldCharType="begin"/>
        </w:r>
        <w:r w:rsidR="000B1CBE" w:rsidRPr="000B1CBE" w:rsidDel="00C339B7">
          <w:rPr>
            <w:rFonts w:ascii="Cambria" w:hAnsi="Cambria"/>
          </w:rPr>
          <w:delInstrText xml:space="preserve"> REF _Ref529425667 \h </w:delInstrText>
        </w:r>
        <w:r w:rsidR="000B1CBE" w:rsidDel="00C339B7">
          <w:rPr>
            <w:rFonts w:ascii="Cambria" w:hAnsi="Cambria"/>
          </w:rPr>
          <w:delInstrText xml:space="preserve"> \* MERGEFORMAT </w:delInstrText>
        </w:r>
        <w:r w:rsidR="000B1CBE" w:rsidRPr="000B1CBE" w:rsidDel="00C339B7">
          <w:rPr>
            <w:rFonts w:ascii="Cambria" w:hAnsi="Cambria"/>
          </w:rPr>
        </w:r>
        <w:r w:rsidR="000B1CBE" w:rsidRPr="000B1CBE" w:rsidDel="00C339B7">
          <w:rPr>
            <w:rFonts w:ascii="Cambria" w:hAnsi="Cambria"/>
          </w:rPr>
          <w:fldChar w:fldCharType="separate"/>
        </w:r>
        <w:r w:rsidR="000B1CBE" w:rsidRPr="000B1CBE" w:rsidDel="00C339B7">
          <w:rPr>
            <w:rFonts w:ascii="Cambria" w:hAnsi="Cambria"/>
          </w:rPr>
          <w:delText xml:space="preserve">Table </w:delText>
        </w:r>
        <w:r w:rsidR="000B1CBE" w:rsidRPr="000B1CBE" w:rsidDel="00C339B7">
          <w:rPr>
            <w:rFonts w:ascii="Cambria" w:hAnsi="Cambria"/>
            <w:noProof/>
          </w:rPr>
          <w:delText>3</w:delText>
        </w:r>
        <w:r w:rsidR="000B1CBE" w:rsidRPr="000B1CBE" w:rsidDel="00C339B7">
          <w:rPr>
            <w:rFonts w:ascii="Cambria" w:hAnsi="Cambria"/>
          </w:rPr>
          <w:fldChar w:fldCharType="end"/>
        </w:r>
      </w:del>
      <w:ins w:id="1886" w:author="Vullikanti, Anil (asv9v)" w:date="2019-06-11T16:30:00Z">
        <w:del w:id="1887" w:author="Prathyush Sambaturu" w:date="2019-06-15T18:06:00Z">
          <w:r w:rsidR="00AA673E" w:rsidDel="00C339B7">
            <w:rPr>
              <w:rFonts w:ascii="Cambria" w:hAnsi="Cambria"/>
            </w:rPr>
            <w:delText xml:space="preserve">, and </w:delText>
          </w:r>
        </w:del>
      </w:ins>
      <w:ins w:id="1888" w:author="Vullikanti, Anil (asv9v)" w:date="2019-06-14T23:10:00Z">
        <w:del w:id="1889" w:author="Prathyush Sambaturu" w:date="2019-06-15T18:06:00Z">
          <w:r w:rsidR="00E5053B" w:rsidDel="00C339B7">
            <w:rPr>
              <w:rFonts w:ascii="Cambria" w:hAnsi="Cambria"/>
            </w:rPr>
            <w:delText>examine</w:delText>
          </w:r>
        </w:del>
      </w:ins>
      <w:ins w:id="1890" w:author="Vullikanti, Anil (asv9v)" w:date="2019-06-11T16:30:00Z">
        <w:del w:id="1891" w:author="Prathyush Sambaturu" w:date="2019-06-15T18:06:00Z">
          <w:r w:rsidR="00AA673E" w:rsidDel="00C339B7">
            <w:rPr>
              <w:rFonts w:ascii="Cambria" w:hAnsi="Cambria"/>
            </w:rPr>
            <w:delText xml:space="preserve"> the insights about epidemic outbreaks this gives.</w:delText>
          </w:r>
        </w:del>
      </w:ins>
      <w:del w:id="1892" w:author="Prathyush Sambaturu" w:date="2019-06-15T18:06:00Z">
        <w:r w:rsidRPr="00E26F59" w:rsidDel="00C339B7">
          <w:rPr>
            <w:rFonts w:ascii="Cambria" w:hAnsi="Cambria"/>
          </w:rPr>
          <w:delText xml:space="preserve"> </w:delText>
        </w:r>
      </w:del>
      <w:ins w:id="1893" w:author="Vullikanti, Anil (asv9v)" w:date="2019-06-11T16:30:00Z">
        <w:del w:id="1894" w:author="Prathyush Sambaturu" w:date="2019-06-15T18:06:00Z">
          <w:r w:rsidR="00AA673E" w:rsidDel="00C339B7">
            <w:rPr>
              <w:rFonts w:ascii="Cambria" w:hAnsi="Cambria"/>
            </w:rPr>
            <w:delText xml:space="preserve"> We first note that </w:delText>
          </w:r>
        </w:del>
      </w:ins>
      <w:del w:id="1895" w:author="Prathyush Sambaturu" w:date="2019-06-15T18:06:00Z">
        <w:r w:rsidRPr="00E26F59" w:rsidDel="00C339B7">
          <w:rPr>
            <w:rFonts w:ascii="Cambria" w:hAnsi="Cambria"/>
          </w:rPr>
          <w:delText>by</w:delText>
        </w:r>
        <w:r w:rsidDel="00C339B7">
          <w:rPr>
            <w:rFonts w:ascii="Cambria" w:hAnsi="Cambria"/>
          </w:rPr>
          <w:delText xml:space="preserve"> </w:delText>
        </w:r>
        <w:r w:rsidRPr="00E26F59" w:rsidDel="00C339B7">
          <w:rPr>
            <w:rFonts w:ascii="Cambria" w:hAnsi="Cambria"/>
          </w:rPr>
          <w:delText>considering</w:delText>
        </w:r>
        <w:r w:rsidDel="00C339B7">
          <w:rPr>
            <w:rFonts w:ascii="Cambria" w:hAnsi="Cambria"/>
          </w:rPr>
          <w:delText xml:space="preserve"> </w:delText>
        </w:r>
        <w:r w:rsidRPr="00E26F59" w:rsidDel="00C339B7">
          <w:rPr>
            <w:rFonts w:ascii="Cambria" w:hAnsi="Cambria"/>
          </w:rPr>
          <w:delText>the size of the target set (i.e., the set being described), and the descriptions we obtain</w:delText>
        </w:r>
        <w:r w:rsidDel="00C339B7">
          <w:rPr>
            <w:rFonts w:ascii="Cambria" w:hAnsi="Cambria"/>
          </w:rPr>
          <w:delText xml:space="preserve"> </w:delText>
        </w:r>
        <w:r w:rsidRPr="00E26F59" w:rsidDel="00C339B7">
          <w:rPr>
            <w:rFonts w:ascii="Cambria" w:hAnsi="Cambria"/>
          </w:rPr>
          <w:delText xml:space="preserve">using our methods. </w:delText>
        </w:r>
      </w:del>
      <w:ins w:id="1896" w:author="Vullikanti, Anil (asv9v)" w:date="2019-06-11T16:30:00Z">
        <w:del w:id="1897" w:author="Prathyush Sambaturu" w:date="2019-06-15T18:06:00Z">
          <w:r w:rsidR="00AA673E" w:rsidDel="00C339B7">
            <w:rPr>
              <w:rFonts w:ascii="Cambria" w:hAnsi="Cambria"/>
            </w:rPr>
            <w:delText>s</w:delText>
          </w:r>
        </w:del>
      </w:ins>
      <w:del w:id="1898" w:author="Prathyush Sambaturu" w:date="2019-06-15T18:06:00Z">
        <w:r w:rsidRPr="00E26F59" w:rsidDel="00C339B7">
          <w:rPr>
            <w:rFonts w:ascii="Cambria" w:hAnsi="Cambria"/>
          </w:rPr>
          <w:delText>Some of the rows involve pretty large</w:delText>
        </w:r>
        <w:r w:rsidDel="00C339B7">
          <w:rPr>
            <w:rFonts w:ascii="Cambria" w:hAnsi="Cambria"/>
          </w:rPr>
          <w:delText xml:space="preserve"> </w:delText>
        </w:r>
        <w:r w:rsidRPr="00E26F59" w:rsidDel="00C339B7">
          <w:rPr>
            <w:rFonts w:ascii="Cambria" w:hAnsi="Cambria"/>
          </w:rPr>
          <w:delText xml:space="preserve">target sets, e.g., rows 8, 9 and 10 correspond to 13, 29 and 11 states, </w:delText>
        </w:r>
      </w:del>
      <w:del w:id="1899" w:author="Prathyush Sambaturu" w:date="2019-06-12T15:40:00Z">
        <w:r w:rsidRPr="00E26F59" w:rsidDel="004F3EE7">
          <w:rPr>
            <w:rFonts w:ascii="Cambria" w:hAnsi="Cambria"/>
          </w:rPr>
          <w:delText>respectively.</w:delText>
        </w:r>
        <w:r w:rsidDel="004F3EE7">
          <w:rPr>
            <w:rFonts w:ascii="Cambria" w:hAnsi="Cambria"/>
          </w:rPr>
          <w:delText xml:space="preserve"> </w:delText>
        </w:r>
        <w:r w:rsidRPr="00E26F59" w:rsidDel="004F3EE7">
          <w:rPr>
            <w:rFonts w:ascii="Cambria" w:hAnsi="Cambria"/>
          </w:rPr>
          <w:delText>The CDC descriptions for these weeks would be very long lists, which are unlikely to</w:delText>
        </w:r>
        <w:r w:rsidDel="004F3EE7">
          <w:rPr>
            <w:rFonts w:ascii="Cambria" w:hAnsi="Cambria"/>
          </w:rPr>
          <w:delText xml:space="preserve"> </w:delText>
        </w:r>
        <w:r w:rsidRPr="00E26F59" w:rsidDel="004F3EE7">
          <w:rPr>
            <w:rFonts w:ascii="Cambria" w:hAnsi="Cambria"/>
          </w:rPr>
          <w:delText>give useful insights or identify any patterns. The description in row 9 (week 2015-01-03)</w:delText>
        </w:r>
        <w:r w:rsidDel="004F3EE7">
          <w:rPr>
            <w:rFonts w:ascii="Cambria" w:hAnsi="Cambria"/>
          </w:rPr>
          <w:delText xml:space="preserve"> </w:delText>
        </w:r>
        <w:r w:rsidRPr="00E26F59" w:rsidDel="004F3EE7">
          <w:rPr>
            <w:rFonts w:ascii="Cambria" w:hAnsi="Cambria"/>
          </w:rPr>
          <w:delText xml:space="preserve">is fairly succinct, and gives the following insights: </w:delText>
        </w:r>
      </w:del>
    </w:p>
    <w:p w14:paraId="2453D197" w14:textId="575547E1" w:rsidR="00E26F59" w:rsidRPr="00E26F59" w:rsidDel="004F3EE7" w:rsidRDefault="00E26F59" w:rsidP="00E26F59">
      <w:pPr>
        <w:pStyle w:val="NormalWeb"/>
        <w:numPr>
          <w:ilvl w:val="0"/>
          <w:numId w:val="10"/>
        </w:numPr>
        <w:spacing w:before="0" w:beforeAutospacing="0" w:after="0" w:afterAutospacing="0"/>
        <w:rPr>
          <w:del w:id="1900" w:author="Prathyush Sambaturu" w:date="2019-06-12T15:40:00Z"/>
          <w:rFonts w:ascii="Cambria" w:hAnsi="Cambria"/>
        </w:rPr>
      </w:pPr>
      <w:del w:id="1901" w:author="Prathyush Sambaturu" w:date="2019-06-12T15:40:00Z">
        <w:r w:rsidRPr="00E26F59" w:rsidDel="004F3EE7">
          <w:rPr>
            <w:rFonts w:ascii="Cambria" w:hAnsi="Cambria"/>
          </w:rPr>
          <w:delText>almost all the states with high or moderate activity level in the previous week are</w:delText>
        </w:r>
        <w:r w:rsidDel="004F3EE7">
          <w:rPr>
            <w:rFonts w:ascii="Cambria" w:hAnsi="Cambria"/>
          </w:rPr>
          <w:delText xml:space="preserve"> </w:delText>
        </w:r>
        <w:r w:rsidRPr="00E26F59" w:rsidDel="004F3EE7">
          <w:rPr>
            <w:rFonts w:ascii="Cambria" w:hAnsi="Cambria"/>
          </w:rPr>
          <w:delText>high in the current week,</w:delText>
        </w:r>
      </w:del>
    </w:p>
    <w:p w14:paraId="1079B264" w14:textId="2636F298" w:rsidR="00E26F59" w:rsidRPr="00E26F59" w:rsidDel="004F3EE7" w:rsidRDefault="00E26F59" w:rsidP="00E26F59">
      <w:pPr>
        <w:pStyle w:val="NormalWeb"/>
        <w:numPr>
          <w:ilvl w:val="0"/>
          <w:numId w:val="10"/>
        </w:numPr>
        <w:spacing w:before="0" w:beforeAutospacing="0" w:after="0" w:afterAutospacing="0"/>
        <w:rPr>
          <w:del w:id="1902" w:author="Prathyush Sambaturu" w:date="2019-06-12T15:40:00Z"/>
          <w:rFonts w:ascii="Cambria" w:hAnsi="Cambria"/>
        </w:rPr>
      </w:pPr>
      <w:del w:id="1903" w:author="Prathyush Sambaturu" w:date="2019-06-12T15:40:00Z">
        <w:r w:rsidRPr="00E26F59" w:rsidDel="004F3EE7">
          <w:rPr>
            <w:rFonts w:ascii="Cambria" w:hAnsi="Cambria"/>
          </w:rPr>
          <w:delText>three new states that were not experiencing high/moderate activity are now</w:delText>
        </w:r>
        <w:r w:rsidDel="004F3EE7">
          <w:rPr>
            <w:rFonts w:ascii="Cambria" w:hAnsi="Cambria"/>
          </w:rPr>
          <w:delText xml:space="preserve"> </w:delText>
        </w:r>
        <w:r w:rsidRPr="00E26F59" w:rsidDel="004F3EE7">
          <w:rPr>
            <w:rFonts w:ascii="Cambria" w:hAnsi="Cambria"/>
          </w:rPr>
          <w:delText>at the high activity level, and</w:delText>
        </w:r>
      </w:del>
    </w:p>
    <w:p w14:paraId="21B0C92A" w14:textId="5EE2E512" w:rsidR="003C2765" w:rsidRPr="00CB5CA2" w:rsidDel="004F3EE7" w:rsidRDefault="00E26F59" w:rsidP="00E26F59">
      <w:pPr>
        <w:pStyle w:val="NormalWeb"/>
        <w:numPr>
          <w:ilvl w:val="0"/>
          <w:numId w:val="10"/>
        </w:numPr>
        <w:spacing w:before="0" w:beforeAutospacing="0" w:after="0" w:afterAutospacing="0"/>
        <w:rPr>
          <w:del w:id="1904" w:author="Prathyush Sambaturu" w:date="2019-06-12T15:40:00Z"/>
          <w:rFonts w:ascii="Cambria" w:hAnsi="Cambria"/>
        </w:rPr>
      </w:pPr>
      <w:del w:id="1905" w:author="Prathyush Sambaturu" w:date="2019-06-12T15:40:00Z">
        <w:r w:rsidRPr="00E26F59" w:rsidDel="004F3EE7">
          <w:rPr>
            <w:rFonts w:ascii="Cambria" w:hAnsi="Cambria"/>
          </w:rPr>
          <w:delText>Florida and Georgia have experienced a sharp decline in activity levels within a week.</w:delText>
        </w:r>
      </w:del>
    </w:p>
    <w:p w14:paraId="31B444F0" w14:textId="7256BF59" w:rsidR="00275E19" w:rsidDel="004F3EE7" w:rsidRDefault="003C2765">
      <w:pPr>
        <w:pStyle w:val="NormalWeb"/>
        <w:spacing w:before="0" w:beforeAutospacing="0" w:after="0" w:afterAutospacing="0"/>
        <w:rPr>
          <w:del w:id="1906" w:author="Prathyush Sambaturu" w:date="2019-06-12T15:40:00Z"/>
          <w:moveTo w:id="1907" w:author="Prathyush Sambaturu" w:date="2019-03-04T14:22:00Z"/>
          <w:rFonts w:ascii="Cambria" w:hAnsi="Cambria"/>
        </w:rPr>
        <w:pPrChange w:id="1908" w:author="Prathyush Sambaturu" w:date="2019-06-12T15:12:00Z">
          <w:pPr>
            <w:autoSpaceDE w:val="0"/>
            <w:autoSpaceDN w:val="0"/>
            <w:adjustRightInd w:val="0"/>
            <w:spacing w:after="0" w:line="240" w:lineRule="auto"/>
          </w:pPr>
        </w:pPrChange>
      </w:pPr>
      <w:del w:id="1909" w:author="Prathyush Sambaturu" w:date="2019-06-12T15:40:00Z">
        <w:r w:rsidRPr="00E26F59" w:rsidDel="004F3EE7">
          <w:rPr>
            <w:rFonts w:ascii="Cambria" w:hAnsi="Cambria"/>
          </w:rPr>
          <w:delText xml:space="preserve">We </w:delText>
        </w:r>
      </w:del>
      <w:ins w:id="1910" w:author="Vullikanti, Anil (asv9v)" w:date="2019-06-11T16:30:00Z">
        <w:del w:id="1911" w:author="Prathyush Sambaturu" w:date="2019-06-12T15:40:00Z">
          <w:r w:rsidR="0099710C" w:rsidDel="004F3EE7">
            <w:rPr>
              <w:rFonts w:ascii="Cambria" w:hAnsi="Cambria"/>
            </w:rPr>
            <w:delText xml:space="preserve">also </w:delText>
          </w:r>
        </w:del>
      </w:ins>
      <w:del w:id="1912" w:author="Prathyush Sambaturu" w:date="2019-06-12T15:40:00Z">
        <w:r w:rsidRPr="00E26F59" w:rsidDel="004F3EE7">
          <w:rPr>
            <w:rFonts w:ascii="Cambria" w:hAnsi="Cambria"/>
          </w:rPr>
          <w:delText>note that some of the descriptions are not very insightful. For instance, the one for</w:delText>
        </w:r>
        <w:r w:rsidDel="004F3EE7">
          <w:rPr>
            <w:rFonts w:ascii="Cambria" w:hAnsi="Cambria"/>
          </w:rPr>
          <w:delText xml:space="preserve"> </w:delText>
        </w:r>
        <w:r w:rsidRPr="00E26F59" w:rsidDel="004F3EE7">
          <w:rPr>
            <w:rFonts w:ascii="Cambria" w:hAnsi="Cambria"/>
          </w:rPr>
          <w:delText>the week of 2016-02-20 (row 1) is simply a list. It is possible that there were no common</w:delText>
        </w:r>
        <w:r w:rsidDel="004F3EE7">
          <w:rPr>
            <w:rFonts w:ascii="Cambria" w:hAnsi="Cambria"/>
          </w:rPr>
          <w:delText xml:space="preserve"> </w:delText>
        </w:r>
        <w:r w:rsidRPr="00E26F59" w:rsidDel="004F3EE7">
          <w:rPr>
            <w:rFonts w:ascii="Cambria" w:hAnsi="Cambria"/>
          </w:rPr>
          <w:delText>characteristics of these states, so that the most succinct description is just a list.</w:delText>
        </w:r>
        <w:r w:rsidDel="004F3EE7">
          <w:rPr>
            <w:rFonts w:ascii="Cambria" w:hAnsi="Cambria"/>
          </w:rPr>
          <w:delText xml:space="preserve"> </w:delText>
        </w:r>
        <w:r w:rsidRPr="00E26F59" w:rsidDel="004F3EE7">
          <w:rPr>
            <w:rFonts w:ascii="Cambria" w:hAnsi="Cambria"/>
          </w:rPr>
          <w:delText>The description for the week of 2017-02-18 (row 5) corresponding to the parameters (0, 2, 2)</w:delText>
        </w:r>
        <w:r w:rsidDel="004F3EE7">
          <w:rPr>
            <w:rFonts w:ascii="Cambria" w:hAnsi="Cambria"/>
          </w:rPr>
          <w:delText xml:space="preserve"> </w:delText>
        </w:r>
        <w:r w:rsidRPr="00E26F59" w:rsidDel="004F3EE7">
          <w:rPr>
            <w:rFonts w:ascii="Cambria" w:hAnsi="Cambria"/>
          </w:rPr>
          <w:delText>is quite awkward: it combines three sets of states with different activity levels in different times in the past.</w:delText>
        </w:r>
      </w:del>
      <w:moveToRangeStart w:id="1913" w:author="Prathyush Sambaturu" w:date="2019-03-04T14:22:00Z" w:name="move2601777"/>
    </w:p>
    <w:tbl>
      <w:tblPr>
        <w:tblW w:w="8362" w:type="dxa"/>
        <w:tblLayout w:type="fixed"/>
        <w:tblCellMar>
          <w:left w:w="0" w:type="dxa"/>
          <w:right w:w="0" w:type="dxa"/>
        </w:tblCellMar>
        <w:tblLook w:val="04A0" w:firstRow="1" w:lastRow="0" w:firstColumn="1" w:lastColumn="0" w:noHBand="0" w:noVBand="1"/>
      </w:tblPr>
      <w:tblGrid>
        <w:gridCol w:w="712"/>
        <w:gridCol w:w="1440"/>
        <w:gridCol w:w="540"/>
        <w:gridCol w:w="4590"/>
        <w:gridCol w:w="1080"/>
      </w:tblGrid>
      <w:tr w:rsidR="00275E19" w:rsidRPr="00955A01" w:rsidDel="00E537D7" w14:paraId="6167ED37" w14:textId="17885EB5" w:rsidTr="00CA47F7">
        <w:trPr>
          <w:trHeight w:val="315"/>
          <w:del w:id="191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C5718B" w14:textId="13413AA9" w:rsidR="00275E19" w:rsidRPr="00B84231" w:rsidDel="00E537D7" w:rsidRDefault="00275E19" w:rsidP="00CA47F7">
            <w:pPr>
              <w:spacing w:line="240" w:lineRule="auto"/>
              <w:jc w:val="center"/>
              <w:rPr>
                <w:del w:id="1915" w:author="Prathyush Sambaturu" w:date="2019-06-12T14:15:00Z"/>
                <w:moveTo w:id="1916" w:author="Prathyush Sambaturu" w:date="2019-03-04T14:22:00Z"/>
                <w:rFonts w:ascii="Cambria" w:eastAsia="Times New Roman" w:hAnsi="Cambria" w:cs="Arial"/>
                <w:b/>
              </w:rPr>
            </w:pPr>
            <w:moveTo w:id="1917" w:author="Prathyush Sambaturu" w:date="2019-03-04T14:22:00Z">
              <w:del w:id="1918" w:author="Prathyush Sambaturu" w:date="2019-06-12T14:15:00Z">
                <w:r w:rsidRPr="00B84231" w:rsidDel="00E537D7">
                  <w:rPr>
                    <w:rFonts w:ascii="Cambria" w:eastAsia="Times New Roman" w:hAnsi="Cambria" w:cs="Arial"/>
                    <w:b/>
                  </w:rPr>
                  <w:delText>S.No.</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1D0D8" w14:textId="2ACDDEF5" w:rsidR="00275E19" w:rsidRPr="00B84231" w:rsidDel="00E537D7" w:rsidRDefault="00275E19" w:rsidP="00CA47F7">
            <w:pPr>
              <w:spacing w:line="240" w:lineRule="auto"/>
              <w:jc w:val="center"/>
              <w:rPr>
                <w:del w:id="1919" w:author="Prathyush Sambaturu" w:date="2019-06-12T14:15:00Z"/>
                <w:moveTo w:id="1920" w:author="Prathyush Sambaturu" w:date="2019-03-04T14:22:00Z"/>
                <w:rFonts w:ascii="Cambria" w:eastAsia="Times New Roman" w:hAnsi="Cambria" w:cs="Arial"/>
                <w:b/>
              </w:rPr>
            </w:pPr>
            <w:moveTo w:id="1921" w:author="Prathyush Sambaturu" w:date="2019-03-04T14:22:00Z">
              <w:del w:id="1922" w:author="Prathyush Sambaturu" w:date="2019-06-12T14:15:00Z">
                <w:r w:rsidRPr="00B84231" w:rsidDel="00E537D7">
                  <w:rPr>
                    <w:rFonts w:ascii="Cambria" w:eastAsia="Times New Roman" w:hAnsi="Cambria" w:cs="Arial"/>
                    <w:b/>
                  </w:rPr>
                  <w:delText>Week</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D59EF3" w14:textId="11C19206" w:rsidR="00275E19" w:rsidRPr="00B84231" w:rsidDel="00E537D7" w:rsidRDefault="00275E19" w:rsidP="00CA47F7">
            <w:pPr>
              <w:spacing w:line="240" w:lineRule="auto"/>
              <w:jc w:val="center"/>
              <w:rPr>
                <w:del w:id="1923" w:author="Prathyush Sambaturu" w:date="2019-06-12T14:15:00Z"/>
                <w:moveTo w:id="1924" w:author="Prathyush Sambaturu" w:date="2019-03-04T14:22:00Z"/>
                <w:rFonts w:ascii="Cambria" w:eastAsia="Times New Roman" w:hAnsi="Cambria" w:cs="Arial"/>
                <w:b/>
              </w:rPr>
            </w:pPr>
            <m:oMathPara>
              <m:oMath>
                <m:r>
                  <w:del w:id="1925" w:author="Prathyush Sambaturu" w:date="2019-06-12T14:15:00Z">
                    <m:rPr>
                      <m:sty m:val="bi"/>
                    </m:rPr>
                    <w:rPr>
                      <w:rFonts w:ascii="Cambria Math" w:eastAsia="Times New Roman" w:hAnsi="Cambria Math" w:cs="Arial"/>
                    </w:rPr>
                    <m:t>γ</m:t>
                  </w:del>
                </m:r>
              </m:oMath>
            </m:oMathPara>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3F97C2" w14:textId="3CC8A7BD" w:rsidR="00275E19" w:rsidRPr="00B84231" w:rsidDel="00E537D7" w:rsidRDefault="00275E19" w:rsidP="00CA47F7">
            <w:pPr>
              <w:spacing w:line="240" w:lineRule="auto"/>
              <w:jc w:val="center"/>
              <w:rPr>
                <w:del w:id="1926" w:author="Prathyush Sambaturu" w:date="2019-06-12T14:15:00Z"/>
                <w:moveTo w:id="1927" w:author="Prathyush Sambaturu" w:date="2019-03-04T14:22:00Z"/>
                <w:rFonts w:ascii="Cambria" w:eastAsia="Times New Roman" w:hAnsi="Cambria" w:cs="Arial"/>
                <w:b/>
              </w:rPr>
            </w:pPr>
            <w:moveTo w:id="1928" w:author="Prathyush Sambaturu" w:date="2019-03-04T14:22:00Z">
              <w:del w:id="1929" w:author="Prathyush Sambaturu" w:date="2019-06-12T14:15:00Z">
                <w:r w:rsidRPr="00B84231" w:rsidDel="00E537D7">
                  <w:rPr>
                    <w:rFonts w:ascii="Cambria" w:eastAsia="Times New Roman" w:hAnsi="Cambria" w:cs="Arial"/>
                    <w:b/>
                  </w:rPr>
                  <w:delText>Descriptions of states with high activity level in the week</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ADD242" w14:textId="07EC83C9" w:rsidR="00275E19" w:rsidRPr="00B84231" w:rsidDel="00E537D7" w:rsidRDefault="00275E19" w:rsidP="00CA47F7">
            <w:pPr>
              <w:spacing w:line="240" w:lineRule="auto"/>
              <w:jc w:val="center"/>
              <w:rPr>
                <w:del w:id="1930" w:author="Prathyush Sambaturu" w:date="2019-06-12T14:15:00Z"/>
                <w:moveTo w:id="1931" w:author="Prathyush Sambaturu" w:date="2019-03-04T14:22:00Z"/>
                <w:rFonts w:ascii="Cambria" w:eastAsia="Times New Roman" w:hAnsi="Cambria" w:cs="Arial"/>
                <w:b/>
              </w:rPr>
            </w:pPr>
            <w:moveTo w:id="1932" w:author="Prathyush Sambaturu" w:date="2019-03-04T14:22:00Z">
              <w:del w:id="1933" w:author="Prathyush Sambaturu" w:date="2019-06-12T14:15:00Z">
                <w:r w:rsidRPr="00B84231" w:rsidDel="00E537D7">
                  <w:rPr>
                    <w:rFonts w:ascii="Cambria" w:eastAsia="Times New Roman" w:hAnsi="Cambria" w:cs="Arial"/>
                    <w:b/>
                  </w:rPr>
                  <w:delText>Target Set Size</w:delText>
                </w:r>
              </w:del>
            </w:moveTo>
          </w:p>
        </w:tc>
      </w:tr>
      <w:tr w:rsidR="00275E19" w:rsidRPr="00955A01" w:rsidDel="00E537D7" w14:paraId="1952BB50" w14:textId="322F9253" w:rsidTr="00CA47F7">
        <w:trPr>
          <w:trHeight w:val="315"/>
          <w:del w:id="193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43C82" w14:textId="2EF79456" w:rsidR="00275E19" w:rsidRPr="00B84231" w:rsidDel="00E537D7" w:rsidRDefault="00275E19" w:rsidP="00CA47F7">
            <w:pPr>
              <w:spacing w:line="240" w:lineRule="auto"/>
              <w:jc w:val="center"/>
              <w:rPr>
                <w:del w:id="1935" w:author="Prathyush Sambaturu" w:date="2019-06-12T14:15:00Z"/>
                <w:moveTo w:id="1936" w:author="Prathyush Sambaturu" w:date="2019-03-04T14:22:00Z"/>
                <w:rFonts w:ascii="Cambria" w:eastAsia="Times New Roman" w:hAnsi="Cambria" w:cs="Arial"/>
              </w:rPr>
            </w:pPr>
            <w:moveTo w:id="1937" w:author="Prathyush Sambaturu" w:date="2019-03-04T14:22:00Z">
              <w:del w:id="1938" w:author="Prathyush Sambaturu" w:date="2019-06-12T14:15:00Z">
                <w:r w:rsidRPr="00B84231" w:rsidDel="00E537D7">
                  <w:rPr>
                    <w:rFonts w:ascii="Cambria" w:eastAsia="Times New Roman" w:hAnsi="Cambria" w:cs="Arial"/>
                  </w:rPr>
                  <w:delText>1</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923CCB" w14:textId="560B633F" w:rsidR="00275E19" w:rsidRPr="00B84231" w:rsidDel="00E537D7" w:rsidRDefault="00275E19" w:rsidP="00CA47F7">
            <w:pPr>
              <w:spacing w:line="240" w:lineRule="auto"/>
              <w:jc w:val="center"/>
              <w:rPr>
                <w:del w:id="1939" w:author="Prathyush Sambaturu" w:date="2019-06-12T14:15:00Z"/>
                <w:moveTo w:id="1940" w:author="Prathyush Sambaturu" w:date="2019-03-04T14:22:00Z"/>
                <w:rFonts w:ascii="Cambria" w:eastAsia="Times New Roman" w:hAnsi="Cambria" w:cs="Arial"/>
                <w:color w:val="000000"/>
              </w:rPr>
            </w:pPr>
            <w:moveTo w:id="1941" w:author="Prathyush Sambaturu" w:date="2019-03-04T14:22:00Z">
              <w:del w:id="1942" w:author="Prathyush Sambaturu" w:date="2019-06-12T14:15:00Z">
                <w:r w:rsidRPr="00B84231" w:rsidDel="00E537D7">
                  <w:rPr>
                    <w:rFonts w:ascii="Cambria" w:eastAsia="Times New Roman" w:hAnsi="Cambria" w:cs="Arial"/>
                    <w:color w:val="000000"/>
                  </w:rPr>
                  <w:delText>2016-02-20</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2EB13" w14:textId="152E4F48" w:rsidR="00275E19" w:rsidRPr="00B84231" w:rsidDel="00E537D7" w:rsidRDefault="00275E19" w:rsidP="00CA47F7">
            <w:pPr>
              <w:spacing w:line="240" w:lineRule="auto"/>
              <w:jc w:val="center"/>
              <w:rPr>
                <w:del w:id="1943" w:author="Prathyush Sambaturu" w:date="2019-06-12T14:15:00Z"/>
                <w:moveTo w:id="1944" w:author="Prathyush Sambaturu" w:date="2019-03-04T14:22:00Z"/>
                <w:rFonts w:ascii="Cambria" w:eastAsia="Times New Roman" w:hAnsi="Cambria" w:cs="Arial"/>
              </w:rPr>
            </w:pPr>
            <w:moveTo w:id="1945" w:author="Prathyush Sambaturu" w:date="2019-03-04T14:22:00Z">
              <w:del w:id="1946"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970FBA4" w14:textId="310A529D" w:rsidR="00275E19" w:rsidRPr="00B84231" w:rsidDel="00E537D7" w:rsidRDefault="00275E19" w:rsidP="00CA47F7">
            <w:pPr>
              <w:spacing w:line="240" w:lineRule="auto"/>
              <w:jc w:val="center"/>
              <w:rPr>
                <w:del w:id="1947" w:author="Prathyush Sambaturu" w:date="2019-06-12T14:15:00Z"/>
                <w:moveTo w:id="1948" w:author="Prathyush Sambaturu" w:date="2019-03-04T14:22:00Z"/>
                <w:rFonts w:ascii="Cambria" w:eastAsia="Times New Roman" w:hAnsi="Cambria" w:cs="Arial"/>
                <w:color w:val="000000"/>
              </w:rPr>
            </w:pPr>
            <w:moveTo w:id="1949" w:author="Prathyush Sambaturu" w:date="2019-03-04T14:22:00Z">
              <w:del w:id="1950" w:author="Prathyush Sambaturu" w:date="2019-06-12T14:15:00Z">
                <w:r w:rsidRPr="00B84231" w:rsidDel="00E537D7">
                  <w:rPr>
                    <w:rFonts w:ascii="Cambria" w:eastAsia="Times New Roman" w:hAnsi="Cambria" w:cs="Arial"/>
                    <w:color w:val="000000"/>
                  </w:rPr>
                  <w:delText>AZ, MD, NM, TX and UT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727DD9" w14:textId="27A64EF3" w:rsidR="00275E19" w:rsidRPr="00B84231" w:rsidDel="00E537D7" w:rsidRDefault="00275E19" w:rsidP="00CA47F7">
            <w:pPr>
              <w:spacing w:line="240" w:lineRule="auto"/>
              <w:jc w:val="center"/>
              <w:rPr>
                <w:del w:id="1951" w:author="Prathyush Sambaturu" w:date="2019-06-12T14:15:00Z"/>
                <w:moveTo w:id="1952" w:author="Prathyush Sambaturu" w:date="2019-03-04T14:22:00Z"/>
                <w:rFonts w:ascii="Cambria" w:eastAsia="Times New Roman" w:hAnsi="Cambria" w:cs="Arial"/>
              </w:rPr>
            </w:pPr>
            <w:moveTo w:id="1953" w:author="Prathyush Sambaturu" w:date="2019-03-04T14:22:00Z">
              <w:del w:id="1954" w:author="Prathyush Sambaturu" w:date="2019-06-12T14:15:00Z">
                <w:r w:rsidRPr="00B84231" w:rsidDel="00E537D7">
                  <w:rPr>
                    <w:rFonts w:ascii="Cambria" w:eastAsia="Times New Roman" w:hAnsi="Cambria" w:cs="Arial"/>
                  </w:rPr>
                  <w:delText>5</w:delText>
                </w:r>
              </w:del>
            </w:moveTo>
          </w:p>
        </w:tc>
      </w:tr>
      <w:tr w:rsidR="00275E19" w:rsidRPr="00955A01" w:rsidDel="00E537D7" w14:paraId="5F206E8E" w14:textId="24ADAF08" w:rsidTr="00CA47F7">
        <w:trPr>
          <w:trHeight w:val="315"/>
          <w:del w:id="1955"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8987F" w14:textId="27C3AFCD" w:rsidR="00275E19" w:rsidRPr="00B84231" w:rsidDel="00E537D7" w:rsidRDefault="00275E19" w:rsidP="00CA47F7">
            <w:pPr>
              <w:spacing w:line="240" w:lineRule="auto"/>
              <w:jc w:val="center"/>
              <w:rPr>
                <w:del w:id="1956" w:author="Prathyush Sambaturu" w:date="2019-06-12T14:15:00Z"/>
                <w:moveTo w:id="1957" w:author="Prathyush Sambaturu" w:date="2019-03-04T14:22:00Z"/>
                <w:rFonts w:ascii="Cambria" w:eastAsia="Times New Roman" w:hAnsi="Cambria" w:cs="Arial"/>
              </w:rPr>
            </w:pPr>
            <w:moveTo w:id="1958" w:author="Prathyush Sambaturu" w:date="2019-03-04T14:22:00Z">
              <w:del w:id="1959" w:author="Prathyush Sambaturu" w:date="2019-06-12T14:15:00Z">
                <w:r w:rsidRPr="00B84231" w:rsidDel="00E537D7">
                  <w:rPr>
                    <w:rFonts w:ascii="Cambria" w:eastAsia="Times New Roman" w:hAnsi="Cambria" w:cs="Arial"/>
                  </w:rPr>
                  <w:delText>2</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2F0EF7" w14:textId="319BB4D1" w:rsidR="00275E19" w:rsidRPr="00B84231" w:rsidDel="00E537D7" w:rsidRDefault="00275E19" w:rsidP="00CA47F7">
            <w:pPr>
              <w:spacing w:line="240" w:lineRule="auto"/>
              <w:jc w:val="center"/>
              <w:rPr>
                <w:del w:id="1960" w:author="Prathyush Sambaturu" w:date="2019-06-12T14:15:00Z"/>
                <w:moveTo w:id="1961" w:author="Prathyush Sambaturu" w:date="2019-03-04T14:22:00Z"/>
                <w:rFonts w:ascii="Cambria" w:eastAsia="Times New Roman" w:hAnsi="Cambria" w:cs="Arial"/>
                <w:color w:val="000000"/>
              </w:rPr>
            </w:pPr>
            <w:moveTo w:id="1962" w:author="Prathyush Sambaturu" w:date="2019-03-04T14:22:00Z">
              <w:del w:id="1963" w:author="Prathyush Sambaturu" w:date="2019-06-12T14:15:00Z">
                <w:r w:rsidRPr="00B84231" w:rsidDel="00E537D7">
                  <w:rPr>
                    <w:rFonts w:ascii="Cambria" w:eastAsia="Times New Roman" w:hAnsi="Cambria" w:cs="Arial"/>
                    <w:color w:val="000000"/>
                  </w:rPr>
                  <w:delText>2016-03-19</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DD082" w14:textId="38D9651D" w:rsidR="00275E19" w:rsidRPr="00B84231" w:rsidDel="00E537D7" w:rsidRDefault="00275E19" w:rsidP="00CA47F7">
            <w:pPr>
              <w:spacing w:line="240" w:lineRule="auto"/>
              <w:jc w:val="center"/>
              <w:rPr>
                <w:del w:id="1964" w:author="Prathyush Sambaturu" w:date="2019-06-12T14:15:00Z"/>
                <w:moveTo w:id="1965" w:author="Prathyush Sambaturu" w:date="2019-03-04T14:22:00Z"/>
                <w:rFonts w:ascii="Cambria" w:eastAsia="Times New Roman" w:hAnsi="Cambria" w:cs="Arial"/>
              </w:rPr>
            </w:pPr>
            <w:moveTo w:id="1966" w:author="Prathyush Sambaturu" w:date="2019-03-04T14:22:00Z">
              <w:del w:id="1967"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14B63C" w14:textId="455D53E2" w:rsidR="00275E19" w:rsidRPr="00B84231" w:rsidDel="00E537D7" w:rsidRDefault="00275E19" w:rsidP="00CA47F7">
            <w:pPr>
              <w:spacing w:line="240" w:lineRule="auto"/>
              <w:jc w:val="center"/>
              <w:rPr>
                <w:del w:id="1968" w:author="Prathyush Sambaturu" w:date="2019-06-12T14:15:00Z"/>
                <w:moveTo w:id="1969" w:author="Prathyush Sambaturu" w:date="2019-03-04T14:22:00Z"/>
                <w:rFonts w:ascii="Cambria" w:eastAsia="Times New Roman" w:hAnsi="Cambria" w:cs="Arial"/>
                <w:color w:val="000000"/>
              </w:rPr>
            </w:pPr>
            <w:moveTo w:id="1970" w:author="Prathyush Sambaturu" w:date="2019-03-04T14:22:00Z">
              <w:del w:id="1971" w:author="Prathyush Sambaturu" w:date="2019-06-12T14:15:00Z">
                <w:r w:rsidRPr="00B84231" w:rsidDel="00E537D7">
                  <w:rPr>
                    <w:rFonts w:ascii="Cambria" w:eastAsia="Times New Roman" w:hAnsi="Cambria" w:cs="Arial"/>
                    <w:color w:val="000000"/>
                  </w:rPr>
                  <w:delText>AR, HI, NC, NJ, VA, WY and the states with high activity both 1 week and 3 weeks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9FFFAD" w14:textId="32092A6F" w:rsidR="00275E19" w:rsidRPr="00B84231" w:rsidDel="00E537D7" w:rsidRDefault="00275E19" w:rsidP="00CA47F7">
            <w:pPr>
              <w:spacing w:line="240" w:lineRule="auto"/>
              <w:jc w:val="center"/>
              <w:rPr>
                <w:del w:id="1972" w:author="Prathyush Sambaturu" w:date="2019-06-12T14:15:00Z"/>
                <w:moveTo w:id="1973" w:author="Prathyush Sambaturu" w:date="2019-03-04T14:22:00Z"/>
                <w:rFonts w:ascii="Cambria" w:eastAsia="Times New Roman" w:hAnsi="Cambria" w:cs="Arial"/>
              </w:rPr>
            </w:pPr>
            <w:moveTo w:id="1974" w:author="Prathyush Sambaturu" w:date="2019-03-04T14:22:00Z">
              <w:del w:id="1975" w:author="Prathyush Sambaturu" w:date="2019-06-12T14:15:00Z">
                <w:r w:rsidRPr="00B84231" w:rsidDel="00E537D7">
                  <w:rPr>
                    <w:rFonts w:ascii="Cambria" w:eastAsia="Times New Roman" w:hAnsi="Cambria" w:cs="Arial"/>
                  </w:rPr>
                  <w:delText>8</w:delText>
                </w:r>
              </w:del>
            </w:moveTo>
          </w:p>
        </w:tc>
      </w:tr>
      <w:tr w:rsidR="00275E19" w:rsidRPr="00955A01" w:rsidDel="00E537D7" w14:paraId="3B29C4E1" w14:textId="04312356" w:rsidTr="00CA47F7">
        <w:trPr>
          <w:trHeight w:val="315"/>
          <w:del w:id="1976"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E2E33" w14:textId="176A4FF0" w:rsidR="00275E19" w:rsidRPr="00B84231" w:rsidDel="00E537D7" w:rsidRDefault="00275E19" w:rsidP="00CA47F7">
            <w:pPr>
              <w:spacing w:line="240" w:lineRule="auto"/>
              <w:jc w:val="center"/>
              <w:rPr>
                <w:del w:id="1977" w:author="Prathyush Sambaturu" w:date="2019-06-12T14:15:00Z"/>
                <w:moveTo w:id="1978" w:author="Prathyush Sambaturu" w:date="2019-03-04T14:22:00Z"/>
                <w:rFonts w:ascii="Cambria" w:eastAsia="Times New Roman" w:hAnsi="Cambria" w:cs="Arial"/>
              </w:rPr>
            </w:pPr>
            <w:moveTo w:id="1979" w:author="Prathyush Sambaturu" w:date="2019-03-04T14:22:00Z">
              <w:del w:id="1980" w:author="Prathyush Sambaturu" w:date="2019-06-12T14:15:00Z">
                <w:r w:rsidRPr="00B84231" w:rsidDel="00E537D7">
                  <w:rPr>
                    <w:rFonts w:ascii="Cambria" w:eastAsia="Times New Roman" w:hAnsi="Cambria" w:cs="Arial"/>
                  </w:rPr>
                  <w:delText>3</w:delText>
                </w:r>
              </w:del>
            </w:moveTo>
          </w:p>
        </w:tc>
        <w:tc>
          <w:tcPr>
            <w:tcW w:w="144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E7F5AF4" w14:textId="09058474" w:rsidR="00275E19" w:rsidRPr="00B84231" w:rsidDel="00E537D7" w:rsidRDefault="00275E19" w:rsidP="00CA47F7">
            <w:pPr>
              <w:spacing w:line="240" w:lineRule="auto"/>
              <w:jc w:val="center"/>
              <w:rPr>
                <w:del w:id="1981" w:author="Prathyush Sambaturu" w:date="2019-06-12T14:15:00Z"/>
                <w:moveTo w:id="1982" w:author="Prathyush Sambaturu" w:date="2019-03-04T14:22:00Z"/>
                <w:rFonts w:ascii="Cambria" w:eastAsia="Times New Roman" w:hAnsi="Cambria" w:cs="Arial"/>
                <w:color w:val="000000"/>
              </w:rPr>
            </w:pPr>
            <w:moveTo w:id="1983" w:author="Prathyush Sambaturu" w:date="2019-03-04T14:22:00Z">
              <w:del w:id="1984" w:author="Prathyush Sambaturu" w:date="2019-06-12T14:15:00Z">
                <w:r w:rsidRPr="00B84231" w:rsidDel="00E537D7">
                  <w:rPr>
                    <w:rFonts w:ascii="Cambria" w:eastAsia="Times New Roman" w:hAnsi="Cambria" w:cs="Arial"/>
                    <w:color w:val="000000"/>
                  </w:rPr>
                  <w:delText>2016-12-24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1295E" w14:textId="10BF1B26" w:rsidR="00275E19" w:rsidRPr="00B84231" w:rsidDel="00E537D7" w:rsidRDefault="00275E19" w:rsidP="00CA47F7">
            <w:pPr>
              <w:spacing w:line="240" w:lineRule="auto"/>
              <w:jc w:val="center"/>
              <w:rPr>
                <w:del w:id="1985" w:author="Prathyush Sambaturu" w:date="2019-06-12T14:15:00Z"/>
                <w:moveTo w:id="1986" w:author="Prathyush Sambaturu" w:date="2019-03-04T14:22:00Z"/>
                <w:rFonts w:ascii="Cambria" w:eastAsia="Times New Roman" w:hAnsi="Cambria" w:cs="Arial"/>
              </w:rPr>
            </w:pPr>
            <w:moveTo w:id="1987" w:author="Prathyush Sambaturu" w:date="2019-03-04T14:22:00Z">
              <w:del w:id="1988"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2CD61D" w14:textId="110F79AE" w:rsidR="00275E19" w:rsidRPr="00B84231" w:rsidDel="00E537D7" w:rsidRDefault="00275E19" w:rsidP="00CA47F7">
            <w:pPr>
              <w:spacing w:line="240" w:lineRule="auto"/>
              <w:jc w:val="center"/>
              <w:rPr>
                <w:del w:id="1989" w:author="Prathyush Sambaturu" w:date="2019-06-12T14:15:00Z"/>
                <w:moveTo w:id="1990" w:author="Prathyush Sambaturu" w:date="2019-03-04T14:22:00Z"/>
                <w:rFonts w:ascii="Cambria" w:eastAsia="Times New Roman" w:hAnsi="Cambria" w:cs="Arial"/>
                <w:color w:val="000000"/>
              </w:rPr>
            </w:pPr>
            <w:moveTo w:id="1991" w:author="Prathyush Sambaturu" w:date="2019-03-04T14:22:00Z">
              <w:del w:id="1992" w:author="Prathyush Sambaturu" w:date="2019-06-12T14:15:00Z">
                <w:r w:rsidRPr="00B84231" w:rsidDel="00E537D7">
                  <w:rPr>
                    <w:rFonts w:ascii="Cambria" w:eastAsia="Times New Roman" w:hAnsi="Cambria" w:cs="Arial"/>
                    <w:color w:val="000000"/>
                  </w:rPr>
                  <w:delText>AL, GA and MS</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EDDA5" w14:textId="53D3ECD2" w:rsidR="00275E19" w:rsidRPr="00B84231" w:rsidDel="00E537D7" w:rsidRDefault="00275E19" w:rsidP="00CA47F7">
            <w:pPr>
              <w:spacing w:line="240" w:lineRule="auto"/>
              <w:jc w:val="center"/>
              <w:rPr>
                <w:del w:id="1993" w:author="Prathyush Sambaturu" w:date="2019-06-12T14:15:00Z"/>
                <w:moveTo w:id="1994" w:author="Prathyush Sambaturu" w:date="2019-03-04T14:22:00Z"/>
                <w:rFonts w:ascii="Cambria" w:eastAsia="Times New Roman" w:hAnsi="Cambria" w:cs="Arial"/>
              </w:rPr>
            </w:pPr>
            <w:moveTo w:id="1995" w:author="Prathyush Sambaturu" w:date="2019-03-04T14:22:00Z">
              <w:del w:id="1996" w:author="Prathyush Sambaturu" w:date="2019-06-12T14:15:00Z">
                <w:r w:rsidRPr="00B84231" w:rsidDel="00E537D7">
                  <w:rPr>
                    <w:rFonts w:ascii="Cambria" w:eastAsia="Times New Roman" w:hAnsi="Cambria" w:cs="Arial"/>
                  </w:rPr>
                  <w:delText>3</w:delText>
                </w:r>
              </w:del>
            </w:moveTo>
          </w:p>
        </w:tc>
      </w:tr>
      <w:tr w:rsidR="00275E19" w:rsidRPr="00955A01" w:rsidDel="00E537D7" w14:paraId="23FA2D6E" w14:textId="1AAD92D5" w:rsidTr="00CA47F7">
        <w:trPr>
          <w:trHeight w:val="315"/>
          <w:del w:id="1997"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2BF96" w14:textId="6F3D10D7" w:rsidR="00275E19" w:rsidRPr="00B84231" w:rsidDel="00E537D7" w:rsidRDefault="00275E19" w:rsidP="00CA47F7">
            <w:pPr>
              <w:spacing w:line="240" w:lineRule="auto"/>
              <w:jc w:val="center"/>
              <w:rPr>
                <w:del w:id="1998" w:author="Prathyush Sambaturu" w:date="2019-06-12T14:15:00Z"/>
                <w:moveTo w:id="1999" w:author="Prathyush Sambaturu" w:date="2019-03-04T14:22:00Z"/>
                <w:rFonts w:ascii="Cambria" w:eastAsia="Times New Roman" w:hAnsi="Cambria" w:cs="Arial"/>
              </w:rPr>
            </w:pPr>
            <w:moveTo w:id="2000" w:author="Prathyush Sambaturu" w:date="2019-03-04T14:22:00Z">
              <w:del w:id="2001" w:author="Prathyush Sambaturu" w:date="2019-06-12T14:15:00Z">
                <w:r w:rsidRPr="00B84231" w:rsidDel="00E537D7">
                  <w:rPr>
                    <w:rFonts w:ascii="Cambria" w:eastAsia="Times New Roman" w:hAnsi="Cambria" w:cs="Arial"/>
                  </w:rPr>
                  <w:delText>4</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CA92B" w14:textId="097E3425" w:rsidR="00275E19" w:rsidRPr="00B84231" w:rsidDel="00E537D7" w:rsidRDefault="00275E19" w:rsidP="00CA47F7">
            <w:pPr>
              <w:spacing w:line="240" w:lineRule="auto"/>
              <w:jc w:val="center"/>
              <w:rPr>
                <w:del w:id="2002" w:author="Prathyush Sambaturu" w:date="2019-06-12T14:15:00Z"/>
                <w:moveTo w:id="2003" w:author="Prathyush Sambaturu" w:date="2019-03-04T14:22:00Z"/>
                <w:rFonts w:ascii="Cambria" w:eastAsia="Times New Roman" w:hAnsi="Cambria" w:cs="Arial"/>
              </w:rPr>
            </w:pPr>
            <w:moveTo w:id="2004" w:author="Prathyush Sambaturu" w:date="2019-03-04T14:22:00Z">
              <w:del w:id="2005" w:author="Prathyush Sambaturu" w:date="2019-06-12T14:15:00Z">
                <w:r w:rsidRPr="00B84231" w:rsidDel="00E537D7">
                  <w:rPr>
                    <w:rFonts w:ascii="Cambria" w:eastAsia="Times New Roman" w:hAnsi="Cambria" w:cs="Arial"/>
                  </w:rPr>
                  <w:delText>2017-01-21</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62C1FE" w14:textId="11740F13" w:rsidR="00275E19" w:rsidRPr="00B84231" w:rsidDel="00E537D7" w:rsidRDefault="00275E19" w:rsidP="00CA47F7">
            <w:pPr>
              <w:spacing w:line="240" w:lineRule="auto"/>
              <w:jc w:val="center"/>
              <w:rPr>
                <w:del w:id="2006" w:author="Prathyush Sambaturu" w:date="2019-06-12T14:15:00Z"/>
                <w:moveTo w:id="2007" w:author="Prathyush Sambaturu" w:date="2019-03-04T14:22:00Z"/>
                <w:rFonts w:ascii="Cambria" w:eastAsia="Times New Roman" w:hAnsi="Cambria" w:cs="Arial"/>
              </w:rPr>
            </w:pPr>
            <w:moveTo w:id="2008" w:author="Prathyush Sambaturu" w:date="2019-03-04T14:22:00Z">
              <w:del w:id="2009"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B91246" w14:textId="529C5F55" w:rsidR="00275E19" w:rsidRPr="00B84231" w:rsidDel="00E537D7" w:rsidRDefault="00275E19" w:rsidP="00CA47F7">
            <w:pPr>
              <w:spacing w:line="240" w:lineRule="auto"/>
              <w:jc w:val="center"/>
              <w:rPr>
                <w:del w:id="2010" w:author="Prathyush Sambaturu" w:date="2019-06-12T14:15:00Z"/>
                <w:moveTo w:id="2011" w:author="Prathyush Sambaturu" w:date="2019-03-04T14:22:00Z"/>
                <w:rFonts w:ascii="Cambria" w:eastAsia="Times New Roman" w:hAnsi="Cambria" w:cs="Arial"/>
              </w:rPr>
            </w:pPr>
            <w:moveTo w:id="2012" w:author="Prathyush Sambaturu" w:date="2019-03-04T14:22:00Z">
              <w:del w:id="2013" w:author="Prathyush Sambaturu" w:date="2019-06-12T14:15:00Z">
                <w:r w:rsidRPr="00B84231" w:rsidDel="00E537D7">
                  <w:rPr>
                    <w:rFonts w:ascii="Cambria" w:eastAsia="Times New Roman" w:hAnsi="Cambria" w:cs="Arial"/>
                  </w:rPr>
                  <w:delText>KS, NY, WA, and states with high activity two weeks back, excluding OR and UT</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F01EF" w14:textId="709B8E43" w:rsidR="00275E19" w:rsidRPr="00B84231" w:rsidDel="00E537D7" w:rsidRDefault="00275E19" w:rsidP="00CA47F7">
            <w:pPr>
              <w:spacing w:line="240" w:lineRule="auto"/>
              <w:jc w:val="center"/>
              <w:rPr>
                <w:del w:id="2014" w:author="Prathyush Sambaturu" w:date="2019-06-12T14:15:00Z"/>
                <w:moveTo w:id="2015" w:author="Prathyush Sambaturu" w:date="2019-03-04T14:22:00Z"/>
                <w:rFonts w:ascii="Cambria" w:eastAsia="Times New Roman" w:hAnsi="Cambria" w:cs="Arial"/>
              </w:rPr>
            </w:pPr>
            <w:moveTo w:id="2016" w:author="Prathyush Sambaturu" w:date="2019-03-04T14:22:00Z">
              <w:del w:id="2017" w:author="Prathyush Sambaturu" w:date="2019-06-12T14:15:00Z">
                <w:r w:rsidRPr="00B84231" w:rsidDel="00E537D7">
                  <w:rPr>
                    <w:rFonts w:ascii="Cambria" w:eastAsia="Times New Roman" w:hAnsi="Cambria" w:cs="Arial"/>
                  </w:rPr>
                  <w:delText>10</w:delText>
                </w:r>
              </w:del>
            </w:moveTo>
          </w:p>
        </w:tc>
      </w:tr>
      <w:tr w:rsidR="00275E19" w:rsidRPr="00955A01" w:rsidDel="00E537D7" w14:paraId="620A7899" w14:textId="6B52158B" w:rsidTr="00CA47F7">
        <w:trPr>
          <w:trHeight w:val="315"/>
          <w:del w:id="201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D9553" w14:textId="0FE6BDD6" w:rsidR="00275E19" w:rsidRPr="00B84231" w:rsidDel="00E537D7" w:rsidRDefault="00275E19" w:rsidP="00CA47F7">
            <w:pPr>
              <w:spacing w:line="240" w:lineRule="auto"/>
              <w:jc w:val="center"/>
              <w:rPr>
                <w:del w:id="2019" w:author="Prathyush Sambaturu" w:date="2019-06-12T14:15:00Z"/>
                <w:moveTo w:id="2020"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51466C1D" w14:textId="220D8705" w:rsidR="00275E19" w:rsidRPr="00B84231" w:rsidDel="00E537D7" w:rsidRDefault="00275E19" w:rsidP="00CA47F7">
            <w:pPr>
              <w:spacing w:line="240" w:lineRule="auto"/>
              <w:rPr>
                <w:del w:id="2021" w:author="Prathyush Sambaturu" w:date="2019-06-12T14:15:00Z"/>
                <w:moveTo w:id="2022"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E8202" w14:textId="659258A6" w:rsidR="00275E19" w:rsidRPr="00B84231" w:rsidDel="00E537D7" w:rsidRDefault="00275E19" w:rsidP="00CA47F7">
            <w:pPr>
              <w:spacing w:line="240" w:lineRule="auto"/>
              <w:jc w:val="center"/>
              <w:rPr>
                <w:del w:id="2023" w:author="Prathyush Sambaturu" w:date="2019-06-12T14:15:00Z"/>
                <w:moveTo w:id="2024" w:author="Prathyush Sambaturu" w:date="2019-03-04T14:22:00Z"/>
                <w:rFonts w:ascii="Cambria" w:eastAsia="Times New Roman" w:hAnsi="Cambria" w:cs="Arial"/>
              </w:rPr>
            </w:pPr>
            <w:moveTo w:id="2025" w:author="Prathyush Sambaturu" w:date="2019-03-04T14:22:00Z">
              <w:del w:id="2026" w:author="Prathyush Sambaturu" w:date="2019-06-12T14:15:00Z">
                <w:r w:rsidRPr="00B84231" w:rsidDel="00E537D7">
                  <w:rPr>
                    <w:rFonts w:ascii="Cambria" w:eastAsia="Times New Roman" w:hAnsi="Cambria" w:cs="Arial"/>
                  </w:rPr>
                  <w:delText>0.1</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E48A9" w14:textId="7F04A0E0" w:rsidR="00275E19" w:rsidRPr="00B84231" w:rsidDel="00E537D7" w:rsidRDefault="00275E19" w:rsidP="00CA47F7">
            <w:pPr>
              <w:spacing w:line="240" w:lineRule="auto"/>
              <w:jc w:val="center"/>
              <w:rPr>
                <w:del w:id="2027" w:author="Prathyush Sambaturu" w:date="2019-06-12T14:15:00Z"/>
                <w:moveTo w:id="2028" w:author="Prathyush Sambaturu" w:date="2019-03-04T14:22:00Z"/>
                <w:rFonts w:ascii="Cambria" w:eastAsia="Times New Roman" w:hAnsi="Cambria" w:cs="Arial"/>
              </w:rPr>
            </w:pPr>
            <w:moveTo w:id="2029" w:author="Prathyush Sambaturu" w:date="2019-03-04T14:22:00Z">
              <w:del w:id="2030" w:author="Prathyush Sambaturu" w:date="2019-06-12T14:15:00Z">
                <w:r w:rsidRPr="00B84231" w:rsidDel="00E537D7">
                  <w:rPr>
                    <w:rFonts w:ascii="Cambria" w:eastAsia="Times New Roman" w:hAnsi="Cambria" w:cs="Arial"/>
                  </w:rPr>
                  <w:delText>KS, WA, and states with high activity two weeks ago,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38F6759A" w14:textId="6F9CBED6" w:rsidR="00275E19" w:rsidRPr="00B84231" w:rsidDel="00E537D7" w:rsidRDefault="00275E19" w:rsidP="00CA47F7">
            <w:pPr>
              <w:spacing w:line="240" w:lineRule="auto"/>
              <w:rPr>
                <w:del w:id="2031" w:author="Prathyush Sambaturu" w:date="2019-06-12T14:15:00Z"/>
                <w:moveTo w:id="2032" w:author="Prathyush Sambaturu" w:date="2019-03-04T14:22:00Z"/>
                <w:rFonts w:ascii="Cambria" w:eastAsia="Times New Roman" w:hAnsi="Cambria" w:cs="Arial"/>
              </w:rPr>
            </w:pPr>
          </w:p>
        </w:tc>
      </w:tr>
      <w:tr w:rsidR="00275E19" w:rsidRPr="00955A01" w:rsidDel="00E537D7" w14:paraId="6EE67E1B" w14:textId="0C89B72C" w:rsidTr="00CA47F7">
        <w:trPr>
          <w:trHeight w:val="315"/>
          <w:del w:id="203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C175C0" w14:textId="471174CD" w:rsidR="00275E19" w:rsidRPr="00B84231" w:rsidDel="00E537D7" w:rsidRDefault="00275E19" w:rsidP="00CA47F7">
            <w:pPr>
              <w:spacing w:line="240" w:lineRule="auto"/>
              <w:jc w:val="center"/>
              <w:rPr>
                <w:del w:id="2034" w:author="Prathyush Sambaturu" w:date="2019-06-12T14:15:00Z"/>
                <w:moveTo w:id="2035"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06CF1D5F" w14:textId="03BAA754" w:rsidR="00275E19" w:rsidRPr="00B84231" w:rsidDel="00E537D7" w:rsidRDefault="00275E19" w:rsidP="00CA47F7">
            <w:pPr>
              <w:spacing w:line="240" w:lineRule="auto"/>
              <w:rPr>
                <w:del w:id="2036" w:author="Prathyush Sambaturu" w:date="2019-06-12T14:15:00Z"/>
                <w:moveTo w:id="2037"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A67816" w14:textId="0AB4078F" w:rsidR="00275E19" w:rsidRPr="00B84231" w:rsidDel="00E537D7" w:rsidRDefault="00275E19" w:rsidP="00CA47F7">
            <w:pPr>
              <w:spacing w:line="240" w:lineRule="auto"/>
              <w:jc w:val="center"/>
              <w:rPr>
                <w:del w:id="2038" w:author="Prathyush Sambaturu" w:date="2019-06-12T14:15:00Z"/>
                <w:moveTo w:id="2039" w:author="Prathyush Sambaturu" w:date="2019-03-04T14:22:00Z"/>
                <w:rFonts w:ascii="Cambria" w:eastAsia="Times New Roman" w:hAnsi="Cambria" w:cs="Arial"/>
              </w:rPr>
            </w:pPr>
            <w:moveTo w:id="2040" w:author="Prathyush Sambaturu" w:date="2019-03-04T14:22:00Z">
              <w:del w:id="2041" w:author="Prathyush Sambaturu" w:date="2019-06-12T14:15:00Z">
                <w:r w:rsidRPr="00B84231" w:rsidDel="00E537D7">
                  <w:rPr>
                    <w:rFonts w:ascii="Cambria" w:eastAsia="Times New Roman" w:hAnsi="Cambria" w:cs="Arial"/>
                  </w:rPr>
                  <w:delText>0.2</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9D522" w14:textId="0F751437" w:rsidR="00275E19" w:rsidRPr="00B84231" w:rsidDel="00E537D7" w:rsidRDefault="00275E19" w:rsidP="00CA47F7">
            <w:pPr>
              <w:spacing w:line="240" w:lineRule="auto"/>
              <w:jc w:val="center"/>
              <w:rPr>
                <w:del w:id="2042" w:author="Prathyush Sambaturu" w:date="2019-06-12T14:15:00Z"/>
                <w:moveTo w:id="2043" w:author="Prathyush Sambaturu" w:date="2019-03-04T14:22:00Z"/>
                <w:rFonts w:ascii="Cambria" w:eastAsia="Times New Roman" w:hAnsi="Cambria" w:cs="Arial"/>
              </w:rPr>
            </w:pPr>
            <w:moveTo w:id="2044" w:author="Prathyush Sambaturu" w:date="2019-03-04T14:22:00Z">
              <w:del w:id="2045" w:author="Prathyush Sambaturu" w:date="2019-06-12T14:15:00Z">
                <w:r w:rsidRPr="00B84231" w:rsidDel="00E537D7">
                  <w:rPr>
                    <w:rFonts w:ascii="Cambria" w:eastAsia="Times New Roman" w:hAnsi="Cambria" w:cs="Arial"/>
                  </w:rPr>
                  <w:delText>NY and 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2C525DD5" w14:textId="199537C8" w:rsidR="00275E19" w:rsidRPr="00B84231" w:rsidDel="00E537D7" w:rsidRDefault="00275E19" w:rsidP="00CA47F7">
            <w:pPr>
              <w:spacing w:line="240" w:lineRule="auto"/>
              <w:rPr>
                <w:del w:id="2046" w:author="Prathyush Sambaturu" w:date="2019-06-12T14:15:00Z"/>
                <w:moveTo w:id="2047" w:author="Prathyush Sambaturu" w:date="2019-03-04T14:22:00Z"/>
                <w:rFonts w:ascii="Cambria" w:eastAsia="Times New Roman" w:hAnsi="Cambria" w:cs="Arial"/>
              </w:rPr>
            </w:pPr>
          </w:p>
        </w:tc>
      </w:tr>
      <w:tr w:rsidR="00275E19" w:rsidRPr="00955A01" w:rsidDel="00E537D7" w14:paraId="7F2FE1DF" w14:textId="0C1BA98C" w:rsidTr="00CA47F7">
        <w:trPr>
          <w:trHeight w:val="315"/>
          <w:del w:id="2048"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0C7D3" w14:textId="1A44B95A" w:rsidR="00275E19" w:rsidRPr="00B84231" w:rsidDel="00E537D7" w:rsidRDefault="00275E19" w:rsidP="00CA47F7">
            <w:pPr>
              <w:spacing w:line="240" w:lineRule="auto"/>
              <w:jc w:val="center"/>
              <w:rPr>
                <w:del w:id="2049" w:author="Prathyush Sambaturu" w:date="2019-06-12T14:15:00Z"/>
                <w:moveTo w:id="2050"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367EA06D" w14:textId="5987652B" w:rsidR="00275E19" w:rsidRPr="00B84231" w:rsidDel="00E537D7" w:rsidRDefault="00275E19" w:rsidP="00CA47F7">
            <w:pPr>
              <w:spacing w:line="240" w:lineRule="auto"/>
              <w:rPr>
                <w:del w:id="2051" w:author="Prathyush Sambaturu" w:date="2019-06-12T14:15:00Z"/>
                <w:moveTo w:id="2052"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D46F9" w14:textId="6EA8786B" w:rsidR="00275E19" w:rsidRPr="00B84231" w:rsidDel="00E537D7" w:rsidRDefault="00275E19" w:rsidP="00CA47F7">
            <w:pPr>
              <w:spacing w:line="240" w:lineRule="auto"/>
              <w:jc w:val="center"/>
              <w:rPr>
                <w:del w:id="2053" w:author="Prathyush Sambaturu" w:date="2019-06-12T14:15:00Z"/>
                <w:moveTo w:id="2054" w:author="Prathyush Sambaturu" w:date="2019-03-04T14:22:00Z"/>
                <w:rFonts w:ascii="Cambria" w:eastAsia="Times New Roman" w:hAnsi="Cambria" w:cs="Arial"/>
              </w:rPr>
            </w:pPr>
            <w:moveTo w:id="2055" w:author="Prathyush Sambaturu" w:date="2019-03-04T14:22:00Z">
              <w:del w:id="2056"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87BF8" w14:textId="0D129BA0" w:rsidR="00275E19" w:rsidRPr="00B84231" w:rsidDel="00E537D7" w:rsidRDefault="00275E19" w:rsidP="00CA47F7">
            <w:pPr>
              <w:spacing w:line="240" w:lineRule="auto"/>
              <w:jc w:val="center"/>
              <w:rPr>
                <w:del w:id="2057" w:author="Prathyush Sambaturu" w:date="2019-06-12T14:15:00Z"/>
                <w:moveTo w:id="2058" w:author="Prathyush Sambaturu" w:date="2019-03-04T14:22:00Z"/>
                <w:rFonts w:ascii="Cambria" w:eastAsia="Times New Roman" w:hAnsi="Cambria" w:cs="Arial"/>
              </w:rPr>
            </w:pPr>
            <w:moveTo w:id="2059" w:author="Prathyush Sambaturu" w:date="2019-03-04T14:22:00Z">
              <w:del w:id="2060" w:author="Prathyush Sambaturu" w:date="2019-06-12T14:15:00Z">
                <w:r w:rsidRPr="00B84231" w:rsidDel="00E537D7">
                  <w:rPr>
                    <w:rFonts w:ascii="Cambria" w:eastAsia="Times New Roman" w:hAnsi="Cambria" w:cs="Arial"/>
                  </w:rPr>
                  <w:delText>States with high activity two weeks back excluding OR and UT</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70B8DE2A" w14:textId="1DE8EEBE" w:rsidR="00275E19" w:rsidRPr="00B84231" w:rsidDel="00E537D7" w:rsidRDefault="00275E19" w:rsidP="00CA47F7">
            <w:pPr>
              <w:spacing w:line="240" w:lineRule="auto"/>
              <w:rPr>
                <w:del w:id="2061" w:author="Prathyush Sambaturu" w:date="2019-06-12T14:15:00Z"/>
                <w:moveTo w:id="2062" w:author="Prathyush Sambaturu" w:date="2019-03-04T14:22:00Z"/>
                <w:rFonts w:ascii="Cambria" w:eastAsia="Times New Roman" w:hAnsi="Cambria" w:cs="Arial"/>
              </w:rPr>
            </w:pPr>
          </w:p>
        </w:tc>
      </w:tr>
      <w:tr w:rsidR="00275E19" w:rsidRPr="00955A01" w:rsidDel="00E537D7" w14:paraId="45BD3103" w14:textId="069E1EDB" w:rsidTr="00CA47F7">
        <w:trPr>
          <w:trHeight w:val="315"/>
          <w:del w:id="206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F92883" w14:textId="79DA8518" w:rsidR="00275E19" w:rsidRPr="00B84231" w:rsidDel="00E537D7" w:rsidRDefault="00275E19" w:rsidP="00CA47F7">
            <w:pPr>
              <w:spacing w:line="240" w:lineRule="auto"/>
              <w:jc w:val="center"/>
              <w:rPr>
                <w:del w:id="2064" w:author="Prathyush Sambaturu" w:date="2019-06-12T14:15:00Z"/>
                <w:moveTo w:id="2065" w:author="Prathyush Sambaturu" w:date="2019-03-04T14:22:00Z"/>
                <w:rFonts w:ascii="Cambria" w:eastAsia="Times New Roman" w:hAnsi="Cambria" w:cs="Arial"/>
              </w:rPr>
            </w:pPr>
            <w:moveTo w:id="2066" w:author="Prathyush Sambaturu" w:date="2019-03-04T14:22:00Z">
              <w:del w:id="2067" w:author="Prathyush Sambaturu" w:date="2019-06-12T14:15:00Z">
                <w:r w:rsidRPr="00B84231" w:rsidDel="00E537D7">
                  <w:rPr>
                    <w:rFonts w:ascii="Cambria" w:eastAsia="Times New Roman" w:hAnsi="Cambria" w:cs="Arial"/>
                  </w:rPr>
                  <w:delText>5</w:delText>
                </w:r>
              </w:del>
            </w:moveTo>
          </w:p>
        </w:tc>
        <w:tc>
          <w:tcPr>
            <w:tcW w:w="144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941735" w14:textId="20548E09" w:rsidR="00275E19" w:rsidRPr="00B84231" w:rsidDel="00E537D7" w:rsidRDefault="00275E19" w:rsidP="00CA47F7">
            <w:pPr>
              <w:spacing w:line="240" w:lineRule="auto"/>
              <w:jc w:val="center"/>
              <w:rPr>
                <w:del w:id="2068" w:author="Prathyush Sambaturu" w:date="2019-06-12T14:15:00Z"/>
                <w:moveTo w:id="2069" w:author="Prathyush Sambaturu" w:date="2019-03-04T14:22:00Z"/>
                <w:rFonts w:ascii="Cambria" w:eastAsia="Times New Roman" w:hAnsi="Cambria" w:cs="Arial"/>
              </w:rPr>
            </w:pPr>
            <w:moveTo w:id="2070" w:author="Prathyush Sambaturu" w:date="2019-03-04T14:22:00Z">
              <w:del w:id="2071" w:author="Prathyush Sambaturu" w:date="2019-06-12T14:15:00Z">
                <w:r w:rsidRPr="00B84231" w:rsidDel="00E537D7">
                  <w:rPr>
                    <w:rFonts w:ascii="Cambria" w:eastAsia="Times New Roman" w:hAnsi="Cambria" w:cs="Arial"/>
                  </w:rPr>
                  <w:delText>2017-02-18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4B4292" w14:textId="4939490C" w:rsidR="00275E19" w:rsidRPr="00B84231" w:rsidDel="00E537D7" w:rsidRDefault="00275E19" w:rsidP="00CA47F7">
            <w:pPr>
              <w:spacing w:line="240" w:lineRule="auto"/>
              <w:jc w:val="center"/>
              <w:rPr>
                <w:del w:id="2072" w:author="Prathyush Sambaturu" w:date="2019-06-12T14:15:00Z"/>
                <w:moveTo w:id="2073" w:author="Prathyush Sambaturu" w:date="2019-03-04T14:22:00Z"/>
                <w:rFonts w:ascii="Cambria" w:eastAsia="Times New Roman" w:hAnsi="Cambria" w:cs="Arial"/>
              </w:rPr>
            </w:pPr>
            <w:moveTo w:id="2074" w:author="Prathyush Sambaturu" w:date="2019-03-04T14:22:00Z">
              <w:del w:id="207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458752" w14:textId="171A47AE" w:rsidR="00275E19" w:rsidRPr="00B84231" w:rsidDel="00E537D7" w:rsidRDefault="00275E19" w:rsidP="00CA47F7">
            <w:pPr>
              <w:spacing w:line="240" w:lineRule="auto"/>
              <w:jc w:val="center"/>
              <w:rPr>
                <w:del w:id="2076" w:author="Prathyush Sambaturu" w:date="2019-06-12T14:15:00Z"/>
                <w:moveTo w:id="2077" w:author="Prathyush Sambaturu" w:date="2019-03-04T14:22:00Z"/>
                <w:rFonts w:ascii="Cambria" w:eastAsia="Times New Roman" w:hAnsi="Cambria" w:cs="Arial"/>
              </w:rPr>
            </w:pPr>
            <w:moveTo w:id="2078" w:author="Prathyush Sambaturu" w:date="2019-03-04T14:22:00Z">
              <w:del w:id="2079" w:author="Prathyush Sambaturu" w:date="2019-06-12T14:15:00Z">
                <w:r w:rsidRPr="00B84231" w:rsidDel="00E537D7">
                  <w:rPr>
                    <w:rFonts w:ascii="Cambria" w:eastAsia="Times New Roman" w:hAnsi="Cambria" w:cs="Arial"/>
                  </w:rPr>
                  <w:delText>AK, IL, MD, MN, states with high activity a week ago, states with low activity two weeks ago, and states with minimal activity three weeks ago, excluding WY</w:delText>
                </w:r>
              </w:del>
            </w:moveTo>
          </w:p>
        </w:tc>
        <w:tc>
          <w:tcPr>
            <w:tcW w:w="108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653C0B" w14:textId="3EDB8585" w:rsidR="00275E19" w:rsidRPr="00B84231" w:rsidDel="00E537D7" w:rsidRDefault="00275E19" w:rsidP="00CA47F7">
            <w:pPr>
              <w:spacing w:line="240" w:lineRule="auto"/>
              <w:jc w:val="center"/>
              <w:rPr>
                <w:del w:id="2080" w:author="Prathyush Sambaturu" w:date="2019-06-12T14:15:00Z"/>
                <w:moveTo w:id="2081" w:author="Prathyush Sambaturu" w:date="2019-03-04T14:22:00Z"/>
                <w:rFonts w:ascii="Cambria" w:eastAsia="Times New Roman" w:hAnsi="Cambria" w:cs="Arial"/>
              </w:rPr>
            </w:pPr>
            <w:moveTo w:id="2082" w:author="Prathyush Sambaturu" w:date="2019-03-04T14:22:00Z">
              <w:del w:id="2083" w:author="Prathyush Sambaturu" w:date="2019-06-12T14:15:00Z">
                <w:r w:rsidRPr="00B84231" w:rsidDel="00E537D7">
                  <w:rPr>
                    <w:rFonts w:ascii="Cambria" w:eastAsia="Times New Roman" w:hAnsi="Cambria" w:cs="Arial"/>
                  </w:rPr>
                  <w:delText>27</w:delText>
                </w:r>
              </w:del>
            </w:moveTo>
          </w:p>
        </w:tc>
      </w:tr>
      <w:tr w:rsidR="00275E19" w:rsidRPr="00955A01" w:rsidDel="00E537D7" w14:paraId="1816AFDB" w14:textId="1794D220" w:rsidTr="00CA47F7">
        <w:trPr>
          <w:trHeight w:val="315"/>
          <w:del w:id="2084"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0E10B7" w14:textId="7B125B5F" w:rsidR="00275E19" w:rsidRPr="00B84231" w:rsidDel="00E537D7" w:rsidRDefault="00275E19" w:rsidP="00CA47F7">
            <w:pPr>
              <w:spacing w:line="240" w:lineRule="auto"/>
              <w:jc w:val="center"/>
              <w:rPr>
                <w:del w:id="2085" w:author="Prathyush Sambaturu" w:date="2019-06-12T14:15:00Z"/>
                <w:moveTo w:id="2086" w:author="Prathyush Sambaturu" w:date="2019-03-04T14:22:00Z"/>
                <w:rFonts w:ascii="Cambria" w:eastAsia="Times New Roman" w:hAnsi="Cambria" w:cs="Arial"/>
              </w:rPr>
            </w:pPr>
          </w:p>
        </w:tc>
        <w:tc>
          <w:tcPr>
            <w:tcW w:w="1440" w:type="dxa"/>
            <w:vMerge/>
            <w:tcBorders>
              <w:top w:val="single" w:sz="6" w:space="0" w:color="CCCCCC"/>
              <w:left w:val="single" w:sz="6" w:space="0" w:color="CCCCCC"/>
              <w:bottom w:val="single" w:sz="6" w:space="0" w:color="CCCCCC"/>
              <w:right w:val="single" w:sz="6" w:space="0" w:color="CCCCCC"/>
            </w:tcBorders>
            <w:vAlign w:val="center"/>
            <w:hideMark/>
          </w:tcPr>
          <w:p w14:paraId="64A4010A" w14:textId="0A4844F9" w:rsidR="00275E19" w:rsidRPr="00B84231" w:rsidDel="00E537D7" w:rsidRDefault="00275E19" w:rsidP="00CA47F7">
            <w:pPr>
              <w:spacing w:line="240" w:lineRule="auto"/>
              <w:rPr>
                <w:del w:id="2087" w:author="Prathyush Sambaturu" w:date="2019-06-12T14:15:00Z"/>
                <w:moveTo w:id="2088" w:author="Prathyush Sambaturu" w:date="2019-03-04T14:22:00Z"/>
                <w:rFonts w:ascii="Cambria" w:eastAsia="Times New Roman" w:hAnsi="Cambria" w:cs="Arial"/>
              </w:rPr>
            </w:pP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8BE32" w14:textId="1448C045" w:rsidR="00275E19" w:rsidRPr="00B84231" w:rsidDel="00E537D7" w:rsidRDefault="00275E19" w:rsidP="00CA47F7">
            <w:pPr>
              <w:spacing w:line="240" w:lineRule="auto"/>
              <w:jc w:val="center"/>
              <w:rPr>
                <w:del w:id="2089" w:author="Prathyush Sambaturu" w:date="2019-06-12T14:15:00Z"/>
                <w:moveTo w:id="2090" w:author="Prathyush Sambaturu" w:date="2019-03-04T14:22:00Z"/>
                <w:rFonts w:ascii="Cambria" w:eastAsia="Times New Roman" w:hAnsi="Cambria" w:cs="Arial"/>
              </w:rPr>
            </w:pPr>
            <w:moveTo w:id="2091" w:author="Prathyush Sambaturu" w:date="2019-03-04T14:22:00Z">
              <w:del w:id="2092" w:author="Prathyush Sambaturu" w:date="2019-06-12T14:15:00Z">
                <w:r w:rsidRPr="00B84231" w:rsidDel="00E537D7">
                  <w:rPr>
                    <w:rFonts w:ascii="Cambria" w:eastAsia="Times New Roman" w:hAnsi="Cambria" w:cs="Arial"/>
                  </w:rPr>
                  <w:delText>0.3</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35244E" w14:textId="44F15918" w:rsidR="00275E19" w:rsidRPr="00B84231" w:rsidDel="00E537D7" w:rsidRDefault="00275E19" w:rsidP="00CA47F7">
            <w:pPr>
              <w:spacing w:line="240" w:lineRule="auto"/>
              <w:jc w:val="center"/>
              <w:rPr>
                <w:del w:id="2093" w:author="Prathyush Sambaturu" w:date="2019-06-12T14:15:00Z"/>
                <w:moveTo w:id="2094" w:author="Prathyush Sambaturu" w:date="2019-03-04T14:22:00Z"/>
                <w:rFonts w:ascii="Cambria" w:eastAsia="Times New Roman" w:hAnsi="Cambria" w:cs="Arial"/>
              </w:rPr>
            </w:pPr>
            <w:moveTo w:id="2095" w:author="Prathyush Sambaturu" w:date="2019-03-04T14:22:00Z">
              <w:del w:id="2096" w:author="Prathyush Sambaturu" w:date="2019-06-12T14:15:00Z">
                <w:r w:rsidRPr="00B84231" w:rsidDel="00E537D7">
                  <w:rPr>
                    <w:rFonts w:ascii="Cambria" w:eastAsia="Times New Roman" w:hAnsi="Cambria" w:cs="Arial"/>
                  </w:rPr>
                  <w:delText>States with high activity a week ago, excluding WY</w:delText>
                </w:r>
              </w:del>
            </w:moveTo>
          </w:p>
        </w:tc>
        <w:tc>
          <w:tcPr>
            <w:tcW w:w="1080" w:type="dxa"/>
            <w:vMerge/>
            <w:tcBorders>
              <w:top w:val="single" w:sz="6" w:space="0" w:color="CCCCCC"/>
              <w:left w:val="single" w:sz="6" w:space="0" w:color="CCCCCC"/>
              <w:bottom w:val="single" w:sz="6" w:space="0" w:color="CCCCCC"/>
              <w:right w:val="single" w:sz="6" w:space="0" w:color="CCCCCC"/>
            </w:tcBorders>
            <w:vAlign w:val="center"/>
            <w:hideMark/>
          </w:tcPr>
          <w:p w14:paraId="13BEC19F" w14:textId="79F3C335" w:rsidR="00275E19" w:rsidRPr="00B84231" w:rsidDel="00E537D7" w:rsidRDefault="00275E19" w:rsidP="00CA47F7">
            <w:pPr>
              <w:spacing w:line="240" w:lineRule="auto"/>
              <w:rPr>
                <w:del w:id="2097" w:author="Prathyush Sambaturu" w:date="2019-06-12T14:15:00Z"/>
                <w:moveTo w:id="2098" w:author="Prathyush Sambaturu" w:date="2019-03-04T14:22:00Z"/>
                <w:rFonts w:ascii="Cambria" w:eastAsia="Times New Roman" w:hAnsi="Cambria" w:cs="Arial"/>
              </w:rPr>
            </w:pPr>
          </w:p>
        </w:tc>
      </w:tr>
      <w:tr w:rsidR="00275E19" w:rsidRPr="00955A01" w:rsidDel="00E537D7" w14:paraId="4F026409" w14:textId="7158450E" w:rsidTr="00CA47F7">
        <w:trPr>
          <w:trHeight w:val="315"/>
          <w:del w:id="2099"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515CA" w14:textId="1B6AADA3" w:rsidR="00275E19" w:rsidRPr="00B84231" w:rsidDel="00E537D7" w:rsidRDefault="00275E19" w:rsidP="00CA47F7">
            <w:pPr>
              <w:spacing w:line="240" w:lineRule="auto"/>
              <w:jc w:val="center"/>
              <w:rPr>
                <w:del w:id="2100" w:author="Prathyush Sambaturu" w:date="2019-06-12T14:15:00Z"/>
                <w:moveTo w:id="2101" w:author="Prathyush Sambaturu" w:date="2019-03-04T14:22:00Z"/>
                <w:rFonts w:ascii="Cambria" w:eastAsia="Times New Roman" w:hAnsi="Cambria" w:cs="Arial"/>
              </w:rPr>
            </w:pPr>
            <w:moveTo w:id="2102" w:author="Prathyush Sambaturu" w:date="2019-03-04T14:22:00Z">
              <w:del w:id="2103" w:author="Prathyush Sambaturu" w:date="2019-06-12T14:15:00Z">
                <w:r w:rsidRPr="00B84231" w:rsidDel="00E537D7">
                  <w:rPr>
                    <w:rFonts w:ascii="Cambria" w:eastAsia="Times New Roman" w:hAnsi="Cambria" w:cs="Arial"/>
                  </w:rPr>
                  <w:delText>6</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01A6D1" w14:textId="559F8FD1" w:rsidR="00275E19" w:rsidRPr="00B84231" w:rsidDel="00E537D7" w:rsidRDefault="00275E19" w:rsidP="00CA47F7">
            <w:pPr>
              <w:spacing w:line="240" w:lineRule="auto"/>
              <w:jc w:val="center"/>
              <w:rPr>
                <w:del w:id="2104" w:author="Prathyush Sambaturu" w:date="2019-06-12T14:15:00Z"/>
                <w:moveTo w:id="2105" w:author="Prathyush Sambaturu" w:date="2019-03-04T14:22:00Z"/>
                <w:rFonts w:ascii="Cambria" w:eastAsia="Times New Roman" w:hAnsi="Cambria" w:cs="Arial"/>
              </w:rPr>
            </w:pPr>
            <w:moveTo w:id="2106" w:author="Prathyush Sambaturu" w:date="2019-03-04T14:22:00Z">
              <w:del w:id="2107" w:author="Prathyush Sambaturu" w:date="2019-06-12T14:15:00Z">
                <w:r w:rsidRPr="00B84231" w:rsidDel="00E537D7">
                  <w:rPr>
                    <w:rFonts w:ascii="Cambria" w:eastAsia="Times New Roman" w:hAnsi="Cambria" w:cs="Arial"/>
                  </w:rPr>
                  <w:delText>2017-03-25</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69A839" w14:textId="42777F99" w:rsidR="00275E19" w:rsidRPr="00B84231" w:rsidDel="00E537D7" w:rsidRDefault="00275E19" w:rsidP="00CA47F7">
            <w:pPr>
              <w:spacing w:line="240" w:lineRule="auto"/>
              <w:jc w:val="center"/>
              <w:rPr>
                <w:del w:id="2108" w:author="Prathyush Sambaturu" w:date="2019-06-12T14:15:00Z"/>
                <w:moveTo w:id="2109" w:author="Prathyush Sambaturu" w:date="2019-03-04T14:22:00Z"/>
                <w:rFonts w:ascii="Cambria" w:eastAsia="Times New Roman" w:hAnsi="Cambria" w:cs="Arial"/>
              </w:rPr>
            </w:pPr>
            <w:moveTo w:id="2110" w:author="Prathyush Sambaturu" w:date="2019-03-04T14:22:00Z">
              <w:del w:id="2111"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755C5" w14:textId="6E3C59EC" w:rsidR="00275E19" w:rsidRPr="00B84231" w:rsidDel="00E537D7" w:rsidRDefault="00275E19" w:rsidP="00CA47F7">
            <w:pPr>
              <w:spacing w:line="240" w:lineRule="auto"/>
              <w:jc w:val="center"/>
              <w:rPr>
                <w:del w:id="2112" w:author="Prathyush Sambaturu" w:date="2019-06-12T14:15:00Z"/>
                <w:moveTo w:id="2113" w:author="Prathyush Sambaturu" w:date="2019-03-04T14:22:00Z"/>
                <w:rFonts w:ascii="Cambria" w:eastAsia="Times New Roman" w:hAnsi="Cambria" w:cs="Arial"/>
              </w:rPr>
            </w:pPr>
            <w:moveTo w:id="2114" w:author="Prathyush Sambaturu" w:date="2019-03-04T14:22:00Z">
              <w:del w:id="2115" w:author="Prathyush Sambaturu" w:date="2019-06-12T14:15:00Z">
                <w:r w:rsidRPr="00B84231" w:rsidDel="00E537D7">
                  <w:rPr>
                    <w:rFonts w:ascii="Cambria" w:eastAsia="Times New Roman" w:hAnsi="Cambria" w:cs="Arial"/>
                  </w:rPr>
                  <w:delText>States with high activity for last two weeks, excluding LA, MS and TX</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522FD9" w14:textId="2C486BB2" w:rsidR="00275E19" w:rsidRPr="00B84231" w:rsidDel="00E537D7" w:rsidRDefault="00275E19" w:rsidP="00CA47F7">
            <w:pPr>
              <w:spacing w:line="240" w:lineRule="auto"/>
              <w:jc w:val="center"/>
              <w:rPr>
                <w:del w:id="2116" w:author="Prathyush Sambaturu" w:date="2019-06-12T14:15:00Z"/>
                <w:moveTo w:id="2117" w:author="Prathyush Sambaturu" w:date="2019-03-04T14:22:00Z"/>
                <w:rFonts w:ascii="Cambria" w:eastAsia="Times New Roman" w:hAnsi="Cambria" w:cs="Arial"/>
              </w:rPr>
            </w:pPr>
            <w:moveTo w:id="2118" w:author="Prathyush Sambaturu" w:date="2019-03-04T14:22:00Z">
              <w:del w:id="2119" w:author="Prathyush Sambaturu" w:date="2019-06-12T14:15:00Z">
                <w:r w:rsidRPr="00B84231" w:rsidDel="00E537D7">
                  <w:rPr>
                    <w:rFonts w:ascii="Cambria" w:eastAsia="Times New Roman" w:hAnsi="Cambria" w:cs="Arial"/>
                  </w:rPr>
                  <w:delText>10</w:delText>
                </w:r>
              </w:del>
            </w:moveTo>
          </w:p>
        </w:tc>
      </w:tr>
      <w:tr w:rsidR="00275E19" w:rsidRPr="00955A01" w:rsidDel="00E537D7" w14:paraId="599419B6" w14:textId="0CA22A51" w:rsidTr="00CA47F7">
        <w:trPr>
          <w:trHeight w:val="315"/>
          <w:del w:id="2120"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47CB2" w14:textId="52526193" w:rsidR="00275E19" w:rsidRPr="00B84231" w:rsidDel="00E537D7" w:rsidRDefault="00275E19" w:rsidP="00CA47F7">
            <w:pPr>
              <w:spacing w:line="240" w:lineRule="auto"/>
              <w:jc w:val="center"/>
              <w:rPr>
                <w:del w:id="2121" w:author="Prathyush Sambaturu" w:date="2019-06-12T14:15:00Z"/>
                <w:moveTo w:id="2122" w:author="Prathyush Sambaturu" w:date="2019-03-04T14:22:00Z"/>
                <w:rFonts w:ascii="Cambria" w:eastAsia="Times New Roman" w:hAnsi="Cambria" w:cs="Arial"/>
              </w:rPr>
            </w:pPr>
            <w:moveTo w:id="2123" w:author="Prathyush Sambaturu" w:date="2019-03-04T14:22:00Z">
              <w:del w:id="2124" w:author="Prathyush Sambaturu" w:date="2019-06-12T14:15:00Z">
                <w:r w:rsidRPr="00B84231" w:rsidDel="00E537D7">
                  <w:rPr>
                    <w:rFonts w:ascii="Cambria" w:eastAsia="Times New Roman" w:hAnsi="Cambria" w:cs="Arial"/>
                  </w:rPr>
                  <w:delText>7</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F080D1" w14:textId="7B303720" w:rsidR="00275E19" w:rsidRPr="00B84231" w:rsidDel="00E537D7" w:rsidRDefault="00275E19" w:rsidP="00CA47F7">
            <w:pPr>
              <w:spacing w:line="240" w:lineRule="auto"/>
              <w:jc w:val="center"/>
              <w:rPr>
                <w:del w:id="2125" w:author="Prathyush Sambaturu" w:date="2019-06-12T14:15:00Z"/>
                <w:moveTo w:id="2126" w:author="Prathyush Sambaturu" w:date="2019-03-04T14:22:00Z"/>
                <w:rFonts w:ascii="Cambria" w:eastAsia="Times New Roman" w:hAnsi="Cambria" w:cs="Arial"/>
              </w:rPr>
            </w:pPr>
            <w:moveTo w:id="2127" w:author="Prathyush Sambaturu" w:date="2019-03-04T14:22:00Z">
              <w:del w:id="2128" w:author="Prathyush Sambaturu" w:date="2019-06-12T14:15:00Z">
                <w:r w:rsidRPr="00B84231" w:rsidDel="00E537D7">
                  <w:rPr>
                    <w:rFonts w:ascii="Cambria" w:eastAsia="Times New Roman" w:hAnsi="Cambria" w:cs="Arial"/>
                  </w:rPr>
                  <w:delText>2017-04-08</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8ACF0F" w14:textId="707A967B" w:rsidR="00275E19" w:rsidRPr="00B84231" w:rsidDel="00E537D7" w:rsidRDefault="00275E19" w:rsidP="00CA47F7">
            <w:pPr>
              <w:spacing w:line="240" w:lineRule="auto"/>
              <w:jc w:val="center"/>
              <w:rPr>
                <w:del w:id="2129" w:author="Prathyush Sambaturu" w:date="2019-06-12T14:15:00Z"/>
                <w:moveTo w:id="2130" w:author="Prathyush Sambaturu" w:date="2019-03-04T14:22:00Z"/>
                <w:rFonts w:ascii="Cambria" w:eastAsia="Times New Roman" w:hAnsi="Cambria" w:cs="Arial"/>
              </w:rPr>
            </w:pPr>
            <w:moveTo w:id="2131" w:author="Prathyush Sambaturu" w:date="2019-03-04T14:22:00Z">
              <w:del w:id="2132"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6331E" w14:textId="57A1582E" w:rsidR="00275E19" w:rsidRPr="00B84231" w:rsidDel="00E537D7" w:rsidRDefault="00275E19" w:rsidP="00CA47F7">
            <w:pPr>
              <w:spacing w:line="240" w:lineRule="auto"/>
              <w:jc w:val="center"/>
              <w:rPr>
                <w:del w:id="2133" w:author="Prathyush Sambaturu" w:date="2019-06-12T14:15:00Z"/>
                <w:moveTo w:id="2134" w:author="Prathyush Sambaturu" w:date="2019-03-04T14:22:00Z"/>
                <w:rFonts w:ascii="Cambria" w:eastAsia="Times New Roman" w:hAnsi="Cambria" w:cs="Arial"/>
              </w:rPr>
            </w:pPr>
            <w:moveTo w:id="2135" w:author="Prathyush Sambaturu" w:date="2019-03-04T14:22:00Z">
              <w:del w:id="2136" w:author="Prathyush Sambaturu" w:date="2019-06-12T14:15:00Z">
                <w:r w:rsidRPr="00B84231" w:rsidDel="00E537D7">
                  <w:rPr>
                    <w:rFonts w:ascii="Cambria" w:eastAsia="Times New Roman" w:hAnsi="Cambria" w:cs="Arial"/>
                  </w:rPr>
                  <w:delText>KY and SC</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3B002" w14:textId="72283C67" w:rsidR="00275E19" w:rsidRPr="00B84231" w:rsidDel="00E537D7" w:rsidRDefault="00275E19" w:rsidP="00CA47F7">
            <w:pPr>
              <w:spacing w:line="240" w:lineRule="auto"/>
              <w:jc w:val="center"/>
              <w:rPr>
                <w:del w:id="2137" w:author="Prathyush Sambaturu" w:date="2019-06-12T14:15:00Z"/>
                <w:moveTo w:id="2138" w:author="Prathyush Sambaturu" w:date="2019-03-04T14:22:00Z"/>
                <w:rFonts w:ascii="Cambria" w:eastAsia="Times New Roman" w:hAnsi="Cambria" w:cs="Arial"/>
              </w:rPr>
            </w:pPr>
            <w:moveTo w:id="2139" w:author="Prathyush Sambaturu" w:date="2019-03-04T14:22:00Z">
              <w:del w:id="2140" w:author="Prathyush Sambaturu" w:date="2019-06-12T14:15:00Z">
                <w:r w:rsidRPr="00B84231" w:rsidDel="00E537D7">
                  <w:rPr>
                    <w:rFonts w:ascii="Cambria" w:eastAsia="Times New Roman" w:hAnsi="Cambria" w:cs="Arial"/>
                  </w:rPr>
                  <w:delText>2</w:delText>
                </w:r>
              </w:del>
            </w:moveTo>
          </w:p>
        </w:tc>
      </w:tr>
      <w:tr w:rsidR="00275E19" w:rsidRPr="00955A01" w:rsidDel="00E537D7" w14:paraId="345B92E5" w14:textId="3C402E31" w:rsidTr="00CA47F7">
        <w:trPr>
          <w:trHeight w:val="315"/>
          <w:del w:id="2141"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AB44EB" w14:textId="1C5132F9" w:rsidR="00275E19" w:rsidRPr="00B84231" w:rsidDel="00E537D7" w:rsidRDefault="00275E19" w:rsidP="00CA47F7">
            <w:pPr>
              <w:spacing w:line="240" w:lineRule="auto"/>
              <w:jc w:val="center"/>
              <w:rPr>
                <w:del w:id="2142" w:author="Prathyush Sambaturu" w:date="2019-06-12T14:15:00Z"/>
                <w:moveTo w:id="2143" w:author="Prathyush Sambaturu" w:date="2019-03-04T14:22:00Z"/>
                <w:rFonts w:ascii="Cambria" w:eastAsia="Times New Roman" w:hAnsi="Cambria" w:cs="Arial"/>
              </w:rPr>
            </w:pPr>
            <w:moveTo w:id="2144" w:author="Prathyush Sambaturu" w:date="2019-03-04T14:22:00Z">
              <w:del w:id="2145" w:author="Prathyush Sambaturu" w:date="2019-06-12T14:15:00Z">
                <w:r w:rsidRPr="00B84231" w:rsidDel="00E537D7">
                  <w:rPr>
                    <w:rFonts w:ascii="Cambria" w:eastAsia="Times New Roman" w:hAnsi="Cambria" w:cs="Arial"/>
                  </w:rPr>
                  <w:delText>8</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FB121" w14:textId="67019E44" w:rsidR="00275E19" w:rsidRPr="00B84231" w:rsidDel="00E537D7" w:rsidRDefault="00275E19" w:rsidP="00CA47F7">
            <w:pPr>
              <w:spacing w:line="240" w:lineRule="auto"/>
              <w:jc w:val="center"/>
              <w:rPr>
                <w:del w:id="2146" w:author="Prathyush Sambaturu" w:date="2019-06-12T14:15:00Z"/>
                <w:moveTo w:id="2147" w:author="Prathyush Sambaturu" w:date="2019-03-04T14:22:00Z"/>
                <w:rFonts w:ascii="Cambria" w:eastAsia="Times New Roman" w:hAnsi="Cambria" w:cs="Arial"/>
              </w:rPr>
            </w:pPr>
            <w:moveTo w:id="2148" w:author="Prathyush Sambaturu" w:date="2019-03-04T14:22:00Z">
              <w:del w:id="2149" w:author="Prathyush Sambaturu" w:date="2019-06-12T14:15:00Z">
                <w:r w:rsidRPr="00B84231" w:rsidDel="00E537D7">
                  <w:rPr>
                    <w:rFonts w:ascii="Cambria" w:eastAsia="Times New Roman" w:hAnsi="Cambria" w:cs="Arial"/>
                  </w:rPr>
                  <w:delText>2014-12-13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B1CF3" w14:textId="55FDA718" w:rsidR="00275E19" w:rsidRPr="00B84231" w:rsidDel="00E537D7" w:rsidRDefault="00275E19" w:rsidP="00CA47F7">
            <w:pPr>
              <w:spacing w:line="240" w:lineRule="auto"/>
              <w:jc w:val="center"/>
              <w:rPr>
                <w:del w:id="2150" w:author="Prathyush Sambaturu" w:date="2019-06-12T14:15:00Z"/>
                <w:moveTo w:id="2151" w:author="Prathyush Sambaturu" w:date="2019-03-04T14:22:00Z"/>
                <w:rFonts w:ascii="Cambria" w:eastAsia="Times New Roman" w:hAnsi="Cambria" w:cs="Arial"/>
              </w:rPr>
            </w:pPr>
            <w:moveTo w:id="2152" w:author="Prathyush Sambaturu" w:date="2019-03-04T14:22:00Z">
              <w:del w:id="2153"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26794" w14:textId="41D4101F" w:rsidR="00275E19" w:rsidRPr="00B84231" w:rsidDel="00E537D7" w:rsidRDefault="00275E19" w:rsidP="00CA47F7">
            <w:pPr>
              <w:spacing w:line="240" w:lineRule="auto"/>
              <w:jc w:val="center"/>
              <w:rPr>
                <w:del w:id="2154" w:author="Prathyush Sambaturu" w:date="2019-06-12T14:15:00Z"/>
                <w:moveTo w:id="2155" w:author="Prathyush Sambaturu" w:date="2019-03-04T14:22:00Z"/>
                <w:rFonts w:ascii="Cambria" w:eastAsia="Times New Roman" w:hAnsi="Cambria" w:cs="Arial"/>
              </w:rPr>
            </w:pPr>
            <w:moveTo w:id="2156" w:author="Prathyush Sambaturu" w:date="2019-03-04T14:22:00Z">
              <w:del w:id="2157" w:author="Prathyush Sambaturu" w:date="2019-06-12T14:15:00Z">
                <w:r w:rsidRPr="00B84231" w:rsidDel="00E537D7">
                  <w:rPr>
                    <w:rFonts w:ascii="Cambria" w:eastAsia="Times New Roman" w:hAnsi="Cambria" w:cs="Arial"/>
                  </w:rPr>
                  <w:delText>AR, IL, IN, KS, MN, MO, OK, VA, and states with high activity a week ago</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C4F51" w14:textId="39D85BA2" w:rsidR="00275E19" w:rsidRPr="00B84231" w:rsidDel="00E537D7" w:rsidRDefault="00275E19" w:rsidP="00CA47F7">
            <w:pPr>
              <w:spacing w:line="240" w:lineRule="auto"/>
              <w:jc w:val="center"/>
              <w:rPr>
                <w:del w:id="2158" w:author="Prathyush Sambaturu" w:date="2019-06-12T14:15:00Z"/>
                <w:moveTo w:id="2159" w:author="Prathyush Sambaturu" w:date="2019-03-04T14:22:00Z"/>
                <w:rFonts w:ascii="Cambria" w:eastAsia="Times New Roman" w:hAnsi="Cambria" w:cs="Arial"/>
              </w:rPr>
            </w:pPr>
            <w:moveTo w:id="2160" w:author="Prathyush Sambaturu" w:date="2019-03-04T14:22:00Z">
              <w:del w:id="2161" w:author="Prathyush Sambaturu" w:date="2019-06-12T14:15:00Z">
                <w:r w:rsidRPr="00B84231" w:rsidDel="00E537D7">
                  <w:rPr>
                    <w:rFonts w:ascii="Cambria" w:eastAsia="Times New Roman" w:hAnsi="Cambria" w:cs="Arial"/>
                  </w:rPr>
                  <w:delText>13</w:delText>
                </w:r>
              </w:del>
            </w:moveTo>
          </w:p>
        </w:tc>
      </w:tr>
      <w:tr w:rsidR="00275E19" w:rsidRPr="00955A01" w:rsidDel="00E537D7" w14:paraId="138C4258" w14:textId="4D1E18FF" w:rsidTr="00CA47F7">
        <w:trPr>
          <w:trHeight w:val="315"/>
          <w:del w:id="2162"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F2512" w14:textId="73FE6608" w:rsidR="00275E19" w:rsidRPr="00B84231" w:rsidDel="00E537D7" w:rsidRDefault="00275E19" w:rsidP="00CA47F7">
            <w:pPr>
              <w:spacing w:line="240" w:lineRule="auto"/>
              <w:jc w:val="center"/>
              <w:rPr>
                <w:del w:id="2163" w:author="Prathyush Sambaturu" w:date="2019-06-12T14:15:00Z"/>
                <w:moveTo w:id="2164" w:author="Prathyush Sambaturu" w:date="2019-03-04T14:22:00Z"/>
                <w:rFonts w:ascii="Cambria" w:eastAsia="Times New Roman" w:hAnsi="Cambria" w:cs="Arial"/>
              </w:rPr>
            </w:pPr>
            <w:moveTo w:id="2165" w:author="Prathyush Sambaturu" w:date="2019-03-04T14:22:00Z">
              <w:del w:id="2166" w:author="Prathyush Sambaturu" w:date="2019-06-12T14:15:00Z">
                <w:r w:rsidRPr="00B84231" w:rsidDel="00E537D7">
                  <w:rPr>
                    <w:rFonts w:ascii="Cambria" w:eastAsia="Times New Roman" w:hAnsi="Cambria" w:cs="Arial"/>
                  </w:rPr>
                  <w:delText>9</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DE0120" w14:textId="05FAA1D3" w:rsidR="00275E19" w:rsidRPr="00B84231" w:rsidDel="00E537D7" w:rsidRDefault="00275E19" w:rsidP="00CA47F7">
            <w:pPr>
              <w:spacing w:line="240" w:lineRule="auto"/>
              <w:jc w:val="center"/>
              <w:rPr>
                <w:del w:id="2167" w:author="Prathyush Sambaturu" w:date="2019-06-12T14:15:00Z"/>
                <w:moveTo w:id="2168" w:author="Prathyush Sambaturu" w:date="2019-03-04T14:22:00Z"/>
                <w:rFonts w:ascii="Cambria" w:eastAsia="Times New Roman" w:hAnsi="Cambria" w:cs="Arial"/>
              </w:rPr>
            </w:pPr>
            <w:moveTo w:id="2169" w:author="Prathyush Sambaturu" w:date="2019-03-04T14:22:00Z">
              <w:del w:id="2170" w:author="Prathyush Sambaturu" w:date="2019-06-12T14:15:00Z">
                <w:r w:rsidRPr="00B84231" w:rsidDel="00E537D7">
                  <w:rPr>
                    <w:rFonts w:ascii="Cambria" w:eastAsia="Times New Roman" w:hAnsi="Cambria" w:cs="Arial"/>
                  </w:rPr>
                  <w:delText>2015-01-03</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DDFD71" w14:textId="6A2D88F0" w:rsidR="00275E19" w:rsidRPr="00B84231" w:rsidDel="00E537D7" w:rsidRDefault="00275E19" w:rsidP="00CA47F7">
            <w:pPr>
              <w:spacing w:line="240" w:lineRule="auto"/>
              <w:jc w:val="center"/>
              <w:rPr>
                <w:del w:id="2171" w:author="Prathyush Sambaturu" w:date="2019-06-12T14:15:00Z"/>
                <w:moveTo w:id="2172" w:author="Prathyush Sambaturu" w:date="2019-03-04T14:22:00Z"/>
                <w:rFonts w:ascii="Cambria" w:eastAsia="Times New Roman" w:hAnsi="Cambria" w:cs="Arial"/>
              </w:rPr>
            </w:pPr>
            <w:moveTo w:id="2173" w:author="Prathyush Sambaturu" w:date="2019-03-04T14:22:00Z">
              <w:del w:id="2174"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0C992" w14:textId="2F450437" w:rsidR="00275E19" w:rsidRPr="00B84231" w:rsidDel="00E537D7" w:rsidRDefault="00275E19" w:rsidP="00CA47F7">
            <w:pPr>
              <w:spacing w:line="240" w:lineRule="auto"/>
              <w:jc w:val="center"/>
              <w:rPr>
                <w:del w:id="2175" w:author="Prathyush Sambaturu" w:date="2019-06-12T14:15:00Z"/>
                <w:moveTo w:id="2176" w:author="Prathyush Sambaturu" w:date="2019-03-04T14:22:00Z"/>
                <w:rFonts w:ascii="Cambria" w:eastAsia="Times New Roman" w:hAnsi="Cambria" w:cs="Arial"/>
              </w:rPr>
            </w:pPr>
            <w:moveTo w:id="2177" w:author="Prathyush Sambaturu" w:date="2019-03-04T14:22:00Z">
              <w:del w:id="2178" w:author="Prathyush Sambaturu" w:date="2019-06-12T14:15:00Z">
                <w:r w:rsidRPr="00B84231" w:rsidDel="00E537D7">
                  <w:rPr>
                    <w:rFonts w:ascii="Cambria" w:eastAsia="Times New Roman" w:hAnsi="Cambria" w:cs="Arial"/>
                  </w:rPr>
                  <w:delText>CA, NV, NY, and states with high or moderate activity levels a week ago excluding FL and GA</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1A0A2" w14:textId="1DB1E800" w:rsidR="00275E19" w:rsidRPr="00B84231" w:rsidDel="00E537D7" w:rsidRDefault="00275E19" w:rsidP="00CA47F7">
            <w:pPr>
              <w:spacing w:line="240" w:lineRule="auto"/>
              <w:jc w:val="center"/>
              <w:rPr>
                <w:del w:id="2179" w:author="Prathyush Sambaturu" w:date="2019-06-12T14:15:00Z"/>
                <w:moveTo w:id="2180" w:author="Prathyush Sambaturu" w:date="2019-03-04T14:22:00Z"/>
                <w:rFonts w:ascii="Cambria" w:eastAsia="Times New Roman" w:hAnsi="Cambria" w:cs="Arial"/>
              </w:rPr>
            </w:pPr>
            <w:moveTo w:id="2181" w:author="Prathyush Sambaturu" w:date="2019-03-04T14:22:00Z">
              <w:del w:id="2182" w:author="Prathyush Sambaturu" w:date="2019-06-12T14:15:00Z">
                <w:r w:rsidRPr="00B84231" w:rsidDel="00E537D7">
                  <w:rPr>
                    <w:rFonts w:ascii="Cambria" w:eastAsia="Times New Roman" w:hAnsi="Cambria" w:cs="Arial"/>
                  </w:rPr>
                  <w:delText>29</w:delText>
                </w:r>
              </w:del>
            </w:moveTo>
          </w:p>
        </w:tc>
      </w:tr>
      <w:tr w:rsidR="00275E19" w:rsidRPr="00955A01" w:rsidDel="00E537D7" w14:paraId="215F80B6" w14:textId="629840FC" w:rsidTr="00CA47F7">
        <w:trPr>
          <w:trHeight w:val="315"/>
          <w:del w:id="2183" w:author="Prathyush Sambaturu" w:date="2019-06-12T14:15:00Z"/>
        </w:trPr>
        <w:tc>
          <w:tcPr>
            <w:tcW w:w="71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9D522" w14:textId="3F6D0A96" w:rsidR="00275E19" w:rsidRPr="00B84231" w:rsidDel="00E537D7" w:rsidRDefault="00275E19" w:rsidP="00CA47F7">
            <w:pPr>
              <w:spacing w:line="240" w:lineRule="auto"/>
              <w:jc w:val="center"/>
              <w:rPr>
                <w:del w:id="2184" w:author="Prathyush Sambaturu" w:date="2019-06-12T14:15:00Z"/>
                <w:moveTo w:id="2185" w:author="Prathyush Sambaturu" w:date="2019-03-04T14:22:00Z"/>
                <w:rFonts w:ascii="Cambria" w:eastAsia="Times New Roman" w:hAnsi="Cambria" w:cs="Arial"/>
              </w:rPr>
            </w:pPr>
            <w:moveTo w:id="2186" w:author="Prathyush Sambaturu" w:date="2019-03-04T14:22:00Z">
              <w:del w:id="2187" w:author="Prathyush Sambaturu" w:date="2019-06-12T14:15:00Z">
                <w:r w:rsidRPr="00B84231" w:rsidDel="00E537D7">
                  <w:rPr>
                    <w:rFonts w:ascii="Cambria" w:eastAsia="Times New Roman" w:hAnsi="Cambria" w:cs="Arial"/>
                  </w:rPr>
                  <w:delText>10</w:delText>
                </w:r>
              </w:del>
            </w:moveTo>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21E70" w14:textId="75C82AAE" w:rsidR="00275E19" w:rsidRPr="00B84231" w:rsidDel="00E537D7" w:rsidRDefault="00275E19" w:rsidP="00CA47F7">
            <w:pPr>
              <w:spacing w:line="240" w:lineRule="auto"/>
              <w:jc w:val="center"/>
              <w:rPr>
                <w:del w:id="2188" w:author="Prathyush Sambaturu" w:date="2019-06-12T14:15:00Z"/>
                <w:moveTo w:id="2189" w:author="Prathyush Sambaturu" w:date="2019-03-04T14:22:00Z"/>
                <w:rFonts w:ascii="Cambria" w:eastAsia="Times New Roman" w:hAnsi="Cambria" w:cs="Arial"/>
              </w:rPr>
            </w:pPr>
            <w:moveTo w:id="2190" w:author="Prathyush Sambaturu" w:date="2019-03-04T14:22:00Z">
              <w:del w:id="2191" w:author="Prathyush Sambaturu" w:date="2019-06-12T14:15:00Z">
                <w:r w:rsidRPr="00B84231" w:rsidDel="00E537D7">
                  <w:rPr>
                    <w:rFonts w:ascii="Cambria" w:eastAsia="Times New Roman" w:hAnsi="Cambria" w:cs="Arial"/>
                  </w:rPr>
                  <w:delText>2015-03-14</w:delText>
                </w:r>
              </w:del>
            </w:moveTo>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6AB85" w14:textId="5C657404" w:rsidR="00275E19" w:rsidRPr="00B84231" w:rsidDel="00E537D7" w:rsidRDefault="00275E19" w:rsidP="00CA47F7">
            <w:pPr>
              <w:spacing w:line="240" w:lineRule="auto"/>
              <w:jc w:val="center"/>
              <w:rPr>
                <w:del w:id="2192" w:author="Prathyush Sambaturu" w:date="2019-06-12T14:15:00Z"/>
                <w:moveTo w:id="2193" w:author="Prathyush Sambaturu" w:date="2019-03-04T14:22:00Z"/>
                <w:rFonts w:ascii="Cambria" w:eastAsia="Times New Roman" w:hAnsi="Cambria" w:cs="Arial"/>
              </w:rPr>
            </w:pPr>
            <w:moveTo w:id="2194" w:author="Prathyush Sambaturu" w:date="2019-03-04T14:22:00Z">
              <w:del w:id="2195" w:author="Prathyush Sambaturu" w:date="2019-06-12T14:15:00Z">
                <w:r w:rsidRPr="00B84231" w:rsidDel="00E537D7">
                  <w:rPr>
                    <w:rFonts w:ascii="Cambria" w:eastAsia="Times New Roman" w:hAnsi="Cambria" w:cs="Arial"/>
                  </w:rPr>
                  <w:delText>0</w:delText>
                </w:r>
              </w:del>
            </w:moveTo>
          </w:p>
        </w:tc>
        <w:tc>
          <w:tcPr>
            <w:tcW w:w="459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ED879" w14:textId="6C78887E" w:rsidR="00275E19" w:rsidRPr="00B84231" w:rsidDel="00E537D7" w:rsidRDefault="00275E19" w:rsidP="00CA47F7">
            <w:pPr>
              <w:spacing w:line="240" w:lineRule="auto"/>
              <w:jc w:val="center"/>
              <w:rPr>
                <w:del w:id="2196" w:author="Prathyush Sambaturu" w:date="2019-06-12T14:15:00Z"/>
                <w:moveTo w:id="2197" w:author="Prathyush Sambaturu" w:date="2019-03-04T14:22:00Z"/>
                <w:rFonts w:ascii="Cambria" w:eastAsia="Times New Roman" w:hAnsi="Cambria" w:cs="Arial"/>
              </w:rPr>
            </w:pPr>
            <w:moveTo w:id="2198" w:author="Prathyush Sambaturu" w:date="2019-03-04T14:22:00Z">
              <w:del w:id="2199" w:author="Prathyush Sambaturu" w:date="2019-06-12T14:15:00Z">
                <w:r w:rsidRPr="00B84231" w:rsidDel="00E537D7">
                  <w:rPr>
                    <w:rFonts w:ascii="Cambria" w:eastAsia="Times New Roman" w:hAnsi="Cambria" w:cs="Arial"/>
                  </w:rPr>
                  <w:delText>States with high activity both 1 week and 4 weeks ago, excluding CT</w:delText>
                </w:r>
              </w:del>
            </w:moveTo>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3548E" w14:textId="4F1B3A4B" w:rsidR="00275E19" w:rsidRPr="00B84231" w:rsidDel="00E537D7" w:rsidRDefault="00275E19" w:rsidP="00CA47F7">
            <w:pPr>
              <w:keepNext/>
              <w:spacing w:line="240" w:lineRule="auto"/>
              <w:jc w:val="center"/>
              <w:rPr>
                <w:del w:id="2200" w:author="Prathyush Sambaturu" w:date="2019-06-12T14:15:00Z"/>
                <w:moveTo w:id="2201" w:author="Prathyush Sambaturu" w:date="2019-03-04T14:22:00Z"/>
                <w:rFonts w:ascii="Cambria" w:eastAsia="Times New Roman" w:hAnsi="Cambria" w:cs="Arial"/>
              </w:rPr>
            </w:pPr>
            <w:moveTo w:id="2202" w:author="Prathyush Sambaturu" w:date="2019-03-04T14:22:00Z">
              <w:del w:id="2203" w:author="Prathyush Sambaturu" w:date="2019-06-12T14:15:00Z">
                <w:r w:rsidRPr="00B84231" w:rsidDel="00E537D7">
                  <w:rPr>
                    <w:rFonts w:ascii="Cambria" w:eastAsia="Times New Roman" w:hAnsi="Cambria" w:cs="Arial"/>
                  </w:rPr>
                  <w:delText>11</w:delText>
                </w:r>
              </w:del>
            </w:moveTo>
          </w:p>
        </w:tc>
      </w:tr>
    </w:tbl>
    <w:p w14:paraId="67D997A3" w14:textId="785A6A7F" w:rsidR="00275E19" w:rsidRPr="00857FAE" w:rsidDel="00E537D7" w:rsidRDefault="00275E19" w:rsidP="00275E19">
      <w:pPr>
        <w:pStyle w:val="Caption"/>
        <w:rPr>
          <w:del w:id="2204" w:author="Prathyush Sambaturu" w:date="2019-06-12T14:15:00Z"/>
          <w:moveTo w:id="2205" w:author="Prathyush Sambaturu" w:date="2019-03-04T14:22:00Z"/>
        </w:rPr>
      </w:pPr>
      <w:moveTo w:id="2206" w:author="Prathyush Sambaturu" w:date="2019-03-04T14:22:00Z">
        <w:del w:id="2207" w:author="Prathyush Sambaturu" w:date="2019-06-12T14:15:00Z">
          <w:r w:rsidRPr="000B1CBE" w:rsidDel="00E537D7">
            <w:rPr>
              <w:rFonts w:ascii="Cambria" w:hAnsi="Cambria"/>
            </w:rPr>
            <w:delText xml:space="preserve">Table </w:delText>
          </w:r>
          <w:r w:rsidRPr="000B1CBE" w:rsidDel="00E537D7">
            <w:rPr>
              <w:rFonts w:ascii="Cambria" w:hAnsi="Cambria"/>
            </w:rPr>
            <w:fldChar w:fldCharType="begin"/>
          </w:r>
          <w:r w:rsidRPr="000B1CBE" w:rsidDel="00E537D7">
            <w:rPr>
              <w:rFonts w:ascii="Cambria" w:hAnsi="Cambria"/>
            </w:rPr>
            <w:delInstrText xml:space="preserve"> SEQ Table \* ARABIC </w:delInstrText>
          </w:r>
          <w:r w:rsidRPr="000B1CBE" w:rsidDel="00E537D7">
            <w:rPr>
              <w:rFonts w:ascii="Cambria" w:hAnsi="Cambria"/>
            </w:rPr>
            <w:fldChar w:fldCharType="separate"/>
          </w:r>
          <w:r w:rsidDel="00E537D7">
            <w:rPr>
              <w:rFonts w:ascii="Cambria" w:hAnsi="Cambria"/>
              <w:noProof/>
            </w:rPr>
            <w:delText>3</w:delText>
          </w:r>
          <w:r w:rsidRPr="000B1CBE" w:rsidDel="00E537D7">
            <w:rPr>
              <w:rFonts w:ascii="Cambria" w:hAnsi="Cambria"/>
            </w:rPr>
            <w:fldChar w:fldCharType="end"/>
          </w:r>
          <w:r w:rsidRPr="000B1CBE" w:rsidDel="00E537D7">
            <w:rPr>
              <w:rFonts w:ascii="Cambria" w:hAnsi="Cambria"/>
            </w:rPr>
            <w:delText xml:space="preserve">: </w:delText>
          </w:r>
          <w:r w:rsidRPr="000B1CBE" w:rsidDel="00E537D7">
            <w:rPr>
              <w:rFonts w:ascii="Cambria" w:hAnsi="Cambria" w:cs="LMRoman10-Regular"/>
            </w:rPr>
            <w:delText xml:space="preserve">Table describing the set of states with high activity level for certain weeks during 2014–2017. The textual description is written by hand, corresponding to the solutions computed using our method for the </w:delText>
          </w:r>
        </w:del>
        <w:del w:id="2208" w:author="Prathyush Sambaturu" w:date="2019-06-11T03:36:00Z">
          <w:r w:rsidRPr="000B1CBE" w:rsidDel="00E16504">
            <w:rPr>
              <w:rFonts w:ascii="Cambria" w:hAnsi="Cambria" w:cs="LMMathItalic10-Regular"/>
              <w:i w:val="0"/>
              <w:iCs w:val="0"/>
            </w:rPr>
            <w:delText xml:space="preserve"> </w:delText>
          </w:r>
        </w:del>
        <w:del w:id="2209" w:author="Prathyush Sambaturu" w:date="2019-06-12T14:15:00Z">
          <w:r w:rsidRPr="000B1CBE" w:rsidDel="00E537D7">
            <w:rPr>
              <w:rFonts w:ascii="Cambria" w:hAnsi="Cambria" w:cs="LMRoman10-Regular"/>
            </w:rPr>
            <w:delText xml:space="preserve">values shown. The abbreviations are used for state names </w:delText>
          </w:r>
        </w:del>
      </w:moveTo>
      <w:customXmlDelRangeStart w:id="2210" w:author="Prathyush Sambaturu" w:date="2019-06-12T14:15:00Z"/>
      <w:sdt>
        <w:sdtPr>
          <w:rPr>
            <w:rFonts w:ascii="Cambria" w:hAnsi="Cambria" w:cs="LMRoman10-Regular"/>
          </w:rPr>
          <w:id w:val="-1771149357"/>
          <w:citation/>
        </w:sdtPr>
        <w:sdtEndPr/>
        <w:sdtContent>
          <w:customXmlDelRangeEnd w:id="2210"/>
          <w:moveTo w:id="2211" w:author="Prathyush Sambaturu" w:date="2019-03-04T14:22:00Z">
            <w:del w:id="2212" w:author="Prathyush Sambaturu" w:date="2019-06-12T14:15:00Z">
              <w:r w:rsidDel="00E537D7">
                <w:rPr>
                  <w:rFonts w:ascii="Cambria" w:hAnsi="Cambria" w:cs="LMRoman10-Regular"/>
                </w:rPr>
                <w:fldChar w:fldCharType="begin"/>
              </w:r>
              <w:r w:rsidDel="00E537D7">
                <w:rPr>
                  <w:rFonts w:ascii="Cambria" w:hAnsi="Cambria" w:cs="LMRoman10-Regular"/>
                </w:rPr>
                <w:delInstrText xml:space="preserve"> CITATION Lis \l 1033 </w:delInstrText>
              </w:r>
              <w:r w:rsidDel="00E537D7">
                <w:rPr>
                  <w:rFonts w:ascii="Cambria" w:hAnsi="Cambria" w:cs="LMRoman10-Regular"/>
                </w:rPr>
                <w:fldChar w:fldCharType="separate"/>
              </w:r>
              <w:r w:rsidRPr="00CB5CA2" w:rsidDel="00E537D7">
                <w:rPr>
                  <w:rFonts w:ascii="Cambria" w:hAnsi="Cambria" w:cs="LMRoman10-Regular"/>
                  <w:noProof/>
                </w:rPr>
                <w:delText>[20]</w:delText>
              </w:r>
              <w:r w:rsidDel="00E537D7">
                <w:rPr>
                  <w:rFonts w:ascii="Cambria" w:hAnsi="Cambria" w:cs="LMRoman10-Regular"/>
                </w:rPr>
                <w:fldChar w:fldCharType="end"/>
              </w:r>
            </w:del>
          </w:moveTo>
          <w:customXmlDelRangeStart w:id="2213" w:author="Prathyush Sambaturu" w:date="2019-06-12T14:15:00Z"/>
        </w:sdtContent>
      </w:sdt>
      <w:customXmlDelRangeEnd w:id="2213"/>
      <w:moveTo w:id="2214" w:author="Prathyush Sambaturu" w:date="2019-03-04T14:22:00Z">
        <w:del w:id="2215" w:author="Prathyush Sambaturu" w:date="2019-06-12T14:15:00Z">
          <w:r w:rsidRPr="000B1CBE" w:rsidDel="00E537D7">
            <w:rPr>
              <w:rFonts w:ascii="Cambria" w:hAnsi="Cambria" w:cs="LMRoman10-Regular"/>
            </w:rPr>
            <w:delText>. The last column indicates the number of states with a high activity level in that week, for which the description is presented.</w:delText>
          </w:r>
        </w:del>
      </w:moveTo>
    </w:p>
    <w:moveToRangeEnd w:id="1913"/>
    <w:p w14:paraId="0A251232" w14:textId="1A1C67A9" w:rsidR="00275E19" w:rsidDel="00CA47F7" w:rsidRDefault="00275E19" w:rsidP="00B24872">
      <w:pPr>
        <w:pStyle w:val="NormalWeb"/>
        <w:spacing w:before="0" w:beforeAutospacing="0" w:after="0" w:afterAutospacing="0"/>
        <w:rPr>
          <w:del w:id="2216" w:author="Prathyush Sambaturu" w:date="2019-03-04T14:22:00Z"/>
          <w:rFonts w:ascii="Cambria" w:hAnsi="Cambria"/>
        </w:rPr>
      </w:pPr>
    </w:p>
    <w:p w14:paraId="503CFDF2" w14:textId="6BFA7F1D" w:rsidR="003C2765" w:rsidDel="00D9651A" w:rsidRDefault="00944D78">
      <w:pPr>
        <w:pStyle w:val="NormalWeb"/>
        <w:spacing w:before="0" w:beforeAutospacing="0" w:afterAutospacing="0"/>
        <w:rPr>
          <w:del w:id="2217" w:author="Prathyush Sambaturu" w:date="2019-03-04T14:22:00Z"/>
          <w:rFonts w:ascii="Cambria" w:hAnsi="Cambria"/>
        </w:rPr>
        <w:pPrChange w:id="2218" w:author="Prathyush Sambaturu" w:date="2019-06-16T10:51:00Z">
          <w:pPr>
            <w:pStyle w:val="NormalWeb"/>
            <w:spacing w:before="0" w:beforeAutospacing="0" w:after="0" w:afterAutospacing="0"/>
          </w:pPr>
        </w:pPrChange>
      </w:pPr>
      <w:ins w:id="2219" w:author="Prathyush Sambaturu" w:date="2019-06-03T11:07:00Z">
        <w:r>
          <w:rPr>
            <w:rFonts w:ascii="Cambria" w:hAnsi="Cambria"/>
            <w:b/>
            <w:bCs/>
          </w:rPr>
          <w:t xml:space="preserve">Comparison with </w:t>
        </w:r>
      </w:ins>
      <w:ins w:id="2220" w:author="Prathyush Sambaturu" w:date="2019-06-11T01:54:00Z">
        <w:del w:id="2221" w:author="Vullikanti, Anil (asv9v)" w:date="2019-06-11T16:31:00Z">
          <w:r w:rsidR="000F55A0" w:rsidDel="008C0B0B">
            <w:rPr>
              <w:rFonts w:ascii="Cambria" w:hAnsi="Cambria"/>
              <w:b/>
              <w:bCs/>
            </w:rPr>
            <w:delText>existing</w:delText>
          </w:r>
        </w:del>
      </w:ins>
      <w:ins w:id="2222" w:author="Vullikanti, Anil (asv9v)" w:date="2019-06-11T16:31:00Z">
        <w:r w:rsidR="008C0B0B">
          <w:rPr>
            <w:rFonts w:ascii="Cambria" w:hAnsi="Cambria"/>
            <w:b/>
            <w:bCs/>
          </w:rPr>
          <w:t>baseline</w:t>
        </w:r>
      </w:ins>
      <w:ins w:id="2223" w:author="Prathyush Sambaturu" w:date="2019-06-11T01:54:00Z">
        <w:r w:rsidR="000F55A0">
          <w:rPr>
            <w:rFonts w:ascii="Cambria" w:hAnsi="Cambria"/>
            <w:b/>
            <w:bCs/>
          </w:rPr>
          <w:t xml:space="preserve"> </w:t>
        </w:r>
      </w:ins>
      <w:ins w:id="2224" w:author="Prathyush Sambaturu" w:date="2019-06-03T11:07:00Z">
        <w:r>
          <w:rPr>
            <w:rFonts w:ascii="Cambria" w:hAnsi="Cambria"/>
            <w:b/>
            <w:bCs/>
          </w:rPr>
          <w:t>approach</w:t>
        </w:r>
      </w:ins>
      <w:ins w:id="2225" w:author="Prathyush Sambaturu" w:date="2019-06-11T01:54:00Z">
        <w:r w:rsidR="000F55A0">
          <w:rPr>
            <w:rFonts w:ascii="Cambria" w:hAnsi="Cambria"/>
            <w:b/>
            <w:bCs/>
          </w:rPr>
          <w:t>es</w:t>
        </w:r>
      </w:ins>
      <w:ins w:id="2226" w:author="Vullikanti, Anil (asv9v)" w:date="2019-06-11T16:31:00Z">
        <w:r w:rsidR="00C44FA8">
          <w:rPr>
            <w:rFonts w:ascii="Cambria" w:hAnsi="Cambria"/>
            <w:b/>
            <w:bCs/>
          </w:rPr>
          <w:t>.</w:t>
        </w:r>
      </w:ins>
      <w:ins w:id="2227" w:author="Prathyush Sambaturu" w:date="2019-06-03T11:04:00Z">
        <w:del w:id="2228" w:author="Vullikanti, Anil (asv9v)" w:date="2019-06-11T16:31:00Z">
          <w:r w:rsidR="001B6550" w:rsidRPr="001B6550" w:rsidDel="00C44FA8">
            <w:rPr>
              <w:rFonts w:ascii="Cambria" w:hAnsi="Cambria"/>
              <w:b/>
              <w:bCs/>
              <w:rPrChange w:id="2229" w:author="Prathyush Sambaturu" w:date="2019-06-03T11:04:00Z">
                <w:rPr>
                  <w:rFonts w:ascii="Cambria" w:hAnsi="Cambria"/>
                </w:rPr>
              </w:rPrChange>
            </w:rPr>
            <w:delText>:</w:delText>
          </w:r>
        </w:del>
      </w:ins>
      <w:ins w:id="2230" w:author="Prathyush Sambaturu" w:date="2019-06-03T11:06:00Z">
        <w:r w:rsidR="001B6550">
          <w:rPr>
            <w:rFonts w:ascii="Cambria" w:hAnsi="Cambria"/>
          </w:rPr>
          <w:br/>
        </w:r>
      </w:ins>
      <w:ins w:id="2231" w:author="Vullikanti, Anil (asv9v)" w:date="2019-06-11T16:32:00Z">
        <w:r w:rsidR="00C44FA8">
          <w:rPr>
            <w:rFonts w:ascii="Cambria" w:hAnsi="Cambria"/>
          </w:rPr>
          <w:t xml:space="preserve">We </w:t>
        </w:r>
        <w:r w:rsidR="00A66024">
          <w:rPr>
            <w:rFonts w:ascii="Cambria" w:hAnsi="Cambria"/>
          </w:rPr>
          <w:t>compare our method with other pattern detection methods in the literature, and show that they do not give very useful insights for the type of dataset considered here.</w:t>
        </w:r>
      </w:ins>
      <w:ins w:id="2232" w:author="Prathyush Sambaturu" w:date="2019-06-11T01:55:00Z">
        <w:r w:rsidR="000F55A0">
          <w:rPr>
            <w:rFonts w:ascii="Cambria" w:hAnsi="Cambria"/>
          </w:rPr>
          <w:br/>
          <w:t xml:space="preserve">a. Comparison with </w:t>
        </w:r>
      </w:ins>
      <w:ins w:id="2233" w:author="Vullikanti, Anil (asv9v)" w:date="2019-06-11T16:33:00Z">
        <w:r w:rsidR="00D15B06">
          <w:rPr>
            <w:rFonts w:ascii="Cambria" w:hAnsi="Cambria"/>
          </w:rPr>
          <w:t xml:space="preserve">the Apriori method for </w:t>
        </w:r>
      </w:ins>
      <w:ins w:id="2234" w:author="Prathyush Sambaturu" w:date="2019-06-11T01:55:00Z">
        <w:r w:rsidR="000F55A0">
          <w:rPr>
            <w:rFonts w:ascii="Cambria" w:hAnsi="Cambria"/>
          </w:rPr>
          <w:t>Pattern Mining</w:t>
        </w:r>
        <w:del w:id="2235" w:author="Vullikanti, Anil (asv9v)" w:date="2019-06-11T16:33:00Z">
          <w:r w:rsidR="000F55A0" w:rsidDel="00D15B06">
            <w:rPr>
              <w:rFonts w:ascii="Cambria" w:hAnsi="Cambria"/>
            </w:rPr>
            <w:delText xml:space="preserve"> approach</w:delText>
          </w:r>
        </w:del>
        <w:r w:rsidR="000F55A0">
          <w:rPr>
            <w:rFonts w:ascii="Cambria" w:hAnsi="Cambria"/>
          </w:rPr>
          <w:t xml:space="preserve">: </w:t>
        </w:r>
      </w:ins>
      <w:ins w:id="2236" w:author="Vullikanti, Anil (asv9v)" w:date="2019-06-11T16:33:00Z">
        <w:del w:id="2237" w:author="Prathyush Sambaturu" w:date="2019-06-14T08:29:00Z">
          <w:r w:rsidR="00D15B06" w:rsidDel="009C1964">
            <w:rPr>
              <w:rFonts w:ascii="Cambria" w:hAnsi="Cambria"/>
            </w:rPr>
            <w:delText xml:space="preserve">The </w:delText>
          </w:r>
          <w:commentRangeStart w:id="2238"/>
          <w:commentRangeStart w:id="2239"/>
          <w:r w:rsidR="00D15B06" w:rsidDel="009C1964">
            <w:rPr>
              <w:rFonts w:ascii="Cambria" w:hAnsi="Cambria"/>
            </w:rPr>
            <w:delText>Apriori</w:delText>
          </w:r>
        </w:del>
        <w:del w:id="2240" w:author="Prathyush Sambaturu" w:date="2019-06-12T15:13:00Z">
          <w:r w:rsidR="00D15B06" w:rsidDel="00CE008E">
            <w:rPr>
              <w:rFonts w:ascii="Cambria" w:hAnsi="Cambria"/>
            </w:rPr>
            <w:delText xml:space="preserve"> </w:delText>
          </w:r>
        </w:del>
        <w:commentRangeEnd w:id="2238"/>
        <w:del w:id="2241" w:author="Prathyush Sambaturu" w:date="2019-06-14T08:29:00Z">
          <w:r w:rsidR="00D15B06" w:rsidDel="009C1964">
            <w:rPr>
              <w:rStyle w:val="CommentReference"/>
              <w:rFonts w:asciiTheme="minorHAnsi" w:eastAsiaTheme="minorHAnsi" w:hAnsiTheme="minorHAnsi" w:cstheme="minorBidi"/>
            </w:rPr>
            <w:commentReference w:id="2238"/>
          </w:r>
        </w:del>
      </w:ins>
      <w:commentRangeEnd w:id="2239"/>
      <w:del w:id="2242" w:author="Prathyush Sambaturu" w:date="2019-06-14T08:29:00Z">
        <w:r w:rsidR="008D4E8E" w:rsidDel="009C1964">
          <w:rPr>
            <w:rStyle w:val="CommentReference"/>
            <w:rFonts w:asciiTheme="minorHAnsi" w:eastAsiaTheme="minorHAnsi" w:hAnsiTheme="minorHAnsi" w:cstheme="minorBidi"/>
          </w:rPr>
          <w:commentReference w:id="2239"/>
        </w:r>
      </w:del>
      <w:ins w:id="2243" w:author="Vullikanti, Anil (asv9v)" w:date="2019-06-11T16:33:00Z">
        <w:del w:id="2244" w:author="Prathyush Sambaturu" w:date="2019-06-14T08:29:00Z">
          <w:r w:rsidR="00D15B06" w:rsidDel="009C1964">
            <w:rPr>
              <w:rFonts w:ascii="Cambria" w:hAnsi="Cambria"/>
            </w:rPr>
            <w:delText>method is a very popular approach fo</w:delText>
          </w:r>
        </w:del>
      </w:ins>
      <w:ins w:id="2245" w:author="Vullikanti, Anil (asv9v)" w:date="2019-06-11T16:34:00Z">
        <w:del w:id="2246" w:author="Prathyush Sambaturu" w:date="2019-06-14T08:29:00Z">
          <w:r w:rsidR="00D15B06" w:rsidDel="009C1964">
            <w:rPr>
              <w:rFonts w:ascii="Cambria" w:hAnsi="Cambria"/>
            </w:rPr>
            <w:delText xml:space="preserve">r association rule mining and pattern detection. </w:delText>
          </w:r>
        </w:del>
        <w:del w:id="2247" w:author="Prathyush Sambaturu" w:date="2019-06-14T08:33:00Z">
          <w:r w:rsidR="00D15B06" w:rsidDel="00F52305">
            <w:rPr>
              <w:rFonts w:ascii="Cambria" w:hAnsi="Cambria"/>
            </w:rPr>
            <w:delText>We</w:delText>
          </w:r>
        </w:del>
        <w:del w:id="2248" w:author="Prathyush Sambaturu" w:date="2019-06-14T08:29:00Z">
          <w:r w:rsidR="00D15B06" w:rsidDel="009C1964">
            <w:rPr>
              <w:rFonts w:ascii="Cambria" w:hAnsi="Cambria"/>
            </w:rPr>
            <w:delText xml:space="preserve"> examine its use here </w:delText>
          </w:r>
        </w:del>
        <w:del w:id="2249" w:author="Prathyush Sambaturu" w:date="2019-06-14T08:33:00Z">
          <w:r w:rsidR="00D15B06" w:rsidDel="00F52305">
            <w:rPr>
              <w:rFonts w:ascii="Cambria" w:hAnsi="Cambria"/>
            </w:rPr>
            <w:delText>for finding interesting patterns in the epidemic data.</w:delText>
          </w:r>
          <w:r w:rsidR="00B01DCB" w:rsidDel="00F52305">
            <w:rPr>
              <w:rFonts w:ascii="Cambria" w:hAnsi="Cambria"/>
            </w:rPr>
            <w:delText xml:space="preserve"> </w:delText>
          </w:r>
        </w:del>
      </w:ins>
      <w:ins w:id="2250" w:author="Vullikanti, Anil (asv9v)" w:date="2019-06-11T16:35:00Z">
        <w:del w:id="2251" w:author="Prathyush Sambaturu" w:date="2019-06-14T08:33:00Z">
          <w:r w:rsidR="000810FC" w:rsidDel="00F52305">
            <w:rPr>
              <w:rFonts w:ascii="Cambria" w:hAnsi="Cambria"/>
            </w:rPr>
            <w:delText xml:space="preserve"> theion</w:delText>
          </w:r>
        </w:del>
      </w:ins>
      <w:ins w:id="2252" w:author="Prathyush Sambaturu" w:date="2019-06-03T11:02:00Z">
        <w:r w:rsidR="001B6550" w:rsidRPr="001B6550">
          <w:rPr>
            <w:rFonts w:ascii="Cambria" w:hAnsi="Cambria"/>
          </w:rPr>
          <w:t>The algorithm return</w:t>
        </w:r>
        <w:r w:rsidR="001B6550">
          <w:rPr>
            <w:rFonts w:ascii="Cambria" w:hAnsi="Cambria"/>
          </w:rPr>
          <w:t>s</w:t>
        </w:r>
        <w:r w:rsidR="001B6550" w:rsidRPr="001B6550">
          <w:rPr>
            <w:rFonts w:ascii="Cambria" w:hAnsi="Cambria"/>
          </w:rPr>
          <w:t xml:space="preserve"> several rules along with the confidence of the rule</w:t>
        </w:r>
      </w:ins>
      <w:ins w:id="2253" w:author="Prathyush Sambaturu" w:date="2019-06-14T08:33:00Z">
        <w:r w:rsidR="00F52305">
          <w:rPr>
            <w:rFonts w:ascii="Cambria" w:hAnsi="Cambria"/>
          </w:rPr>
          <w:t xml:space="preserve">. </w:t>
        </w:r>
      </w:ins>
      <w:ins w:id="2254" w:author="Prathyush Sambaturu" w:date="2019-06-03T11:02:00Z">
        <w:r w:rsidR="001B6550" w:rsidRPr="001B6550">
          <w:rPr>
            <w:rFonts w:ascii="Cambria" w:hAnsi="Cambria"/>
          </w:rPr>
          <w:t>For instance,</w:t>
        </w:r>
      </w:ins>
      <w:ins w:id="2255" w:author="Prathyush Sambaturu" w:date="2019-06-14T08:28:00Z">
        <w:r w:rsidR="009C1964">
          <w:rPr>
            <w:rFonts w:ascii="Cambria" w:hAnsi="Cambria"/>
          </w:rPr>
          <w:t xml:space="preserve"> the</w:t>
        </w:r>
      </w:ins>
      <w:ins w:id="2256" w:author="Prathyush Sambaturu" w:date="2019-06-03T11:02:00Z">
        <w:r w:rsidR="001B6550" w:rsidRPr="001B6550">
          <w:rPr>
            <w:rFonts w:ascii="Cambria" w:hAnsi="Cambria"/>
          </w:rPr>
          <w:t xml:space="preserve"> </w:t>
        </w:r>
        <w:commentRangeStart w:id="2257"/>
        <w:r w:rsidR="001B6550" w:rsidRPr="001B6550">
          <w:rPr>
            <w:rFonts w:ascii="Cambria" w:hAnsi="Cambria"/>
          </w:rPr>
          <w:t xml:space="preserve">best rules returned by Apriori algorithm </w:t>
        </w:r>
      </w:ins>
      <w:commentRangeEnd w:id="2257"/>
      <w:r w:rsidR="00E70CA5">
        <w:rPr>
          <w:rStyle w:val="CommentReference"/>
          <w:rFonts w:asciiTheme="minorHAnsi" w:eastAsiaTheme="minorHAnsi" w:hAnsiTheme="minorHAnsi" w:cstheme="minorBidi"/>
        </w:rPr>
        <w:commentReference w:id="2257"/>
      </w:r>
      <w:ins w:id="2258" w:author="Prathyush Sambaturu" w:date="2019-06-03T11:02:00Z">
        <w:r w:rsidR="001B6550" w:rsidRPr="001B6550">
          <w:rPr>
            <w:rFonts w:ascii="Cambria" w:hAnsi="Cambria"/>
          </w:rPr>
          <w:t xml:space="preserve">for a </w:t>
        </w:r>
      </w:ins>
      <w:ins w:id="2259" w:author="Prathyush Sambaturu" w:date="2019-06-03T11:08:00Z">
        <w:r w:rsidR="001E2A6F" w:rsidRPr="001B6550">
          <w:rPr>
            <w:rFonts w:ascii="Cambria" w:hAnsi="Cambria"/>
          </w:rPr>
          <w:t>week</w:t>
        </w:r>
      </w:ins>
      <w:ins w:id="2260" w:author="Prathyush Sambaturu" w:date="2019-06-14T08:28:00Z">
        <w:r w:rsidR="009C1964">
          <w:rPr>
            <w:rFonts w:ascii="Cambria" w:hAnsi="Cambria"/>
          </w:rPr>
          <w:t xml:space="preserve"> are as follows</w:t>
        </w:r>
      </w:ins>
      <w:ins w:id="2261" w:author="Prathyush Sambaturu" w:date="2019-06-03T11:02:00Z">
        <w:r w:rsidR="001B6550" w:rsidRPr="001B6550">
          <w:rPr>
            <w:rFonts w:ascii="Cambria" w:hAnsi="Cambria"/>
          </w:rPr>
          <w:t>:</w:t>
        </w:r>
      </w:ins>
      <w:ins w:id="2262" w:author="Prathyush Sambaturu" w:date="2019-06-03T11:05:00Z">
        <w:r w:rsidR="001B6550">
          <w:rPr>
            <w:rFonts w:ascii="Cambria" w:hAnsi="Cambria"/>
          </w:rPr>
          <w:br/>
        </w:r>
      </w:ins>
      <w:ins w:id="2263" w:author="Prathyush Sambaturu" w:date="2019-06-03T11:02:00Z">
        <w:r w:rsidR="001B6550" w:rsidRPr="001B6550">
          <w:rPr>
            <w:rFonts w:ascii="Cambria" w:hAnsi="Cambria"/>
          </w:rPr>
          <w:t xml:space="preserve"> 1. low=no 27 ==&gt; high=yes 27    </w:t>
        </w:r>
      </w:ins>
      <w:commentRangeStart w:id="2264"/>
      <w:commentRangeStart w:id="2265"/>
      <w:commentRangeEnd w:id="2264"/>
      <w:del w:id="2266" w:author="Prathyush Sambaturu" w:date="2019-06-15T20:38:00Z">
        <w:r w:rsidR="00E5053B" w:rsidDel="004E4EE4">
          <w:rPr>
            <w:rStyle w:val="CommentReference"/>
            <w:rFonts w:asciiTheme="minorHAnsi" w:eastAsiaTheme="minorHAnsi" w:hAnsiTheme="minorHAnsi" w:cstheme="minorBidi"/>
          </w:rPr>
          <w:commentReference w:id="2264"/>
        </w:r>
      </w:del>
      <w:commentRangeEnd w:id="2265"/>
      <w:r w:rsidR="00332933">
        <w:rPr>
          <w:rStyle w:val="CommentReference"/>
          <w:rFonts w:asciiTheme="minorHAnsi" w:eastAsiaTheme="minorHAnsi" w:hAnsiTheme="minorHAnsi" w:cstheme="minorBidi"/>
        </w:rPr>
        <w:commentReference w:id="2265"/>
      </w:r>
      <w:ins w:id="2267" w:author="Prathyush Sambaturu" w:date="2019-06-03T11:05:00Z">
        <w:r w:rsidR="001B6550">
          <w:rPr>
            <w:rFonts w:ascii="Cambria" w:hAnsi="Cambria"/>
          </w:rPr>
          <w:br/>
        </w:r>
      </w:ins>
      <w:ins w:id="2268" w:author="Prathyush Sambaturu" w:date="2019-06-03T11:02:00Z">
        <w:r w:rsidR="001B6550" w:rsidRPr="001B6550">
          <w:rPr>
            <w:rFonts w:ascii="Cambria" w:hAnsi="Cambria"/>
          </w:rPr>
          <w:t xml:space="preserve"> 2. high=yes 27 ==&gt; low=no 27   </w:t>
        </w:r>
      </w:ins>
      <w:ins w:id="2269" w:author="Prathyush Sambaturu" w:date="2019-06-03T11:06:00Z">
        <w:r w:rsidR="001B6550">
          <w:rPr>
            <w:rFonts w:ascii="Cambria" w:hAnsi="Cambria"/>
          </w:rPr>
          <w:t xml:space="preserve">  </w:t>
        </w:r>
      </w:ins>
      <w:ins w:id="2270" w:author="Prathyush Sambaturu" w:date="2019-06-03T11:05:00Z">
        <w:r w:rsidR="001B6550">
          <w:rPr>
            <w:rFonts w:ascii="Cambria" w:hAnsi="Cambria"/>
          </w:rPr>
          <w:br/>
        </w:r>
      </w:ins>
      <w:ins w:id="2271" w:author="Prathyush Sambaturu" w:date="2019-06-03T11:02:00Z">
        <w:r w:rsidR="001B6550" w:rsidRPr="001B6550">
          <w:rPr>
            <w:rFonts w:ascii="Cambria" w:hAnsi="Cambria"/>
          </w:rPr>
          <w:t xml:space="preserve"> 3. minimal=no 27 ==&gt; high=yes 27    </w:t>
        </w:r>
      </w:ins>
      <w:ins w:id="2272" w:author="Prathyush Sambaturu" w:date="2019-06-03T11:05:00Z">
        <w:r w:rsidR="001B6550">
          <w:rPr>
            <w:rFonts w:ascii="Cambria" w:hAnsi="Cambria"/>
          </w:rPr>
          <w:br/>
        </w:r>
      </w:ins>
      <w:ins w:id="2273" w:author="Prathyush Sambaturu" w:date="2019-06-03T11:02:00Z">
        <w:r w:rsidR="001B6550" w:rsidRPr="001B6550">
          <w:rPr>
            <w:rFonts w:ascii="Cambria" w:hAnsi="Cambria"/>
          </w:rPr>
          <w:t xml:space="preserve"> 4. high=yes 27 ==&gt; minimal=no 27     </w:t>
        </w:r>
      </w:ins>
      <w:ins w:id="2274" w:author="Prathyush Sambaturu" w:date="2019-06-03T11:05:00Z">
        <w:r w:rsidR="001B6550">
          <w:rPr>
            <w:rFonts w:ascii="Cambria" w:hAnsi="Cambria"/>
          </w:rPr>
          <w:br/>
        </w:r>
      </w:ins>
      <w:ins w:id="2275" w:author="Prathyush Sambaturu" w:date="2019-06-03T11:02:00Z">
        <w:r w:rsidR="001B6550" w:rsidRPr="001B6550">
          <w:rPr>
            <w:rFonts w:ascii="Cambria" w:hAnsi="Cambria"/>
          </w:rPr>
          <w:t xml:space="preserve"> 5. moderate=no 27 ==&gt; high=yes 27   </w:t>
        </w:r>
      </w:ins>
      <w:ins w:id="2276" w:author="Prathyush Sambaturu" w:date="2019-06-16T10:51:00Z">
        <w:r w:rsidR="00CB11E9">
          <w:rPr>
            <w:rFonts w:ascii="Cambria" w:hAnsi="Cambria"/>
          </w:rPr>
          <w:br/>
        </w:r>
        <w:r w:rsidR="00CB11E9">
          <w:rPr>
            <w:rFonts w:ascii="Cambria" w:hAnsi="Cambria"/>
          </w:rPr>
          <w:br/>
        </w:r>
      </w:ins>
      <w:ins w:id="2277" w:author="Prathyush Sambaturu" w:date="2019-06-15T20:38:00Z">
        <w:r w:rsidR="004E4EE4">
          <w:rPr>
            <w:rFonts w:ascii="Cambria" w:hAnsi="Cambria"/>
          </w:rPr>
          <w:t>All the above rules ha</w:t>
        </w:r>
      </w:ins>
      <w:ins w:id="2278" w:author="Prathyush Sambaturu" w:date="2019-06-15T20:39:00Z">
        <w:r w:rsidR="004E4EE4">
          <w:rPr>
            <w:rFonts w:ascii="Cambria" w:hAnsi="Cambria"/>
          </w:rPr>
          <w:t xml:space="preserve">ve confidence 1. </w:t>
        </w:r>
      </w:ins>
      <w:ins w:id="2279" w:author="Prathyush Sambaturu" w:date="2019-06-03T11:02:00Z">
        <w:r w:rsidR="001B6550" w:rsidRPr="001B6550">
          <w:rPr>
            <w:rFonts w:ascii="Cambria" w:hAnsi="Cambria"/>
          </w:rPr>
          <w:t>These rules are trivial in nature and are not very informative.</w:t>
        </w:r>
      </w:ins>
      <w:ins w:id="2280" w:author="Prathyush Sambaturu" w:date="2019-06-03T11:04:00Z">
        <w:r w:rsidR="001B6550">
          <w:rPr>
            <w:rFonts w:ascii="Cambria" w:hAnsi="Cambria"/>
          </w:rPr>
          <w:t xml:space="preserve"> </w:t>
        </w:r>
      </w:ins>
      <w:ins w:id="2281" w:author="Prathyush Sambaturu" w:date="2019-06-03T11:02:00Z">
        <w:r w:rsidR="001B6550" w:rsidRPr="001B6550">
          <w:rPr>
            <w:rFonts w:ascii="Cambria" w:hAnsi="Cambria"/>
          </w:rPr>
          <w:t>A way to improve these results would be to prepare the dataset with categorical values unlike the binary (yes/no) values</w:t>
        </w:r>
      </w:ins>
      <w:ins w:id="2282" w:author="Prathyush Sambaturu" w:date="2019-06-03T11:05:00Z">
        <w:r w:rsidR="001B6550">
          <w:rPr>
            <w:rFonts w:ascii="Cambria" w:hAnsi="Cambria"/>
          </w:rPr>
          <w:t xml:space="preserve">. </w:t>
        </w:r>
      </w:ins>
      <w:ins w:id="2283" w:author="Prathyush Sambaturu" w:date="2019-06-16T14:52:00Z">
        <w:r w:rsidR="009A59C0">
          <w:rPr>
            <w:rFonts w:ascii="Cambria" w:hAnsi="Cambria"/>
          </w:rPr>
          <w:t xml:space="preserve"> </w:t>
        </w:r>
      </w:ins>
      <w:bookmarkStart w:id="2284" w:name="_GoBack"/>
      <w:bookmarkEnd w:id="2284"/>
    </w:p>
    <w:p w14:paraId="372ED2AD" w14:textId="77777777" w:rsidR="00D9651A" w:rsidRDefault="00D9651A">
      <w:pPr>
        <w:pStyle w:val="NormalWeb"/>
        <w:spacing w:after="0"/>
        <w:rPr>
          <w:ins w:id="2285" w:author="Prathyush Sambaturu" w:date="2019-06-16T10:50:00Z"/>
          <w:rFonts w:ascii="Cambria" w:hAnsi="Cambria"/>
        </w:rPr>
        <w:pPrChange w:id="2286" w:author="Prathyush Sambaturu" w:date="2019-06-03T11:04:00Z">
          <w:pPr>
            <w:pStyle w:val="NormalWeb"/>
            <w:spacing w:before="0" w:beforeAutospacing="0" w:after="0" w:afterAutospacing="0"/>
          </w:pPr>
        </w:pPrChange>
      </w:pPr>
    </w:p>
    <w:p w14:paraId="1A54F7D0" w14:textId="595EE301" w:rsidR="00D9651A" w:rsidRDefault="00D9651A" w:rsidP="00D9651A">
      <w:pPr>
        <w:rPr>
          <w:ins w:id="2287" w:author="Prathyush Sambaturu" w:date="2019-06-16T10:51:00Z"/>
          <w:rFonts w:ascii="Cambria" w:hAnsi="Cambria"/>
          <w:sz w:val="24"/>
          <w:szCs w:val="24"/>
        </w:rPr>
      </w:pPr>
      <w:ins w:id="2288" w:author="Prathyush Sambaturu" w:date="2019-06-16T10:50:00Z">
        <w:r w:rsidRPr="00BA56AD">
          <w:rPr>
            <w:rFonts w:ascii="Cambria" w:hAnsi="Cambria"/>
            <w:sz w:val="24"/>
            <w:szCs w:val="24"/>
          </w:rPr>
          <w:t>Figure 3</w:t>
        </w:r>
        <w:r>
          <w:rPr>
            <w:rFonts w:ascii="Cambria" w:hAnsi="Cambria"/>
            <w:sz w:val="24"/>
            <w:szCs w:val="24"/>
          </w:rPr>
          <w:t xml:space="preserve">:  </w:t>
        </w:r>
        <w:r w:rsidRPr="00BA56AD">
          <w:rPr>
            <w:rFonts w:ascii="Cambria" w:hAnsi="Cambria"/>
            <w:sz w:val="24"/>
            <w:szCs w:val="24"/>
          </w:rPr>
          <w:t>Solution cost comparison:  MinApproxDesc vs. DBS. The X-axis corresponds to the week. The Y-axis corresponds to the cost of description of solutions produced by MinApproxDesc and DBS.</w:t>
        </w:r>
      </w:ins>
    </w:p>
    <w:p w14:paraId="12F5E868" w14:textId="6EA862BC" w:rsidR="001B6550" w:rsidRPr="00CB11E9" w:rsidRDefault="00D9651A">
      <w:pPr>
        <w:jc w:val="center"/>
        <w:rPr>
          <w:ins w:id="2289" w:author="Prathyush Sambaturu" w:date="2019-06-11T01:55:00Z"/>
          <w:rFonts w:ascii="Cambria" w:hAnsi="Cambria"/>
          <w:rPrChange w:id="2290" w:author="Prathyush Sambaturu" w:date="2019-06-16T10:52:00Z">
            <w:rPr>
              <w:ins w:id="2291" w:author="Prathyush Sambaturu" w:date="2019-06-11T01:55:00Z"/>
              <w:rFonts w:ascii="Cambria" w:hAnsi="Cambria"/>
            </w:rPr>
          </w:rPrChange>
        </w:rPr>
        <w:pPrChange w:id="2292" w:author="Prathyush Sambaturu" w:date="2019-06-16T10:52:00Z">
          <w:pPr>
            <w:pStyle w:val="NormalWeb"/>
            <w:spacing w:before="0" w:beforeAutospacing="0" w:after="0" w:afterAutospacing="0"/>
          </w:pPr>
        </w:pPrChange>
      </w:pPr>
      <w:ins w:id="2293" w:author="Prathyush Sambaturu" w:date="2019-06-16T10:51:00Z">
        <w:r>
          <w:rPr>
            <w:noProof/>
          </w:rPr>
          <w:drawing>
            <wp:inline distT="0" distB="0" distL="0" distR="0" wp14:anchorId="4854BE3C" wp14:editId="7612CCD9">
              <wp:extent cx="3175000" cy="2096698"/>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ndescvsdbs.png"/>
                      <pic:cNvPicPr/>
                    </pic:nvPicPr>
                    <pic:blipFill>
                      <a:blip r:embed="rId16">
                        <a:extLst>
                          <a:ext uri="{28A0092B-C50C-407E-A947-70E740481C1C}">
                            <a14:useLocalDpi xmlns:a14="http://schemas.microsoft.com/office/drawing/2010/main" val="0"/>
                          </a:ext>
                        </a:extLst>
                      </a:blip>
                      <a:stretch>
                        <a:fillRect/>
                      </a:stretch>
                    </pic:blipFill>
                    <pic:spPr>
                      <a:xfrm>
                        <a:off x="0" y="0"/>
                        <a:ext cx="3217831" cy="2124983"/>
                      </a:xfrm>
                      <a:prstGeom prst="rect">
                        <a:avLst/>
                      </a:prstGeom>
                    </pic:spPr>
                  </pic:pic>
                </a:graphicData>
              </a:graphic>
            </wp:inline>
          </w:drawing>
        </w:r>
      </w:ins>
    </w:p>
    <w:p w14:paraId="1A50E0F0" w14:textId="3EA5C8BA" w:rsidR="000604B5" w:rsidRDefault="000F55A0" w:rsidP="00CB11E9">
      <w:pPr>
        <w:pStyle w:val="NormalWeb"/>
        <w:spacing w:before="0" w:beforeAutospacing="0" w:after="0" w:afterAutospacing="0"/>
        <w:rPr>
          <w:ins w:id="2294" w:author="Prathyush Sambaturu" w:date="2019-06-16T10:57:00Z"/>
          <w:rFonts w:ascii="Cambria" w:hAnsi="Cambria"/>
        </w:rPr>
      </w:pPr>
      <w:ins w:id="2295" w:author="Prathyush Sambaturu" w:date="2019-06-11T01:55:00Z">
        <w:r>
          <w:rPr>
            <w:rFonts w:ascii="Cambria" w:hAnsi="Cambria"/>
          </w:rPr>
          <w:lastRenderedPageBreak/>
          <w:t>b</w:t>
        </w:r>
        <w:r w:rsidRPr="00D9651A">
          <w:rPr>
            <w:rFonts w:ascii="Cambria" w:hAnsi="Cambria"/>
          </w:rPr>
          <w:t xml:space="preserve">. Comparison with </w:t>
        </w:r>
      </w:ins>
      <w:ins w:id="2296" w:author="Vullikanti, Anil (asv9v)" w:date="2019-06-14T23:11:00Z">
        <w:r w:rsidR="00591F37" w:rsidRPr="00D9651A">
          <w:rPr>
            <w:rFonts w:ascii="Cambria" w:hAnsi="Cambria"/>
          </w:rPr>
          <w:t>DBS</w:t>
        </w:r>
      </w:ins>
      <w:ins w:id="2297" w:author="Vullikanti, Anil (asv9v)" w:date="2019-06-11T16:36:00Z">
        <w:r w:rsidR="00115CCA" w:rsidRPr="00D9651A">
          <w:rPr>
            <w:rFonts w:ascii="Cambria" w:hAnsi="Cambria"/>
          </w:rPr>
          <w:t xml:space="preserve"> approach of </w:t>
        </w:r>
      </w:ins>
      <w:ins w:id="2298" w:author="Prathyush Sambaturu" w:date="2019-06-11T01:56:00Z">
        <w:r w:rsidRPr="00D9651A">
          <w:rPr>
            <w:rFonts w:ascii="Cambria" w:hAnsi="Cambria"/>
          </w:rPr>
          <w:t>Xiang et al.</w:t>
        </w:r>
      </w:ins>
      <w:ins w:id="2299" w:author="Vullikanti, Anil (asv9v)" w:date="2019-06-11T16:36:00Z">
        <w:r w:rsidR="00115CCA" w:rsidRPr="00D9651A">
          <w:rPr>
            <w:rFonts w:ascii="Cambria" w:hAnsi="Cambria"/>
          </w:rPr>
          <w:t xml:space="preserve"> [12].</w:t>
        </w:r>
      </w:ins>
      <w:ins w:id="2300" w:author="Prathyush Sambaturu" w:date="2019-06-11T01:56:00Z">
        <w:del w:id="2301" w:author="Vullikanti, Anil (asv9v)" w:date="2019-06-11T16:36:00Z">
          <w:r w:rsidRPr="00D9651A" w:rsidDel="00115CCA">
            <w:rPr>
              <w:rFonts w:ascii="Cambria" w:hAnsi="Cambria"/>
            </w:rPr>
            <w:delText>:</w:delText>
          </w:r>
        </w:del>
      </w:ins>
      <w:ins w:id="2302" w:author="Prathyush Sambaturu" w:date="2019-06-16T09:38:00Z">
        <w:r w:rsidR="00C23256" w:rsidRPr="00D9651A">
          <w:rPr>
            <w:rFonts w:ascii="Cambria" w:hAnsi="Cambria"/>
          </w:rPr>
          <w:t xml:space="preserve"> </w:t>
        </w:r>
      </w:ins>
      <w:ins w:id="2303" w:author="Vullikanti, Anil (asv9v)" w:date="2019-06-11T16:37:00Z">
        <w:r w:rsidR="000A0868" w:rsidRPr="00D9651A">
          <w:rPr>
            <w:rFonts w:ascii="Cambria" w:hAnsi="Cambria"/>
          </w:rPr>
          <w:t xml:space="preserve">We </w:t>
        </w:r>
      </w:ins>
      <w:ins w:id="2304" w:author="Vullikanti, Anil (asv9v)" w:date="2019-06-11T16:38:00Z">
        <w:r w:rsidR="000A0868" w:rsidRPr="00D9651A">
          <w:rPr>
            <w:rFonts w:ascii="Cambria" w:hAnsi="Cambria"/>
          </w:rPr>
          <w:t xml:space="preserve">run the method of Xiang et al. </w:t>
        </w:r>
      </w:ins>
      <w:customXmlInsRangeStart w:id="2305" w:author="Vullikanti, Anil (asv9v)" w:date="2019-06-11T16:38:00Z"/>
      <w:sdt>
        <w:sdtPr>
          <w:rPr>
            <w:rFonts w:ascii="Cambria" w:hAnsi="Cambria"/>
          </w:rPr>
          <w:id w:val="-1270079442"/>
          <w:citation/>
        </w:sdtPr>
        <w:sdtEndPr/>
        <w:sdtContent>
          <w:customXmlInsRangeEnd w:id="2305"/>
          <w:ins w:id="2306" w:author="Vullikanti, Anil (asv9v)" w:date="2019-06-11T16:38:00Z">
            <w:r w:rsidR="000A0868" w:rsidRPr="00D9651A">
              <w:rPr>
                <w:rFonts w:ascii="Cambria" w:hAnsi="Cambria"/>
                <w:rPrChange w:id="2307" w:author="Prathyush Sambaturu" w:date="2019-06-16T10:48:00Z">
                  <w:rPr>
                    <w:rFonts w:ascii="Cambria" w:hAnsi="Cambria"/>
                  </w:rPr>
                </w:rPrChange>
              </w:rPr>
              <w:fldChar w:fldCharType="begin"/>
            </w:r>
            <w:r w:rsidR="000A0868" w:rsidRPr="00D9651A">
              <w:rPr>
                <w:rFonts w:ascii="Cambria" w:hAnsi="Cambria"/>
              </w:rPr>
              <w:instrText xml:space="preserve"> CITATION Xia11 \l 1033 </w:instrText>
            </w:r>
            <w:r w:rsidR="000A0868" w:rsidRPr="00D9651A">
              <w:rPr>
                <w:rFonts w:ascii="Cambria" w:hAnsi="Cambria"/>
                <w:rPrChange w:id="2308" w:author="Prathyush Sambaturu" w:date="2019-06-16T10:48:00Z">
                  <w:rPr>
                    <w:rFonts w:ascii="Cambria" w:hAnsi="Cambria"/>
                  </w:rPr>
                </w:rPrChange>
              </w:rPr>
              <w:fldChar w:fldCharType="separate"/>
            </w:r>
          </w:ins>
          <w:r w:rsidR="006E3395" w:rsidRPr="00D9651A">
            <w:rPr>
              <w:rFonts w:ascii="Cambria" w:hAnsi="Cambria"/>
              <w:noProof/>
            </w:rPr>
            <w:t>[12]</w:t>
          </w:r>
          <w:ins w:id="2309" w:author="Vullikanti, Anil (asv9v)" w:date="2019-06-11T16:38:00Z">
            <w:r w:rsidR="000A0868" w:rsidRPr="00D9651A">
              <w:rPr>
                <w:rFonts w:ascii="Cambria" w:hAnsi="Cambria"/>
                <w:rPrChange w:id="2310" w:author="Prathyush Sambaturu" w:date="2019-06-16T10:48:00Z">
                  <w:rPr>
                    <w:rFonts w:ascii="Cambria" w:hAnsi="Cambria"/>
                  </w:rPr>
                </w:rPrChange>
              </w:rPr>
              <w:fldChar w:fldCharType="end"/>
            </w:r>
          </w:ins>
          <w:customXmlInsRangeStart w:id="2311" w:author="Vullikanti, Anil (asv9v)" w:date="2019-06-11T16:38:00Z"/>
        </w:sdtContent>
      </w:sdt>
      <w:customXmlInsRangeEnd w:id="2311"/>
      <w:ins w:id="2312" w:author="Vullikanti, Anil (asv9v)" w:date="2019-06-11T16:38:00Z">
        <w:r w:rsidR="000A0868" w:rsidRPr="00D9651A">
          <w:rPr>
            <w:rFonts w:ascii="Cambria" w:hAnsi="Cambria"/>
          </w:rPr>
          <w:t xml:space="preserve"> </w:t>
        </w:r>
      </w:ins>
      <w:ins w:id="2313" w:author="Vullikanti, Anil (asv9v)" w:date="2019-06-11T16:43:00Z">
        <w:r w:rsidR="00217FAC" w:rsidRPr="00D9651A">
          <w:rPr>
            <w:rFonts w:ascii="Cambria" w:hAnsi="Cambria"/>
          </w:rPr>
          <w:t xml:space="preserve">(referred to as </w:t>
        </w:r>
      </w:ins>
      <w:ins w:id="2314" w:author="Vullikanti, Anil (asv9v)" w:date="2019-06-14T23:11:00Z">
        <w:r w:rsidR="00591F37" w:rsidRPr="00D9651A">
          <w:rPr>
            <w:rFonts w:ascii="Cambria" w:hAnsi="Cambria"/>
          </w:rPr>
          <w:t>DBS</w:t>
        </w:r>
      </w:ins>
      <w:ins w:id="2315" w:author="Vullikanti, Anil (asv9v)" w:date="2019-06-11T16:43:00Z">
        <w:r w:rsidR="00217FAC" w:rsidRPr="00D9651A">
          <w:rPr>
            <w:rFonts w:ascii="Cambria" w:hAnsi="Cambria"/>
          </w:rPr>
          <w:t xml:space="preserve">) </w:t>
        </w:r>
      </w:ins>
      <w:ins w:id="2316" w:author="Vullikanti, Anil (asv9v)" w:date="2019-06-11T16:38:00Z">
        <w:r w:rsidR="000A0868" w:rsidRPr="00D9651A">
          <w:rPr>
            <w:rFonts w:ascii="Cambria" w:hAnsi="Cambria"/>
          </w:rPr>
          <w:t xml:space="preserve">to construct descriptions of the </w:t>
        </w:r>
      </w:ins>
      <w:ins w:id="2317" w:author="Vullikanti, Anil (asv9v)" w:date="2019-06-11T16:39:00Z">
        <w:r w:rsidR="000A0868" w:rsidRPr="00D9651A">
          <w:rPr>
            <w:rFonts w:ascii="Cambria" w:hAnsi="Cambria"/>
          </w:rPr>
          <w:t xml:space="preserve">sets with </w:t>
        </w:r>
        <w:commentRangeStart w:id="2318"/>
        <w:commentRangeStart w:id="2319"/>
        <w:commentRangeStart w:id="2320"/>
        <w:r w:rsidR="000A0868" w:rsidRPr="00D9651A">
          <w:rPr>
            <w:rFonts w:ascii="Cambria" w:hAnsi="Cambria"/>
          </w:rPr>
          <w:t>high incidence</w:t>
        </w:r>
        <w:commentRangeEnd w:id="2318"/>
        <w:r w:rsidR="000A0868" w:rsidRPr="00D9651A">
          <w:rPr>
            <w:rStyle w:val="CommentReference"/>
            <w:rFonts w:ascii="Cambria" w:eastAsiaTheme="minorHAnsi" w:hAnsi="Cambria" w:cstheme="minorBidi"/>
            <w:sz w:val="24"/>
            <w:szCs w:val="24"/>
            <w:rPrChange w:id="2321" w:author="Prathyush Sambaturu" w:date="2019-06-16T10:48:00Z">
              <w:rPr>
                <w:rStyle w:val="CommentReference"/>
                <w:rFonts w:asciiTheme="minorHAnsi" w:eastAsiaTheme="minorHAnsi" w:hAnsiTheme="minorHAnsi" w:cstheme="minorBidi"/>
              </w:rPr>
            </w:rPrChange>
          </w:rPr>
          <w:commentReference w:id="2318"/>
        </w:r>
      </w:ins>
      <w:commentRangeEnd w:id="2319"/>
      <w:r w:rsidR="0093096D" w:rsidRPr="00D9651A">
        <w:rPr>
          <w:rStyle w:val="CommentReference"/>
          <w:rFonts w:ascii="Cambria" w:eastAsiaTheme="minorHAnsi" w:hAnsi="Cambria" w:cstheme="minorBidi"/>
          <w:sz w:val="24"/>
          <w:szCs w:val="24"/>
          <w:rPrChange w:id="2322" w:author="Prathyush Sambaturu" w:date="2019-06-16T10:48:00Z">
            <w:rPr>
              <w:rStyle w:val="CommentReference"/>
              <w:rFonts w:asciiTheme="minorHAnsi" w:eastAsiaTheme="minorHAnsi" w:hAnsiTheme="minorHAnsi" w:cstheme="minorBidi"/>
            </w:rPr>
          </w:rPrChange>
        </w:rPr>
        <w:commentReference w:id="2319"/>
      </w:r>
      <w:commentRangeEnd w:id="2320"/>
      <w:r w:rsidR="0093096D" w:rsidRPr="00D9651A">
        <w:rPr>
          <w:rStyle w:val="CommentReference"/>
          <w:rFonts w:ascii="Cambria" w:eastAsiaTheme="minorHAnsi" w:hAnsi="Cambria" w:cstheme="minorBidi"/>
          <w:sz w:val="24"/>
          <w:szCs w:val="24"/>
          <w:rPrChange w:id="2323" w:author="Prathyush Sambaturu" w:date="2019-06-16T10:48:00Z">
            <w:rPr>
              <w:rStyle w:val="CommentReference"/>
              <w:rFonts w:asciiTheme="minorHAnsi" w:eastAsiaTheme="minorHAnsi" w:hAnsiTheme="minorHAnsi" w:cstheme="minorBidi"/>
            </w:rPr>
          </w:rPrChange>
        </w:rPr>
        <w:commentReference w:id="2320"/>
      </w:r>
      <w:ins w:id="2324" w:author="Vullikanti, Anil (asv9v)" w:date="2019-06-11T16:39:00Z">
        <w:r w:rsidR="000A0868" w:rsidRPr="00D9651A">
          <w:rPr>
            <w:rFonts w:ascii="Cambria" w:hAnsi="Cambria"/>
          </w:rPr>
          <w:t xml:space="preserve"> during different weeks, </w:t>
        </w:r>
      </w:ins>
      <w:ins w:id="2325" w:author="Vullikanti, Anil (asv9v)" w:date="2019-06-11T16:40:00Z">
        <w:r w:rsidR="000A0868" w:rsidRPr="00D9651A">
          <w:rPr>
            <w:rFonts w:ascii="Cambria" w:hAnsi="Cambria"/>
          </w:rPr>
          <w:t xml:space="preserve">and compare the cost of the resulting description with that computed using our </w:t>
        </w:r>
        <w:r w:rsidR="000A0868" w:rsidRPr="00D9651A">
          <w:rPr>
            <w:rFonts w:ascii="Cambria" w:hAnsi="Cambria"/>
            <w:i/>
            <w:rPrChange w:id="2326" w:author="Prathyush Sambaturu" w:date="2019-06-16T10:48:00Z">
              <w:rPr>
                <w:rFonts w:ascii="Cambria" w:hAnsi="Cambria"/>
              </w:rPr>
            </w:rPrChange>
          </w:rPr>
          <w:t>Min</w:t>
        </w:r>
      </w:ins>
      <w:ins w:id="2327" w:author="Vullikanti, Anil (asv9v)" w:date="2019-06-14T23:11:00Z">
        <w:r w:rsidR="00591F37" w:rsidRPr="00D9651A">
          <w:rPr>
            <w:rFonts w:ascii="Cambria" w:hAnsi="Cambria"/>
            <w:i/>
            <w:rPrChange w:id="2328" w:author="Prathyush Sambaturu" w:date="2019-06-16T10:48:00Z">
              <w:rPr>
                <w:rFonts w:ascii="Cambria" w:hAnsi="Cambria"/>
              </w:rPr>
            </w:rPrChange>
          </w:rPr>
          <w:t>Approx</w:t>
        </w:r>
      </w:ins>
      <w:ins w:id="2329" w:author="Vullikanti, Anil (asv9v)" w:date="2019-06-11T16:40:00Z">
        <w:r w:rsidR="000A0868" w:rsidRPr="00D9651A">
          <w:rPr>
            <w:rFonts w:ascii="Cambria" w:hAnsi="Cambria"/>
            <w:i/>
            <w:rPrChange w:id="2330" w:author="Prathyush Sambaturu" w:date="2019-06-16T10:48:00Z">
              <w:rPr>
                <w:rFonts w:ascii="Cambria" w:hAnsi="Cambria"/>
              </w:rPr>
            </w:rPrChange>
          </w:rPr>
          <w:t>Desc</w:t>
        </w:r>
        <w:r w:rsidR="000A0868" w:rsidRPr="00D9651A">
          <w:rPr>
            <w:rFonts w:ascii="Cambria" w:hAnsi="Cambria"/>
          </w:rPr>
          <w:t xml:space="preserve"> method. </w:t>
        </w:r>
      </w:ins>
      <w:ins w:id="2331" w:author="Prathyush Sambaturu" w:date="2019-06-11T01:57:00Z">
        <w:del w:id="2332" w:author="Vullikanti, Anil (asv9v)" w:date="2019-06-11T16:43:00Z">
          <w:r w:rsidRPr="00D9651A" w:rsidDel="00217FAC">
            <w:rPr>
              <w:rFonts w:ascii="Cambria" w:hAnsi="Cambria"/>
            </w:rPr>
            <w:delText xml:space="preserve">In this experiment we will call the formulation in Xiang et al. </w:delText>
          </w:r>
        </w:del>
      </w:ins>
      <w:customXmlInsRangeStart w:id="2333" w:author="Prathyush Sambaturu" w:date="2019-06-11T04:20:00Z"/>
      <w:customXmlDelRangeStart w:id="2334" w:author="Vullikanti, Anil (asv9v)" w:date="2019-06-11T16:43:00Z"/>
      <w:sdt>
        <w:sdtPr>
          <w:rPr>
            <w:rFonts w:ascii="Cambria" w:hAnsi="Cambria"/>
          </w:rPr>
          <w:id w:val="-952395069"/>
          <w:citation/>
        </w:sdtPr>
        <w:sdtEndPr/>
        <w:sdtContent>
          <w:customXmlInsRangeEnd w:id="2333"/>
          <w:customXmlDelRangeEnd w:id="2334"/>
          <w:ins w:id="2335" w:author="Prathyush Sambaturu" w:date="2019-06-11T04:20:00Z">
            <w:del w:id="2336" w:author="Vullikanti, Anil (asv9v)" w:date="2019-06-11T16:43:00Z">
              <w:r w:rsidR="00AF7170" w:rsidRPr="00D9651A" w:rsidDel="00217FAC">
                <w:rPr>
                  <w:rFonts w:ascii="Cambria" w:hAnsi="Cambria"/>
                  <w:rPrChange w:id="2337" w:author="Prathyush Sambaturu" w:date="2019-06-16T10:48:00Z">
                    <w:rPr>
                      <w:rFonts w:ascii="Cambria" w:hAnsi="Cambria"/>
                    </w:rPr>
                  </w:rPrChange>
                </w:rPr>
                <w:fldChar w:fldCharType="begin"/>
              </w:r>
              <w:r w:rsidR="00AF7170" w:rsidRPr="00D9651A" w:rsidDel="00217FAC">
                <w:rPr>
                  <w:rFonts w:ascii="Cambria" w:hAnsi="Cambria"/>
                </w:rPr>
                <w:delInstrText xml:space="preserve"> CITATION Xia11 \l 1033 </w:delInstrText>
              </w:r>
            </w:del>
          </w:ins>
          <w:del w:id="2338" w:author="Vullikanti, Anil (asv9v)" w:date="2019-06-11T16:43:00Z">
            <w:r w:rsidR="00AF7170" w:rsidRPr="00D9651A" w:rsidDel="00217FAC">
              <w:rPr>
                <w:rFonts w:ascii="Cambria" w:hAnsi="Cambria"/>
                <w:rPrChange w:id="2339" w:author="Prathyush Sambaturu" w:date="2019-06-16T10:48:00Z">
                  <w:rPr>
                    <w:rFonts w:ascii="Cambria" w:hAnsi="Cambria"/>
                  </w:rPr>
                </w:rPrChange>
              </w:rPr>
              <w:fldChar w:fldCharType="separate"/>
            </w:r>
          </w:del>
          <w:ins w:id="2340" w:author="Prathyush Sambaturu" w:date="2019-06-11T04:20:00Z">
            <w:del w:id="2341" w:author="Vullikanti, Anil (asv9v)" w:date="2019-06-11T16:43:00Z">
              <w:r w:rsidR="00AF7170" w:rsidRPr="00D9651A" w:rsidDel="00217FAC">
                <w:rPr>
                  <w:rFonts w:ascii="Cambria" w:hAnsi="Cambria"/>
                  <w:noProof/>
                  <w:rPrChange w:id="2342" w:author="Prathyush Sambaturu" w:date="2019-06-16T10:48:00Z">
                    <w:rPr/>
                  </w:rPrChange>
                </w:rPr>
                <w:delText>[12]</w:delText>
              </w:r>
              <w:r w:rsidR="00AF7170" w:rsidRPr="00D9651A" w:rsidDel="00217FAC">
                <w:rPr>
                  <w:rFonts w:ascii="Cambria" w:hAnsi="Cambria"/>
                  <w:rPrChange w:id="2343" w:author="Prathyush Sambaturu" w:date="2019-06-16T10:48:00Z">
                    <w:rPr>
                      <w:rFonts w:ascii="Cambria" w:hAnsi="Cambria"/>
                    </w:rPr>
                  </w:rPrChange>
                </w:rPr>
                <w:fldChar w:fldCharType="end"/>
              </w:r>
            </w:del>
          </w:ins>
          <w:customXmlInsRangeStart w:id="2344" w:author="Prathyush Sambaturu" w:date="2019-06-11T04:20:00Z"/>
          <w:customXmlDelRangeStart w:id="2345" w:author="Vullikanti, Anil (asv9v)" w:date="2019-06-11T16:43:00Z"/>
        </w:sdtContent>
      </w:sdt>
      <w:customXmlInsRangeEnd w:id="2344"/>
      <w:customXmlDelRangeEnd w:id="2345"/>
      <w:ins w:id="2346" w:author="Prathyush Sambaturu" w:date="2019-06-11T04:20:00Z">
        <w:del w:id="2347" w:author="Vullikanti, Anil (asv9v)" w:date="2019-06-11T16:43:00Z">
          <w:r w:rsidR="00AF7170" w:rsidRPr="00D9651A" w:rsidDel="00217FAC">
            <w:rPr>
              <w:rFonts w:ascii="Cambria" w:hAnsi="Cambria"/>
            </w:rPr>
            <w:delText xml:space="preserve"> </w:delText>
          </w:r>
        </w:del>
      </w:ins>
      <w:ins w:id="2348" w:author="Prathyush Sambaturu" w:date="2019-06-11T01:57:00Z">
        <w:del w:id="2349" w:author="Vullikanti, Anil (asv9v)" w:date="2019-06-11T16:43:00Z">
          <w:r w:rsidRPr="00D9651A" w:rsidDel="00217FAC">
            <w:rPr>
              <w:rFonts w:ascii="Cambria" w:hAnsi="Cambria"/>
            </w:rPr>
            <w:delText>as Positive Set Summarization Problem (PSSP)</w:delText>
          </w:r>
        </w:del>
      </w:ins>
      <w:ins w:id="2350" w:author="Prathyush Sambaturu" w:date="2019-06-11T04:07:00Z">
        <w:del w:id="2351" w:author="Vullikanti, Anil (asv9v)" w:date="2019-06-11T16:43:00Z">
          <w:r w:rsidR="007B499C" w:rsidRPr="00D9651A" w:rsidDel="00217FAC">
            <w:rPr>
              <w:rFonts w:ascii="Cambria" w:hAnsi="Cambria"/>
            </w:rPr>
            <w:delText>, i.e. description without using differences</w:delText>
          </w:r>
        </w:del>
      </w:ins>
      <w:ins w:id="2352" w:author="Prathyush Sambaturu" w:date="2019-06-11T01:57:00Z">
        <w:del w:id="2353" w:author="Vullikanti, Anil (asv9v)" w:date="2019-06-11T16:43:00Z">
          <w:r w:rsidRPr="00D9651A" w:rsidDel="00217FAC">
            <w:rPr>
              <w:rFonts w:ascii="Cambria" w:hAnsi="Cambria"/>
            </w:rPr>
            <w:delText xml:space="preserve">. </w:delText>
          </w:r>
        </w:del>
      </w:ins>
      <w:ins w:id="2354" w:author="Prathyush Sambaturu" w:date="2019-06-16T10:59:00Z">
        <w:r w:rsidR="001C2D3C">
          <w:rPr>
            <w:rFonts w:ascii="Cambria" w:hAnsi="Cambria"/>
          </w:rPr>
          <w:t xml:space="preserve">Figure </w:t>
        </w:r>
      </w:ins>
      <w:ins w:id="2355" w:author="Vullikanti, Anil (asv9v)" w:date="2019-06-14T23:12:00Z">
        <w:del w:id="2356" w:author="Prathyush Sambaturu" w:date="2019-06-16T10:59:00Z">
          <w:r w:rsidR="00591F37" w:rsidRPr="00D9651A" w:rsidDel="001C2D3C">
            <w:rPr>
              <w:rFonts w:ascii="Cambria" w:hAnsi="Cambria"/>
            </w:rPr>
            <w:delText xml:space="preserve">Figure </w:delText>
          </w:r>
        </w:del>
      </w:ins>
      <w:ins w:id="2357" w:author="Prathyush Sambaturu" w:date="2019-06-16T10:59:00Z">
        <w:r w:rsidR="008476F4">
          <w:rPr>
            <w:rFonts w:ascii="Cambria" w:hAnsi="Cambria"/>
          </w:rPr>
          <w:t>3</w:t>
        </w:r>
      </w:ins>
      <w:ins w:id="2358" w:author="Vullikanti, Anil (asv9v)" w:date="2019-06-14T23:12:00Z">
        <w:del w:id="2359" w:author="Prathyush Sambaturu" w:date="2019-06-16T10:59:00Z">
          <w:r w:rsidR="00591F37" w:rsidRPr="00D9651A" w:rsidDel="008476F4">
            <w:rPr>
              <w:rFonts w:ascii="Cambria" w:hAnsi="Cambria"/>
            </w:rPr>
            <w:delText>3</w:delText>
          </w:r>
        </w:del>
      </w:ins>
      <w:ins w:id="2360" w:author="Prathyush Sambaturu" w:date="2019-06-11T04:13:00Z">
        <w:del w:id="2361" w:author="Vullikanti, Anil (asv9v)" w:date="2019-06-14T23:12:00Z">
          <w:r w:rsidR="007B499C" w:rsidRPr="00D9651A" w:rsidDel="00591F37">
            <w:rPr>
              <w:rFonts w:ascii="Cambria" w:hAnsi="Cambria"/>
              <w:rPrChange w:id="2362" w:author="Prathyush Sambaturu" w:date="2019-06-16T10:48:00Z">
                <w:rPr>
                  <w:rFonts w:ascii="Cambria" w:hAnsi="Cambria"/>
                </w:rPr>
              </w:rPrChange>
            </w:rPr>
            <w:fldChar w:fldCharType="begin"/>
          </w:r>
          <w:r w:rsidR="007B499C" w:rsidRPr="00D9651A" w:rsidDel="00591F37">
            <w:rPr>
              <w:rFonts w:ascii="Cambria" w:hAnsi="Cambria"/>
            </w:rPr>
            <w:delInstrText xml:space="preserve"> REF _Ref11118855 \h </w:delInstrText>
          </w:r>
        </w:del>
      </w:ins>
      <w:r w:rsidR="00D9651A" w:rsidRPr="00D9651A">
        <w:rPr>
          <w:rFonts w:ascii="Cambria" w:hAnsi="Cambria"/>
        </w:rPr>
        <w:instrText xml:space="preserve"> \* MERGEFORMAT </w:instrText>
      </w:r>
      <w:del w:id="2363" w:author="Vullikanti, Anil (asv9v)" w:date="2019-06-14T23:12:00Z">
        <w:r w:rsidR="007B499C" w:rsidRPr="00D9651A" w:rsidDel="00591F37">
          <w:rPr>
            <w:rFonts w:ascii="Cambria" w:hAnsi="Cambria"/>
            <w:rPrChange w:id="2364" w:author="Prathyush Sambaturu" w:date="2019-06-16T10:48:00Z">
              <w:rPr>
                <w:rFonts w:ascii="Cambria" w:hAnsi="Cambria"/>
              </w:rPr>
            </w:rPrChange>
          </w:rPr>
        </w:r>
        <w:r w:rsidR="007B499C" w:rsidRPr="00D9651A" w:rsidDel="00591F37">
          <w:rPr>
            <w:rFonts w:ascii="Cambria" w:hAnsi="Cambria"/>
            <w:rPrChange w:id="2365" w:author="Prathyush Sambaturu" w:date="2019-06-16T10:48:00Z">
              <w:rPr>
                <w:rFonts w:ascii="Cambria" w:hAnsi="Cambria"/>
              </w:rPr>
            </w:rPrChange>
          </w:rPr>
          <w:fldChar w:fldCharType="separate"/>
        </w:r>
      </w:del>
      <w:ins w:id="2366" w:author="Prathyush Sambaturu" w:date="2019-06-11T04:13:00Z">
        <w:del w:id="2367" w:author="Vullikanti, Anil (asv9v)" w:date="2019-06-14T23:12:00Z">
          <w:r w:rsidR="007B499C" w:rsidRPr="00D9651A" w:rsidDel="00591F37">
            <w:rPr>
              <w:rFonts w:ascii="Cambria" w:hAnsi="Cambria"/>
              <w:rPrChange w:id="2368" w:author="Prathyush Sambaturu" w:date="2019-06-16T10:48:00Z">
                <w:rPr/>
              </w:rPrChange>
            </w:rPr>
            <w:delText xml:space="preserve">Figure </w:delText>
          </w:r>
          <w:r w:rsidR="007B499C" w:rsidRPr="00D9651A" w:rsidDel="00591F37">
            <w:rPr>
              <w:rFonts w:ascii="Cambria" w:hAnsi="Cambria"/>
              <w:noProof/>
              <w:rPrChange w:id="2369" w:author="Prathyush Sambaturu" w:date="2019-06-16T10:48:00Z">
                <w:rPr>
                  <w:noProof/>
                </w:rPr>
              </w:rPrChange>
            </w:rPr>
            <w:delText>2</w:delText>
          </w:r>
          <w:r w:rsidR="007B499C" w:rsidRPr="00D9651A" w:rsidDel="00591F37">
            <w:rPr>
              <w:rFonts w:ascii="Cambria" w:hAnsi="Cambria"/>
              <w:rPrChange w:id="2370" w:author="Prathyush Sambaturu" w:date="2019-06-16T10:48:00Z">
                <w:rPr>
                  <w:rFonts w:ascii="Cambria" w:hAnsi="Cambria"/>
                </w:rPr>
              </w:rPrChange>
            </w:rPr>
            <w:fldChar w:fldCharType="end"/>
          </w:r>
        </w:del>
      </w:ins>
      <w:ins w:id="2371" w:author="Prathyush Sambaturu" w:date="2019-06-11T04:14:00Z">
        <w:r w:rsidR="007B499C" w:rsidRPr="00D9651A">
          <w:rPr>
            <w:rFonts w:ascii="Cambria" w:hAnsi="Cambria"/>
          </w:rPr>
          <w:t xml:space="preserve"> </w:t>
        </w:r>
      </w:ins>
      <w:ins w:id="2372" w:author="Prathyush Sambaturu" w:date="2019-06-11T01:57:00Z">
        <w:del w:id="2373" w:author="Vullikanti, Anil (asv9v)" w:date="2019-06-11T16:42:00Z">
          <w:r w:rsidRPr="00D9651A" w:rsidDel="00217FAC">
            <w:rPr>
              <w:rFonts w:ascii="Cambria" w:hAnsi="Cambria"/>
            </w:rPr>
            <w:delText>compare</w:delText>
          </w:r>
        </w:del>
      </w:ins>
      <w:ins w:id="2374" w:author="Prathyush Sambaturu" w:date="2019-06-11T04:12:00Z">
        <w:del w:id="2375" w:author="Vullikanti, Anil (asv9v)" w:date="2019-06-11T16:42:00Z">
          <w:r w:rsidR="007B499C" w:rsidRPr="00D9651A" w:rsidDel="00217FAC">
            <w:rPr>
              <w:rFonts w:ascii="Cambria" w:hAnsi="Cambria"/>
            </w:rPr>
            <w:delText>s</w:delText>
          </w:r>
        </w:del>
      </w:ins>
      <w:ins w:id="2376" w:author="Vullikanti, Anil (asv9v)" w:date="2019-06-11T16:42:00Z">
        <w:r w:rsidR="00217FAC" w:rsidRPr="00D9651A">
          <w:rPr>
            <w:rFonts w:ascii="Cambria" w:hAnsi="Cambria"/>
          </w:rPr>
          <w:t>shows a histogram of</w:t>
        </w:r>
      </w:ins>
      <w:ins w:id="2377" w:author="Prathyush Sambaturu" w:date="2019-06-11T01:57:00Z">
        <w:r w:rsidRPr="00D9651A">
          <w:rPr>
            <w:rFonts w:ascii="Cambria" w:hAnsi="Cambria"/>
          </w:rPr>
          <w:t xml:space="preserve"> the description cost</w:t>
        </w:r>
      </w:ins>
      <w:ins w:id="2378" w:author="Vullikanti, Anil (asv9v)" w:date="2019-06-11T16:42:00Z">
        <w:r w:rsidR="00217FAC" w:rsidRPr="00D9651A">
          <w:rPr>
            <w:rFonts w:ascii="Cambria" w:hAnsi="Cambria"/>
          </w:rPr>
          <w:t>s</w:t>
        </w:r>
      </w:ins>
      <w:ins w:id="2379" w:author="Vullikanti, Anil (asv9v)" w:date="2019-06-11T16:43:00Z">
        <w:r w:rsidR="00217FAC" w:rsidRPr="00D9651A">
          <w:rPr>
            <w:rFonts w:ascii="Cambria" w:hAnsi="Cambria"/>
          </w:rPr>
          <w:t>, with</w:t>
        </w:r>
      </w:ins>
      <w:ins w:id="2380" w:author="Vullikanti, Anil (asv9v)" w:date="2019-06-11T16:44:00Z">
        <w:r w:rsidR="00217FAC" w:rsidRPr="00D9651A">
          <w:rPr>
            <w:rFonts w:ascii="Cambria" w:hAnsi="Cambria"/>
          </w:rPr>
          <w:t xml:space="preserve"> </w:t>
        </w:r>
      </w:ins>
      <w:ins w:id="2381" w:author="Prathyush Sambaturu" w:date="2019-06-12T15:14:00Z">
        <w:r w:rsidR="008D4E8E" w:rsidRPr="00D9651A">
          <w:rPr>
            <w:rFonts w:ascii="Cambria" w:hAnsi="Cambria"/>
          </w:rPr>
          <w:t>the</w:t>
        </w:r>
      </w:ins>
      <w:ins w:id="2382" w:author="Vullikanti, Anil (asv9v)" w:date="2019-06-11T16:44:00Z">
        <w:del w:id="2383" w:author="Prathyush Sambaturu" w:date="2019-06-12T15:14:00Z">
          <w:r w:rsidR="00217FAC" w:rsidRPr="00D9651A" w:rsidDel="008D4E8E">
            <w:rPr>
              <w:rFonts w:ascii="Cambria" w:hAnsi="Cambria"/>
            </w:rPr>
            <w:delText>t</w:delText>
          </w:r>
        </w:del>
      </w:ins>
      <w:ins w:id="2384" w:author="Vullikanti, Anil (asv9v)" w:date="2019-06-11T16:42:00Z">
        <w:del w:id="2385" w:author="Prathyush Sambaturu" w:date="2019-06-12T15:12:00Z">
          <w:r w:rsidR="00217FAC" w:rsidRPr="00D9651A" w:rsidDel="00D77AE5">
            <w:rPr>
              <w:rFonts w:ascii="Cambria" w:hAnsi="Cambria"/>
            </w:rPr>
            <w:delText>he</w:delText>
          </w:r>
        </w:del>
        <w:r w:rsidR="00217FAC" w:rsidRPr="00D9651A">
          <w:rPr>
            <w:rFonts w:ascii="Cambria" w:hAnsi="Cambria"/>
          </w:rPr>
          <w:t xml:space="preserve"> x</w:t>
        </w:r>
      </w:ins>
      <w:ins w:id="2386" w:author="Vullikanti, Anil (asv9v)" w:date="2019-06-11T16:43:00Z">
        <w:r w:rsidR="00217FAC" w:rsidRPr="00D9651A">
          <w:rPr>
            <w:rFonts w:ascii="Cambria" w:hAnsi="Cambria"/>
          </w:rPr>
          <w:t>-axis indicat</w:t>
        </w:r>
      </w:ins>
      <w:ins w:id="2387" w:author="Vullikanti, Anil (asv9v)" w:date="2019-06-11T16:44:00Z">
        <w:r w:rsidR="00217FAC" w:rsidRPr="00D9651A">
          <w:rPr>
            <w:rFonts w:ascii="Cambria" w:hAnsi="Cambria"/>
          </w:rPr>
          <w:t>ing</w:t>
        </w:r>
      </w:ins>
      <w:ins w:id="2388" w:author="Vullikanti, Anil (asv9v)" w:date="2019-06-11T16:43:00Z">
        <w:r w:rsidR="00217FAC" w:rsidRPr="00D9651A">
          <w:rPr>
            <w:rFonts w:ascii="Cambria" w:hAnsi="Cambria"/>
          </w:rPr>
          <w:t xml:space="preserve"> different weeks, </w:t>
        </w:r>
      </w:ins>
      <w:ins w:id="2389" w:author="Vullikanti, Anil (asv9v)" w:date="2019-06-11T16:44:00Z">
        <w:r w:rsidR="00217FAC" w:rsidRPr="00D9651A">
          <w:rPr>
            <w:rFonts w:ascii="Cambria" w:hAnsi="Cambria"/>
          </w:rPr>
          <w:t>and</w:t>
        </w:r>
      </w:ins>
      <w:ins w:id="2390" w:author="Vullikanti, Anil (asv9v)" w:date="2019-06-11T16:43:00Z">
        <w:r w:rsidR="00217FAC" w:rsidRPr="00D9651A">
          <w:rPr>
            <w:rFonts w:ascii="Cambria" w:hAnsi="Cambria"/>
          </w:rPr>
          <w:t xml:space="preserve"> the y-axis show</w:t>
        </w:r>
      </w:ins>
      <w:ins w:id="2391" w:author="Vullikanti, Anil (asv9v)" w:date="2019-06-11T16:44:00Z">
        <w:r w:rsidR="00217FAC" w:rsidRPr="00D9651A">
          <w:rPr>
            <w:rFonts w:ascii="Cambria" w:hAnsi="Cambria"/>
          </w:rPr>
          <w:t>ing</w:t>
        </w:r>
      </w:ins>
      <w:ins w:id="2392" w:author="Vullikanti, Anil (asv9v)" w:date="2019-06-11T16:43:00Z">
        <w:r w:rsidR="00217FAC" w:rsidRPr="00D9651A">
          <w:rPr>
            <w:rFonts w:ascii="Cambria" w:hAnsi="Cambria"/>
          </w:rPr>
          <w:t xml:space="preserve"> the description costs. </w:t>
        </w:r>
      </w:ins>
      <w:ins w:id="2393" w:author="Prathyush Sambaturu" w:date="2019-06-11T01:57:00Z">
        <w:del w:id="2394" w:author="Vullikanti, Anil (asv9v)" w:date="2019-06-11T16:42:00Z">
          <w:r w:rsidRPr="00D9651A" w:rsidDel="00217FAC">
            <w:rPr>
              <w:rFonts w:ascii="Cambria" w:hAnsi="Cambria"/>
            </w:rPr>
            <w:delText>of our solutio</w:delText>
          </w:r>
        </w:del>
      </w:ins>
      <w:ins w:id="2395" w:author="Prathyush Sambaturu" w:date="2019-06-11T01:58:00Z">
        <w:del w:id="2396" w:author="Vullikanti, Anil (asv9v)" w:date="2019-06-11T16:42:00Z">
          <w:r w:rsidRPr="00D9651A" w:rsidDel="00217FAC">
            <w:rPr>
              <w:rFonts w:ascii="Cambria" w:hAnsi="Cambria"/>
            </w:rPr>
            <w:delText>n to that of PSSP</w:delText>
          </w:r>
        </w:del>
      </w:ins>
      <w:ins w:id="2397" w:author="Prathyush Sambaturu" w:date="2019-06-11T04:14:00Z">
        <w:del w:id="2398" w:author="Vullikanti, Anil (asv9v)" w:date="2019-06-11T16:42:00Z">
          <w:r w:rsidR="007B499C" w:rsidRPr="00D9651A" w:rsidDel="00217FAC">
            <w:rPr>
              <w:rFonts w:ascii="Cambria" w:hAnsi="Cambria"/>
            </w:rPr>
            <w:delText xml:space="preserve"> </w:delText>
          </w:r>
        </w:del>
        <w:del w:id="2399" w:author="Vullikanti, Anil (asv9v)" w:date="2019-06-11T16:43:00Z">
          <w:r w:rsidR="007B499C" w:rsidRPr="00D9651A" w:rsidDel="00217FAC">
            <w:rPr>
              <w:rFonts w:ascii="Cambria" w:hAnsi="Cambria"/>
            </w:rPr>
            <w:delText>for the weeks</w:delText>
          </w:r>
        </w:del>
      </w:ins>
      <w:ins w:id="2400" w:author="Prathyush Sambaturu" w:date="2019-06-11T04:15:00Z">
        <w:del w:id="2401" w:author="Vullikanti, Anil (asv9v)" w:date="2019-06-11T16:43:00Z">
          <w:r w:rsidR="007B499C" w:rsidRPr="00D9651A" w:rsidDel="00217FAC">
            <w:rPr>
              <w:rFonts w:ascii="Cambria" w:hAnsi="Cambria"/>
            </w:rPr>
            <w:delText xml:space="preserve"> labeled on the X-axis</w:delText>
          </w:r>
        </w:del>
      </w:ins>
      <w:ins w:id="2402" w:author="Prathyush Sambaturu" w:date="2019-06-11T01:58:00Z">
        <w:del w:id="2403" w:author="Vullikanti, Anil (asv9v)" w:date="2019-06-11T16:43:00Z">
          <w:r w:rsidRPr="00D9651A" w:rsidDel="00217FAC">
            <w:rPr>
              <w:rFonts w:ascii="Cambria" w:hAnsi="Cambria"/>
            </w:rPr>
            <w:delText>.</w:delText>
          </w:r>
        </w:del>
      </w:ins>
      <w:ins w:id="2404" w:author="Prathyush Sambaturu" w:date="2019-06-11T04:15:00Z">
        <w:del w:id="2405" w:author="Vullikanti, Anil (asv9v)" w:date="2019-06-11T16:43:00Z">
          <w:r w:rsidR="007B499C" w:rsidRPr="00D9651A" w:rsidDel="00217FAC">
            <w:rPr>
              <w:rFonts w:ascii="Cambria" w:hAnsi="Cambria"/>
            </w:rPr>
            <w:delText xml:space="preserve"> </w:delText>
          </w:r>
        </w:del>
        <w:r w:rsidR="007B499C" w:rsidRPr="00D9651A">
          <w:rPr>
            <w:rFonts w:ascii="Cambria" w:hAnsi="Cambria"/>
            <w:i/>
            <w:iCs/>
            <w:rPrChange w:id="2406" w:author="Prathyush Sambaturu" w:date="2019-06-16T10:48:00Z">
              <w:rPr>
                <w:rFonts w:ascii="Cambria" w:hAnsi="Cambria"/>
              </w:rPr>
            </w:rPrChange>
          </w:rPr>
          <w:t>Mi</w:t>
        </w:r>
      </w:ins>
      <w:ins w:id="2407" w:author="Prathyush Sambaturu" w:date="2019-06-11T04:16:00Z">
        <w:r w:rsidR="007B499C" w:rsidRPr="00D9651A">
          <w:rPr>
            <w:rFonts w:ascii="Cambria" w:hAnsi="Cambria"/>
            <w:i/>
            <w:iCs/>
            <w:rPrChange w:id="2408" w:author="Prathyush Sambaturu" w:date="2019-06-16T10:48:00Z">
              <w:rPr>
                <w:rFonts w:ascii="Cambria" w:hAnsi="Cambria"/>
              </w:rPr>
            </w:rPrChange>
          </w:rPr>
          <w:t>n</w:t>
        </w:r>
      </w:ins>
      <w:ins w:id="2409" w:author="Vullikanti, Anil (asv9v)" w:date="2019-06-14T23:11:00Z">
        <w:r w:rsidR="00591F37" w:rsidRPr="00D9651A">
          <w:rPr>
            <w:rFonts w:ascii="Cambria" w:hAnsi="Cambria"/>
            <w:i/>
            <w:iCs/>
          </w:rPr>
          <w:t>Approx</w:t>
        </w:r>
      </w:ins>
      <w:ins w:id="2410" w:author="Prathyush Sambaturu" w:date="2019-06-11T04:16:00Z">
        <w:r w:rsidR="007B499C" w:rsidRPr="00D9651A">
          <w:rPr>
            <w:rFonts w:ascii="Cambria" w:hAnsi="Cambria"/>
            <w:i/>
            <w:iCs/>
            <w:rPrChange w:id="2411" w:author="Prathyush Sambaturu" w:date="2019-06-16T10:48:00Z">
              <w:rPr>
                <w:rFonts w:ascii="Cambria" w:hAnsi="Cambria"/>
              </w:rPr>
            </w:rPrChange>
          </w:rPr>
          <w:t>Desc</w:t>
        </w:r>
        <w:r w:rsidR="007B499C" w:rsidRPr="00D9651A">
          <w:rPr>
            <w:rFonts w:ascii="Cambria" w:hAnsi="Cambria"/>
            <w:i/>
            <w:iCs/>
          </w:rPr>
          <w:t xml:space="preserve"> </w:t>
        </w:r>
        <w:r w:rsidR="007B499C" w:rsidRPr="00D9651A">
          <w:rPr>
            <w:rFonts w:ascii="Cambria" w:hAnsi="Cambria"/>
          </w:rPr>
          <w:t>clearly provides summaries</w:t>
        </w:r>
        <w:r w:rsidR="00382762" w:rsidRPr="00D9651A">
          <w:rPr>
            <w:rFonts w:ascii="Cambria" w:hAnsi="Cambria"/>
          </w:rPr>
          <w:t xml:space="preserve"> of</w:t>
        </w:r>
      </w:ins>
      <w:ins w:id="2412" w:author="Prathyush Sambaturu" w:date="2019-06-11T04:21:00Z">
        <w:r w:rsidR="00524E65" w:rsidRPr="00D9651A">
          <w:rPr>
            <w:rFonts w:ascii="Cambria" w:hAnsi="Cambria"/>
          </w:rPr>
          <w:t xml:space="preserve"> </w:t>
        </w:r>
      </w:ins>
      <w:ins w:id="2413" w:author="Prathyush Sambaturu" w:date="2019-06-11T04:17:00Z">
        <w:r w:rsidR="00382762" w:rsidRPr="00D9651A">
          <w:rPr>
            <w:rFonts w:ascii="Cambria" w:hAnsi="Cambria"/>
          </w:rPr>
          <w:t xml:space="preserve">smaller cost compared to that of </w:t>
        </w:r>
        <w:del w:id="2414" w:author="Vullikanti, Anil (asv9v)" w:date="2019-06-14T23:12:00Z">
          <w:r w:rsidR="00382762" w:rsidRPr="00D9651A" w:rsidDel="00591F37">
            <w:rPr>
              <w:rFonts w:ascii="Cambria" w:hAnsi="Cambria"/>
            </w:rPr>
            <w:delText>PSSP</w:delText>
          </w:r>
        </w:del>
      </w:ins>
      <w:ins w:id="2415" w:author="Vullikanti, Anil (asv9v)" w:date="2019-06-14T23:12:00Z">
        <w:r w:rsidR="00591F37" w:rsidRPr="00D9651A">
          <w:rPr>
            <w:rFonts w:ascii="Cambria" w:hAnsi="Cambria"/>
          </w:rPr>
          <w:t>DBS</w:t>
        </w:r>
      </w:ins>
      <w:ins w:id="2416" w:author="Prathyush Sambaturu" w:date="2019-06-11T04:17:00Z">
        <w:r w:rsidR="00382762" w:rsidRPr="00D9651A">
          <w:rPr>
            <w:rFonts w:ascii="Cambria" w:hAnsi="Cambria"/>
          </w:rPr>
          <w:t xml:space="preserve"> for the weeks 2017-01-21, 2017-02-18, and 2017-03-25. For the remaining weeks, it provides summaries of same cost as that of </w:t>
        </w:r>
        <w:del w:id="2417" w:author="Vullikanti, Anil (asv9v)" w:date="2019-06-14T23:12:00Z">
          <w:r w:rsidR="00382762" w:rsidRPr="00D9651A" w:rsidDel="00591F37">
            <w:rPr>
              <w:rFonts w:ascii="Cambria" w:hAnsi="Cambria"/>
            </w:rPr>
            <w:delText>PSSP</w:delText>
          </w:r>
        </w:del>
      </w:ins>
      <w:ins w:id="2418" w:author="Vullikanti, Anil (asv9v)" w:date="2019-06-14T23:12:00Z">
        <w:r w:rsidR="00591F37" w:rsidRPr="00D9651A">
          <w:rPr>
            <w:rFonts w:ascii="Cambria" w:hAnsi="Cambria"/>
          </w:rPr>
          <w:t>DBS</w:t>
        </w:r>
      </w:ins>
      <w:ins w:id="2419" w:author="Prathyush Sambaturu" w:date="2019-06-11T04:17:00Z">
        <w:r w:rsidR="00382762" w:rsidRPr="00D9651A">
          <w:rPr>
            <w:rFonts w:ascii="Cambria" w:hAnsi="Cambria"/>
          </w:rPr>
          <w:t>.</w:t>
        </w:r>
      </w:ins>
    </w:p>
    <w:p w14:paraId="0F2E98BF" w14:textId="3EC7178E" w:rsidR="003C1B29" w:rsidRDefault="003C1B29" w:rsidP="00CB11E9">
      <w:pPr>
        <w:pStyle w:val="NormalWeb"/>
        <w:spacing w:before="0" w:beforeAutospacing="0" w:after="0" w:afterAutospacing="0"/>
        <w:rPr>
          <w:ins w:id="2420" w:author="Prathyush Sambaturu" w:date="2019-06-16T10:57:00Z"/>
          <w:rFonts w:ascii="Cambria" w:hAnsi="Cambria"/>
        </w:rPr>
      </w:pPr>
    </w:p>
    <w:p w14:paraId="76EEB0AE" w14:textId="1F8E0E8E" w:rsidR="003C1B29" w:rsidRPr="00BA56AD" w:rsidRDefault="003C1B29" w:rsidP="003C1B29">
      <w:pPr>
        <w:pStyle w:val="NormalWeb"/>
        <w:spacing w:before="0" w:beforeAutospacing="0" w:after="0" w:afterAutospacing="0"/>
        <w:rPr>
          <w:ins w:id="2421" w:author="Prathyush Sambaturu" w:date="2019-06-16T10:57:00Z"/>
          <w:rFonts w:ascii="Cambria" w:hAnsi="Cambria"/>
        </w:rPr>
      </w:pPr>
      <w:ins w:id="2422" w:author="Prathyush Sambaturu" w:date="2019-06-16T10:57:00Z">
        <w:r>
          <w:rPr>
            <w:rFonts w:ascii="Cambria" w:hAnsi="Cambria"/>
          </w:rPr>
          <w:t>F</w:t>
        </w:r>
        <w:r w:rsidRPr="00BA56AD">
          <w:rPr>
            <w:rFonts w:ascii="Cambria" w:hAnsi="Cambria"/>
          </w:rPr>
          <w:t xml:space="preserve">igure </w:t>
        </w:r>
        <w:r>
          <w:rPr>
            <w:rFonts w:ascii="Cambria" w:hAnsi="Cambria"/>
          </w:rPr>
          <w:t>4</w:t>
        </w:r>
        <w:r w:rsidRPr="00BA56AD">
          <w:rPr>
            <w:rFonts w:ascii="Cambria" w:hAnsi="Cambria"/>
          </w:rPr>
          <w:t>: Effect of γ on the description of the set of states which high activity level in the week of 2017-01-21. The states colored green or red had high activity level two weeks ago. The states colored green or blue (New York, Kansas, Washington) in (a) are the ones with high activity level in the current week. In (b) γ= 0.1, and one blue colored state is dropped. Panel (c) corresponds to γ = 0.2, and two blue colored states are dropped and the one dropped in (b) is added. Panel (d) corresponds to γ = 0.3, and the remaining blue state is also dropped. For γ = 0.3, the description only involves the green and red states.</w:t>
        </w:r>
      </w:ins>
    </w:p>
    <w:p w14:paraId="3DFCFD6B" w14:textId="77777777" w:rsidR="003C1B29" w:rsidRDefault="003C1B29" w:rsidP="003C1B29">
      <w:pPr>
        <w:pStyle w:val="NormalWeb"/>
        <w:spacing w:before="0" w:beforeAutospacing="0" w:after="0" w:afterAutospacing="0"/>
        <w:rPr>
          <w:ins w:id="2423" w:author="Prathyush Sambaturu" w:date="2019-06-16T10:57:00Z"/>
          <w:rFonts w:ascii="Cambria" w:hAnsi="Cambria"/>
        </w:rPr>
      </w:pPr>
    </w:p>
    <w:p w14:paraId="2D92D59A" w14:textId="77777777" w:rsidR="003C1B29" w:rsidRDefault="003C1B29" w:rsidP="003C1B29">
      <w:pPr>
        <w:pStyle w:val="NormalWeb"/>
        <w:keepNext/>
        <w:spacing w:before="0" w:beforeAutospacing="0" w:after="0" w:afterAutospacing="0"/>
        <w:jc w:val="center"/>
        <w:rPr>
          <w:ins w:id="2424" w:author="Prathyush Sambaturu" w:date="2019-06-16T10:57:00Z"/>
        </w:rPr>
      </w:pPr>
      <w:ins w:id="2425" w:author="Prathyush Sambaturu" w:date="2019-06-16T10:57:00Z">
        <w:r>
          <w:rPr>
            <w:rFonts w:ascii="Cambria" w:hAnsi="Cambria"/>
            <w:noProof/>
          </w:rPr>
          <w:drawing>
            <wp:inline distT="0" distB="0" distL="0" distR="0" wp14:anchorId="65947656" wp14:editId="0B8CC100">
              <wp:extent cx="5325710" cy="4586067"/>
              <wp:effectExtent l="0" t="0" r="889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364269" cy="4619271"/>
                      </a:xfrm>
                      <a:prstGeom prst="rect">
                        <a:avLst/>
                      </a:prstGeom>
                    </pic:spPr>
                  </pic:pic>
                </a:graphicData>
              </a:graphic>
            </wp:inline>
          </w:drawing>
        </w:r>
      </w:ins>
    </w:p>
    <w:p w14:paraId="76DF7DEC" w14:textId="751945B7" w:rsidR="003C1B29" w:rsidRDefault="003C1B29" w:rsidP="003C1B29">
      <w:pPr>
        <w:pStyle w:val="NormalWeb"/>
        <w:spacing w:before="0" w:beforeAutospacing="0" w:after="0" w:afterAutospacing="0"/>
        <w:rPr>
          <w:ins w:id="2426" w:author="Prathyush Sambaturu" w:date="2019-06-16T10:54:00Z"/>
          <w:rFonts w:ascii="Cambria" w:hAnsi="Cambria"/>
        </w:rPr>
      </w:pPr>
      <w:ins w:id="2427" w:author="Prathyush Sambaturu" w:date="2019-06-16T10:57:00Z">
        <w:r>
          <w:rPr>
            <w:rFonts w:ascii="Cambria" w:hAnsi="Cambria"/>
          </w:rPr>
          <w:br/>
        </w:r>
      </w:ins>
    </w:p>
    <w:p w14:paraId="188CAA58" w14:textId="162CD593" w:rsidR="001F2A4F" w:rsidRDefault="001F2A4F" w:rsidP="00CB11E9">
      <w:pPr>
        <w:pStyle w:val="NormalWeb"/>
        <w:spacing w:before="0" w:beforeAutospacing="0" w:after="0" w:afterAutospacing="0"/>
        <w:rPr>
          <w:ins w:id="2428" w:author="Prathyush Sambaturu" w:date="2019-06-16T10:54:00Z"/>
          <w:rFonts w:ascii="Cambria" w:hAnsi="Cambria"/>
        </w:rPr>
      </w:pPr>
    </w:p>
    <w:p w14:paraId="510A28B1" w14:textId="4A911E0A" w:rsidR="001F2A4F" w:rsidRDefault="001F2A4F" w:rsidP="00CB11E9">
      <w:pPr>
        <w:pStyle w:val="NormalWeb"/>
        <w:spacing w:before="0" w:beforeAutospacing="0" w:after="0" w:afterAutospacing="0"/>
        <w:rPr>
          <w:ins w:id="2429" w:author="Prathyush Sambaturu" w:date="2019-06-16T10:54:00Z"/>
          <w:rFonts w:ascii="Cambria" w:hAnsi="Cambria"/>
        </w:rPr>
      </w:pPr>
      <w:ins w:id="2430" w:author="Prathyush Sambaturu" w:date="2019-06-16T10:54:00Z">
        <w:r w:rsidRPr="001F2A4F">
          <w:rPr>
            <w:rFonts w:ascii="Cambria" w:hAnsi="Cambria"/>
          </w:rPr>
          <w:t xml:space="preserve">Figure </w:t>
        </w:r>
      </w:ins>
      <w:ins w:id="2431" w:author="Prathyush Sambaturu" w:date="2019-06-16T10:57:00Z">
        <w:r w:rsidR="003C1B29">
          <w:rPr>
            <w:rFonts w:ascii="Cambria" w:hAnsi="Cambria"/>
          </w:rPr>
          <w:t>5</w:t>
        </w:r>
      </w:ins>
      <w:ins w:id="2432" w:author="Prathyush Sambaturu" w:date="2019-06-16T10:54:00Z">
        <w:r>
          <w:rPr>
            <w:rFonts w:ascii="Cambria" w:hAnsi="Cambria"/>
          </w:rPr>
          <w:t>:</w:t>
        </w:r>
        <w:r w:rsidRPr="001F2A4F">
          <w:rPr>
            <w:rFonts w:ascii="Cambria" w:hAnsi="Cambria"/>
          </w:rPr>
          <w:t xml:space="preserve"> The effects of relaxation factor on the number of clauses used in the description. The X-axis corresponds to the relaxation factor </w:t>
        </w:r>
        <w:r w:rsidR="00311520">
          <w:rPr>
            <w:rFonts w:ascii="Cambria" w:hAnsi="Cambria"/>
          </w:rPr>
          <w:t xml:space="preserve">γ </w:t>
        </w:r>
        <w:r w:rsidRPr="001F2A4F">
          <w:rPr>
            <w:rFonts w:ascii="Cambria" w:hAnsi="Cambria"/>
          </w:rPr>
          <w:t>which takes values in {0, 0.1,0.2,0.3}. The Y-axis corresponds to the number of clauses (s) used in description. Each curve corresponds to a given week.</w:t>
        </w:r>
      </w:ins>
    </w:p>
    <w:p w14:paraId="0F151EDC" w14:textId="1756F9C5" w:rsidR="001F2A4F" w:rsidRDefault="001F2A4F" w:rsidP="00CB11E9">
      <w:pPr>
        <w:pStyle w:val="NormalWeb"/>
        <w:spacing w:before="0" w:beforeAutospacing="0" w:after="0" w:afterAutospacing="0"/>
        <w:rPr>
          <w:ins w:id="2433" w:author="Prathyush Sambaturu" w:date="2019-06-16T10:54:00Z"/>
          <w:rFonts w:ascii="Cambria" w:hAnsi="Cambria"/>
        </w:rPr>
      </w:pPr>
    </w:p>
    <w:p w14:paraId="0E8C4713" w14:textId="77777777" w:rsidR="001F2A4F" w:rsidRDefault="001F2A4F" w:rsidP="001F2A4F">
      <w:pPr>
        <w:pStyle w:val="NormalWeb"/>
        <w:keepNext/>
        <w:spacing w:before="0" w:beforeAutospacing="0" w:after="0" w:afterAutospacing="0"/>
        <w:jc w:val="center"/>
        <w:rPr>
          <w:ins w:id="2434" w:author="Prathyush Sambaturu" w:date="2019-06-16T10:54:00Z"/>
        </w:rPr>
      </w:pPr>
      <w:ins w:id="2435" w:author="Prathyush Sambaturu" w:date="2019-06-16T10:54:00Z">
        <w:r>
          <w:rPr>
            <w:rFonts w:ascii="Cambria" w:hAnsi="Cambria"/>
            <w:noProof/>
          </w:rPr>
          <w:drawing>
            <wp:inline distT="0" distB="0" distL="0" distR="0" wp14:anchorId="37091407" wp14:editId="72522463">
              <wp:extent cx="2971800" cy="2060745"/>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laxfactor.png"/>
                      <pic:cNvPicPr/>
                    </pic:nvPicPr>
                    <pic:blipFill>
                      <a:blip r:embed="rId18">
                        <a:extLst>
                          <a:ext uri="{28A0092B-C50C-407E-A947-70E740481C1C}">
                            <a14:useLocalDpi xmlns:a14="http://schemas.microsoft.com/office/drawing/2010/main" val="0"/>
                          </a:ext>
                        </a:extLst>
                      </a:blip>
                      <a:stretch>
                        <a:fillRect/>
                      </a:stretch>
                    </pic:blipFill>
                    <pic:spPr>
                      <a:xfrm>
                        <a:off x="0" y="0"/>
                        <a:ext cx="3021626" cy="2095296"/>
                      </a:xfrm>
                      <a:prstGeom prst="rect">
                        <a:avLst/>
                      </a:prstGeom>
                    </pic:spPr>
                  </pic:pic>
                </a:graphicData>
              </a:graphic>
            </wp:inline>
          </w:drawing>
        </w:r>
      </w:ins>
    </w:p>
    <w:p w14:paraId="2F9184CE" w14:textId="77777777" w:rsidR="00CB11E9" w:rsidRPr="00CB11E9" w:rsidRDefault="00CB11E9">
      <w:pPr>
        <w:pStyle w:val="NormalWeb"/>
        <w:spacing w:before="0" w:beforeAutospacing="0" w:after="0" w:afterAutospacing="0"/>
        <w:rPr>
          <w:ins w:id="2436" w:author="Prathyush Sambaturu" w:date="2019-06-16T10:50:00Z"/>
          <w:rFonts w:ascii="Cambria" w:hAnsi="Cambria"/>
          <w:i/>
          <w:iCs/>
          <w:rPrChange w:id="2437" w:author="Prathyush Sambaturu" w:date="2019-06-16T10:51:00Z">
            <w:rPr>
              <w:ins w:id="2438" w:author="Prathyush Sambaturu" w:date="2019-06-16T10:50:00Z"/>
              <w:rFonts w:ascii="Cambria" w:hAnsi="Cambria"/>
              <w:i w:val="0"/>
              <w:iCs w:val="0"/>
            </w:rPr>
          </w:rPrChange>
        </w:rPr>
        <w:pPrChange w:id="2439" w:author="Prathyush Sambaturu" w:date="2019-06-16T10:51:00Z">
          <w:pPr>
            <w:pStyle w:val="Caption"/>
          </w:pPr>
        </w:pPrChange>
      </w:pPr>
    </w:p>
    <w:p w14:paraId="399376C5" w14:textId="256B23C3" w:rsidR="00C928DC" w:rsidRPr="00BA56AD" w:rsidRDefault="00C928DC" w:rsidP="00C928DC">
      <w:pPr>
        <w:pStyle w:val="NormalWeb"/>
        <w:spacing w:before="0" w:beforeAutospacing="0" w:after="0" w:afterAutospacing="0"/>
        <w:rPr>
          <w:ins w:id="2440" w:author="Prathyush Sambaturu" w:date="2019-06-16T10:55:00Z"/>
          <w:rFonts w:ascii="Cambria" w:hAnsi="Cambria"/>
          <w:b/>
        </w:rPr>
      </w:pPr>
      <w:commentRangeStart w:id="2441"/>
      <w:ins w:id="2442" w:author="Prathyush Sambaturu" w:date="2019-06-16T10:55:00Z">
        <w:r w:rsidRPr="00E774AD">
          <w:rPr>
            <w:rFonts w:ascii="Cambria" w:hAnsi="Cambria"/>
            <w:b/>
          </w:rPr>
          <w:t xml:space="preserve">Effect of the parameters </w:t>
        </w:r>
        <w:commentRangeEnd w:id="2441"/>
        <w:r>
          <w:rPr>
            <w:rStyle w:val="CommentReference"/>
            <w:rFonts w:asciiTheme="minorHAnsi" w:eastAsiaTheme="minorHAnsi" w:hAnsiTheme="minorHAnsi" w:cstheme="minorBidi"/>
          </w:rPr>
          <w:commentReference w:id="2441"/>
        </w:r>
        <w:r w:rsidRPr="00E774AD">
          <w:rPr>
            <w:rFonts w:ascii="Cambria" w:hAnsi="Cambria"/>
            <w:b/>
          </w:rPr>
          <w:t>corresponding to the relaxation and cost</w:t>
        </w:r>
      </w:ins>
    </w:p>
    <w:p w14:paraId="694030E4" w14:textId="6DB2615D" w:rsidR="00C928DC" w:rsidRPr="00E774AD" w:rsidRDefault="00C928DC" w:rsidP="00C928DC">
      <w:pPr>
        <w:pStyle w:val="NormalWeb"/>
        <w:spacing w:before="0" w:beforeAutospacing="0" w:after="0" w:afterAutospacing="0"/>
        <w:rPr>
          <w:ins w:id="2443" w:author="Prathyush Sambaturu" w:date="2019-06-16T10:55:00Z"/>
          <w:rFonts w:ascii="Cambria" w:hAnsi="Cambria"/>
        </w:rPr>
      </w:pPr>
      <w:ins w:id="2444" w:author="Prathyush Sambaturu" w:date="2019-06-16T10:55:00Z">
        <w:r w:rsidRPr="00E774AD">
          <w:rPr>
            <w:rFonts w:ascii="Cambria" w:hAnsi="Cambria"/>
          </w:rPr>
          <w:t xml:space="preserve">Recall that the parameter </w:t>
        </w:r>
        <m:oMath>
          <m:r>
            <w:rPr>
              <w:rFonts w:ascii="Cambria Math" w:hAnsi="Cambria Math"/>
            </w:rPr>
            <m:t>γ</m:t>
          </m:r>
        </m:oMath>
        <w:r w:rsidRPr="00E774AD">
          <w:rPr>
            <w:rFonts w:ascii="Cambria" w:hAnsi="Cambria"/>
          </w:rPr>
          <w:t xml:space="preserve"> controls how accurately we attempt to describe the</w:t>
        </w:r>
        <w:r>
          <w:rPr>
            <w:rFonts w:ascii="Cambria" w:hAnsi="Cambria"/>
          </w:rPr>
          <w:t xml:space="preserve"> </w:t>
        </w:r>
        <w:r w:rsidRPr="00E774AD">
          <w:rPr>
            <w:rFonts w:ascii="Cambria" w:hAnsi="Cambria"/>
          </w:rPr>
          <w:t xml:space="preserve">target set. A larger </w:t>
        </w:r>
        <m:oMath>
          <m:r>
            <w:rPr>
              <w:rFonts w:ascii="Cambria Math" w:hAnsi="Cambria Math"/>
            </w:rPr>
            <m:t>γ</m:t>
          </m:r>
        </m:oMath>
        <w:r w:rsidRPr="00E774AD">
          <w:rPr>
            <w:rFonts w:ascii="Cambria" w:hAnsi="Cambria"/>
          </w:rPr>
          <w:t xml:space="preserve"> would mean </w:t>
        </w:r>
        <w:r>
          <w:rPr>
            <w:rFonts w:ascii="Cambria" w:hAnsi="Cambria"/>
          </w:rPr>
          <w:t>greater</w:t>
        </w:r>
        <w:r w:rsidRPr="00E774AD">
          <w:rPr>
            <w:rFonts w:ascii="Cambria" w:hAnsi="Cambria"/>
          </w:rPr>
          <w:t xml:space="preserve"> error but should lead to a more succinct</w:t>
        </w:r>
        <w:r>
          <w:rPr>
            <w:rFonts w:ascii="Cambria" w:hAnsi="Cambria"/>
          </w:rPr>
          <w:t xml:space="preserve"> </w:t>
        </w:r>
        <w:r w:rsidRPr="00E774AD">
          <w:rPr>
            <w:rFonts w:ascii="Cambria" w:hAnsi="Cambria"/>
          </w:rPr>
          <w:t xml:space="preserve">description. </w:t>
        </w:r>
      </w:ins>
      <w:ins w:id="2445" w:author="Prathyush Sambaturu" w:date="2019-06-16T10:57:00Z">
        <w:r w:rsidR="003C1B29">
          <w:rPr>
            <w:rFonts w:ascii="Cambria" w:hAnsi="Cambria"/>
          </w:rPr>
          <w:t xml:space="preserve">Figure 5 </w:t>
        </w:r>
      </w:ins>
      <w:ins w:id="2446" w:author="Prathyush Sambaturu" w:date="2019-06-16T10:55:00Z">
        <w:r>
          <w:rPr>
            <w:rFonts w:ascii="Cambria" w:hAnsi="Cambria"/>
          </w:rPr>
          <w:t xml:space="preserve">shows the decrease in the number of clauses used in the description as we increase the </w:t>
        </w:r>
        <m:oMath>
          <m:r>
            <w:rPr>
              <w:rFonts w:ascii="Cambria Math" w:hAnsi="Cambria Math"/>
            </w:rPr>
            <m:t>γ</m:t>
          </m:r>
        </m:oMath>
        <w:r>
          <w:rPr>
            <w:rFonts w:ascii="Cambria" w:hAnsi="Cambria"/>
          </w:rPr>
          <w:t xml:space="preserve"> value from 0 to 0.3 (in steps of 0.1). </w:t>
        </w:r>
        <w:r w:rsidRPr="00E774AD">
          <w:rPr>
            <w:rFonts w:ascii="Cambria" w:hAnsi="Cambria"/>
          </w:rPr>
          <w:t xml:space="preserve">The parameters </w:t>
        </w:r>
        <m:oMath>
          <m:r>
            <m:rPr>
              <m:sty m:val="p"/>
            </m:rPr>
            <w:rPr>
              <w:rFonts w:ascii="Cambria Math" w:hAnsi="Cambria Math"/>
            </w:rPr>
            <m:t>α</m:t>
          </m:r>
        </m:oMath>
        <w:r w:rsidRPr="00E774AD">
          <w:rPr>
            <w:rFonts w:ascii="Cambria" w:hAnsi="Cambria"/>
          </w:rPr>
          <w:t xml:space="preserve"> and </w:t>
        </w:r>
        <m:oMath>
          <m:r>
            <m:rPr>
              <m:sty m:val="p"/>
            </m:rPr>
            <w:rPr>
              <w:rFonts w:ascii="Cambria Math" w:hAnsi="Cambria Math"/>
            </w:rPr>
            <m:t>β</m:t>
          </m:r>
        </m:oMath>
        <w:r w:rsidRPr="00E774AD">
          <w:rPr>
            <w:rFonts w:ascii="Cambria" w:hAnsi="Cambria"/>
          </w:rPr>
          <w:t xml:space="preserve"> correspon</w:t>
        </w:r>
        <w:r>
          <w:rPr>
            <w:rFonts w:ascii="Cambria" w:hAnsi="Cambria"/>
          </w:rPr>
          <w:t>d</w:t>
        </w:r>
        <w:r w:rsidRPr="00E774AD">
          <w:rPr>
            <w:rFonts w:ascii="Cambria" w:hAnsi="Cambria"/>
          </w:rPr>
          <w:t xml:space="preserve"> to the costs of the positive and negative clauses, respectively. Setting </w:t>
        </w:r>
        <m:oMath>
          <m:r>
            <m:rPr>
              <m:sty m:val="p"/>
            </m:rPr>
            <w:rPr>
              <w:rFonts w:ascii="Cambria Math" w:hAnsi="Cambria Math"/>
            </w:rPr>
            <m:t>β</m:t>
          </m:r>
          <m:r>
            <w:rPr>
              <w:rFonts w:ascii="Cambria Math" w:hAnsi="Cambria Math"/>
            </w:rPr>
            <m:t>=0</m:t>
          </m:r>
        </m:oMath>
        <w:r w:rsidRPr="00E774AD">
          <w:rPr>
            <w:rFonts w:ascii="Cambria" w:hAnsi="Cambria"/>
          </w:rPr>
          <w:t xml:space="preserve"> does not penalize negative clauses, so</w:t>
        </w:r>
        <w:r>
          <w:rPr>
            <w:rFonts w:ascii="Cambria" w:hAnsi="Cambria"/>
          </w:rPr>
          <w:t xml:space="preserve"> </w:t>
        </w:r>
        <w:r w:rsidRPr="00E774AD">
          <w:rPr>
            <w:rFonts w:ascii="Cambria" w:hAnsi="Cambria"/>
          </w:rPr>
          <w:t>we expect more descriptions with negatives, compared t</w:t>
        </w:r>
        <w:r>
          <w:rPr>
            <w:rFonts w:ascii="Cambria" w:hAnsi="Cambria"/>
          </w:rPr>
          <w:t>o</w:t>
        </w:r>
        <w:r w:rsidRPr="00E774AD">
          <w:rPr>
            <w:rFonts w:ascii="Cambria" w:hAnsi="Cambria"/>
          </w:rPr>
          <w:t xml:space="preserve"> the case where </w:t>
        </w:r>
        <m:oMath>
          <m:r>
            <m:rPr>
              <m:sty m:val="p"/>
            </m:rPr>
            <w:rPr>
              <w:rFonts w:ascii="Cambria Math" w:hAnsi="Cambria Math"/>
            </w:rPr>
            <m:t>β</m:t>
          </m:r>
          <m:r>
            <w:rPr>
              <w:rFonts w:ascii="Cambria Math" w:hAnsi="Cambria Math"/>
            </w:rPr>
            <m:t>&gt;0</m:t>
          </m:r>
        </m:oMath>
        <w:r w:rsidRPr="00E774AD">
          <w:rPr>
            <w:rFonts w:ascii="Cambria" w:hAnsi="Cambria"/>
          </w:rPr>
          <w:t>. We examine their impact on the descriptions in</w:t>
        </w:r>
        <w:r>
          <w:rPr>
            <w:rFonts w:ascii="Cambria" w:hAnsi="Cambria"/>
          </w:rPr>
          <w:t xml:space="preserve"> Table 2.</w:t>
        </w:r>
      </w:ins>
    </w:p>
    <w:p w14:paraId="5EA0860D" w14:textId="77777777" w:rsidR="00C928DC" w:rsidRPr="00BA56AD" w:rsidRDefault="00C928DC" w:rsidP="00C928DC">
      <w:pPr>
        <w:pStyle w:val="NormalWeb"/>
        <w:numPr>
          <w:ilvl w:val="0"/>
          <w:numId w:val="11"/>
        </w:numPr>
        <w:spacing w:before="0" w:beforeAutospacing="0" w:after="0" w:afterAutospacing="0"/>
        <w:rPr>
          <w:ins w:id="2447" w:author="Prathyush Sambaturu" w:date="2019-06-16T10:55:00Z"/>
          <w:rFonts w:ascii="Cambria" w:hAnsi="Cambria"/>
        </w:rPr>
      </w:pPr>
      <w:ins w:id="2448" w:author="Prathyush Sambaturu" w:date="2019-06-16T10:55:00Z">
        <w:r w:rsidRPr="00E774AD">
          <w:rPr>
            <w:rFonts w:ascii="Cambria" w:hAnsi="Cambria"/>
          </w:rPr>
          <w:t xml:space="preserve">In row 5 corresponding to week 2017-02-18, our table shows narratives for two different sets of input parameters. We first use the regular parameters (0, 2, 2) which gives a lengthy description for the states with high activity. Next, we set </w:t>
        </w:r>
        <m:oMath>
          <m:r>
            <w:rPr>
              <w:rFonts w:ascii="Cambria Math" w:hAnsi="Cambria Math"/>
            </w:rPr>
            <m:t>γ=0.3</m:t>
          </m:r>
        </m:oMath>
        <w:r w:rsidRPr="00E774AD">
          <w:rPr>
            <w:rFonts w:ascii="Cambria" w:hAnsi="Cambria"/>
          </w:rPr>
          <w:t>, and observe that the description only consists of states with high activity one week ago, excluding Wyoming. Even though it does not cover all elements of our target set, it provides information that is easier to understand. It also points out that most states that had activity during last week still</w:t>
        </w:r>
        <w:r>
          <w:rPr>
            <w:rFonts w:ascii="Cambria" w:hAnsi="Cambria"/>
          </w:rPr>
          <w:t xml:space="preserve"> </w:t>
        </w:r>
        <w:r w:rsidRPr="00E774AD">
          <w:rPr>
            <w:rFonts w:ascii="Cambria" w:hAnsi="Cambria"/>
          </w:rPr>
          <w:t>continue to experience high activity levels except Wyoming.</w:t>
        </w:r>
      </w:ins>
    </w:p>
    <w:p w14:paraId="1113C4C6" w14:textId="244233DC" w:rsidR="00354976" w:rsidRPr="00354976" w:rsidRDefault="00C928DC">
      <w:pPr>
        <w:pStyle w:val="NormalWeb"/>
        <w:numPr>
          <w:ilvl w:val="0"/>
          <w:numId w:val="11"/>
        </w:numPr>
        <w:spacing w:before="0" w:beforeAutospacing="0" w:after="0" w:afterAutospacing="0"/>
        <w:rPr>
          <w:ins w:id="2449" w:author="Prathyush Sambaturu" w:date="2019-06-16T10:56:00Z"/>
          <w:rFonts w:ascii="Cambria" w:hAnsi="Cambria"/>
        </w:rPr>
        <w:pPrChange w:id="2450" w:author="Prathyush Sambaturu" w:date="2019-06-16T10:56:00Z">
          <w:pPr>
            <w:pStyle w:val="NormalWeb"/>
            <w:spacing w:before="0" w:beforeAutospacing="0" w:after="0" w:afterAutospacing="0"/>
          </w:pPr>
        </w:pPrChange>
      </w:pPr>
      <w:ins w:id="2451" w:author="Prathyush Sambaturu" w:date="2019-06-16T10:55:00Z">
        <w:r w:rsidRPr="009E286B">
          <w:rPr>
            <w:rFonts w:ascii="Cambria" w:hAnsi="Cambria"/>
          </w:rPr>
          <w:t xml:space="preserve">In row 4 corresponding to week 2017-01-21, four narratives are presented, one for each value of </w:t>
        </w:r>
        <w:commentRangeStart w:id="2452"/>
        <w:r w:rsidRPr="009E286B">
          <w:rPr>
            <w:rFonts w:ascii="Cambria" w:hAnsi="Cambria"/>
          </w:rPr>
          <w:t xml:space="preserve">relaxation factor </w:t>
        </w:r>
        <w:commentRangeEnd w:id="2452"/>
        <w:r>
          <w:rPr>
            <w:rStyle w:val="CommentReference"/>
            <w:rFonts w:asciiTheme="minorHAnsi" w:eastAsiaTheme="minorHAnsi" w:hAnsiTheme="minorHAnsi" w:cstheme="minorBidi"/>
          </w:rPr>
          <w:commentReference w:id="2452"/>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Pr>
            <w:rFonts w:ascii="Cambria" w:hAnsi="Cambria"/>
          </w:rPr>
          <w:t xml:space="preserve">. When </w:t>
        </w:r>
        <m:oMath>
          <m:r>
            <w:rPr>
              <w:rFonts w:ascii="Cambria Math" w:hAnsi="Cambria Math"/>
            </w:rPr>
            <m:t>γ</m:t>
          </m:r>
        </m:oMath>
        <w:r w:rsidRPr="009E286B">
          <w:rPr>
            <w:rFonts w:ascii="Cambria" w:hAnsi="Cambria"/>
          </w:rPr>
          <w:t xml:space="preserve"> is changed to 0.1, the description omits the state New York, whereas when it is set to 0.2, it omits both Kansas and Washington. Finally, when we set </w:t>
        </w:r>
        <m:oMath>
          <m:r>
            <w:rPr>
              <w:rFonts w:ascii="Cambria Math" w:hAnsi="Cambria Math"/>
            </w:rPr>
            <m:t>γ= 0.3</m:t>
          </m:r>
        </m:oMath>
        <w:r w:rsidRPr="009E286B">
          <w:rPr>
            <w:rFonts w:ascii="Cambria" w:hAnsi="Cambria"/>
          </w:rPr>
          <w:t xml:space="preserve">, it omits three states from its description. This is precisely because, the target set is of size 10 and when we set </w:t>
        </w:r>
        <m:oMath>
          <m:r>
            <w:rPr>
              <w:rFonts w:ascii="Cambria Math" w:hAnsi="Cambria Math"/>
            </w:rPr>
            <m:t>γ= 0.3</m:t>
          </m:r>
        </m:oMath>
        <w:r w:rsidRPr="009E286B">
          <w:rPr>
            <w:rFonts w:ascii="Cambria" w:hAnsi="Cambria"/>
          </w:rPr>
          <w:t xml:space="preserve">, the algorithm finds a description for a target size of size at least 7. This is shown in </w:t>
        </w:r>
        <w:r>
          <w:rPr>
            <w:rFonts w:ascii="Cambria" w:hAnsi="Cambria"/>
          </w:rPr>
          <w:t xml:space="preserve">Figure </w:t>
        </w:r>
      </w:ins>
      <w:ins w:id="2453" w:author="Prathyush Sambaturu" w:date="2019-06-16T10:57:00Z">
        <w:r w:rsidR="0083101B">
          <w:rPr>
            <w:rFonts w:ascii="Cambria" w:hAnsi="Cambria"/>
          </w:rPr>
          <w:t>4</w:t>
        </w:r>
        <w:r w:rsidR="00286D11">
          <w:rPr>
            <w:rFonts w:ascii="Cambria" w:hAnsi="Cambria"/>
          </w:rPr>
          <w:t>,</w:t>
        </w:r>
      </w:ins>
      <w:ins w:id="2454" w:author="Prathyush Sambaturu" w:date="2019-06-16T10:55:00Z">
        <w:r>
          <w:rPr>
            <w:rFonts w:ascii="Cambria" w:hAnsi="Cambria"/>
          </w:rPr>
          <w:t xml:space="preserve"> </w:t>
        </w:r>
        <w:r w:rsidRPr="009E286B">
          <w:rPr>
            <w:rFonts w:ascii="Cambria" w:hAnsi="Cambria"/>
          </w:rPr>
          <w:t xml:space="preserve">where the sets in the description are represented by colors. Oregon and Utah, are not in the target set (and are excluded in the descriptions); hence, they are colored red. The figure also shows that as </w:t>
        </w:r>
        <m:oMath>
          <m:r>
            <w:rPr>
              <w:rFonts w:ascii="Cambria Math" w:hAnsi="Cambria Math"/>
            </w:rPr>
            <m:t>γ</m:t>
          </m:r>
        </m:oMath>
        <w:r w:rsidRPr="009E286B">
          <w:rPr>
            <w:rFonts w:ascii="Cambria" w:hAnsi="Cambria"/>
          </w:rPr>
          <w:t xml:space="preserve"> is increased, the description </w:t>
        </w:r>
        <w:r w:rsidRPr="009E286B">
          <w:rPr>
            <w:rFonts w:ascii="Cambria" w:hAnsi="Cambria"/>
          </w:rPr>
          <w:lastRenderedPageBreak/>
          <w:t>covers fewer states.</w:t>
        </w:r>
        <w:r>
          <w:rPr>
            <w:rFonts w:ascii="Cambria" w:hAnsi="Cambria"/>
          </w:rPr>
          <w:t xml:space="preserve"> Therefore, a tradeoff between the accuracy and the succinctness of description in selecting the </w:t>
        </w:r>
        <m:oMath>
          <m:r>
            <w:rPr>
              <w:rFonts w:ascii="Cambria Math" w:hAnsi="Cambria Math"/>
            </w:rPr>
            <m:t>γ</m:t>
          </m:r>
        </m:oMath>
        <w:r>
          <w:rPr>
            <w:rFonts w:ascii="Cambria" w:hAnsi="Cambria"/>
          </w:rPr>
          <w:t xml:space="preserve"> value. </w:t>
        </w:r>
        <w:commentRangeStart w:id="2455"/>
        <w:r>
          <w:rPr>
            <w:rFonts w:ascii="Cambria" w:hAnsi="Cambria"/>
          </w:rPr>
          <w:t>Generally, for large target set size |</w:t>
        </w:r>
        <w:r w:rsidRPr="00BA56AD">
          <w:rPr>
            <w:rFonts w:ascii="Cambria" w:hAnsi="Cambria"/>
            <w:i/>
            <w:iCs/>
          </w:rPr>
          <w:t>T</w:t>
        </w:r>
        <w:r>
          <w:rPr>
            <w:rFonts w:ascii="Cambria" w:hAnsi="Cambria"/>
          </w:rPr>
          <w:t xml:space="preserve">|, the value of </w:t>
        </w:r>
        <m:oMath>
          <m:r>
            <w:rPr>
              <w:rFonts w:ascii="Cambria Math" w:hAnsi="Cambria Math"/>
            </w:rPr>
            <m:t>γ</m:t>
          </m:r>
        </m:oMath>
        <w:r>
          <w:rPr>
            <w:rFonts w:ascii="Cambria" w:hAnsi="Cambria"/>
          </w:rPr>
          <w:t xml:space="preserve"> can be picked to be from set </w:t>
        </w:r>
        <m:oMath>
          <m:r>
            <m:rPr>
              <m:lit/>
            </m:rPr>
            <w:rPr>
              <w:rFonts w:ascii="Cambria Math" w:hAnsi="Cambria Math"/>
            </w:rPr>
            <m:t>{</m:t>
          </m:r>
          <m:r>
            <w:rPr>
              <w:rFonts w:ascii="Cambria Math" w:hAnsi="Cambria Math"/>
            </w:rPr>
            <m:t>0.2, 0.3</m:t>
          </m:r>
          <m:r>
            <m:rPr>
              <m:lit/>
            </m:rPr>
            <w:rPr>
              <w:rFonts w:ascii="Cambria Math" w:hAnsi="Cambria Math"/>
            </w:rPr>
            <m:t>}</m:t>
          </m:r>
        </m:oMath>
        <w:r>
          <w:rPr>
            <w:rFonts w:ascii="Cambria" w:hAnsi="Cambria"/>
          </w:rPr>
          <w:t>, whereas for small target set size |</w:t>
        </w:r>
        <w:r w:rsidRPr="00BA56AD">
          <w:rPr>
            <w:rFonts w:ascii="Cambria" w:hAnsi="Cambria"/>
            <w:i/>
            <w:iCs/>
          </w:rPr>
          <w:t>T</w:t>
        </w:r>
        <w:r>
          <w:rPr>
            <w:rFonts w:ascii="Cambria" w:hAnsi="Cambria"/>
          </w:rPr>
          <w:t xml:space="preserve">|, the value </w:t>
        </w:r>
        <m:oMath>
          <m:r>
            <w:rPr>
              <w:rFonts w:ascii="Cambria Math" w:hAnsi="Cambria Math"/>
            </w:rPr>
            <m:t>γ</m:t>
          </m:r>
        </m:oMath>
        <w:r>
          <w:rPr>
            <w:rFonts w:ascii="Cambria" w:hAnsi="Cambria"/>
          </w:rPr>
          <w:t xml:space="preserve"> can be picked from set </w:t>
        </w:r>
        <m:oMath>
          <m:r>
            <m:rPr>
              <m:lit/>
            </m:rPr>
            <w:rPr>
              <w:rFonts w:ascii="Cambria Math" w:hAnsi="Cambria Math"/>
            </w:rPr>
            <m:t>{</m:t>
          </m:r>
          <m:r>
            <w:rPr>
              <w:rFonts w:ascii="Cambria Math" w:hAnsi="Cambria Math"/>
            </w:rPr>
            <m:t>0, 0.1</m:t>
          </m:r>
          <m:r>
            <m:rPr>
              <m:lit/>
            </m:rPr>
            <w:rPr>
              <w:rFonts w:ascii="Cambria Math" w:hAnsi="Cambria Math"/>
            </w:rPr>
            <m:t>}</m:t>
          </m:r>
        </m:oMath>
        <w:r>
          <w:rPr>
            <w:rFonts w:ascii="Cambria" w:hAnsi="Cambria"/>
          </w:rPr>
          <w:t>; however, the specific choice depends on the dataset and application</w:t>
        </w:r>
        <w:commentRangeEnd w:id="2455"/>
        <w:r>
          <w:rPr>
            <w:rStyle w:val="CommentReference"/>
            <w:rFonts w:asciiTheme="minorHAnsi" w:eastAsiaTheme="minorHAnsi" w:hAnsiTheme="minorHAnsi" w:cstheme="minorBidi"/>
          </w:rPr>
          <w:commentReference w:id="2455"/>
        </w:r>
        <w:r>
          <w:rPr>
            <w:rFonts w:ascii="Cambria" w:hAnsi="Cambria"/>
          </w:rPr>
          <w:t>.</w:t>
        </w:r>
        <w:r w:rsidRPr="00841294">
          <w:t xml:space="preserve"> </w:t>
        </w:r>
        <w:r>
          <w:t xml:space="preserve">We recommend </w:t>
        </w:r>
        <m:oMath>
          <m:r>
            <w:rPr>
              <w:rFonts w:ascii="Cambria Math" w:hAnsi="Cambria Math"/>
            </w:rPr>
            <m:t>γ</m:t>
          </m:r>
        </m:oMath>
        <w:r w:rsidRPr="00841294">
          <w:rPr>
            <w:rFonts w:ascii="Cambria" w:hAnsi="Cambria"/>
          </w:rPr>
          <w:t xml:space="preserve"> </w:t>
        </w:r>
        <w:r>
          <w:rPr>
            <w:rFonts w:ascii="Cambria" w:hAnsi="Cambria"/>
          </w:rPr>
          <w:t xml:space="preserve"> = 0.2 for this dataset. It can be seen that for </w:t>
        </w:r>
        <m:oMath>
          <m:r>
            <w:rPr>
              <w:rFonts w:ascii="Cambria Math" w:hAnsi="Cambria Math"/>
            </w:rPr>
            <m:t>γ</m:t>
          </m:r>
        </m:oMath>
        <w:r>
          <w:rPr>
            <w:rFonts w:ascii="Cambria" w:hAnsi="Cambria"/>
          </w:rPr>
          <w:t xml:space="preserve"> =0.2, there is</w:t>
        </w:r>
        <w:r w:rsidRPr="00841294">
          <w:rPr>
            <w:rFonts w:ascii="Cambria" w:hAnsi="Cambria"/>
          </w:rPr>
          <w:t xml:space="preserve"> a</w:t>
        </w:r>
        <w:r>
          <w:rPr>
            <w:rFonts w:ascii="Cambria" w:hAnsi="Cambria"/>
          </w:rPr>
          <w:t xml:space="preserve"> significant</w:t>
        </w:r>
        <w:r w:rsidRPr="00841294">
          <w:rPr>
            <w:rFonts w:ascii="Cambria" w:hAnsi="Cambria"/>
          </w:rPr>
          <w:t xml:space="preserve"> increase in </w:t>
        </w:r>
        <w:r>
          <w:rPr>
            <w:rFonts w:ascii="Cambria" w:hAnsi="Cambria"/>
          </w:rPr>
          <w:t xml:space="preserve">the </w:t>
        </w:r>
        <w:r w:rsidRPr="00841294">
          <w:rPr>
            <w:rFonts w:ascii="Cambria" w:hAnsi="Cambria"/>
          </w:rPr>
          <w:t xml:space="preserve">compression ratio </w:t>
        </w:r>
        <w:r>
          <w:rPr>
            <w:rFonts w:ascii="Cambria" w:hAnsi="Cambria"/>
          </w:rPr>
          <w:t xml:space="preserve">in comparison to </w:t>
        </w:r>
        <m:oMath>
          <m:r>
            <w:rPr>
              <w:rFonts w:ascii="Cambria Math" w:hAnsi="Cambria Math"/>
            </w:rPr>
            <m:t>γ</m:t>
          </m:r>
        </m:oMath>
        <w:r w:rsidRPr="00841294">
          <w:rPr>
            <w:rFonts w:ascii="Cambria" w:hAnsi="Cambria"/>
          </w:rPr>
          <w:t xml:space="preserve"> </w:t>
        </w:r>
        <w:r>
          <w:rPr>
            <w:rFonts w:ascii="Cambria" w:hAnsi="Cambria"/>
          </w:rPr>
          <w:t xml:space="preserve"> = 0, </w:t>
        </w:r>
        <w:r w:rsidRPr="00841294">
          <w:rPr>
            <w:rFonts w:ascii="Cambria" w:hAnsi="Cambria"/>
          </w:rPr>
          <w:t>for any</w:t>
        </w:r>
        <w:r>
          <w:rPr>
            <w:rFonts w:ascii="Cambria" w:hAnsi="Cambria"/>
          </w:rPr>
          <w:t xml:space="preserve"> given</w:t>
        </w:r>
        <w:r w:rsidRPr="00841294">
          <w:rPr>
            <w:rFonts w:ascii="Cambria" w:hAnsi="Cambria"/>
          </w:rPr>
          <w:t xml:space="preserve"> target set size.</w:t>
        </w:r>
      </w:ins>
    </w:p>
    <w:p w14:paraId="2D2228D7" w14:textId="77777777" w:rsidR="00354976" w:rsidRDefault="00354976" w:rsidP="00354976">
      <w:pPr>
        <w:pStyle w:val="NormalWeb"/>
        <w:spacing w:before="0" w:beforeAutospacing="0" w:after="0" w:afterAutospacing="0"/>
        <w:rPr>
          <w:ins w:id="2456" w:author="Prathyush Sambaturu" w:date="2019-06-16T10:56:00Z"/>
          <w:rFonts w:ascii="Cambria" w:hAnsi="Cambria"/>
        </w:rPr>
      </w:pPr>
    </w:p>
    <w:p w14:paraId="12858052" w14:textId="2BBB82E9" w:rsidR="00354976" w:rsidRPr="00F4466A" w:rsidRDefault="00354976" w:rsidP="00354976">
      <w:pPr>
        <w:pStyle w:val="NormalWeb"/>
        <w:spacing w:before="0" w:beforeAutospacing="0" w:after="0" w:afterAutospacing="0"/>
        <w:rPr>
          <w:ins w:id="2457" w:author="Prathyush Sambaturu" w:date="2019-06-16T10:56:00Z"/>
          <w:rFonts w:ascii="Cambria" w:hAnsi="Cambria"/>
        </w:rPr>
      </w:pPr>
      <w:ins w:id="2458" w:author="Prathyush Sambaturu" w:date="2019-06-16T10:56:00Z">
        <w:r w:rsidRPr="00F4466A">
          <w:rPr>
            <w:rFonts w:ascii="Cambria" w:hAnsi="Cambria"/>
            <w:b/>
          </w:rPr>
          <w:t>Effect of negative clauses on descriptions</w:t>
        </w:r>
      </w:ins>
    </w:p>
    <w:p w14:paraId="51080641" w14:textId="6B509C8B" w:rsidR="00D9651A" w:rsidRPr="003C1B29" w:rsidRDefault="00354976">
      <w:pPr>
        <w:pStyle w:val="NormalWeb"/>
        <w:spacing w:before="0" w:beforeAutospacing="0" w:after="0" w:afterAutospacing="0"/>
        <w:rPr>
          <w:ins w:id="2459" w:author="Prathyush Sambaturu" w:date="2019-06-16T10:46:00Z"/>
          <w:rFonts w:ascii="Cambria" w:hAnsi="Cambria"/>
          <w:rPrChange w:id="2460" w:author="Prathyush Sambaturu" w:date="2019-06-16T10:57:00Z">
            <w:rPr>
              <w:ins w:id="2461" w:author="Prathyush Sambaturu" w:date="2019-06-16T10:46:00Z"/>
              <w:rFonts w:ascii="Cambria" w:hAnsi="Cambria"/>
            </w:rPr>
          </w:rPrChange>
        </w:rPr>
        <w:pPrChange w:id="2462" w:author="Prathyush Sambaturu" w:date="2019-06-16T10:57:00Z">
          <w:pPr>
            <w:pStyle w:val="Caption"/>
          </w:pPr>
        </w:pPrChange>
      </w:pPr>
      <w:ins w:id="2463" w:author="Prathyush Sambaturu" w:date="2019-06-16T10:56:00Z">
        <w:r w:rsidRPr="00F4466A">
          <w:rPr>
            <w:rFonts w:ascii="Cambria" w:hAnsi="Cambria"/>
          </w:rPr>
          <w:t>Some of the descriptions in</w:t>
        </w:r>
        <w:r>
          <w:rPr>
            <w:rFonts w:ascii="Cambria" w:hAnsi="Cambria"/>
          </w:rPr>
          <w:t xml:space="preserve"> Table 2 </w:t>
        </w:r>
        <w:r w:rsidRPr="00F4466A">
          <w:rPr>
            <w:rFonts w:ascii="Cambria" w:hAnsi="Cambria"/>
          </w:rPr>
          <w:t xml:space="preserve">exclude certain states or sets of states. This is the result of our target set representation as unions and differences of clauses. For instance, in row 5, for </w:t>
        </w:r>
        <m:oMath>
          <m:r>
            <m:rPr>
              <m:sty m:val="p"/>
            </m:rPr>
            <w:rPr>
              <w:rFonts w:ascii="Cambria Math" w:hAnsi="Cambria Math"/>
            </w:rPr>
            <m:t>γ</m:t>
          </m:r>
          <m:r>
            <w:rPr>
              <w:rFonts w:ascii="Cambria Math" w:hAnsi="Cambria Math"/>
            </w:rPr>
            <m:t>=0.3</m:t>
          </m:r>
        </m:oMath>
        <w:r w:rsidRPr="00F4466A">
          <w:rPr>
            <w:rFonts w:ascii="Cambria" w:hAnsi="Cambria"/>
          </w:rPr>
          <w:t xml:space="preserve">, most states </w:t>
        </w:r>
        <w:r>
          <w:rPr>
            <w:rFonts w:ascii="Cambria" w:hAnsi="Cambria"/>
          </w:rPr>
          <w:t>that</w:t>
        </w:r>
        <w:r w:rsidRPr="00F4466A">
          <w:rPr>
            <w:rFonts w:ascii="Cambria" w:hAnsi="Cambria"/>
          </w:rPr>
          <w:t xml:space="preserve"> had a high activity</w:t>
        </w:r>
        <w:r>
          <w:rPr>
            <w:rFonts w:ascii="Cambria" w:hAnsi="Cambria"/>
          </w:rPr>
          <w:t xml:space="preserve"> </w:t>
        </w:r>
        <w:r w:rsidRPr="00F4466A">
          <w:rPr>
            <w:rFonts w:ascii="Cambria" w:hAnsi="Cambria"/>
          </w:rPr>
          <w:t>level a week ago, except for Wyoming, are at a high activity level currently. In row 9, the description excludes Florida and Georgia. Such negative clauses make the descriptions much simpler.</w:t>
        </w:r>
        <w:r>
          <w:rPr>
            <w:rFonts w:ascii="Cambria" w:hAnsi="Cambria"/>
          </w:rPr>
          <w:t xml:space="preserve"> This is also consistent with the results in Figure </w:t>
        </w:r>
      </w:ins>
      <w:ins w:id="2464" w:author="Prathyush Sambaturu" w:date="2019-06-16T11:00:00Z">
        <w:r w:rsidR="00A55746">
          <w:rPr>
            <w:rFonts w:ascii="Cambria" w:hAnsi="Cambria"/>
          </w:rPr>
          <w:t>3</w:t>
        </w:r>
      </w:ins>
      <w:ins w:id="2465" w:author="Prathyush Sambaturu" w:date="2019-06-16T10:56:00Z">
        <w:r>
          <w:rPr>
            <w:rFonts w:ascii="Cambria" w:hAnsi="Cambria"/>
          </w:rPr>
          <w:softHyphen/>
          <w:t xml:space="preserve">–––the DBS method does not consider negative clauses, and the description costs of </w:t>
        </w:r>
        <w:r w:rsidRPr="00951AFC">
          <w:rPr>
            <w:rFonts w:ascii="Cambria" w:hAnsi="Cambria"/>
            <w:i/>
          </w:rPr>
          <w:t>MinApproxDesc</w:t>
        </w:r>
        <w:r>
          <w:rPr>
            <w:rFonts w:ascii="Cambria" w:hAnsi="Cambria"/>
          </w:rPr>
          <w:t xml:space="preserve"> are much lower in many cases.</w:t>
        </w:r>
      </w:ins>
    </w:p>
    <w:p w14:paraId="291F5273" w14:textId="594DF964" w:rsidR="00C60803" w:rsidRPr="00E774AD" w:rsidDel="001F2A4F" w:rsidRDefault="00591F37">
      <w:pPr>
        <w:pStyle w:val="Caption"/>
        <w:jc w:val="center"/>
        <w:rPr>
          <w:del w:id="2466" w:author="Prathyush Sambaturu" w:date="2019-06-16T10:54:00Z"/>
          <w:rFonts w:ascii="Cambria" w:hAnsi="Cambria"/>
        </w:rPr>
        <w:pPrChange w:id="2467" w:author="Prathyush Sambaturu" w:date="2019-06-13T16:45:00Z">
          <w:pPr>
            <w:pStyle w:val="NormalWeb"/>
            <w:spacing w:before="0" w:beforeAutospacing="0" w:after="0" w:afterAutospacing="0"/>
          </w:pPr>
        </w:pPrChange>
      </w:pPr>
      <w:bookmarkStart w:id="2468" w:name="_Ref11118855"/>
      <w:ins w:id="2469" w:author="Vullikanti, Anil (asv9v)" w:date="2019-06-14T23:12:00Z">
        <w:del w:id="2470" w:author="Prathyush Sambaturu" w:date="2019-06-16T10:42:00Z">
          <w:r w:rsidDel="00A2477B">
            <w:delText>3</w:delText>
          </w:r>
        </w:del>
      </w:ins>
      <w:bookmarkEnd w:id="2468"/>
      <w:ins w:id="2471" w:author="Vullikanti, Anil (asv9v)" w:date="2019-06-15T11:07:00Z">
        <w:del w:id="2472" w:author="Prathyush Sambaturu" w:date="2019-06-16T10:42:00Z">
          <w:r w:rsidR="00B24F1C" w:rsidDel="00A2477B">
            <w:rPr>
              <w:noProof/>
            </w:rPr>
            <w:delText>ApproxDBSApproxDBS</w:delText>
          </w:r>
        </w:del>
      </w:ins>
      <w:del w:id="2473" w:author="Prathyush Sambaturu" w:date="2019-06-03T11:02:00Z">
        <w:r w:rsidR="00B24872" w:rsidRPr="00E774AD" w:rsidDel="001B6550">
          <w:rPr>
            <w:rFonts w:ascii="Cambria" w:hAnsi="Cambria"/>
            <w:b/>
          </w:rPr>
          <w:delText>3</w:delText>
        </w:r>
      </w:del>
      <w:del w:id="2474" w:author="Prathyush Sambaturu" w:date="2019-06-16T10:46:00Z">
        <w:r w:rsidR="00B24872" w:rsidRPr="00E774AD" w:rsidDel="000604B5">
          <w:rPr>
            <w:rFonts w:ascii="Cambria" w:hAnsi="Cambria"/>
            <w:b/>
          </w:rPr>
          <w:delText xml:space="preserve">. </w:delText>
        </w:r>
        <w:commentRangeStart w:id="2475"/>
        <w:r w:rsidR="00B24872" w:rsidRPr="00E774AD" w:rsidDel="000604B5">
          <w:rPr>
            <w:rFonts w:ascii="Cambria" w:hAnsi="Cambria"/>
            <w:b/>
          </w:rPr>
          <w:delText xml:space="preserve">Effect of the parameters </w:delText>
        </w:r>
        <w:commentRangeEnd w:id="2475"/>
        <w:r w:rsidR="000D39B3" w:rsidDel="000604B5">
          <w:rPr>
            <w:rStyle w:val="CommentReference"/>
          </w:rPr>
          <w:commentReference w:id="2475"/>
        </w:r>
        <w:r w:rsidR="00B24872" w:rsidRPr="00E774AD" w:rsidDel="000604B5">
          <w:rPr>
            <w:rFonts w:ascii="Cambria" w:hAnsi="Cambria"/>
            <w:b/>
          </w:rPr>
          <w:delText>corresponding to the relaxation and cost</w:delText>
        </w:r>
      </w:del>
    </w:p>
    <w:p w14:paraId="40EF616E" w14:textId="49B0C130" w:rsidR="00C60803" w:rsidRPr="00E774AD" w:rsidDel="000604B5" w:rsidRDefault="00B24872" w:rsidP="00B24872">
      <w:pPr>
        <w:pStyle w:val="NormalWeb"/>
        <w:spacing w:before="0" w:beforeAutospacing="0" w:after="0" w:afterAutospacing="0"/>
        <w:rPr>
          <w:del w:id="2476" w:author="Prathyush Sambaturu" w:date="2019-06-16T10:46:00Z"/>
          <w:rFonts w:ascii="Cambria" w:hAnsi="Cambria"/>
        </w:rPr>
      </w:pPr>
      <w:del w:id="2477" w:author="Prathyush Sambaturu" w:date="2019-06-16T10:46:00Z">
        <w:r w:rsidRPr="00E774AD" w:rsidDel="000604B5">
          <w:rPr>
            <w:rFonts w:ascii="Cambria" w:hAnsi="Cambria"/>
          </w:rPr>
          <w:delText xml:space="preserve">Recall that the parameter </w:delText>
        </w:r>
        <m:oMath>
          <m:r>
            <w:rPr>
              <w:rFonts w:ascii="Cambria Math" w:hAnsi="Cambria Math"/>
            </w:rPr>
            <m:t>γ</m:t>
          </m:r>
        </m:oMath>
        <w:r w:rsidRPr="00E774AD" w:rsidDel="000604B5">
          <w:rPr>
            <w:rFonts w:ascii="Cambria" w:hAnsi="Cambria"/>
          </w:rPr>
          <w:delText xml:space="preserve"> controls how accurately we attempt to describe the</w:delText>
        </w:r>
        <w:r w:rsidR="00E774AD" w:rsidDel="000604B5">
          <w:rPr>
            <w:rFonts w:ascii="Cambria" w:hAnsi="Cambria"/>
          </w:rPr>
          <w:delText xml:space="preserve"> </w:delText>
        </w:r>
        <w:r w:rsidRPr="00E774AD" w:rsidDel="000604B5">
          <w:rPr>
            <w:rFonts w:ascii="Cambria" w:hAnsi="Cambria"/>
          </w:rPr>
          <w:delText xml:space="preserve">target set. A larger </w:delText>
        </w:r>
      </w:del>
      <m:oMath>
        <m:r>
          <w:del w:id="2478" w:author="Prathyush Sambaturu" w:date="2019-06-13T16:48:00Z">
            <w:rPr>
              <w:rFonts w:ascii="Cambria Math" w:hAnsi="Cambria Math"/>
            </w:rPr>
            <m:t>γ</m:t>
          </w:del>
        </m:r>
      </m:oMath>
      <w:del w:id="2479" w:author="Prathyush Sambaturu" w:date="2019-06-16T10:46:00Z">
        <w:r w:rsidRPr="00E774AD" w:rsidDel="000604B5">
          <w:rPr>
            <w:rFonts w:ascii="Cambria" w:hAnsi="Cambria"/>
          </w:rPr>
          <w:delText xml:space="preserve"> would mean </w:delText>
        </w:r>
      </w:del>
      <w:del w:id="2480" w:author="Prathyush Sambaturu" w:date="2019-06-13T16:51:00Z">
        <w:r w:rsidRPr="00E774AD" w:rsidDel="00594857">
          <w:rPr>
            <w:rFonts w:ascii="Cambria" w:hAnsi="Cambria"/>
          </w:rPr>
          <w:delText xml:space="preserve">greater </w:delText>
        </w:r>
      </w:del>
      <w:del w:id="2481" w:author="Prathyush Sambaturu" w:date="2019-06-11T01:56:00Z">
        <w:r w:rsidRPr="00E774AD" w:rsidDel="000F55A0">
          <w:rPr>
            <w:rFonts w:ascii="Cambria" w:hAnsi="Cambria"/>
          </w:rPr>
          <w:delText>error, but</w:delText>
        </w:r>
      </w:del>
      <w:del w:id="2482" w:author="Prathyush Sambaturu" w:date="2019-06-16T10:46:00Z">
        <w:r w:rsidRPr="00E774AD" w:rsidDel="000604B5">
          <w:rPr>
            <w:rFonts w:ascii="Cambria" w:hAnsi="Cambria"/>
          </w:rPr>
          <w:delText xml:space="preserve"> should lead to a more succinct</w:delText>
        </w:r>
        <w:r w:rsidR="00E774AD" w:rsidDel="000604B5">
          <w:rPr>
            <w:rFonts w:ascii="Cambria" w:hAnsi="Cambria"/>
          </w:rPr>
          <w:delText xml:space="preserve"> </w:delText>
        </w:r>
        <w:r w:rsidRPr="00E774AD" w:rsidDel="000604B5">
          <w:rPr>
            <w:rFonts w:ascii="Cambria" w:hAnsi="Cambria"/>
          </w:rPr>
          <w:delText xml:space="preserve">description. The parameters </w:delText>
        </w:r>
        <m:oMath>
          <m:r>
            <m:rPr>
              <m:sty m:val="p"/>
            </m:rPr>
            <w:rPr>
              <w:rFonts w:ascii="Cambria Math" w:hAnsi="Cambria Math"/>
            </w:rPr>
            <m:t>α</m:t>
          </m:r>
        </m:oMath>
        <w:r w:rsidRPr="00E774AD" w:rsidDel="000604B5">
          <w:rPr>
            <w:rFonts w:ascii="Cambria" w:hAnsi="Cambria"/>
          </w:rPr>
          <w:delText xml:space="preserve"> and </w:delText>
        </w:r>
        <m:oMath>
          <m:r>
            <m:rPr>
              <m:sty m:val="p"/>
            </m:rPr>
            <w:rPr>
              <w:rFonts w:ascii="Cambria Math" w:hAnsi="Cambria Math"/>
            </w:rPr>
            <m:t>β</m:t>
          </m:r>
        </m:oMath>
        <w:r w:rsidRPr="00E774AD" w:rsidDel="000604B5">
          <w:rPr>
            <w:rFonts w:ascii="Cambria" w:hAnsi="Cambria"/>
          </w:rPr>
          <w:delText xml:space="preserve"> correspon</w:delText>
        </w:r>
      </w:del>
      <w:del w:id="2483" w:author="Prathyush Sambaturu" w:date="2019-06-13T16:47:00Z">
        <w:r w:rsidRPr="00E774AD" w:rsidDel="006B7A52">
          <w:rPr>
            <w:rFonts w:ascii="Cambria" w:hAnsi="Cambria"/>
          </w:rPr>
          <w:delText>d</w:delText>
        </w:r>
      </w:del>
      <w:del w:id="2484" w:author="Prathyush Sambaturu" w:date="2019-06-16T10:46:00Z">
        <w:r w:rsidRPr="00E774AD" w:rsidDel="000604B5">
          <w:rPr>
            <w:rFonts w:ascii="Cambria" w:hAnsi="Cambria"/>
          </w:rPr>
          <w:delText xml:space="preserve"> to the costs of the</w:delText>
        </w:r>
        <w:r w:rsidR="00E774AD" w:rsidRPr="00E774AD" w:rsidDel="000604B5">
          <w:rPr>
            <w:rFonts w:ascii="Cambria" w:hAnsi="Cambria"/>
          </w:rPr>
          <w:delText xml:space="preserve"> </w:delText>
        </w:r>
        <w:r w:rsidRPr="00E774AD" w:rsidDel="000604B5">
          <w:rPr>
            <w:rFonts w:ascii="Cambria" w:hAnsi="Cambria"/>
          </w:rPr>
          <w:delText>positive and negative</w:delText>
        </w:r>
        <w:r w:rsidR="00E774AD" w:rsidRPr="00E774AD" w:rsidDel="000604B5">
          <w:rPr>
            <w:rFonts w:ascii="Cambria" w:hAnsi="Cambria"/>
          </w:rPr>
          <w:delText xml:space="preserve"> </w:delText>
        </w:r>
        <w:r w:rsidRPr="00E774AD" w:rsidDel="000604B5">
          <w:rPr>
            <w:rFonts w:ascii="Cambria" w:hAnsi="Cambria"/>
          </w:rPr>
          <w:delText xml:space="preserve">clauses, respectively. Setting </w:delText>
        </w:r>
        <m:oMath>
          <m:r>
            <m:rPr>
              <m:sty m:val="p"/>
            </m:rPr>
            <w:rPr>
              <w:rFonts w:ascii="Cambria Math" w:hAnsi="Cambria Math"/>
            </w:rPr>
            <m:t>β</m:t>
          </m:r>
          <m:r>
            <w:rPr>
              <w:rFonts w:ascii="Cambria Math" w:hAnsi="Cambria Math"/>
            </w:rPr>
            <m:t>=0</m:t>
          </m:r>
        </m:oMath>
        <w:r w:rsidRPr="00E774AD" w:rsidDel="000604B5">
          <w:rPr>
            <w:rFonts w:ascii="Cambria" w:hAnsi="Cambria"/>
          </w:rPr>
          <w:delText xml:space="preserve"> does not penalize negative</w:delText>
        </w:r>
        <w:r w:rsidR="00E774AD" w:rsidRPr="00E774AD" w:rsidDel="000604B5">
          <w:rPr>
            <w:rFonts w:ascii="Cambria" w:hAnsi="Cambria"/>
          </w:rPr>
          <w:delText xml:space="preserve"> </w:delText>
        </w:r>
        <w:r w:rsidRPr="00E774AD" w:rsidDel="000604B5">
          <w:rPr>
            <w:rFonts w:ascii="Cambria" w:hAnsi="Cambria"/>
          </w:rPr>
          <w:delText>clauses, so</w:delText>
        </w:r>
        <w:r w:rsidR="00E774AD" w:rsidDel="000604B5">
          <w:rPr>
            <w:rFonts w:ascii="Cambria" w:hAnsi="Cambria"/>
          </w:rPr>
          <w:delText xml:space="preserve"> </w:delText>
        </w:r>
        <w:r w:rsidRPr="00E774AD" w:rsidDel="000604B5">
          <w:rPr>
            <w:rFonts w:ascii="Cambria" w:hAnsi="Cambria"/>
          </w:rPr>
          <w:delText>we expect more descriptions with negatives, compared t</w:delText>
        </w:r>
      </w:del>
      <w:del w:id="2485" w:author="Prathyush Sambaturu" w:date="2019-06-11T01:55:00Z">
        <w:r w:rsidRPr="00E774AD" w:rsidDel="000F55A0">
          <w:rPr>
            <w:rFonts w:ascii="Cambria" w:hAnsi="Cambria"/>
          </w:rPr>
          <w:delText>o</w:delText>
        </w:r>
      </w:del>
      <w:del w:id="2486" w:author="Prathyush Sambaturu" w:date="2019-06-16T10:46:00Z">
        <w:r w:rsidRPr="00E774AD" w:rsidDel="000604B5">
          <w:rPr>
            <w:rFonts w:ascii="Cambria" w:hAnsi="Cambria"/>
          </w:rPr>
          <w:delText xml:space="preserve"> the case where </w:delText>
        </w:r>
        <m:oMath>
          <m:r>
            <m:rPr>
              <m:sty m:val="p"/>
            </m:rPr>
            <w:rPr>
              <w:rFonts w:ascii="Cambria Math" w:hAnsi="Cambria Math"/>
            </w:rPr>
            <m:t>β</m:t>
          </m:r>
          <m:r>
            <w:rPr>
              <w:rFonts w:ascii="Cambria Math" w:hAnsi="Cambria Math"/>
            </w:rPr>
            <m:t>&gt;0</m:t>
          </m:r>
        </m:oMath>
        <w:r w:rsidRPr="00E774AD" w:rsidDel="000604B5">
          <w:rPr>
            <w:rFonts w:ascii="Cambria" w:hAnsi="Cambria"/>
          </w:rPr>
          <w:delText>.</w:delText>
        </w:r>
        <w:r w:rsidR="00E774AD" w:rsidRPr="00E774AD" w:rsidDel="000604B5">
          <w:rPr>
            <w:rFonts w:ascii="Cambria" w:hAnsi="Cambria"/>
          </w:rPr>
          <w:delText xml:space="preserve"> </w:delText>
        </w:r>
        <w:r w:rsidRPr="00E774AD" w:rsidDel="000604B5">
          <w:rPr>
            <w:rFonts w:ascii="Cambria" w:hAnsi="Cambria"/>
          </w:rPr>
          <w:delText>We examine their impact on the descriptions in</w:delText>
        </w:r>
      </w:del>
      <w:del w:id="2487" w:author="Prathyush Sambaturu" w:date="2019-06-16T10:28:00Z">
        <w:r w:rsidRPr="00E774AD" w:rsidDel="002E2EC2">
          <w:rPr>
            <w:rFonts w:ascii="Cambria" w:hAnsi="Cambria"/>
          </w:rPr>
          <w:delText xml:space="preserve"> </w:delText>
        </w:r>
        <w:r w:rsidR="000B1CBE" w:rsidRPr="000B1CBE" w:rsidDel="002E2EC2">
          <w:rPr>
            <w:rFonts w:ascii="Cambria" w:hAnsi="Cambria"/>
          </w:rPr>
          <w:fldChar w:fldCharType="begin"/>
        </w:r>
        <w:r w:rsidR="000B1CBE" w:rsidRPr="000B1CBE" w:rsidDel="002E2EC2">
          <w:rPr>
            <w:rFonts w:ascii="Cambria" w:hAnsi="Cambria"/>
          </w:rPr>
          <w:delInstrText xml:space="preserve"> REF _Ref529425667 \h </w:delInstrText>
        </w:r>
        <w:r w:rsidR="000B1CBE" w:rsidDel="002E2EC2">
          <w:rPr>
            <w:rFonts w:ascii="Cambria" w:hAnsi="Cambria"/>
          </w:rPr>
          <w:delInstrText xml:space="preserve"> \* MERGEFORMAT </w:delInstrText>
        </w:r>
        <w:r w:rsidR="000B1CBE" w:rsidRPr="000B1CBE" w:rsidDel="002E2EC2">
          <w:rPr>
            <w:rFonts w:ascii="Cambria" w:hAnsi="Cambria"/>
          </w:rPr>
        </w:r>
        <w:r w:rsidR="000B1CBE" w:rsidRPr="000B1CBE" w:rsidDel="002E2EC2">
          <w:rPr>
            <w:rFonts w:ascii="Cambria" w:hAnsi="Cambria"/>
          </w:rPr>
          <w:fldChar w:fldCharType="separate"/>
        </w:r>
        <w:r w:rsidR="000B1CBE" w:rsidRPr="000B1CBE" w:rsidDel="002E2EC2">
          <w:rPr>
            <w:rFonts w:ascii="Cambria" w:hAnsi="Cambria"/>
          </w:rPr>
          <w:delText xml:space="preserve">Table </w:delText>
        </w:r>
        <w:r w:rsidR="000B1CBE" w:rsidRPr="000B1CBE" w:rsidDel="002E2EC2">
          <w:rPr>
            <w:rFonts w:ascii="Cambria" w:hAnsi="Cambria"/>
            <w:noProof/>
          </w:rPr>
          <w:delText>3</w:delText>
        </w:r>
        <w:r w:rsidR="000B1CBE" w:rsidRPr="000B1CBE" w:rsidDel="002E2EC2">
          <w:rPr>
            <w:rFonts w:ascii="Cambria" w:hAnsi="Cambria"/>
          </w:rPr>
          <w:fldChar w:fldCharType="end"/>
        </w:r>
        <w:r w:rsidRPr="00E774AD" w:rsidDel="002E2EC2">
          <w:rPr>
            <w:rFonts w:ascii="Cambria" w:hAnsi="Cambria"/>
          </w:rPr>
          <w:delText>.</w:delText>
        </w:r>
      </w:del>
    </w:p>
    <w:p w14:paraId="10E6850C" w14:textId="099A400B" w:rsidR="00B84231" w:rsidRPr="00B84231" w:rsidDel="000604B5" w:rsidRDefault="00B24872" w:rsidP="00B84231">
      <w:pPr>
        <w:pStyle w:val="NormalWeb"/>
        <w:numPr>
          <w:ilvl w:val="0"/>
          <w:numId w:val="11"/>
        </w:numPr>
        <w:spacing w:before="0" w:beforeAutospacing="0" w:after="0" w:afterAutospacing="0"/>
        <w:rPr>
          <w:del w:id="2488" w:author="Prathyush Sambaturu" w:date="2019-06-16T10:46:00Z"/>
          <w:rFonts w:ascii="Cambria" w:hAnsi="Cambria"/>
        </w:rPr>
      </w:pPr>
      <w:del w:id="2489" w:author="Prathyush Sambaturu" w:date="2019-06-16T10:46:00Z">
        <w:r w:rsidRPr="00E774AD" w:rsidDel="000604B5">
          <w:rPr>
            <w:rFonts w:ascii="Cambria" w:hAnsi="Cambria"/>
          </w:rPr>
          <w:delText>In row 5 corresponding to week 2017-02-18, our table shows narratives for two</w:delText>
        </w:r>
        <w:r w:rsidR="00E774AD" w:rsidRPr="00E774AD" w:rsidDel="000604B5">
          <w:rPr>
            <w:rFonts w:ascii="Cambria" w:hAnsi="Cambria"/>
          </w:rPr>
          <w:delText xml:space="preserve"> </w:delText>
        </w:r>
        <w:r w:rsidRPr="00E774AD" w:rsidDel="000604B5">
          <w:rPr>
            <w:rFonts w:ascii="Cambria" w:hAnsi="Cambria"/>
          </w:rPr>
          <w:delText>different sets of input parameters. We first use the regular parameters (0, 2, 2) which</w:delText>
        </w:r>
        <w:r w:rsidR="00E774AD" w:rsidRPr="00E774AD" w:rsidDel="000604B5">
          <w:rPr>
            <w:rFonts w:ascii="Cambria" w:hAnsi="Cambria"/>
          </w:rPr>
          <w:delText xml:space="preserve"> </w:delText>
        </w:r>
        <w:r w:rsidRPr="00E774AD" w:rsidDel="000604B5">
          <w:rPr>
            <w:rFonts w:ascii="Cambria" w:hAnsi="Cambria"/>
          </w:rPr>
          <w:delText xml:space="preserve">gives a lengthy description for the states with high activity. Next, we set </w:delText>
        </w:r>
        <m:oMath>
          <m:r>
            <w:rPr>
              <w:rFonts w:ascii="Cambria Math" w:hAnsi="Cambria Math"/>
            </w:rPr>
            <m:t>γ=0.3</m:t>
          </m:r>
        </m:oMath>
        <w:r w:rsidRPr="00E774AD" w:rsidDel="000604B5">
          <w:rPr>
            <w:rFonts w:ascii="Cambria" w:hAnsi="Cambria"/>
          </w:rPr>
          <w:delText>, and observe that the description only consists of</w:delText>
        </w:r>
        <w:r w:rsidR="00E774AD" w:rsidRPr="00E774AD" w:rsidDel="000604B5">
          <w:rPr>
            <w:rFonts w:ascii="Cambria" w:hAnsi="Cambria"/>
          </w:rPr>
          <w:delText xml:space="preserve"> </w:delText>
        </w:r>
        <w:r w:rsidRPr="00E774AD" w:rsidDel="000604B5">
          <w:rPr>
            <w:rFonts w:ascii="Cambria" w:hAnsi="Cambria"/>
          </w:rPr>
          <w:delText>states with high activity one week ago, excluding Wyoming. Even though it does not cover all elements of our target set, it provides information that is easier to understand. It also points out that most states that had activity during last week still</w:delText>
        </w:r>
      </w:del>
      <w:del w:id="2490" w:author="Prathyush Sambaturu" w:date="2019-06-11T01:54:00Z">
        <w:r w:rsidRPr="00E774AD" w:rsidDel="000F55A0">
          <w:rPr>
            <w:rFonts w:ascii="Cambria" w:hAnsi="Cambria"/>
          </w:rPr>
          <w:delText xml:space="preserve"> </w:delText>
        </w:r>
      </w:del>
      <w:del w:id="2491" w:author="Prathyush Sambaturu" w:date="2019-06-16T10:46:00Z">
        <w:r w:rsidRPr="00E774AD" w:rsidDel="000604B5">
          <w:rPr>
            <w:rFonts w:ascii="Cambria" w:hAnsi="Cambria"/>
          </w:rPr>
          <w:delText>continue to experience high activity levels except</w:delText>
        </w:r>
        <w:r w:rsidR="00E774AD" w:rsidRPr="00E774AD" w:rsidDel="000604B5">
          <w:rPr>
            <w:rFonts w:ascii="Cambria" w:hAnsi="Cambria"/>
          </w:rPr>
          <w:delText xml:space="preserve"> </w:delText>
        </w:r>
        <w:r w:rsidRPr="00E774AD" w:rsidDel="000604B5">
          <w:rPr>
            <w:rFonts w:ascii="Cambria" w:hAnsi="Cambria"/>
          </w:rPr>
          <w:delText>Wyoming.</w:delText>
        </w:r>
      </w:del>
      <w:del w:id="2492" w:author="Prathyush Sambaturu" w:date="2019-06-13T16:53:00Z">
        <w:r w:rsidRPr="00E774AD" w:rsidDel="00594857">
          <w:rPr>
            <w:rFonts w:ascii="Cambria" w:hAnsi="Cambria"/>
          </w:rPr>
          <w:delText xml:space="preserve"> </w:delText>
        </w:r>
      </w:del>
    </w:p>
    <w:p w14:paraId="42E29AE0" w14:textId="667FD12A" w:rsidR="00594857" w:rsidRPr="009E286B" w:rsidDel="00354976" w:rsidRDefault="00B24872">
      <w:pPr>
        <w:pStyle w:val="NormalWeb"/>
        <w:spacing w:before="0" w:beforeAutospacing="0" w:after="0" w:afterAutospacing="0"/>
        <w:rPr>
          <w:del w:id="2493" w:author="Prathyush Sambaturu" w:date="2019-06-16T10:56:00Z"/>
          <w:rFonts w:ascii="Cambria" w:hAnsi="Cambria"/>
        </w:rPr>
        <w:pPrChange w:id="2494" w:author="Prathyush Sambaturu" w:date="2019-06-16T09:40:00Z">
          <w:pPr>
            <w:pStyle w:val="NormalWeb"/>
            <w:numPr>
              <w:numId w:val="11"/>
            </w:numPr>
            <w:spacing w:before="0" w:beforeAutospacing="0" w:after="0" w:afterAutospacing="0"/>
            <w:ind w:left="720" w:hanging="360"/>
          </w:pPr>
        </w:pPrChange>
      </w:pPr>
      <w:del w:id="2495" w:author="Prathyush Sambaturu" w:date="2019-06-16T10:46:00Z">
        <w:r w:rsidRPr="009E286B" w:rsidDel="000604B5">
          <w:rPr>
            <w:rFonts w:ascii="Cambria" w:hAnsi="Cambria"/>
          </w:rPr>
          <w:delText xml:space="preserve">In row 4 corresponding to week 2017-01-21, four narratives are presented, one for each value of </w:delText>
        </w:r>
        <w:commentRangeStart w:id="2496"/>
        <w:r w:rsidRPr="009E286B" w:rsidDel="000604B5">
          <w:rPr>
            <w:rFonts w:ascii="Cambria" w:hAnsi="Cambria"/>
          </w:rPr>
          <w:delText xml:space="preserve">relaxation factor </w:delText>
        </w:r>
        <w:commentRangeEnd w:id="2496"/>
        <w:r w:rsidR="004815D0" w:rsidDel="000604B5">
          <w:rPr>
            <w:rStyle w:val="CommentReference"/>
            <w:rFonts w:asciiTheme="minorHAnsi" w:eastAsiaTheme="minorHAnsi" w:hAnsiTheme="minorHAnsi" w:cstheme="minorBidi"/>
          </w:rPr>
          <w:commentReference w:id="2496"/>
        </w:r>
        <m:oMath>
          <m:r>
            <w:rPr>
              <w:rFonts w:ascii="Cambria Math" w:hAnsi="Cambria Math"/>
            </w:rPr>
            <m:t>γ</m:t>
          </m:r>
          <m:r>
            <m:rPr>
              <m:sty m:val="p"/>
            </m:rPr>
            <w:rPr>
              <w:rFonts w:ascii="Cambria Math" w:hAnsi="Cambria Math"/>
            </w:rPr>
            <m:t>∈</m:t>
          </m:r>
          <m:r>
            <m:rPr>
              <m:lit/>
            </m:rPr>
            <w:rPr>
              <w:rFonts w:ascii="Cambria Math" w:hAnsi="Cambria Math"/>
            </w:rPr>
            <m:t>{</m:t>
          </m:r>
          <m:r>
            <w:rPr>
              <w:rFonts w:ascii="Cambria Math" w:hAnsi="Cambria Math"/>
            </w:rPr>
            <m:t xml:space="preserve">0, 0.1, 0.2, 0.3 </m:t>
          </m:r>
          <m:r>
            <m:rPr>
              <m:lit/>
            </m:rPr>
            <w:rPr>
              <w:rFonts w:ascii="Cambria Math" w:hAnsi="Cambria Math"/>
            </w:rPr>
            <m:t>}</m:t>
          </m:r>
        </m:oMath>
        <w:r w:rsidRPr="009E286B" w:rsidDel="000604B5">
          <w:rPr>
            <w:rFonts w:ascii="Cambria" w:hAnsi="Cambria"/>
          </w:rPr>
          <w:delText xml:space="preserve">. When </w:delText>
        </w:r>
        <m:oMath>
          <m:r>
            <w:rPr>
              <w:rFonts w:ascii="Cambria Math" w:hAnsi="Cambria Math"/>
            </w:rPr>
            <m:t>γ</m:t>
          </m:r>
        </m:oMath>
        <w:r w:rsidRPr="009E286B" w:rsidDel="000604B5">
          <w:rPr>
            <w:rFonts w:ascii="Cambria" w:hAnsi="Cambria"/>
          </w:rPr>
          <w:delText xml:space="preserve"> is changed to 0.1, the description omits the state New York, whereas when it is set to 0.2, it omits both Kansas and Washington. Finally, when we set </w:delText>
        </w:r>
        <m:oMath>
          <m:r>
            <w:rPr>
              <w:rFonts w:ascii="Cambria Math" w:hAnsi="Cambria Math"/>
            </w:rPr>
            <m:t>γ= 0.3</m:t>
          </m:r>
        </m:oMath>
        <w:r w:rsidRPr="009E286B" w:rsidDel="000604B5">
          <w:rPr>
            <w:rFonts w:ascii="Cambria" w:hAnsi="Cambria"/>
          </w:rPr>
          <w:delText xml:space="preserve">, it omits three states from its description. This is precisely because, the target set is of size 10 and when we set </w:delText>
        </w:r>
        <m:oMath>
          <m:r>
            <w:rPr>
              <w:rFonts w:ascii="Cambria Math" w:hAnsi="Cambria Math"/>
            </w:rPr>
            <m:t>γ= 0.3</m:t>
          </m:r>
        </m:oMath>
        <w:r w:rsidRPr="009E286B" w:rsidDel="000604B5">
          <w:rPr>
            <w:rFonts w:ascii="Cambria" w:hAnsi="Cambria"/>
          </w:rPr>
          <w:delText xml:space="preserve">, the algorithm finds a description for a target size of size at least 7. This is shown in </w:delText>
        </w:r>
        <w:r w:rsidR="0000326D" w:rsidRPr="009E286B" w:rsidDel="000604B5">
          <w:rPr>
            <w:rFonts w:ascii="Cambria" w:hAnsi="Cambria"/>
          </w:rPr>
          <w:fldChar w:fldCharType="begin"/>
        </w:r>
        <w:r w:rsidR="0000326D" w:rsidRPr="009E286B" w:rsidDel="000604B5">
          <w:rPr>
            <w:rFonts w:ascii="Cambria" w:hAnsi="Cambria"/>
          </w:rPr>
          <w:delInstrText xml:space="preserve"> REF _Ref529378964 \h  \* MERGEFORMAT </w:delInstrText>
        </w:r>
        <w:r w:rsidR="0000326D" w:rsidRPr="009E286B" w:rsidDel="000604B5">
          <w:rPr>
            <w:rFonts w:ascii="Cambria" w:hAnsi="Cambria"/>
          </w:rPr>
        </w:r>
        <w:r w:rsidR="0000326D" w:rsidRPr="009E286B" w:rsidDel="000604B5">
          <w:rPr>
            <w:rFonts w:ascii="Cambria" w:hAnsi="Cambria"/>
          </w:rPr>
          <w:fldChar w:fldCharType="separate"/>
        </w:r>
        <w:r w:rsidR="0000326D" w:rsidRPr="009E286B" w:rsidDel="000604B5">
          <w:rPr>
            <w:rFonts w:ascii="Cambria" w:hAnsi="Cambria"/>
          </w:rPr>
          <w:delText xml:space="preserve">Figure </w:delText>
        </w:r>
        <w:r w:rsidR="0000326D" w:rsidRPr="009E286B" w:rsidDel="000604B5">
          <w:rPr>
            <w:rFonts w:ascii="Cambria" w:hAnsi="Cambria"/>
            <w:noProof/>
          </w:rPr>
          <w:delText>5</w:delText>
        </w:r>
        <w:r w:rsidR="0000326D" w:rsidRPr="009E286B" w:rsidDel="000604B5">
          <w:rPr>
            <w:rFonts w:ascii="Cambria" w:hAnsi="Cambria"/>
          </w:rPr>
          <w:fldChar w:fldCharType="end"/>
        </w:r>
        <w:r w:rsidR="0000326D" w:rsidRPr="009E286B" w:rsidDel="000604B5">
          <w:rPr>
            <w:rFonts w:ascii="Cambria" w:hAnsi="Cambria"/>
          </w:rPr>
          <w:delText xml:space="preserve"> </w:delText>
        </w:r>
        <w:r w:rsidRPr="009E286B" w:rsidDel="000604B5">
          <w:rPr>
            <w:rFonts w:ascii="Cambria" w:hAnsi="Cambria"/>
          </w:rPr>
          <w:delText>where the sets in the description are represented by colors. Oregon and Utah, are not in the target set (and are excluded in</w:delText>
        </w:r>
        <w:r w:rsidR="00E774AD" w:rsidRPr="009E286B" w:rsidDel="000604B5">
          <w:rPr>
            <w:rFonts w:ascii="Cambria" w:hAnsi="Cambria"/>
          </w:rPr>
          <w:delText xml:space="preserve"> </w:delText>
        </w:r>
        <w:r w:rsidRPr="009E286B" w:rsidDel="000604B5">
          <w:rPr>
            <w:rFonts w:ascii="Cambria" w:hAnsi="Cambria"/>
          </w:rPr>
          <w:delText xml:space="preserve">the descriptions); hence, they are colored red. The figure also shows that as </w:delText>
        </w:r>
        <m:oMath>
          <m:r>
            <w:rPr>
              <w:rFonts w:ascii="Cambria Math" w:hAnsi="Cambria Math"/>
            </w:rPr>
            <m:t>γ</m:t>
          </m:r>
        </m:oMath>
        <w:r w:rsidRPr="009E286B" w:rsidDel="000604B5">
          <w:rPr>
            <w:rFonts w:ascii="Cambria" w:hAnsi="Cambria"/>
          </w:rPr>
          <w:delText xml:space="preserve"> is increased, the description covers fewer states.</w:delText>
        </w:r>
      </w:del>
      <w:commentRangeStart w:id="2497"/>
      <w:del w:id="2498" w:author="Prathyush Sambaturu" w:date="2019-06-14T08:15:00Z">
        <w:r w:rsidR="003D4764" w:rsidRPr="003D4764" w:rsidDel="003D4764">
          <w:rPr>
            <w:rFonts w:ascii="Cambria" w:hAnsi="Cambria"/>
            <w:rPrChange w:id="2499" w:author="Prathyush Sambaturu" w:date="2019-06-14T08:19:00Z">
              <w:rPr>
                <w:rFonts w:ascii="Cambria Math" w:hAnsi="Cambria Math"/>
                <w:i/>
              </w:rPr>
            </w:rPrChange>
          </w:rPr>
          <w:delText xml:space="preserve"> </w:delText>
        </w:r>
      </w:del>
      <w:ins w:id="2500" w:author="Vullikanti, Anil (asv9v)" w:date="2019-06-15T11:11:00Z">
        <w:del w:id="2501" w:author="Prathyush Sambaturu" w:date="2019-06-16T10:46:00Z">
          <w:r w:rsidR="00FD3313" w:rsidDel="000604B5">
            <w:rPr>
              <w:rFonts w:ascii="Cambria" w:hAnsi="Cambria"/>
            </w:rPr>
            <w:delText>; however, the specific choice depends on the dataset and application</w:delText>
          </w:r>
        </w:del>
      </w:ins>
      <w:commentRangeEnd w:id="2497"/>
      <w:ins w:id="2502" w:author="Vullikanti, Anil (asv9v)" w:date="2019-06-15T11:28:00Z">
        <w:del w:id="2503" w:author="Prathyush Sambaturu" w:date="2019-06-16T10:46:00Z">
          <w:r w:rsidR="00EE5357" w:rsidDel="000604B5">
            <w:rPr>
              <w:rStyle w:val="CommentReference"/>
              <w:rFonts w:asciiTheme="minorHAnsi" w:eastAsiaTheme="minorHAnsi" w:hAnsiTheme="minorHAnsi" w:cstheme="minorBidi"/>
            </w:rPr>
            <w:commentReference w:id="2497"/>
          </w:r>
        </w:del>
      </w:ins>
      <w:ins w:id="2504" w:author="Vullikanti, Anil (asv9v)" w:date="2019-06-15T11:11:00Z">
        <w:del w:id="2505" w:author="Prathyush Sambaturu" w:date="2019-06-16T10:46:00Z">
          <w:r w:rsidR="00FD3313" w:rsidDel="000604B5">
            <w:rPr>
              <w:rFonts w:ascii="Cambria" w:hAnsi="Cambria"/>
            </w:rPr>
            <w:delText>.</w:delText>
          </w:r>
        </w:del>
      </w:ins>
    </w:p>
    <w:p w14:paraId="194858F1" w14:textId="77742934" w:rsidR="0000326D" w:rsidDel="00CD1B68" w:rsidRDefault="00CD1B68" w:rsidP="0000326D">
      <w:pPr>
        <w:pStyle w:val="NormalWeb"/>
        <w:keepNext/>
        <w:spacing w:before="0" w:beforeAutospacing="0" w:after="0" w:afterAutospacing="0"/>
        <w:jc w:val="center"/>
        <w:rPr>
          <w:del w:id="2506" w:author="Prathyush Sambaturu" w:date="2019-06-16T09:39:00Z"/>
        </w:rPr>
      </w:pPr>
      <w:ins w:id="2507" w:author="Prathyush Sambaturu" w:date="2019-06-16T09:39:00Z">
        <w:r>
          <w:br/>
        </w:r>
      </w:ins>
      <w:del w:id="2508" w:author="Prathyush Sambaturu" w:date="2019-06-16T09:39:00Z">
        <w:r w:rsidR="00E614CD" w:rsidDel="00CD1B68">
          <w:rPr>
            <w:rFonts w:ascii="Cambria" w:hAnsi="Cambria"/>
            <w:noProof/>
          </w:rPr>
          <w:drawing>
            <wp:inline distT="0" distB="0" distL="0" distR="0" wp14:anchorId="6F3C491E" wp14:editId="50385F62">
              <wp:extent cx="5067300" cy="4574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lax.png"/>
                      <pic:cNvPicPr/>
                    </pic:nvPicPr>
                    <pic:blipFill>
                      <a:blip r:embed="rId17">
                        <a:extLst>
                          <a:ext uri="{28A0092B-C50C-407E-A947-70E740481C1C}">
                            <a14:useLocalDpi xmlns:a14="http://schemas.microsoft.com/office/drawing/2010/main" val="0"/>
                          </a:ext>
                        </a:extLst>
                      </a:blip>
                      <a:stretch>
                        <a:fillRect/>
                      </a:stretch>
                    </pic:blipFill>
                    <pic:spPr>
                      <a:xfrm>
                        <a:off x="0" y="0"/>
                        <a:ext cx="5099702" cy="4603976"/>
                      </a:xfrm>
                      <a:prstGeom prst="rect">
                        <a:avLst/>
                      </a:prstGeom>
                    </pic:spPr>
                  </pic:pic>
                </a:graphicData>
              </a:graphic>
            </wp:inline>
          </w:drawing>
        </w:r>
      </w:del>
    </w:p>
    <w:p w14:paraId="364C11A0" w14:textId="6F889372" w:rsidR="0000326D" w:rsidDel="007B2383" w:rsidRDefault="0000326D" w:rsidP="0000326D">
      <w:pPr>
        <w:pStyle w:val="Caption"/>
        <w:jc w:val="center"/>
        <w:rPr>
          <w:del w:id="2509" w:author="Prathyush Sambaturu" w:date="2019-06-12T18:45:00Z"/>
          <w:rFonts w:ascii="Cambria" w:hAnsi="Cambria"/>
        </w:rPr>
      </w:pPr>
    </w:p>
    <w:p w14:paraId="50B0F0EB" w14:textId="2B5BAFCE" w:rsidR="00C60803" w:rsidDel="00CC00AB" w:rsidRDefault="0000326D" w:rsidP="00B84231">
      <w:pPr>
        <w:pStyle w:val="NormalWeb"/>
        <w:spacing w:before="0" w:beforeAutospacing="0" w:after="0" w:afterAutospacing="0"/>
        <w:rPr>
          <w:del w:id="2510" w:author="Prathyush Sambaturu" w:date="2019-06-13T16:49:00Z"/>
        </w:rPr>
      </w:pPr>
      <w:bookmarkStart w:id="2511" w:name="_Ref529378964"/>
      <w:del w:id="2512" w:author="Prathyush Sambaturu" w:date="2019-06-16T09:39:00Z">
        <w:r w:rsidRPr="0000326D" w:rsidDel="00CD1B68">
          <w:rPr>
            <w:rFonts w:ascii="Cambria" w:hAnsi="Cambria"/>
          </w:rPr>
          <w:delText xml:space="preserve">Figure </w:delText>
        </w:r>
        <w:r w:rsidRPr="0000326D" w:rsidDel="00CD1B68">
          <w:rPr>
            <w:rFonts w:ascii="Cambria" w:hAnsi="Cambria"/>
          </w:rPr>
          <w:fldChar w:fldCharType="begin"/>
        </w:r>
        <w:r w:rsidRPr="0000326D" w:rsidDel="00CD1B68">
          <w:rPr>
            <w:rFonts w:ascii="Cambria" w:hAnsi="Cambria"/>
          </w:rPr>
          <w:delInstrText xml:space="preserve"> SEQ Figure \* ARABIC </w:delInstrText>
        </w:r>
        <w:r w:rsidRPr="0000326D" w:rsidDel="00CD1B68">
          <w:rPr>
            <w:rFonts w:ascii="Cambria" w:hAnsi="Cambria"/>
          </w:rPr>
          <w:fldChar w:fldCharType="separate"/>
        </w:r>
        <w:r w:rsidRPr="0000326D" w:rsidDel="00CD1B68">
          <w:rPr>
            <w:rFonts w:ascii="Cambria" w:hAnsi="Cambria"/>
            <w:noProof/>
          </w:rPr>
          <w:delText>5</w:delText>
        </w:r>
        <w:r w:rsidRPr="0000326D" w:rsidDel="00CD1B68">
          <w:rPr>
            <w:rFonts w:ascii="Cambria" w:hAnsi="Cambria"/>
          </w:rPr>
          <w:fldChar w:fldCharType="end"/>
        </w:r>
        <w:bookmarkEnd w:id="2511"/>
        <w:r w:rsidRPr="0000326D" w:rsidDel="00CD1B68">
          <w:rPr>
            <w:rFonts w:ascii="Cambria" w:hAnsi="Cambria"/>
          </w:rPr>
          <w:delText xml:space="preserve">: </w:delText>
        </w:r>
        <w:r w:rsidR="00747AC5" w:rsidRPr="0000326D" w:rsidDel="00CD1B68">
          <w:rPr>
            <w:rFonts w:ascii="Cambria" w:hAnsi="Cambria" w:cs="LMRoman10-Regular"/>
          </w:rPr>
          <w:delText xml:space="preserve">Effect of </w:delText>
        </w:r>
        <w:r w:rsidR="00747AC5" w:rsidRPr="0000326D" w:rsidDel="00CD1B68">
          <w:rPr>
            <w:rFonts w:ascii="Cambria" w:hAnsi="Cambria" w:cs="LMMathItalic10-Regular"/>
          </w:rPr>
          <w:delText xml:space="preserve"> </w:delText>
        </w:r>
        <w:r w:rsidR="00747AC5" w:rsidRPr="0000326D" w:rsidDel="00CD1B68">
          <w:rPr>
            <w:rFonts w:ascii="Cambria" w:hAnsi="Cambria" w:cs="LMRoman10-Regular"/>
          </w:rPr>
          <w:delText>on the description of the set of states which high activity level in the week</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of 2017-01-21. The states colored green or red had high activity level two weeks ago. The states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colored green or blue (New York, Kansas, Washington) in (a) are the ones with high activity level</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in the current week. In (b)</w:delText>
        </w:r>
      </w:del>
      <w:del w:id="2513" w:author="Prathyush Sambaturu" w:date="2019-06-12T15:16:00Z">
        <w:r w:rsidR="00747AC5" w:rsidRPr="0000326D" w:rsidDel="008D4E8E">
          <w:rPr>
            <w:rFonts w:ascii="Cambria" w:hAnsi="Cambria" w:cs="LMRoman10-Regular"/>
          </w:rPr>
          <w:delText xml:space="preserve">, </w:delText>
        </w:r>
        <w:r w:rsidR="00747AC5" w:rsidRPr="0000326D" w:rsidDel="008D4E8E">
          <w:rPr>
            <w:rFonts w:ascii="Cambria" w:hAnsi="Cambria" w:cs="LMMathItalic10-Regular"/>
          </w:rPr>
          <w:delText xml:space="preserve"> </w:delText>
        </w:r>
      </w:del>
      <w:del w:id="2514"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1, and one blue colored state is dropped. Panel (c) corresponds</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to </w:delText>
        </w:r>
      </w:del>
      <w:del w:id="2515" w:author="Prathyush Sambaturu" w:date="2019-06-12T15:16:00Z">
        <w:r w:rsidR="00747AC5" w:rsidRPr="0000326D" w:rsidDel="008D4E8E">
          <w:rPr>
            <w:rFonts w:ascii="Cambria" w:hAnsi="Cambria" w:cs="LMMathItalic10-Regular"/>
          </w:rPr>
          <w:delText xml:space="preserve"> </w:delText>
        </w:r>
      </w:del>
      <w:del w:id="2516"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2, and two blue colored states are dropped and the one dropped in (b) is added. Panel (d)</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corresponds to</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and the remaining</w:delText>
        </w:r>
        <w:r w:rsidRPr="0000326D" w:rsidDel="00CD1B68">
          <w:rPr>
            <w:rFonts w:ascii="Cambria" w:hAnsi="Cambria" w:cs="LMRoman10-Regular"/>
          </w:rPr>
          <w:delText xml:space="preserve"> </w:delText>
        </w:r>
        <w:r w:rsidR="00747AC5" w:rsidRPr="0000326D" w:rsidDel="00CD1B68">
          <w:rPr>
            <w:rFonts w:ascii="Cambria" w:hAnsi="Cambria" w:cs="LMRoman10-Regular"/>
          </w:rPr>
          <w:delText xml:space="preserve">blue state is also dropped. For </w:delText>
        </w:r>
      </w:del>
      <w:del w:id="2517" w:author="Prathyush Sambaturu" w:date="2019-06-12T15:17:00Z">
        <w:r w:rsidR="00747AC5" w:rsidRPr="0000326D" w:rsidDel="008D4E8E">
          <w:rPr>
            <w:rFonts w:ascii="Cambria" w:hAnsi="Cambria" w:cs="LMMathItalic10-Regular"/>
          </w:rPr>
          <w:delText xml:space="preserve"> </w:delText>
        </w:r>
      </w:del>
      <w:del w:id="2518" w:author="Prathyush Sambaturu" w:date="2019-06-16T09:39:00Z">
        <w:r w:rsidR="00747AC5" w:rsidRPr="0000326D" w:rsidDel="00CD1B68">
          <w:rPr>
            <w:rFonts w:ascii="Cambria" w:hAnsi="Cambria" w:cs="LMRoman10-Regular"/>
          </w:rPr>
          <w:delText>= 0</w:delText>
        </w:r>
        <w:r w:rsidR="00747AC5" w:rsidRPr="0000326D" w:rsidDel="00CD1B68">
          <w:rPr>
            <w:rFonts w:ascii="Cambria" w:hAnsi="Cambria" w:cs="LMMathItalic10-Regular"/>
          </w:rPr>
          <w:delText>.</w:delText>
        </w:r>
        <w:r w:rsidR="00747AC5" w:rsidRPr="0000326D" w:rsidDel="00CD1B68">
          <w:rPr>
            <w:rFonts w:ascii="Cambria" w:hAnsi="Cambria" w:cs="LMRoman10-Regular"/>
          </w:rPr>
          <w:delText>3, the description</w:delText>
        </w:r>
        <w:r w:rsidR="00E614CD" w:rsidRPr="0000326D" w:rsidDel="00CD1B68">
          <w:rPr>
            <w:rFonts w:ascii="Cambria" w:hAnsi="Cambria" w:cs="LMRoman10-Regular"/>
          </w:rPr>
          <w:delText xml:space="preserve"> </w:delText>
        </w:r>
        <w:r w:rsidR="00747AC5" w:rsidRPr="0000326D" w:rsidDel="00CD1B68">
          <w:rPr>
            <w:rFonts w:ascii="Cambria" w:hAnsi="Cambria" w:cs="LMRoman10-Regular"/>
          </w:rPr>
          <w:delText>only involves the green and red states.</w:delText>
        </w:r>
      </w:del>
    </w:p>
    <w:p w14:paraId="06FC4DD0" w14:textId="3394B4BD" w:rsidR="00B84231" w:rsidDel="00CC00AB" w:rsidRDefault="00E650E9" w:rsidP="00B84231">
      <w:pPr>
        <w:pStyle w:val="NormalWeb"/>
        <w:spacing w:before="0" w:beforeAutospacing="0" w:after="0" w:afterAutospacing="0"/>
        <w:rPr>
          <w:del w:id="2519" w:author="Prathyush Sambaturu" w:date="2019-06-13T16:52:00Z"/>
          <w:rFonts w:ascii="Cambria" w:hAnsi="Cambria"/>
          <w:b/>
        </w:rPr>
      </w:pPr>
      <w:ins w:id="2520" w:author="Vullikanti, Anil (asv9v)" w:date="2019-06-15T11:14:00Z">
        <w:del w:id="2521" w:author="Prathyush Sambaturu" w:date="2019-06-16T09:38:00Z">
          <w:r w:rsidDel="004E366A">
            <w:rPr>
              <w:rFonts w:ascii="Cambria" w:hAnsi="Cambria"/>
            </w:rPr>
            <w:delText xml:space="preserve"> This is also consistent with the results in Figure 3</w:delText>
          </w:r>
        </w:del>
      </w:ins>
      <w:ins w:id="2522" w:author="Vullikanti, Anil (asv9v)" w:date="2019-06-15T11:15:00Z">
        <w:del w:id="2523" w:author="Prathyush Sambaturu" w:date="2019-06-16T09:38:00Z">
          <w:r w:rsidDel="004E366A">
            <w:rPr>
              <w:rFonts w:ascii="Cambria" w:hAnsi="Cambria"/>
            </w:rPr>
            <w:softHyphen/>
            <w:delText>–––</w:delText>
          </w:r>
        </w:del>
      </w:ins>
      <w:ins w:id="2524" w:author="Vullikanti, Anil (asv9v)" w:date="2019-06-15T11:14:00Z">
        <w:del w:id="2525" w:author="Prathyush Sambaturu" w:date="2019-06-16T09:38:00Z">
          <w:r w:rsidDel="004E366A">
            <w:rPr>
              <w:rFonts w:ascii="Cambria" w:hAnsi="Cambria"/>
            </w:rPr>
            <w:delText>the DBS metho</w:delText>
          </w:r>
        </w:del>
      </w:ins>
      <w:ins w:id="2526" w:author="Vullikanti, Anil (asv9v)" w:date="2019-06-15T11:15:00Z">
        <w:del w:id="2527" w:author="Prathyush Sambaturu" w:date="2019-06-16T09:38:00Z">
          <w:r w:rsidR="00F37F3D" w:rsidDel="004E366A">
            <w:rPr>
              <w:rFonts w:ascii="Cambria" w:hAnsi="Cambria"/>
            </w:rPr>
            <w:delText xml:space="preserve">d </w:delText>
          </w:r>
        </w:del>
      </w:ins>
      <w:ins w:id="2528" w:author="Vullikanti, Anil (asv9v)" w:date="2019-06-15T11:16:00Z">
        <w:del w:id="2529" w:author="Prathyush Sambaturu" w:date="2019-06-16T09:38:00Z">
          <w:r w:rsidR="00F37F3D" w:rsidDel="004E366A">
            <w:rPr>
              <w:rFonts w:ascii="Cambria" w:hAnsi="Cambria"/>
            </w:rPr>
            <w:delText>does not consider negative clauses</w:delText>
          </w:r>
          <w:r w:rsidR="00B6170A" w:rsidDel="004E366A">
            <w:rPr>
              <w:rFonts w:ascii="Cambria" w:hAnsi="Cambria"/>
            </w:rPr>
            <w:delText xml:space="preserve">, and the </w:delText>
          </w:r>
        </w:del>
      </w:ins>
      <w:ins w:id="2530" w:author="Vullikanti, Anil (asv9v)" w:date="2019-06-15T11:17:00Z">
        <w:del w:id="2531" w:author="Prathyush Sambaturu" w:date="2019-06-16T09:38:00Z">
          <w:r w:rsidR="00B6170A" w:rsidDel="004E366A">
            <w:rPr>
              <w:rFonts w:ascii="Cambria" w:hAnsi="Cambria"/>
            </w:rPr>
            <w:delText xml:space="preserve">description costs of </w:delText>
          </w:r>
          <w:r w:rsidR="00B6170A" w:rsidRPr="00B6170A" w:rsidDel="004E366A">
            <w:rPr>
              <w:rFonts w:ascii="Cambria" w:hAnsi="Cambria"/>
              <w:i/>
              <w:rPrChange w:id="2532" w:author="Vullikanti, Anil (asv9v)" w:date="2019-06-15T11:17:00Z">
                <w:rPr>
                  <w:rFonts w:ascii="Cambria" w:hAnsi="Cambria"/>
                </w:rPr>
              </w:rPrChange>
            </w:rPr>
            <w:delText>MinApproxDesc</w:delText>
          </w:r>
          <w:r w:rsidR="00B6170A" w:rsidDel="004E366A">
            <w:rPr>
              <w:rFonts w:ascii="Cambria" w:hAnsi="Cambria"/>
            </w:rPr>
            <w:delText xml:space="preserve"> are</w:delText>
          </w:r>
        </w:del>
        <w:del w:id="2533" w:author="Prathyush Sambaturu" w:date="2019-06-15T20:40:00Z">
          <w:r w:rsidR="00B6170A" w:rsidDel="00DA0C49">
            <w:rPr>
              <w:rFonts w:ascii="Cambria" w:hAnsi="Cambria"/>
            </w:rPr>
            <w:delText xml:space="preserve"> </w:delText>
          </w:r>
        </w:del>
        <w:del w:id="2534" w:author="Prathyush Sambaturu" w:date="2019-06-16T09:38:00Z">
          <w:r w:rsidR="00B6170A" w:rsidDel="004E366A">
            <w:rPr>
              <w:rFonts w:ascii="Cambria" w:hAnsi="Cambria"/>
            </w:rPr>
            <w:delText xml:space="preserve"> much lower in many cases.</w:delText>
          </w:r>
        </w:del>
      </w:ins>
      <w:del w:id="2535" w:author="Prathyush Sambaturu" w:date="2019-06-03T11:03:00Z">
        <w:r w:rsidR="00B84231" w:rsidRPr="00F4466A" w:rsidDel="001B6550">
          <w:rPr>
            <w:rFonts w:ascii="Cambria" w:hAnsi="Cambria"/>
            <w:b/>
          </w:rPr>
          <w:delText>4</w:delText>
        </w:r>
      </w:del>
      <w:del w:id="2536" w:author="Prathyush Sambaturu" w:date="2019-06-13T16:52:00Z">
        <w:r w:rsidR="00B84231" w:rsidRPr="00F4466A" w:rsidDel="00594857">
          <w:rPr>
            <w:rFonts w:ascii="Cambria" w:hAnsi="Cambria"/>
            <w:b/>
          </w:rPr>
          <w:delText>. Effect of negative clauses on descriptions</w:delText>
        </w:r>
      </w:del>
    </w:p>
    <w:p w14:paraId="6C1DFC8F" w14:textId="4386EB5D" w:rsidR="001B6550" w:rsidDel="00257EB1" w:rsidRDefault="00B84231" w:rsidP="00B84231">
      <w:pPr>
        <w:pStyle w:val="NormalWeb"/>
        <w:spacing w:before="0" w:beforeAutospacing="0" w:after="0" w:afterAutospacing="0"/>
        <w:rPr>
          <w:del w:id="2537" w:author="Prathyush Sambaturu" w:date="2019-06-13T16:49:00Z"/>
          <w:rFonts w:ascii="Cambria" w:hAnsi="Cambria"/>
        </w:rPr>
      </w:pPr>
      <w:del w:id="2538" w:author="Prathyush Sambaturu" w:date="2019-06-13T16:52:00Z">
        <w:r w:rsidRPr="00F4466A" w:rsidDel="00594857">
          <w:rPr>
            <w:rFonts w:ascii="Cambria" w:hAnsi="Cambria"/>
          </w:rPr>
          <w:delText>Some of the descriptions in</w:delText>
        </w:r>
        <w:r w:rsidDel="00594857">
          <w:rPr>
            <w:rFonts w:ascii="Cambria" w:hAnsi="Cambria"/>
          </w:rPr>
          <w:delText xml:space="preserve"> </w:delText>
        </w:r>
        <w:r w:rsidRPr="000B1CBE" w:rsidDel="00594857">
          <w:rPr>
            <w:rFonts w:ascii="Cambria" w:hAnsi="Cambria"/>
          </w:rPr>
          <w:fldChar w:fldCharType="begin"/>
        </w:r>
        <w:r w:rsidRPr="000B1CBE" w:rsidDel="00594857">
          <w:rPr>
            <w:rFonts w:ascii="Cambria" w:hAnsi="Cambria"/>
          </w:rPr>
          <w:delInstrText xml:space="preserve"> REF _Ref529425667 \h </w:delInstrText>
        </w:r>
        <w:r w:rsidDel="00594857">
          <w:rPr>
            <w:rFonts w:ascii="Cambria" w:hAnsi="Cambria"/>
          </w:rPr>
          <w:delInstrText xml:space="preserve"> \* MERGEFORMAT </w:delInstrText>
        </w:r>
        <w:r w:rsidRPr="000B1CBE" w:rsidDel="00594857">
          <w:rPr>
            <w:rFonts w:ascii="Cambria" w:hAnsi="Cambria"/>
          </w:rPr>
        </w:r>
        <w:r w:rsidRPr="000B1CBE" w:rsidDel="00594857">
          <w:rPr>
            <w:rFonts w:ascii="Cambria" w:hAnsi="Cambria"/>
          </w:rPr>
          <w:fldChar w:fldCharType="separate"/>
        </w:r>
        <w:r w:rsidRPr="000B1CBE" w:rsidDel="00594857">
          <w:rPr>
            <w:rFonts w:ascii="Cambria" w:hAnsi="Cambria"/>
          </w:rPr>
          <w:delText xml:space="preserve">Table </w:delText>
        </w:r>
        <w:r w:rsidRPr="000B1CBE" w:rsidDel="00594857">
          <w:rPr>
            <w:rFonts w:ascii="Cambria" w:hAnsi="Cambria"/>
            <w:noProof/>
          </w:rPr>
          <w:delText>3</w:delText>
        </w:r>
        <w:r w:rsidRPr="000B1CBE" w:rsidDel="00594857">
          <w:rPr>
            <w:rFonts w:ascii="Cambria" w:hAnsi="Cambria"/>
          </w:rPr>
          <w:fldChar w:fldCharType="end"/>
        </w:r>
        <w:r w:rsidRPr="00F4466A" w:rsidDel="00594857">
          <w:rPr>
            <w:rFonts w:ascii="Cambria" w:hAnsi="Cambria"/>
          </w:rPr>
          <w:delText xml:space="preserve"> exclude certain states or sets of states. This is the result of our target set representation as unions and differences of clauses. For instance, in row 5, for </w:delText>
        </w:r>
        <m:oMath>
          <m:r>
            <m:rPr>
              <m:sty m:val="p"/>
            </m:rPr>
            <w:rPr>
              <w:rFonts w:ascii="Cambria Math" w:hAnsi="Cambria Math"/>
            </w:rPr>
            <m:t>γ</m:t>
          </m:r>
          <m:r>
            <w:rPr>
              <w:rFonts w:ascii="Cambria Math" w:hAnsi="Cambria Math"/>
            </w:rPr>
            <m:t>=0.3</m:t>
          </m:r>
        </m:oMath>
        <w:r w:rsidRPr="00F4466A" w:rsidDel="00594857">
          <w:rPr>
            <w:rFonts w:ascii="Cambria" w:hAnsi="Cambria"/>
          </w:rPr>
          <w:delText>, most states which had a high activity</w:delText>
        </w:r>
        <w:r w:rsidDel="00594857">
          <w:rPr>
            <w:rFonts w:ascii="Cambria" w:hAnsi="Cambria"/>
          </w:rPr>
          <w:delText xml:space="preserve"> </w:delText>
        </w:r>
        <w:r w:rsidRPr="00F4466A" w:rsidDel="00594857">
          <w:rPr>
            <w:rFonts w:ascii="Cambria" w:hAnsi="Cambria"/>
          </w:rPr>
          <w:delText>level a week ago, except for Wyoming, are at a high activity level currently. In row 9, the description excludes Florida and Georgia. Such negative clauses make the descriptions much simpler.</w:delText>
        </w:r>
      </w:del>
    </w:p>
    <w:p w14:paraId="340666E8" w14:textId="61A38E11" w:rsidR="00B84231" w:rsidDel="00257EB1" w:rsidRDefault="00B84231" w:rsidP="00B84231">
      <w:pPr>
        <w:pStyle w:val="NormalWeb"/>
        <w:spacing w:before="0" w:beforeAutospacing="0" w:after="0" w:afterAutospacing="0"/>
        <w:rPr>
          <w:del w:id="2539" w:author="Prathyush Sambaturu" w:date="2019-06-13T16:49:00Z"/>
          <w:rFonts w:ascii="Cambria" w:hAnsi="Cambria"/>
        </w:rPr>
      </w:pPr>
    </w:p>
    <w:p w14:paraId="74A695A4" w14:textId="5399FC62" w:rsidR="00B84231" w:rsidRPr="00F4466A" w:rsidRDefault="00B84231" w:rsidP="00B84231">
      <w:pPr>
        <w:pStyle w:val="NormalWeb"/>
        <w:spacing w:before="0" w:beforeAutospacing="0" w:after="0" w:afterAutospacing="0"/>
        <w:rPr>
          <w:rFonts w:ascii="Cambria" w:hAnsi="Cambria"/>
        </w:rPr>
      </w:pPr>
      <w:del w:id="2540" w:author="Prathyush Sambaturu" w:date="2019-06-03T11:03:00Z">
        <w:r w:rsidRPr="00F4466A" w:rsidDel="001B6550">
          <w:rPr>
            <w:rFonts w:ascii="Cambria" w:hAnsi="Cambria"/>
            <w:b/>
          </w:rPr>
          <w:delText>5</w:delText>
        </w:r>
      </w:del>
      <w:del w:id="2541" w:author="Prathyush Sambaturu" w:date="2019-06-16T12:54:00Z">
        <w:r w:rsidRPr="00F4466A" w:rsidDel="009500A1">
          <w:rPr>
            <w:rFonts w:ascii="Cambria" w:hAnsi="Cambria"/>
            <w:b/>
          </w:rPr>
          <w:delText xml:space="preserve">. </w:delText>
        </w:r>
      </w:del>
      <w:r w:rsidRPr="00F4466A">
        <w:rPr>
          <w:rFonts w:ascii="Cambria" w:hAnsi="Cambria"/>
          <w:b/>
        </w:rPr>
        <w:t>Generation of descriptions by ranked order</w:t>
      </w:r>
    </w:p>
    <w:p w14:paraId="35C799BB" w14:textId="28F915DD" w:rsidR="00B84231" w:rsidRPr="00F4466A" w:rsidRDefault="00B84231" w:rsidP="00B84231">
      <w:pPr>
        <w:pStyle w:val="NormalWeb"/>
        <w:spacing w:before="0" w:beforeAutospacing="0" w:after="0" w:afterAutospacing="0"/>
        <w:rPr>
          <w:rFonts w:ascii="Cambria" w:hAnsi="Cambria"/>
        </w:rPr>
      </w:pPr>
      <w:r w:rsidRPr="00F4466A">
        <w:rPr>
          <w:rFonts w:ascii="Cambria" w:hAnsi="Cambria"/>
        </w:rPr>
        <w:t>It is not known a priori which target sets would give interesting patterns.</w:t>
      </w:r>
      <w:r>
        <w:rPr>
          <w:rFonts w:ascii="Cambria" w:hAnsi="Cambria"/>
        </w:rPr>
        <w:t xml:space="preserve"> </w:t>
      </w:r>
      <w:r w:rsidRPr="00F4466A">
        <w:rPr>
          <w:rFonts w:ascii="Cambria" w:hAnsi="Cambria"/>
        </w:rPr>
        <w:t xml:space="preserve">As discussed earlier, our automated procedure explores a large set of </w:t>
      </w:r>
      <w:r>
        <w:rPr>
          <w:rFonts w:ascii="Cambria" w:hAnsi="Cambria"/>
        </w:rPr>
        <w:t>“</w:t>
      </w:r>
      <w:r w:rsidRPr="00F4466A">
        <w:rPr>
          <w:rFonts w:ascii="Cambria" w:hAnsi="Cambria"/>
        </w:rPr>
        <w:t>potential</w:t>
      </w:r>
      <w:r>
        <w:rPr>
          <w:rFonts w:ascii="Cambria" w:hAnsi="Cambria"/>
        </w:rPr>
        <w:t xml:space="preserve">” </w:t>
      </w:r>
      <w:r w:rsidRPr="00F4466A">
        <w:rPr>
          <w:rFonts w:ascii="Cambria" w:hAnsi="Cambria"/>
        </w:rPr>
        <w:t>target sets</w:t>
      </w:r>
      <w:r>
        <w:rPr>
          <w:rFonts w:ascii="Cambria" w:hAnsi="Cambria"/>
        </w:rPr>
        <w:t xml:space="preserve"> </w:t>
      </w:r>
      <w:r w:rsidRPr="00F4466A">
        <w:rPr>
          <w:rFonts w:ascii="Cambria" w:hAnsi="Cambria"/>
        </w:rPr>
        <w:t xml:space="preserve">corresponding to all clauses with up to </w:t>
      </w:r>
      <m:oMath>
        <m:r>
          <w:rPr>
            <w:rFonts w:ascii="Cambria Math" w:hAnsi="Cambria Math"/>
          </w:rPr>
          <m:t>k</m:t>
        </m:r>
      </m:oMath>
      <w:r w:rsidRPr="00F4466A">
        <w:rPr>
          <w:rFonts w:ascii="Cambria" w:hAnsi="Cambria"/>
        </w:rPr>
        <w:t xml:space="preserve"> terms. We then consider a subset of these</w:t>
      </w:r>
      <w:ins w:id="2542" w:author="Prathyush Sambaturu" w:date="2019-06-14T08:13:00Z">
        <w:r w:rsidR="004F7799">
          <w:rPr>
            <w:rFonts w:ascii="Cambria" w:hAnsi="Cambria"/>
          </w:rPr>
          <w:t xml:space="preserve"> that </w:t>
        </w:r>
      </w:ins>
      <w:del w:id="2543" w:author="Prathyush Sambaturu" w:date="2019-06-14T08:13:00Z">
        <w:r w:rsidRPr="00F4466A" w:rsidDel="004F7799">
          <w:rPr>
            <w:rFonts w:ascii="Cambria" w:hAnsi="Cambria"/>
          </w:rPr>
          <w:delText xml:space="preserve">, which </w:delText>
        </w:r>
      </w:del>
      <w:r w:rsidRPr="00F4466A">
        <w:rPr>
          <w:rFonts w:ascii="Cambria" w:hAnsi="Cambria"/>
        </w:rPr>
        <w:t>have</w:t>
      </w:r>
      <w:r>
        <w:rPr>
          <w:rFonts w:ascii="Cambria" w:hAnsi="Cambria"/>
        </w:rPr>
        <w:t xml:space="preserve"> </w:t>
      </w:r>
      <w:r w:rsidRPr="00F4466A">
        <w:rPr>
          <w:rFonts w:ascii="Cambria" w:hAnsi="Cambria"/>
        </w:rPr>
        <w:t>descriptions of low cost</w:t>
      </w:r>
      <w:del w:id="2544" w:author="Prathyush Sambaturu" w:date="2019-06-16T09:43:00Z">
        <w:r w:rsidRPr="00F4466A" w:rsidDel="006D01A9">
          <w:rPr>
            <w:rFonts w:ascii="Cambria" w:hAnsi="Cambria"/>
          </w:rPr>
          <w:delText>,</w:delText>
        </w:r>
      </w:del>
      <w:r w:rsidRPr="00F4466A">
        <w:rPr>
          <w:rFonts w:ascii="Cambria" w:hAnsi="Cambria"/>
        </w:rPr>
        <w:t xml:space="preserve"> and rank them based on the potential interest for public health.</w:t>
      </w:r>
      <w:r>
        <w:rPr>
          <w:rFonts w:ascii="Cambria" w:hAnsi="Cambria"/>
        </w:rPr>
        <w:t xml:space="preserve"> </w:t>
      </w:r>
      <w:r w:rsidRPr="00F4466A">
        <w:rPr>
          <w:rFonts w:ascii="Cambria" w:hAnsi="Cambria"/>
        </w:rPr>
        <w:t>We assign a score for each type of set, and construct a ranking based on the scores.</w:t>
      </w:r>
      <w:r>
        <w:rPr>
          <w:rFonts w:ascii="Cambria" w:hAnsi="Cambria"/>
        </w:rPr>
        <w:t xml:space="preserve"> </w:t>
      </w:r>
      <w:r w:rsidRPr="00F4466A">
        <w:rPr>
          <w:rFonts w:ascii="Cambria" w:hAnsi="Cambria"/>
        </w:rPr>
        <w:t>Sets consisting of states with high activity level are likely to be more interesting</w:t>
      </w:r>
      <w:r>
        <w:rPr>
          <w:rFonts w:ascii="Cambria" w:hAnsi="Cambria"/>
        </w:rPr>
        <w:t xml:space="preserve"> </w:t>
      </w:r>
      <w:r w:rsidRPr="00F4466A">
        <w:rPr>
          <w:rFonts w:ascii="Cambria" w:hAnsi="Cambria"/>
        </w:rPr>
        <w:t>than those with moderate, low or minimal activity levels;</w:t>
      </w:r>
      <w:r>
        <w:rPr>
          <w:rFonts w:ascii="Cambria" w:hAnsi="Cambria"/>
        </w:rPr>
        <w:t xml:space="preserve"> </w:t>
      </w:r>
      <w:r w:rsidRPr="00F4466A">
        <w:rPr>
          <w:rFonts w:ascii="Cambria" w:hAnsi="Cambria"/>
        </w:rPr>
        <w:t xml:space="preserve">therefore, these are assigned scores 4, 3, 2, 1 respectively (i.e., 4 for sets with </w:t>
      </w:r>
    </w:p>
    <w:p w14:paraId="55954B71" w14:textId="5D1A425F" w:rsidR="00927B16" w:rsidRDefault="00B84231" w:rsidP="009770A6">
      <w:pPr>
        <w:pStyle w:val="NormalWeb"/>
        <w:spacing w:before="0" w:beforeAutospacing="0" w:after="0" w:afterAutospacing="0"/>
        <w:rPr>
          <w:ins w:id="2545" w:author="Prathyush Sambaturu" w:date="2019-06-16T10:31:00Z"/>
          <w:rFonts w:ascii="Cambria" w:hAnsi="Cambria"/>
        </w:rPr>
      </w:pPr>
      <w:r w:rsidRPr="00F4466A">
        <w:rPr>
          <w:rFonts w:ascii="Cambria" w:hAnsi="Cambria"/>
        </w:rPr>
        <w:t>high activity level, and so on).</w:t>
      </w:r>
      <w:r>
        <w:rPr>
          <w:rFonts w:ascii="Cambria" w:hAnsi="Cambria"/>
        </w:rPr>
        <w:t xml:space="preserve"> </w:t>
      </w:r>
      <w:r w:rsidRPr="00F4466A">
        <w:rPr>
          <w:rFonts w:ascii="Cambria" w:hAnsi="Cambria"/>
        </w:rPr>
        <w:t>Next, states exhibiting a sudden change in activity</w:t>
      </w:r>
      <w:r>
        <w:rPr>
          <w:rFonts w:ascii="Cambria" w:hAnsi="Cambria"/>
        </w:rPr>
        <w:t xml:space="preserve"> </w:t>
      </w:r>
      <w:r w:rsidRPr="00F4466A">
        <w:rPr>
          <w:rFonts w:ascii="Cambria" w:hAnsi="Cambria"/>
        </w:rPr>
        <w:t>level (e.g., from low to high, or vice versa)</w:t>
      </w:r>
      <w:r>
        <w:rPr>
          <w:rFonts w:ascii="Cambria" w:hAnsi="Cambria"/>
        </w:rPr>
        <w:t xml:space="preserve"> </w:t>
      </w:r>
      <w:r w:rsidRPr="00F4466A">
        <w:rPr>
          <w:rFonts w:ascii="Cambria" w:hAnsi="Cambria"/>
        </w:rPr>
        <w:t>are more interesting than those having no change in activity levels</w:t>
      </w:r>
      <w:r>
        <w:rPr>
          <w:rFonts w:ascii="Cambria" w:hAnsi="Cambria"/>
        </w:rPr>
        <w:t xml:space="preserve"> </w:t>
      </w:r>
      <w:r w:rsidRPr="00F4466A">
        <w:rPr>
          <w:rFonts w:ascii="Cambria" w:hAnsi="Cambria"/>
        </w:rPr>
        <w:t>we assign a score of 5 for the former type, and 2 for the latter.</w:t>
      </w:r>
      <w:r>
        <w:rPr>
          <w:rFonts w:ascii="Cambria" w:hAnsi="Cambria"/>
        </w:rPr>
        <w:t xml:space="preserve"> </w:t>
      </w:r>
      <w:r w:rsidRPr="00F4466A">
        <w:rPr>
          <w:rFonts w:ascii="Cambria" w:hAnsi="Cambria"/>
        </w:rPr>
        <w:t xml:space="preserve">Then, </w:t>
      </w:r>
      <w:del w:id="2546" w:author="Prathyush Sambaturu" w:date="2019-06-11T04:18:00Z">
        <w:r w:rsidDel="00AF7170">
          <w:rPr>
            <w:rFonts w:ascii="Cambria" w:hAnsi="Cambria"/>
          </w:rPr>
          <w:delText xml:space="preserve"> </w:delText>
        </w:r>
      </w:del>
      <w:r>
        <w:rPr>
          <w:rFonts w:ascii="Cambria" w:hAnsi="Cambria"/>
        </w:rPr>
        <w:t>“</w:t>
      </w:r>
      <w:r w:rsidRPr="00F4466A">
        <w:rPr>
          <w:rFonts w:ascii="Cambria" w:hAnsi="Cambria"/>
        </w:rPr>
        <w:t>a set of states with high this week and minimal 1 week ago</w:t>
      </w:r>
      <w:r>
        <w:rPr>
          <w:rFonts w:ascii="Cambria" w:hAnsi="Cambria"/>
        </w:rPr>
        <w:t>”</w:t>
      </w:r>
      <w:r w:rsidRPr="00F4466A">
        <w:rPr>
          <w:rFonts w:ascii="Cambria" w:hAnsi="Cambria"/>
        </w:rPr>
        <w:t xml:space="preserve"> has a score of 9, </w:t>
      </w:r>
      <w:del w:id="2547" w:author="Prathyush Sambaturu" w:date="2019-06-11T04:18:00Z">
        <w:r w:rsidDel="00AF7170">
          <w:rPr>
            <w:rFonts w:ascii="Cambria" w:hAnsi="Cambria"/>
          </w:rPr>
          <w:delText xml:space="preserve"> </w:delText>
        </w:r>
      </w:del>
      <w:r w:rsidRPr="00F4466A">
        <w:rPr>
          <w:rFonts w:ascii="Cambria" w:hAnsi="Cambria"/>
        </w:rPr>
        <w:t xml:space="preserve">while </w:t>
      </w:r>
      <w:r>
        <w:rPr>
          <w:rFonts w:ascii="Cambria" w:hAnsi="Cambria"/>
        </w:rPr>
        <w:t>“</w:t>
      </w:r>
      <w:r w:rsidRPr="00F4466A">
        <w:rPr>
          <w:rFonts w:ascii="Cambria" w:hAnsi="Cambria"/>
        </w:rPr>
        <w:t>a set of states with minimal this week and minimal 1 week ago</w:t>
      </w:r>
      <w:r>
        <w:rPr>
          <w:rFonts w:ascii="Cambria" w:hAnsi="Cambria"/>
        </w:rPr>
        <w:t>”</w:t>
      </w:r>
      <w:r w:rsidRPr="00F4466A">
        <w:rPr>
          <w:rFonts w:ascii="Cambria" w:hAnsi="Cambria"/>
        </w:rPr>
        <w:t xml:space="preserve"> has a score of 3. </w:t>
      </w:r>
      <w:ins w:id="2548" w:author="Prathyush Sambaturu" w:date="2019-06-16T10:33:00Z">
        <w:r w:rsidR="002D2BF9">
          <w:rPr>
            <w:rFonts w:ascii="Cambria" w:hAnsi="Cambria"/>
          </w:rPr>
          <w:t xml:space="preserve">Table 3 </w:t>
        </w:r>
      </w:ins>
      <w:del w:id="2549" w:author="Prathyush Sambaturu" w:date="2019-06-16T10:33:00Z">
        <w:r w:rsidRPr="006169C1" w:rsidDel="002D2BF9">
          <w:rPr>
            <w:rFonts w:ascii="Cambria" w:hAnsi="Cambria"/>
          </w:rPr>
          <w:fldChar w:fldCharType="begin"/>
        </w:r>
        <w:r w:rsidRPr="006169C1" w:rsidDel="002D2BF9">
          <w:rPr>
            <w:rFonts w:ascii="Cambria" w:hAnsi="Cambria"/>
          </w:rPr>
          <w:delInstrText xml:space="preserve"> REF _Ref529425849 \h </w:delInstrText>
        </w:r>
        <w:r w:rsidDel="002D2BF9">
          <w:rPr>
            <w:rFonts w:ascii="Cambria" w:hAnsi="Cambria"/>
          </w:rPr>
          <w:delInstrText xml:space="preserve"> \* MERGEFORMAT </w:delInstrText>
        </w:r>
        <w:r w:rsidRPr="006169C1" w:rsidDel="002D2BF9">
          <w:rPr>
            <w:rFonts w:ascii="Cambria" w:hAnsi="Cambria"/>
          </w:rPr>
        </w:r>
        <w:r w:rsidRPr="006169C1" w:rsidDel="002D2BF9">
          <w:rPr>
            <w:rFonts w:ascii="Cambria" w:hAnsi="Cambria"/>
          </w:rPr>
          <w:fldChar w:fldCharType="separate"/>
        </w:r>
        <w:r w:rsidRPr="006169C1" w:rsidDel="002D2BF9">
          <w:rPr>
            <w:rFonts w:ascii="Cambria" w:hAnsi="Cambria"/>
          </w:rPr>
          <w:delText xml:space="preserve">Table </w:delText>
        </w:r>
        <w:r w:rsidRPr="006169C1" w:rsidDel="002D2BF9">
          <w:rPr>
            <w:rFonts w:ascii="Cambria" w:hAnsi="Cambria"/>
            <w:noProof/>
          </w:rPr>
          <w:delText>4</w:delText>
        </w:r>
        <w:r w:rsidRPr="006169C1" w:rsidDel="002D2BF9">
          <w:rPr>
            <w:rFonts w:ascii="Cambria" w:hAnsi="Cambria"/>
          </w:rPr>
          <w:fldChar w:fldCharType="end"/>
        </w:r>
        <w:r w:rsidDel="002D2BF9">
          <w:rPr>
            <w:rFonts w:ascii="Cambria" w:hAnsi="Cambria"/>
          </w:rPr>
          <w:delText xml:space="preserve"> </w:delText>
        </w:r>
      </w:del>
      <w:r w:rsidRPr="00F4466A">
        <w:rPr>
          <w:rFonts w:ascii="Cambria" w:hAnsi="Cambria"/>
        </w:rPr>
        <w:t xml:space="preserve">presents the scored </w:t>
      </w:r>
      <w:del w:id="2550" w:author="Prathyush Sambaturu" w:date="2019-06-15T20:42:00Z">
        <w:r w:rsidRPr="00F4466A" w:rsidDel="00860930">
          <w:rPr>
            <w:rFonts w:ascii="Cambria" w:hAnsi="Cambria"/>
          </w:rPr>
          <w:delText>descriptions</w:delText>
        </w:r>
        <w:r w:rsidDel="00860930">
          <w:rPr>
            <w:rFonts w:ascii="Cambria" w:hAnsi="Cambria"/>
          </w:rPr>
          <w:delText xml:space="preserve"> </w:delText>
        </w:r>
      </w:del>
      <w:ins w:id="2551" w:author="Prathyush Sambaturu" w:date="2019-06-15T20:42:00Z">
        <w:r w:rsidR="00860930">
          <w:rPr>
            <w:rFonts w:ascii="Cambria" w:hAnsi="Cambria"/>
          </w:rPr>
          <w:t xml:space="preserve">states </w:t>
        </w:r>
      </w:ins>
      <w:ins w:id="2552" w:author="Prathyush Sambaturu" w:date="2019-06-15T20:43:00Z">
        <w:r w:rsidR="00860930">
          <w:rPr>
            <w:rFonts w:ascii="Cambria" w:hAnsi="Cambria"/>
          </w:rPr>
          <w:t>that follow the pattern specified by the target set</w:t>
        </w:r>
      </w:ins>
      <w:ins w:id="2553" w:author="Prathyush Sambaturu" w:date="2019-06-15T20:42:00Z">
        <w:r w:rsidR="00860930">
          <w:rPr>
            <w:rFonts w:ascii="Cambria" w:hAnsi="Cambria"/>
          </w:rPr>
          <w:t xml:space="preserve"> </w:t>
        </w:r>
      </w:ins>
      <w:r w:rsidRPr="00F4466A">
        <w:rPr>
          <w:rFonts w:ascii="Cambria" w:hAnsi="Cambria"/>
        </w:rPr>
        <w:t>for two different weeks,</w:t>
      </w:r>
      <w:r>
        <w:rPr>
          <w:rFonts w:ascii="Cambria" w:hAnsi="Cambria"/>
        </w:rPr>
        <w:t xml:space="preserve"> </w:t>
      </w:r>
      <w:r w:rsidRPr="00F4466A">
        <w:rPr>
          <w:rFonts w:ascii="Cambria" w:hAnsi="Cambria"/>
        </w:rPr>
        <w:t xml:space="preserve">when run with different parameter settings. </w:t>
      </w:r>
    </w:p>
    <w:p w14:paraId="65B552A0" w14:textId="77777777" w:rsidR="003D523A" w:rsidRDefault="003D523A" w:rsidP="003D523A">
      <w:pPr>
        <w:pStyle w:val="NormalWeb"/>
        <w:spacing w:before="0" w:beforeAutospacing="0" w:after="0" w:afterAutospacing="0"/>
        <w:rPr>
          <w:ins w:id="2554" w:author="Prathyush Sambaturu" w:date="2019-06-16T10:32:00Z"/>
          <w:rFonts w:ascii="Cambria" w:hAnsi="Cambria"/>
        </w:rPr>
      </w:pPr>
    </w:p>
    <w:p w14:paraId="782FBA95" w14:textId="60577C2B" w:rsidR="003D523A" w:rsidRPr="00F4466A" w:rsidRDefault="003D523A" w:rsidP="003D523A">
      <w:pPr>
        <w:pStyle w:val="NormalWeb"/>
        <w:spacing w:before="0" w:beforeAutospacing="0" w:after="0" w:afterAutospacing="0"/>
        <w:rPr>
          <w:ins w:id="2555" w:author="Prathyush Sambaturu" w:date="2019-06-16T10:32:00Z"/>
          <w:rFonts w:ascii="Cambria" w:hAnsi="Cambria"/>
        </w:rPr>
      </w:pPr>
      <w:ins w:id="2556" w:author="Prathyush Sambaturu" w:date="2019-06-16T10:32:00Z">
        <w:r w:rsidRPr="00F4466A">
          <w:rPr>
            <w:rFonts w:ascii="Cambria" w:hAnsi="Cambria"/>
          </w:rPr>
          <w:t>We find that the top scoring narratives generally are trends</w:t>
        </w:r>
        <w:r>
          <w:rPr>
            <w:rFonts w:ascii="Cambria" w:hAnsi="Cambria"/>
          </w:rPr>
          <w:t xml:space="preserve">. </w:t>
        </w:r>
        <w:r w:rsidRPr="00F4466A">
          <w:rPr>
            <w:rFonts w:ascii="Cambria" w:hAnsi="Cambria"/>
          </w:rPr>
          <w:t xml:space="preserve">We say that a set of states has a </w:t>
        </w:r>
        <w:r>
          <w:rPr>
            <w:rFonts w:ascii="Cambria" w:hAnsi="Cambria"/>
          </w:rPr>
          <w:t>“</w:t>
        </w:r>
        <w:r w:rsidRPr="00F4466A">
          <w:rPr>
            <w:rFonts w:ascii="Cambria" w:hAnsi="Cambria"/>
          </w:rPr>
          <w:t>trend</w:t>
        </w:r>
        <w:r>
          <w:rPr>
            <w:rFonts w:ascii="Cambria" w:hAnsi="Cambria"/>
          </w:rPr>
          <w:t>”</w:t>
        </w:r>
        <w:r w:rsidRPr="00F4466A">
          <w:rPr>
            <w:rFonts w:ascii="Cambria" w:hAnsi="Cambria"/>
          </w:rPr>
          <w:t xml:space="preserve"> if it exhibits a gradual increase or decrease</w:t>
        </w:r>
        <w:r>
          <w:rPr>
            <w:rFonts w:ascii="Cambria" w:hAnsi="Cambria"/>
          </w:rPr>
          <w:t xml:space="preserve"> </w:t>
        </w:r>
        <w:r w:rsidRPr="00F4466A">
          <w:rPr>
            <w:rFonts w:ascii="Cambria" w:hAnsi="Cambria"/>
          </w:rPr>
          <w:t xml:space="preserve">in activity level. </w:t>
        </w:r>
      </w:ins>
      <w:ins w:id="2557" w:author="Prathyush Sambaturu" w:date="2019-06-16T12:48:00Z">
        <w:r w:rsidR="006F5027">
          <w:rPr>
            <w:rFonts w:ascii="Cambria" w:hAnsi="Cambria"/>
          </w:rPr>
          <w:t>Some e</w:t>
        </w:r>
      </w:ins>
      <w:ins w:id="2558" w:author="Prathyush Sambaturu" w:date="2019-06-16T10:32:00Z">
        <w:r w:rsidRPr="00F4466A">
          <w:rPr>
            <w:rFonts w:ascii="Cambria" w:hAnsi="Cambria"/>
          </w:rPr>
          <w:t>xamples of trend type of descriptions found by our method are:</w:t>
        </w:r>
      </w:ins>
    </w:p>
    <w:p w14:paraId="5A15ED00" w14:textId="77777777" w:rsidR="003D523A" w:rsidRPr="00F4466A" w:rsidRDefault="003D523A" w:rsidP="003D523A">
      <w:pPr>
        <w:pStyle w:val="NormalWeb"/>
        <w:numPr>
          <w:ilvl w:val="0"/>
          <w:numId w:val="12"/>
        </w:numPr>
        <w:spacing w:before="0" w:beforeAutospacing="0" w:after="0" w:afterAutospacing="0"/>
        <w:rPr>
          <w:ins w:id="2559" w:author="Prathyush Sambaturu" w:date="2019-06-16T10:32:00Z"/>
          <w:rFonts w:ascii="Cambria" w:hAnsi="Cambria"/>
        </w:rPr>
      </w:pPr>
      <w:ins w:id="2560" w:author="Prathyush Sambaturu" w:date="2019-06-16T10:32:00Z">
        <w:r w:rsidRPr="00F4466A">
          <w:rPr>
            <w:rStyle w:val="Emphasis"/>
          </w:rPr>
          <w:t>Gradual increase in the activity levels over consecutive weeks</w:t>
        </w:r>
        <w:r w:rsidRPr="00F4466A">
          <w:rPr>
            <w:rFonts w:ascii="Cambria" w:hAnsi="Cambria"/>
          </w:rPr>
          <w:t>: The states AL, GA, MS, and TN</w:t>
        </w:r>
        <w:r>
          <w:rPr>
            <w:rFonts w:ascii="Cambria" w:hAnsi="Cambria"/>
          </w:rPr>
          <w:t xml:space="preserve"> </w:t>
        </w:r>
        <w:r w:rsidRPr="00F4466A">
          <w:rPr>
            <w:rFonts w:ascii="Cambria" w:hAnsi="Cambria"/>
          </w:rPr>
          <w:t>had high activity in the week of 2016-03-12, moderate the previous week, and minimal two weeks ago.</w:t>
        </w:r>
      </w:ins>
    </w:p>
    <w:p w14:paraId="1631F10B" w14:textId="77777777" w:rsidR="003D523A" w:rsidRPr="0098767F" w:rsidRDefault="003D523A" w:rsidP="003D523A">
      <w:pPr>
        <w:pStyle w:val="NormalWeb"/>
        <w:numPr>
          <w:ilvl w:val="0"/>
          <w:numId w:val="12"/>
        </w:numPr>
        <w:spacing w:before="0" w:beforeAutospacing="0" w:after="0" w:afterAutospacing="0"/>
        <w:rPr>
          <w:ins w:id="2561" w:author="Prathyush Sambaturu" w:date="2019-06-16T10:32:00Z"/>
          <w:rFonts w:ascii="Cambria" w:hAnsi="Cambria"/>
        </w:rPr>
      </w:pPr>
      <w:ins w:id="2562" w:author="Prathyush Sambaturu" w:date="2019-06-16T10:32:00Z">
        <w:r w:rsidRPr="00F4466A">
          <w:rPr>
            <w:rStyle w:val="Emphasis"/>
          </w:rPr>
          <w:t>Stable high activity for consecutive weeks</w:t>
        </w:r>
        <w:r w:rsidRPr="00F4466A">
          <w:rPr>
            <w:rFonts w:ascii="Cambria" w:hAnsi="Cambria"/>
          </w:rPr>
          <w:t>:</w:t>
        </w:r>
        <w:r>
          <w:rPr>
            <w:rFonts w:ascii="Cambria" w:hAnsi="Cambria"/>
          </w:rPr>
          <w:t xml:space="preserve"> </w:t>
        </w:r>
        <w:r w:rsidRPr="00F4466A">
          <w:rPr>
            <w:rFonts w:ascii="Cambria" w:hAnsi="Cambria"/>
          </w:rPr>
          <w:t>In the week ending 2018-01-27,</w:t>
        </w:r>
        <w:r>
          <w:rPr>
            <w:rFonts w:ascii="Cambria" w:hAnsi="Cambria"/>
          </w:rPr>
          <w:t xml:space="preserve"> </w:t>
        </w:r>
        <w:r w:rsidRPr="00F4466A">
          <w:rPr>
            <w:rFonts w:ascii="Cambria" w:hAnsi="Cambria"/>
          </w:rPr>
          <w:t>the states NJ, NM, VA, WA, WY, and the states with high activity four weeks earlier, excluding NE and TN, had high activity levels for three consecutive weeks.</w:t>
        </w:r>
      </w:ins>
    </w:p>
    <w:p w14:paraId="3FE5975E" w14:textId="42826D32" w:rsidR="003D523A" w:rsidRPr="008F2EAA" w:rsidRDefault="003D523A">
      <w:pPr>
        <w:pStyle w:val="NormalWeb"/>
        <w:numPr>
          <w:ilvl w:val="0"/>
          <w:numId w:val="12"/>
        </w:numPr>
        <w:spacing w:before="0" w:beforeAutospacing="0" w:after="0" w:afterAutospacing="0"/>
        <w:rPr>
          <w:ins w:id="2563" w:author="Prathyush Sambaturu" w:date="2019-06-16T10:31:00Z"/>
          <w:rPrChange w:id="2564" w:author="Prathyush Sambaturu" w:date="2019-06-16T10:33:00Z">
            <w:rPr>
              <w:ins w:id="2565" w:author="Prathyush Sambaturu" w:date="2019-06-16T10:31:00Z"/>
              <w:rFonts w:ascii="Cambria" w:hAnsi="Cambria"/>
            </w:rPr>
          </w:rPrChange>
        </w:rPr>
        <w:pPrChange w:id="2566" w:author="Prathyush Sambaturu" w:date="2019-06-16T10:33:00Z">
          <w:pPr>
            <w:pStyle w:val="NormalWeb"/>
            <w:spacing w:before="0" w:beforeAutospacing="0" w:after="0" w:afterAutospacing="0"/>
          </w:pPr>
        </w:pPrChange>
      </w:pPr>
      <w:ins w:id="2567" w:author="Prathyush Sambaturu" w:date="2019-06-16T10:32:00Z">
        <w:r w:rsidRPr="00F4466A">
          <w:rPr>
            <w:rStyle w:val="Emphasis"/>
          </w:rPr>
          <w:lastRenderedPageBreak/>
          <w:t>Gradual decrease in ILI activity over consecutive weeks</w:t>
        </w:r>
        <w:r w:rsidRPr="00951AFC">
          <w:rPr>
            <w:rFonts w:ascii="Cambria" w:hAnsi="Cambria"/>
          </w:rPr>
          <w:t>: For the week of 2014-02-01, the activity levels in NC decreased from high to moderate to low in three consecutive weeks.</w:t>
        </w:r>
        <w:r>
          <w:rPr>
            <w:rFonts w:ascii="Cambria" w:hAnsi="Cambria"/>
          </w:rPr>
          <w:br/>
        </w:r>
      </w:ins>
    </w:p>
    <w:p w14:paraId="3FAC4E7C" w14:textId="2B8EB949" w:rsidR="00927B16" w:rsidRPr="00146B4C" w:rsidRDefault="00146B4C">
      <w:pPr>
        <w:pStyle w:val="Caption"/>
        <w:rPr>
          <w:ins w:id="2568" w:author="Prathyush Sambaturu" w:date="2019-06-16T09:18:00Z"/>
          <w:rFonts w:ascii="Cambria" w:hAnsi="Cambria"/>
          <w:color w:val="000000" w:themeColor="text1"/>
          <w14:textOutline w14:w="0" w14:cap="flat" w14:cmpd="sng" w14:algn="ctr">
            <w14:noFill/>
            <w14:prstDash w14:val="solid"/>
            <w14:round/>
          </w14:textOutline>
          <w:rPrChange w:id="2569" w:author="Prathyush Sambaturu" w:date="2019-06-16T10:31:00Z">
            <w:rPr>
              <w:ins w:id="2570" w:author="Prathyush Sambaturu" w:date="2019-06-16T09:18:00Z"/>
              <w:rFonts w:ascii="Cambria" w:hAnsi="Cambria"/>
            </w:rPr>
          </w:rPrChange>
        </w:rPr>
        <w:pPrChange w:id="2571" w:author="Prathyush Sambaturu" w:date="2019-06-16T10:31:00Z">
          <w:pPr>
            <w:pStyle w:val="NormalWeb"/>
            <w:spacing w:before="0" w:beforeAutospacing="0" w:after="0" w:afterAutospacing="0"/>
          </w:pPr>
        </w:pPrChange>
      </w:pPr>
      <w:ins w:id="2572" w:author="Prathyush Sambaturu" w:date="2019-06-16T10:31:00Z">
        <w:r w:rsidRPr="00146B4C">
          <w:rPr>
            <w:rFonts w:ascii="Cambria" w:hAnsi="Cambria"/>
            <w:i w:val="0"/>
            <w:iCs w:val="0"/>
            <w:color w:val="000000" w:themeColor="text1"/>
            <w:sz w:val="24"/>
            <w:szCs w:val="24"/>
            <w14:textOutline w14:w="0" w14:cap="flat" w14:cmpd="sng" w14:algn="ctr">
              <w14:noFill/>
              <w14:prstDash w14:val="solid"/>
              <w14:round/>
            </w14:textOutline>
            <w:rPrChange w:id="2573" w:author="Prathyush Sambaturu" w:date="2019-06-16T10:31:00Z">
              <w:rPr>
                <w:rFonts w:ascii="Cambria" w:hAnsi="Cambria"/>
                <w:i/>
                <w:iCs/>
              </w:rPr>
            </w:rPrChange>
          </w:rPr>
          <w:t xml:space="preserve">Table </w:t>
        </w:r>
        <w:r>
          <w:rPr>
            <w:rFonts w:ascii="Cambria" w:hAnsi="Cambria"/>
            <w:i w:val="0"/>
            <w:iCs w:val="0"/>
            <w:color w:val="000000" w:themeColor="text1"/>
            <w:sz w:val="24"/>
            <w:szCs w:val="24"/>
            <w14:textOutline w14:w="0" w14:cap="flat" w14:cmpd="sng" w14:algn="ctr">
              <w14:noFill/>
              <w14:prstDash w14:val="solid"/>
              <w14:round/>
            </w14:textOutline>
          </w:rPr>
          <w:t xml:space="preserve">3: </w:t>
        </w:r>
        <w:r w:rsidRPr="00146B4C">
          <w:rPr>
            <w:rFonts w:ascii="Cambria" w:hAnsi="Cambria" w:cs="LMRoman10-Regular"/>
            <w:i w:val="0"/>
            <w:iCs w:val="0"/>
            <w:color w:val="000000" w:themeColor="text1"/>
            <w:sz w:val="24"/>
            <w:szCs w:val="24"/>
            <w14:textOutline w14:w="0" w14:cap="flat" w14:cmpd="sng" w14:algn="ctr">
              <w14:noFill/>
              <w14:prstDash w14:val="solid"/>
              <w14:round/>
            </w14:textOutline>
            <w:rPrChange w:id="2574" w:author="Prathyush Sambaturu" w:date="2019-06-16T10:31:00Z">
              <w:rPr>
                <w:rFonts w:ascii="Cambria" w:hAnsi="Cambria" w:cs="LMRoman10-Regular"/>
                <w:i/>
                <w:iCs/>
              </w:rPr>
            </w:rPrChange>
          </w:rPr>
          <w:t>Descriptions for two weeks with corresponding scores.</w:t>
        </w:r>
        <w:r w:rsidRPr="00146B4C">
          <w:rPr>
            <w:rFonts w:ascii="Cambria" w:hAnsi="Cambria"/>
            <w:i w:val="0"/>
            <w:iCs w:val="0"/>
            <w:color w:val="000000" w:themeColor="text1"/>
            <w:sz w:val="24"/>
            <w:szCs w:val="24"/>
            <w14:textOutline w14:w="0" w14:cap="flat" w14:cmpd="sng" w14:algn="ctr">
              <w14:noFill/>
              <w14:prstDash w14:val="solid"/>
              <w14:round/>
            </w14:textOutline>
            <w:rPrChange w:id="2575" w:author="Prathyush Sambaturu" w:date="2019-06-16T10:31:00Z">
              <w:rPr>
                <w:i/>
                <w:iCs/>
              </w:rPr>
            </w:rPrChange>
          </w:rPr>
          <w:t xml:space="preserve"> In this table, the description corresponds to the states that follow the pattern specified in column target set.</w:t>
        </w:r>
      </w:ins>
      <w:ins w:id="2576" w:author="Prathyush Sambaturu" w:date="2019-06-16T12:46:00Z">
        <w:r w:rsidR="006F5027">
          <w:rPr>
            <w:rFonts w:ascii="Cambria" w:hAnsi="Cambria"/>
            <w:i w:val="0"/>
            <w:iCs w:val="0"/>
            <w:color w:val="000000" w:themeColor="text1"/>
            <w:sz w:val="24"/>
            <w:szCs w:val="24"/>
            <w14:textOutline w14:w="0" w14:cap="flat" w14:cmpd="sng" w14:algn="ctr">
              <w14:noFill/>
              <w14:prstDash w14:val="solid"/>
              <w14:round/>
            </w14:textOutline>
          </w:rPr>
          <w:t xml:space="preserve"> For ea</w:t>
        </w:r>
      </w:ins>
      <w:ins w:id="2577" w:author="Prathyush Sambaturu" w:date="2019-06-16T12:47:00Z">
        <w:r w:rsidR="006F5027">
          <w:rPr>
            <w:rFonts w:ascii="Cambria" w:hAnsi="Cambria"/>
            <w:i w:val="0"/>
            <w:iCs w:val="0"/>
            <w:color w:val="000000" w:themeColor="text1"/>
            <w:sz w:val="24"/>
            <w:szCs w:val="24"/>
            <w14:textOutline w14:w="0" w14:cap="flat" w14:cmpd="sng" w14:algn="ctr">
              <w14:noFill/>
              <w14:prstDash w14:val="solid"/>
              <w14:round/>
            </w14:textOutline>
          </w:rPr>
          <w:t xml:space="preserve">ch week, the patterns (target set) are arranged in decreasing order of their score (interestingness). </w:t>
        </w:r>
      </w:ins>
    </w:p>
    <w:p w14:paraId="45617D2A" w14:textId="1C97EBC3" w:rsidR="00B84231" w:rsidRPr="00074A06" w:rsidDel="000671FA" w:rsidRDefault="00B84231">
      <w:pPr>
        <w:pStyle w:val="NormalWeb"/>
        <w:numPr>
          <w:ilvl w:val="0"/>
          <w:numId w:val="12"/>
        </w:numPr>
        <w:spacing w:before="0" w:beforeAutospacing="0" w:after="0" w:afterAutospacing="0"/>
        <w:rPr>
          <w:del w:id="2578" w:author="Prathyush Sambaturu" w:date="2019-06-16T08:58:00Z"/>
          <w:rFonts w:ascii="Cambria" w:hAnsi="Cambria"/>
        </w:rPr>
        <w:pPrChange w:id="2579" w:author="Prathyush Sambaturu" w:date="2019-06-16T08:58:00Z">
          <w:pPr>
            <w:pStyle w:val="NormalWeb"/>
            <w:spacing w:before="0" w:beforeAutospacing="0" w:after="0" w:afterAutospacing="0"/>
          </w:pPr>
        </w:pPrChange>
      </w:pPr>
      <w:del w:id="2580" w:author="Prathyush Sambaturu" w:date="2019-06-16T09:18:00Z">
        <w:r w:rsidDel="00927B16">
          <w:rPr>
            <w:rFonts w:ascii="Cambria" w:hAnsi="Cambria"/>
          </w:rPr>
          <w:delText xml:space="preserve"> </w:delText>
        </w:r>
      </w:del>
      <w:del w:id="2581" w:author="Prathyush Sambaturu" w:date="2019-06-16T09:30:00Z">
        <w:r w:rsidRPr="00F4466A" w:rsidDel="0065009B">
          <w:rPr>
            <w:rFonts w:ascii="Cambria" w:hAnsi="Cambria"/>
          </w:rPr>
          <w:delText>We find that the top scoring narratives generally are trends</w:delText>
        </w:r>
      </w:del>
      <w:del w:id="2582" w:author="Prathyush Sambaturu" w:date="2019-06-15T20:46:00Z">
        <w:r w:rsidRPr="000671FA" w:rsidDel="004F18BB">
          <w:rPr>
            <w:rFonts w:ascii="Cambria" w:hAnsi="Cambria"/>
          </w:rPr>
          <w:delText>, which will be discussed next.</w:delText>
        </w:r>
      </w:del>
    </w:p>
    <w:p w14:paraId="1545E763" w14:textId="0B3C6671" w:rsidR="00C001AF" w:rsidDel="0065009B" w:rsidRDefault="00C001AF">
      <w:pPr>
        <w:pStyle w:val="NormalWeb"/>
        <w:numPr>
          <w:ilvl w:val="0"/>
          <w:numId w:val="12"/>
        </w:numPr>
        <w:spacing w:before="0" w:beforeAutospacing="0" w:after="0" w:afterAutospacing="0"/>
        <w:rPr>
          <w:del w:id="2583" w:author="Prathyush Sambaturu" w:date="2019-06-16T09:30:00Z"/>
        </w:rPr>
        <w:pPrChange w:id="2584" w:author="Prathyush Sambaturu" w:date="2019-06-16T08:58:00Z">
          <w:pPr>
            <w:pStyle w:val="NormalWeb"/>
            <w:spacing w:before="0" w:beforeAutospacing="0" w:after="0" w:afterAutospacing="0"/>
          </w:pPr>
        </w:pPrChange>
      </w:pPr>
    </w:p>
    <w:tbl>
      <w:tblPr>
        <w:tblW w:w="9082" w:type="dxa"/>
        <w:tblLayout w:type="fixed"/>
        <w:tblCellMar>
          <w:left w:w="0" w:type="dxa"/>
          <w:right w:w="0" w:type="dxa"/>
        </w:tblCellMar>
        <w:tblLook w:val="04A0" w:firstRow="1" w:lastRow="0" w:firstColumn="1" w:lastColumn="0" w:noHBand="0" w:noVBand="1"/>
        <w:tblPrChange w:id="2585" w:author="Prathyush Sambaturu" w:date="2019-06-16T14:34:00Z">
          <w:tblPr>
            <w:tblW w:w="8624" w:type="dxa"/>
            <w:tblCellMar>
              <w:left w:w="0" w:type="dxa"/>
              <w:right w:w="0" w:type="dxa"/>
            </w:tblCellMar>
            <w:tblLook w:val="04A0" w:firstRow="1" w:lastRow="0" w:firstColumn="1" w:lastColumn="0" w:noHBand="0" w:noVBand="1"/>
          </w:tblPr>
        </w:tblPrChange>
      </w:tblPr>
      <w:tblGrid>
        <w:gridCol w:w="622"/>
        <w:gridCol w:w="1350"/>
        <w:gridCol w:w="1170"/>
        <w:gridCol w:w="3420"/>
        <w:gridCol w:w="1620"/>
        <w:gridCol w:w="900"/>
        <w:tblGridChange w:id="2586">
          <w:tblGrid>
            <w:gridCol w:w="472"/>
            <w:gridCol w:w="1320"/>
            <w:gridCol w:w="1170"/>
            <w:gridCol w:w="3989"/>
            <w:gridCol w:w="1156"/>
            <w:gridCol w:w="517"/>
          </w:tblGrid>
        </w:tblGridChange>
      </w:tblGrid>
      <w:tr w:rsidR="00927B16" w:rsidRPr="00927B16" w14:paraId="077E502F" w14:textId="77777777" w:rsidTr="00CE1E28">
        <w:trPr>
          <w:trHeight w:val="306"/>
          <w:trPrChange w:id="2587" w:author="Prathyush Sambaturu" w:date="2019-06-16T14:34:00Z">
            <w:trPr>
              <w:trHeight w:val="306"/>
            </w:trPr>
          </w:trPrChange>
        </w:trPr>
        <w:tc>
          <w:tcPr>
            <w:tcW w:w="6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88"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E7241A9" w14:textId="422EA90D" w:rsidR="003E261D" w:rsidRPr="00146B4C" w:rsidRDefault="00927B16">
            <w:pPr>
              <w:spacing w:after="0" w:line="240" w:lineRule="auto"/>
              <w:rPr>
                <w:rFonts w:ascii="Cambria" w:eastAsia="Times New Roman" w:hAnsi="Cambria" w:cs="Times New Roman"/>
                <w:sz w:val="24"/>
                <w:szCs w:val="24"/>
                <w:rPrChange w:id="2589" w:author="Prathyush Sambaturu" w:date="2019-06-16T10:30:00Z">
                  <w:rPr>
                    <w:rFonts w:ascii="Times New Roman" w:eastAsia="Times New Roman" w:hAnsi="Times New Roman" w:cs="Times New Roman"/>
                    <w:sz w:val="24"/>
                    <w:szCs w:val="24"/>
                  </w:rPr>
                </w:rPrChange>
              </w:rPr>
            </w:pPr>
            <w:ins w:id="2590" w:author="Prathyush Sambaturu" w:date="2019-06-16T09:13:00Z">
              <w:r w:rsidRPr="00146B4C">
                <w:rPr>
                  <w:rFonts w:ascii="Cambria" w:eastAsia="Times New Roman" w:hAnsi="Cambria" w:cs="Times New Roman"/>
                  <w:sz w:val="24"/>
                  <w:szCs w:val="24"/>
                  <w:rPrChange w:id="2591" w:author="Prathyush Sambaturu" w:date="2019-06-16T10:30:00Z">
                    <w:rPr>
                      <w:rFonts w:ascii="Times New Roman" w:eastAsia="Times New Roman" w:hAnsi="Times New Roman" w:cs="Times New Roman"/>
                      <w:sz w:val="24"/>
                      <w:szCs w:val="24"/>
                    </w:rPr>
                  </w:rPrChange>
                </w:rPr>
                <w:t>S.No.</w:t>
              </w:r>
            </w:ins>
          </w:p>
        </w:tc>
        <w:tc>
          <w:tcPr>
            <w:tcW w:w="13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92" w:author="Prathyush Sambaturu" w:date="2019-06-16T14:34:00Z">
              <w:tcPr>
                <w:tcW w:w="13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04DC764" w14:textId="116E656A"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Week</w:t>
            </w:r>
            <w:r w:rsidR="009830B7" w:rsidRPr="00146B4C">
              <w:rPr>
                <w:rFonts w:ascii="Cambria" w:eastAsia="Times New Roman" w:hAnsi="Cambria" w:cs="Arial"/>
                <w:sz w:val="24"/>
                <w:szCs w:val="24"/>
              </w:rPr>
              <w:br/>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93" w:author="Prathyush Sambaturu" w:date="2019-06-16T14:34:00Z">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2E6F663" w14:textId="0BBDF50B" w:rsidR="003E261D" w:rsidRPr="00146B4C" w:rsidRDefault="003E261D">
            <w:pPr>
              <w:spacing w:after="0" w:line="240" w:lineRule="auto"/>
              <w:jc w:val="center"/>
              <w:rPr>
                <w:rFonts w:ascii="Cambria" w:eastAsia="Times New Roman" w:hAnsi="Cambria" w:cs="Arial"/>
                <w:sz w:val="24"/>
                <w:szCs w:val="24"/>
              </w:rPr>
            </w:pPr>
            <m:oMathPara>
              <m:oMath>
                <m:r>
                  <w:rPr>
                    <w:rFonts w:ascii="Cambria Math" w:eastAsia="Times New Roman" w:hAnsi="Cambria Math" w:cs="Arial"/>
                    <w:sz w:val="24"/>
                    <w:szCs w:val="24"/>
                    <w:rPrChange w:id="2594" w:author="Prathyush Sambaturu" w:date="2019-06-16T10:30:00Z">
                      <w:rPr>
                        <w:rFonts w:ascii="Cambria Math" w:eastAsia="Times New Roman" w:hAnsi="Cambria Math" w:cs="Arial"/>
                        <w:sz w:val="24"/>
                        <w:szCs w:val="24"/>
                      </w:rPr>
                    </w:rPrChange>
                  </w:rPr>
                  <m:t>γ, α, β</m:t>
                </m:r>
                <m:r>
                  <m:rPr>
                    <m:sty m:val="p"/>
                  </m:rPr>
                  <w:rPr>
                    <w:rFonts w:ascii="Cambria Math" w:eastAsia="Times New Roman" w:hAnsi="Cambria Math" w:cs="Arial"/>
                    <w:sz w:val="24"/>
                    <w:szCs w:val="24"/>
                    <w:rPrChange w:id="2595" w:author="Prathyush Sambaturu" w:date="2019-06-16T10:30:00Z">
                      <w:rPr>
                        <w:rFonts w:ascii="Cambria" w:eastAsia="Times New Roman" w:hAnsi="Cambria" w:cs="Arial"/>
                        <w:sz w:val="24"/>
                        <w:szCs w:val="24"/>
                      </w:rPr>
                    </w:rPrChange>
                  </w:rPr>
                  <w:br/>
                </m:r>
              </m:oMath>
            </m:oMathPara>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96"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86EA23" w14:textId="30D33FDE" w:rsidR="007F5FE3"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Target set</w:t>
            </w:r>
            <w:ins w:id="2597" w:author="Prathyush Sambaturu" w:date="2019-06-16T12:47:00Z">
              <w:r w:rsidR="006F5027">
                <w:rPr>
                  <w:rFonts w:ascii="Cambria" w:eastAsia="Times New Roman" w:hAnsi="Cambria" w:cs="Arial"/>
                  <w:sz w:val="24"/>
                  <w:szCs w:val="24"/>
                </w:rPr>
                <w:t>/ Pattern</w:t>
              </w:r>
            </w:ins>
            <w:r w:rsidR="009830B7" w:rsidRPr="00146B4C">
              <w:rPr>
                <w:rFonts w:ascii="Cambria" w:eastAsia="Times New Roman" w:hAnsi="Cambria" w:cs="Arial"/>
                <w:sz w:val="24"/>
                <w:szCs w:val="24"/>
              </w:rPr>
              <w:br/>
            </w: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98"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FD12710" w14:textId="533552BF"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Description</w:t>
            </w:r>
            <w:r w:rsidR="009830B7" w:rsidRPr="00146B4C">
              <w:rPr>
                <w:rFonts w:ascii="Cambria" w:eastAsia="Times New Roman" w:hAnsi="Cambria" w:cs="Arial"/>
                <w:sz w:val="24"/>
                <w:szCs w:val="24"/>
              </w:rPr>
              <w:br/>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599"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5D495A9" w14:textId="3FB44EEA"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Score</w:t>
            </w:r>
            <w:r w:rsidR="009830B7" w:rsidRPr="00146B4C">
              <w:rPr>
                <w:rFonts w:ascii="Cambria" w:eastAsia="Times New Roman" w:hAnsi="Cambria" w:cs="Arial"/>
                <w:sz w:val="24"/>
                <w:szCs w:val="24"/>
              </w:rPr>
              <w:br/>
            </w:r>
          </w:p>
        </w:tc>
      </w:tr>
      <w:tr w:rsidR="00927B16" w:rsidRPr="00927B16" w14:paraId="4B08AC54" w14:textId="77777777" w:rsidTr="00CE1E28">
        <w:trPr>
          <w:trHeight w:val="885"/>
          <w:trPrChange w:id="2600" w:author="Prathyush Sambaturu" w:date="2019-06-16T14:34:00Z">
            <w:trPr>
              <w:trHeight w:val="88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01"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D6E21C" w14:textId="77777777" w:rsidR="003E261D" w:rsidRPr="00146B4C" w:rsidRDefault="003E261D">
            <w:pPr>
              <w:spacing w:after="0" w:line="240" w:lineRule="auto"/>
              <w:jc w:val="center"/>
              <w:rPr>
                <w:rFonts w:ascii="Cambria" w:eastAsia="Times New Roman" w:hAnsi="Cambria" w:cs="Arial"/>
                <w:sz w:val="24"/>
                <w:szCs w:val="24"/>
                <w:rPrChange w:id="2602" w:author="Prathyush Sambaturu" w:date="2019-06-16T10:30:00Z">
                  <w:rPr>
                    <w:rFonts w:ascii="Arial" w:eastAsia="Times New Roman" w:hAnsi="Arial" w:cs="Arial"/>
                    <w:sz w:val="20"/>
                    <w:szCs w:val="20"/>
                  </w:rPr>
                </w:rPrChange>
              </w:rPr>
            </w:pPr>
            <w:r w:rsidRPr="00146B4C">
              <w:rPr>
                <w:rFonts w:ascii="Cambria" w:eastAsia="Times New Roman" w:hAnsi="Cambria" w:cs="Arial"/>
                <w:sz w:val="24"/>
                <w:szCs w:val="24"/>
                <w:rPrChange w:id="2603" w:author="Prathyush Sambaturu" w:date="2019-06-16T10:30:00Z">
                  <w:rPr>
                    <w:rFonts w:ascii="Arial" w:eastAsia="Times New Roman" w:hAnsi="Arial" w:cs="Arial"/>
                    <w:sz w:val="20"/>
                    <w:szCs w:val="20"/>
                  </w:rPr>
                </w:rPrChange>
              </w:rPr>
              <w:t>1</w:t>
            </w:r>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04"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5AD0724"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2018-01-27</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05"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9F7C80B"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(0, 2, 2)</w:t>
            </w: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06"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1C23147" w14:textId="02001E28"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States with high activity this week</w:t>
            </w:r>
            <w:ins w:id="2607" w:author="Prathyush Sambaturu" w:date="2019-06-16T09:25:00Z">
              <w:r w:rsidR="00552060" w:rsidRPr="00146B4C">
                <w:rPr>
                  <w:rFonts w:ascii="Cambria" w:eastAsia="Times New Roman" w:hAnsi="Cambria" w:cs="Arial"/>
                  <w:sz w:val="24"/>
                  <w:szCs w:val="24"/>
                  <w:rPrChange w:id="2608" w:author="Prathyush Sambaturu" w:date="2019-06-16T10:30:00Z">
                    <w:rPr>
                      <w:rFonts w:ascii="Cambria" w:eastAsia="Times New Roman" w:hAnsi="Cambria" w:cs="Arial"/>
                      <w:sz w:val="18"/>
                      <w:szCs w:val="18"/>
                    </w:rPr>
                  </w:rPrChange>
                </w:rPr>
                <w:t>,</w:t>
              </w:r>
            </w:ins>
            <w:del w:id="2609" w:author="Prathyush Sambaturu" w:date="2019-06-16T09:25:00Z">
              <w:r w:rsidRPr="00146B4C" w:rsidDel="00552060">
                <w:rPr>
                  <w:rFonts w:ascii="Cambria" w:eastAsia="Times New Roman" w:hAnsi="Cambria" w:cs="Arial"/>
                  <w:sz w:val="24"/>
                  <w:szCs w:val="24"/>
                </w:rPr>
                <w:delText>(4),</w:delText>
              </w:r>
            </w:del>
            <w:r w:rsidRPr="00146B4C">
              <w:rPr>
                <w:rFonts w:ascii="Cambria" w:eastAsia="Times New Roman" w:hAnsi="Cambria" w:cs="Arial"/>
                <w:sz w:val="24"/>
                <w:szCs w:val="24"/>
              </w:rPr>
              <w:t xml:space="preserve"> low activity two weeks ago</w:t>
            </w:r>
            <w:ins w:id="2610" w:author="Prathyush Sambaturu" w:date="2019-06-16T09:25:00Z">
              <w:r w:rsidR="00552060" w:rsidRPr="00146B4C">
                <w:rPr>
                  <w:rFonts w:ascii="Cambria" w:eastAsia="Times New Roman" w:hAnsi="Cambria" w:cs="Arial"/>
                  <w:sz w:val="24"/>
                  <w:szCs w:val="24"/>
                  <w:rPrChange w:id="2611" w:author="Prathyush Sambaturu" w:date="2019-06-16T10:30:00Z">
                    <w:rPr>
                      <w:rFonts w:ascii="Cambria" w:eastAsia="Times New Roman" w:hAnsi="Cambria" w:cs="Arial"/>
                      <w:sz w:val="18"/>
                      <w:szCs w:val="18"/>
                    </w:rPr>
                  </w:rPrChange>
                </w:rPr>
                <w:t xml:space="preserve">, </w:t>
              </w:r>
            </w:ins>
            <w:del w:id="2612" w:author="Prathyush Sambaturu" w:date="2019-06-16T09:25:00Z">
              <w:r w:rsidRPr="00146B4C" w:rsidDel="00552060">
                <w:rPr>
                  <w:rFonts w:ascii="Cambria" w:eastAsia="Times New Roman" w:hAnsi="Cambria" w:cs="Arial"/>
                  <w:sz w:val="24"/>
                  <w:szCs w:val="24"/>
                </w:rPr>
                <w:delText xml:space="preserve"> (high to low: 5), </w:delText>
              </w:r>
            </w:del>
            <w:r w:rsidRPr="00146B4C">
              <w:rPr>
                <w:rFonts w:ascii="Cambria" w:eastAsia="Times New Roman" w:hAnsi="Cambria" w:cs="Arial"/>
                <w:sz w:val="24"/>
                <w:szCs w:val="24"/>
              </w:rPr>
              <w:t>and moderate three weeks ago</w:t>
            </w:r>
            <w:del w:id="2613" w:author="Prathyush Sambaturu" w:date="2019-06-16T09:25:00Z">
              <w:r w:rsidRPr="00146B4C" w:rsidDel="00552060">
                <w:rPr>
                  <w:rFonts w:ascii="Cambria" w:eastAsia="Times New Roman" w:hAnsi="Cambria" w:cs="Arial"/>
                  <w:sz w:val="24"/>
                  <w:szCs w:val="24"/>
                </w:rPr>
                <w:delText xml:space="preserve"> (low to moderate: 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1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1E93E1E" w14:textId="5B8B59EF"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HI, MD, NC,</w:t>
            </w:r>
            <w:r w:rsidR="007F5FE3" w:rsidRPr="00146B4C">
              <w:rPr>
                <w:rFonts w:ascii="Cambria" w:eastAsia="Times New Roman" w:hAnsi="Cambria" w:cs="Arial"/>
                <w:sz w:val="24"/>
                <w:szCs w:val="24"/>
              </w:rPr>
              <w:t xml:space="preserve"> </w:t>
            </w:r>
            <w:r w:rsidRPr="00146B4C">
              <w:rPr>
                <w:rFonts w:ascii="Cambria" w:eastAsia="Times New Roman" w:hAnsi="Cambria" w:cs="Arial"/>
                <w:sz w:val="24"/>
                <w:szCs w:val="24"/>
              </w:rPr>
              <w:t>OH</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1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C00F01E"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14</w:t>
            </w:r>
          </w:p>
        </w:tc>
      </w:tr>
      <w:tr w:rsidR="00927B16" w:rsidRPr="00927B16" w14:paraId="4BA49B9B" w14:textId="77777777" w:rsidTr="00CE1E28">
        <w:trPr>
          <w:trHeight w:val="1020"/>
          <w:ins w:id="2616" w:author="Prathyush Sambaturu" w:date="2019-06-16T09:13:00Z"/>
          <w:trPrChange w:id="2617"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tcPrChange w:id="2618"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tcPr>
            </w:tcPrChange>
          </w:tcPr>
          <w:p w14:paraId="53E4EFA5" w14:textId="77777777" w:rsidR="00927B16" w:rsidRPr="00146B4C" w:rsidRDefault="00927B16">
            <w:pPr>
              <w:spacing w:after="0" w:line="240" w:lineRule="auto"/>
              <w:rPr>
                <w:ins w:id="2619" w:author="Prathyush Sambaturu" w:date="2019-06-16T09:13:00Z"/>
                <w:rFonts w:ascii="Cambria" w:eastAsia="Times New Roman" w:hAnsi="Cambria" w:cs="Arial"/>
                <w:sz w:val="24"/>
                <w:szCs w:val="24"/>
                <w:rPrChange w:id="2620" w:author="Prathyush Sambaturu" w:date="2019-06-16T10:30:00Z">
                  <w:rPr>
                    <w:ins w:id="2621" w:author="Prathyush Sambaturu" w:date="2019-06-16T09:13:00Z"/>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tcPrChange w:id="2622"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tcPr>
            </w:tcPrChange>
          </w:tcPr>
          <w:p w14:paraId="10CA7672" w14:textId="77777777" w:rsidR="00927B16" w:rsidRPr="00146B4C" w:rsidRDefault="00927B16">
            <w:pPr>
              <w:spacing w:after="0" w:line="240" w:lineRule="auto"/>
              <w:rPr>
                <w:ins w:id="2623" w:author="Prathyush Sambaturu" w:date="2019-06-16T09:13:00Z"/>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tcPrChange w:id="2624"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tcPr>
            </w:tcPrChange>
          </w:tcPr>
          <w:p w14:paraId="422E9D4D" w14:textId="77777777" w:rsidR="00927B16" w:rsidRPr="00146B4C" w:rsidRDefault="00927B16">
            <w:pPr>
              <w:spacing w:after="0" w:line="240" w:lineRule="auto"/>
              <w:rPr>
                <w:ins w:id="2625" w:author="Prathyush Sambaturu" w:date="2019-06-16T09:13:00Z"/>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626"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1555B0F" w14:textId="3E112354" w:rsidR="00927B16" w:rsidRPr="00146B4C" w:rsidRDefault="00927B16">
            <w:pPr>
              <w:spacing w:after="0" w:line="240" w:lineRule="auto"/>
              <w:jc w:val="center"/>
              <w:rPr>
                <w:ins w:id="2627" w:author="Prathyush Sambaturu" w:date="2019-06-16T09:13:00Z"/>
                <w:rFonts w:ascii="Cambria" w:eastAsia="Times New Roman" w:hAnsi="Cambria" w:cs="Arial"/>
                <w:sz w:val="24"/>
                <w:szCs w:val="24"/>
              </w:rPr>
            </w:pPr>
            <w:ins w:id="2628" w:author="Prathyush Sambaturu" w:date="2019-06-16T09:13:00Z">
              <w:r w:rsidRPr="00146B4C">
                <w:rPr>
                  <w:rFonts w:ascii="Cambria" w:eastAsia="Times New Roman" w:hAnsi="Cambria" w:cs="Arial"/>
                  <w:sz w:val="24"/>
                  <w:szCs w:val="24"/>
                </w:rPr>
                <w:t xml:space="preserve">States with moderate activity a week ago, minimal activity two weeks ago, and low three weeks ago </w:t>
              </w:r>
            </w:ins>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629"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1292F7E3" w14:textId="11245E56" w:rsidR="00927B16" w:rsidRPr="00146B4C" w:rsidRDefault="00927B16">
            <w:pPr>
              <w:spacing w:after="0" w:line="240" w:lineRule="auto"/>
              <w:jc w:val="center"/>
              <w:rPr>
                <w:ins w:id="2630" w:author="Prathyush Sambaturu" w:date="2019-06-16T09:13:00Z"/>
                <w:rFonts w:ascii="Cambria" w:eastAsia="Times New Roman" w:hAnsi="Cambria" w:cs="Arial"/>
                <w:sz w:val="24"/>
                <w:szCs w:val="24"/>
              </w:rPr>
            </w:pPr>
            <w:ins w:id="2631" w:author="Prathyush Sambaturu" w:date="2019-06-16T09:13:00Z">
              <w:r w:rsidRPr="00146B4C">
                <w:rPr>
                  <w:rFonts w:ascii="Cambria" w:eastAsia="Times New Roman" w:hAnsi="Cambria" w:cs="Arial"/>
                  <w:sz w:val="24"/>
                  <w:szCs w:val="24"/>
                </w:rPr>
                <w:t>ND</w:t>
              </w:r>
            </w:ins>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Change w:id="2632"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tcPrChange>
          </w:tcPr>
          <w:p w14:paraId="2B3C841A" w14:textId="3343B2A4" w:rsidR="00927B16" w:rsidRPr="00146B4C" w:rsidRDefault="00927B16">
            <w:pPr>
              <w:spacing w:after="0" w:line="240" w:lineRule="auto"/>
              <w:jc w:val="center"/>
              <w:rPr>
                <w:ins w:id="2633" w:author="Prathyush Sambaturu" w:date="2019-06-16T09:13:00Z"/>
                <w:rFonts w:ascii="Cambria" w:eastAsia="Times New Roman" w:hAnsi="Cambria" w:cs="Arial"/>
                <w:sz w:val="24"/>
                <w:szCs w:val="24"/>
              </w:rPr>
            </w:pPr>
            <w:ins w:id="2634" w:author="Prathyush Sambaturu" w:date="2019-06-16T09:13:00Z">
              <w:r w:rsidRPr="00146B4C">
                <w:rPr>
                  <w:rFonts w:ascii="Cambria" w:eastAsia="Times New Roman" w:hAnsi="Cambria" w:cs="Arial"/>
                  <w:sz w:val="24"/>
                  <w:szCs w:val="24"/>
                </w:rPr>
                <w:t>13</w:t>
              </w:r>
            </w:ins>
          </w:p>
        </w:tc>
      </w:tr>
      <w:tr w:rsidR="00927B16" w:rsidRPr="00927B16" w14:paraId="07078AFE" w14:textId="77777777" w:rsidTr="00CE1E28">
        <w:trPr>
          <w:trHeight w:val="1020"/>
          <w:trPrChange w:id="2635" w:author="Prathyush Sambaturu" w:date="2019-06-16T14:34:00Z">
            <w:trPr>
              <w:trHeight w:val="102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2636"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26C7EF0E" w14:textId="77777777" w:rsidR="003E261D" w:rsidRPr="00146B4C" w:rsidRDefault="003E261D">
            <w:pPr>
              <w:spacing w:after="0" w:line="240" w:lineRule="auto"/>
              <w:rPr>
                <w:rFonts w:ascii="Cambria" w:eastAsia="Times New Roman" w:hAnsi="Cambria" w:cs="Arial"/>
                <w:sz w:val="24"/>
                <w:szCs w:val="24"/>
                <w:rPrChange w:id="2637" w:author="Prathyush Sambaturu" w:date="2019-06-16T10:30:00Z">
                  <w:rPr>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2638"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F2AAC13" w14:textId="77777777" w:rsidR="003E261D" w:rsidRPr="00146B4C" w:rsidRDefault="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639"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3183364" w14:textId="77777777" w:rsidR="003E261D" w:rsidRPr="00146B4C" w:rsidRDefault="003E261D">
            <w:pPr>
              <w:spacing w:after="0" w:line="240" w:lineRule="auto"/>
              <w:rPr>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40"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3C78A92" w14:textId="55337C5E" w:rsidR="003E261D" w:rsidRPr="00146B4C" w:rsidDel="00927B16" w:rsidRDefault="00927B16">
            <w:pPr>
              <w:spacing w:after="0" w:line="240" w:lineRule="auto"/>
              <w:jc w:val="center"/>
              <w:rPr>
                <w:del w:id="2641" w:author="Prathyush Sambaturu" w:date="2019-06-16T09:13:00Z"/>
                <w:rFonts w:ascii="Cambria" w:eastAsia="Times New Roman" w:hAnsi="Cambria" w:cs="Arial"/>
                <w:sz w:val="24"/>
                <w:szCs w:val="24"/>
              </w:rPr>
            </w:pPr>
            <w:ins w:id="2642" w:author="Prathyush Sambaturu" w:date="2019-06-16T09:14:00Z">
              <w:r w:rsidRPr="00146B4C">
                <w:rPr>
                  <w:rFonts w:ascii="Cambria" w:eastAsia="Times New Roman" w:hAnsi="Cambria" w:cs="Arial"/>
                  <w:sz w:val="24"/>
                  <w:szCs w:val="24"/>
                  <w:rPrChange w:id="2643" w:author="Prathyush Sambaturu" w:date="2019-06-16T10:30:00Z">
                    <w:rPr>
                      <w:rFonts w:ascii="Cambria" w:eastAsia="Times New Roman" w:hAnsi="Cambria" w:cs="Arial"/>
                      <w:sz w:val="18"/>
                      <w:szCs w:val="18"/>
                    </w:rPr>
                  </w:rPrChange>
                </w:rPr>
                <w:t xml:space="preserve">States </w:t>
              </w:r>
            </w:ins>
            <w:ins w:id="2644" w:author="Prathyush Sambaturu" w:date="2019-06-16T09:15:00Z">
              <w:r w:rsidRPr="00146B4C">
                <w:rPr>
                  <w:rFonts w:ascii="Cambria" w:eastAsia="Times New Roman" w:hAnsi="Cambria" w:cs="Arial"/>
                  <w:sz w:val="24"/>
                  <w:szCs w:val="24"/>
                  <w:rPrChange w:id="2645" w:author="Prathyush Sambaturu" w:date="2019-06-16T10:30:00Z">
                    <w:rPr>
                      <w:rFonts w:ascii="Cambria" w:eastAsia="Times New Roman" w:hAnsi="Cambria" w:cs="Arial"/>
                      <w:sz w:val="18"/>
                      <w:szCs w:val="18"/>
                    </w:rPr>
                  </w:rPrChange>
                </w:rPr>
                <w:t>with low activity two weeks ago, moderate three weeks ago, a</w:t>
              </w:r>
            </w:ins>
            <w:ins w:id="2646" w:author="Prathyush Sambaturu" w:date="2019-06-16T09:16:00Z">
              <w:r w:rsidRPr="00146B4C">
                <w:rPr>
                  <w:rFonts w:ascii="Cambria" w:eastAsia="Times New Roman" w:hAnsi="Cambria" w:cs="Arial"/>
                  <w:sz w:val="24"/>
                  <w:szCs w:val="24"/>
                  <w:rPrChange w:id="2647" w:author="Prathyush Sambaturu" w:date="2019-06-16T10:30:00Z">
                    <w:rPr>
                      <w:rFonts w:ascii="Cambria" w:eastAsia="Times New Roman" w:hAnsi="Cambria" w:cs="Arial"/>
                      <w:sz w:val="18"/>
                      <w:szCs w:val="18"/>
                    </w:rPr>
                  </w:rPrChange>
                </w:rPr>
                <w:t xml:space="preserve">nd minimal four weeks ago </w:t>
              </w:r>
            </w:ins>
            <w:del w:id="2648" w:author="Prathyush Sambaturu" w:date="2019-06-16T09:13:00Z">
              <w:r w:rsidR="003E261D" w:rsidRPr="00146B4C" w:rsidDel="00927B16">
                <w:rPr>
                  <w:rFonts w:ascii="Cambria" w:eastAsia="Times New Roman" w:hAnsi="Cambria" w:cs="Arial"/>
                  <w:sz w:val="24"/>
                  <w:szCs w:val="24"/>
                </w:rPr>
                <w:delText>States with moderate activity a week ago (3), minimal activity two weeks ago(moderate to minimal:5), and low three weeks ago(moderate to low: 5)</w:delText>
              </w:r>
            </w:del>
          </w:p>
          <w:p w14:paraId="527838AD" w14:textId="7C2147AC" w:rsidR="009F62BF" w:rsidRPr="00146B4C" w:rsidRDefault="009F62BF">
            <w:pPr>
              <w:spacing w:after="0" w:line="240" w:lineRule="auto"/>
              <w:jc w:val="center"/>
              <w:rPr>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49"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69232B46" w14:textId="60E976E7" w:rsidR="003E261D" w:rsidRPr="00146B4C" w:rsidRDefault="00552060">
            <w:pPr>
              <w:spacing w:after="0" w:line="240" w:lineRule="auto"/>
              <w:jc w:val="center"/>
              <w:rPr>
                <w:rFonts w:ascii="Cambria" w:eastAsia="Times New Roman" w:hAnsi="Cambria" w:cs="Arial"/>
                <w:sz w:val="24"/>
                <w:szCs w:val="24"/>
              </w:rPr>
            </w:pPr>
            <w:ins w:id="2650" w:author="Prathyush Sambaturu" w:date="2019-06-16T09:27:00Z">
              <w:r w:rsidRPr="00146B4C">
                <w:rPr>
                  <w:rFonts w:ascii="Cambria" w:eastAsia="Times New Roman" w:hAnsi="Cambria" w:cs="Arial"/>
                  <w:sz w:val="24"/>
                  <w:szCs w:val="24"/>
                  <w:rPrChange w:id="2651" w:author="Prathyush Sambaturu" w:date="2019-06-16T10:30:00Z">
                    <w:rPr>
                      <w:rFonts w:ascii="Cambria" w:eastAsia="Times New Roman" w:hAnsi="Cambria" w:cs="Arial"/>
                      <w:sz w:val="18"/>
                      <w:szCs w:val="18"/>
                    </w:rPr>
                  </w:rPrChange>
                </w:rPr>
                <w:t>MD, NC, OH</w:t>
              </w:r>
            </w:ins>
            <w:del w:id="2652" w:author="Prathyush Sambaturu" w:date="2019-06-16T09:13:00Z">
              <w:r w:rsidR="003E261D" w:rsidRPr="00146B4C" w:rsidDel="00927B16">
                <w:rPr>
                  <w:rFonts w:ascii="Cambria" w:eastAsia="Times New Roman" w:hAnsi="Cambria" w:cs="Arial"/>
                  <w:sz w:val="24"/>
                  <w:szCs w:val="24"/>
                </w:rPr>
                <w:delText>ND</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53"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054018E4" w14:textId="346C852C" w:rsidR="003E261D" w:rsidRPr="00146B4C" w:rsidRDefault="00552060">
            <w:pPr>
              <w:spacing w:after="0" w:line="240" w:lineRule="auto"/>
              <w:jc w:val="center"/>
              <w:rPr>
                <w:rFonts w:ascii="Cambria" w:eastAsia="Times New Roman" w:hAnsi="Cambria" w:cs="Arial"/>
                <w:sz w:val="24"/>
                <w:szCs w:val="24"/>
              </w:rPr>
            </w:pPr>
            <w:ins w:id="2654" w:author="Prathyush Sambaturu" w:date="2019-06-16T09:24:00Z">
              <w:r w:rsidRPr="00146B4C">
                <w:rPr>
                  <w:rFonts w:ascii="Cambria" w:eastAsia="Times New Roman" w:hAnsi="Cambria" w:cs="Arial"/>
                  <w:sz w:val="24"/>
                  <w:szCs w:val="24"/>
                  <w:rPrChange w:id="2655" w:author="Prathyush Sambaturu" w:date="2019-06-16T10:30:00Z">
                    <w:rPr>
                      <w:rFonts w:ascii="Cambria" w:eastAsia="Times New Roman" w:hAnsi="Cambria" w:cs="Arial"/>
                      <w:sz w:val="18"/>
                      <w:szCs w:val="18"/>
                    </w:rPr>
                  </w:rPrChange>
                </w:rPr>
                <w:t>7</w:t>
              </w:r>
            </w:ins>
            <w:del w:id="2656" w:author="Prathyush Sambaturu" w:date="2019-06-16T09:13:00Z">
              <w:r w:rsidR="003E261D" w:rsidRPr="00146B4C" w:rsidDel="00927B16">
                <w:rPr>
                  <w:rFonts w:ascii="Cambria" w:eastAsia="Times New Roman" w:hAnsi="Cambria" w:cs="Arial"/>
                  <w:sz w:val="24"/>
                  <w:szCs w:val="24"/>
                </w:rPr>
                <w:delText>13</w:delText>
              </w:r>
            </w:del>
          </w:p>
        </w:tc>
      </w:tr>
      <w:tr w:rsidR="00927B16" w:rsidRPr="00927B16" w14:paraId="23B2946B" w14:textId="77777777" w:rsidTr="00CE1E28">
        <w:trPr>
          <w:trHeight w:val="825"/>
          <w:trPrChange w:id="2657" w:author="Prathyush Sambaturu" w:date="2019-06-16T14:34:00Z">
            <w:trPr>
              <w:trHeight w:val="825"/>
            </w:trPr>
          </w:trPrChange>
        </w:trPr>
        <w:tc>
          <w:tcPr>
            <w:tcW w:w="6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58" w:author="Prathyush Sambaturu" w:date="2019-06-16T14:34:00Z">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76BF389" w14:textId="77777777" w:rsidR="003E261D" w:rsidRPr="00146B4C" w:rsidRDefault="003E261D">
            <w:pPr>
              <w:spacing w:after="0" w:line="240" w:lineRule="auto"/>
              <w:jc w:val="center"/>
              <w:rPr>
                <w:rFonts w:ascii="Cambria" w:eastAsia="Times New Roman" w:hAnsi="Cambria" w:cs="Arial"/>
                <w:sz w:val="24"/>
                <w:szCs w:val="24"/>
                <w:rPrChange w:id="2659" w:author="Prathyush Sambaturu" w:date="2019-06-16T10:30:00Z">
                  <w:rPr>
                    <w:rFonts w:ascii="Arial" w:eastAsia="Times New Roman" w:hAnsi="Arial" w:cs="Arial"/>
                    <w:sz w:val="20"/>
                    <w:szCs w:val="20"/>
                  </w:rPr>
                </w:rPrChange>
              </w:rPr>
            </w:pPr>
            <w:r w:rsidRPr="00146B4C">
              <w:rPr>
                <w:rFonts w:ascii="Cambria" w:eastAsia="Times New Roman" w:hAnsi="Cambria" w:cs="Arial"/>
                <w:sz w:val="24"/>
                <w:szCs w:val="24"/>
                <w:rPrChange w:id="2660" w:author="Prathyush Sambaturu" w:date="2019-06-16T10:30:00Z">
                  <w:rPr>
                    <w:rFonts w:ascii="Arial" w:eastAsia="Times New Roman" w:hAnsi="Arial" w:cs="Arial"/>
                    <w:sz w:val="20"/>
                    <w:szCs w:val="20"/>
                  </w:rPr>
                </w:rPrChange>
              </w:rPr>
              <w:t>2</w:t>
            </w:r>
          </w:p>
        </w:tc>
        <w:tc>
          <w:tcPr>
            <w:tcW w:w="135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61" w:author="Prathyush Sambaturu" w:date="2019-06-16T14:34:00Z">
              <w:tcPr>
                <w:tcW w:w="132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36AB0A1"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2017-02-25</w:t>
            </w:r>
          </w:p>
        </w:tc>
        <w:tc>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62" w:author="Prathyush Sambaturu" w:date="2019-06-16T14:34:00Z">
              <w:tcPr>
                <w:tcW w:w="117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7F06CC81"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(0.3, 2, 4)</w:t>
            </w: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63"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E05DA9" w14:textId="1E8825ED"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States with high activity</w:t>
            </w:r>
            <w:ins w:id="2664" w:author="Prathyush Sambaturu" w:date="2019-06-16T12:58:00Z">
              <w:r w:rsidR="00EA68B6">
                <w:rPr>
                  <w:rFonts w:ascii="Cambria" w:eastAsia="Times New Roman" w:hAnsi="Cambria" w:cs="Arial"/>
                  <w:sz w:val="24"/>
                  <w:szCs w:val="24"/>
                </w:rPr>
                <w:t xml:space="preserve"> one</w:t>
              </w:r>
            </w:ins>
            <w:r w:rsidRPr="00146B4C">
              <w:rPr>
                <w:rFonts w:ascii="Cambria" w:eastAsia="Times New Roman" w:hAnsi="Cambria" w:cs="Arial"/>
                <w:sz w:val="24"/>
                <w:szCs w:val="24"/>
              </w:rPr>
              <w:t xml:space="preserve"> </w:t>
            </w:r>
            <w:del w:id="2665" w:author="Prathyush Sambaturu" w:date="2019-06-16T12:57:00Z">
              <w:r w:rsidRPr="00146B4C" w:rsidDel="00EA68B6">
                <w:rPr>
                  <w:rFonts w:ascii="Cambria" w:eastAsia="Times New Roman" w:hAnsi="Cambria" w:cs="Arial"/>
                  <w:sz w:val="24"/>
                  <w:szCs w:val="24"/>
                </w:rPr>
                <w:delText xml:space="preserve">this </w:delText>
              </w:r>
            </w:del>
            <w:r w:rsidRPr="00146B4C">
              <w:rPr>
                <w:rFonts w:ascii="Cambria" w:eastAsia="Times New Roman" w:hAnsi="Cambria" w:cs="Arial"/>
                <w:sz w:val="24"/>
                <w:szCs w:val="24"/>
              </w:rPr>
              <w:t>week</w:t>
            </w:r>
            <w:ins w:id="2666" w:author="Prathyush Sambaturu" w:date="2019-06-16T12:59:00Z">
              <w:r w:rsidR="00EA68B6">
                <w:rPr>
                  <w:rFonts w:ascii="Cambria" w:eastAsia="Times New Roman" w:hAnsi="Cambria" w:cs="Arial"/>
                  <w:sz w:val="24"/>
                  <w:szCs w:val="24"/>
                </w:rPr>
                <w:t xml:space="preserve"> ago</w:t>
              </w:r>
            </w:ins>
            <w:del w:id="2667" w:author="Prathyush Sambaturu" w:date="2019-06-16T09:26:00Z">
              <w:r w:rsidRPr="00146B4C" w:rsidDel="00552060">
                <w:rPr>
                  <w:rFonts w:ascii="Cambria" w:eastAsia="Times New Roman" w:hAnsi="Cambria" w:cs="Arial"/>
                  <w:sz w:val="24"/>
                  <w:szCs w:val="24"/>
                </w:rPr>
                <w:delText>(4)</w:delText>
              </w:r>
            </w:del>
            <w:r w:rsidRPr="00146B4C">
              <w:rPr>
                <w:rFonts w:ascii="Cambria" w:eastAsia="Times New Roman" w:hAnsi="Cambria" w:cs="Arial"/>
                <w:sz w:val="24"/>
                <w:szCs w:val="24"/>
              </w:rPr>
              <w:t xml:space="preserve">, low activity </w:t>
            </w:r>
            <w:ins w:id="2668" w:author="Prathyush Sambaturu" w:date="2019-06-16T12:59:00Z">
              <w:r w:rsidR="00EA68B6">
                <w:rPr>
                  <w:rFonts w:ascii="Cambria" w:eastAsia="Times New Roman" w:hAnsi="Cambria" w:cs="Arial"/>
                  <w:sz w:val="24"/>
                  <w:szCs w:val="24"/>
                </w:rPr>
                <w:t>two</w:t>
              </w:r>
            </w:ins>
            <w:del w:id="2669" w:author="Prathyush Sambaturu" w:date="2019-06-16T12:59:00Z">
              <w:r w:rsidRPr="00146B4C" w:rsidDel="00EA68B6">
                <w:rPr>
                  <w:rFonts w:ascii="Cambria" w:eastAsia="Times New Roman" w:hAnsi="Cambria" w:cs="Arial"/>
                  <w:sz w:val="24"/>
                  <w:szCs w:val="24"/>
                </w:rPr>
                <w:delText>a</w:delText>
              </w:r>
            </w:del>
            <w:r w:rsidRPr="00146B4C">
              <w:rPr>
                <w:rFonts w:ascii="Cambria" w:eastAsia="Times New Roman" w:hAnsi="Cambria" w:cs="Arial"/>
                <w:sz w:val="24"/>
                <w:szCs w:val="24"/>
              </w:rPr>
              <w:t xml:space="preserve"> week</w:t>
            </w:r>
            <w:ins w:id="2670" w:author="Prathyush Sambaturu" w:date="2019-06-16T12:59:00Z">
              <w:r w:rsidR="00EA68B6">
                <w:rPr>
                  <w:rFonts w:ascii="Cambria" w:eastAsia="Times New Roman" w:hAnsi="Cambria" w:cs="Arial"/>
                  <w:sz w:val="24"/>
                  <w:szCs w:val="24"/>
                </w:rPr>
                <w:t>s</w:t>
              </w:r>
            </w:ins>
            <w:r w:rsidRPr="00146B4C">
              <w:rPr>
                <w:rFonts w:ascii="Cambria" w:eastAsia="Times New Roman" w:hAnsi="Cambria" w:cs="Arial"/>
                <w:sz w:val="24"/>
                <w:szCs w:val="24"/>
              </w:rPr>
              <w:t xml:space="preserve"> ago</w:t>
            </w:r>
            <w:del w:id="2671" w:author="Prathyush Sambaturu" w:date="2019-06-16T09:26:00Z">
              <w:r w:rsidRPr="00146B4C" w:rsidDel="00552060">
                <w:rPr>
                  <w:rFonts w:ascii="Cambria" w:eastAsia="Times New Roman" w:hAnsi="Cambria" w:cs="Arial"/>
                  <w:sz w:val="24"/>
                  <w:szCs w:val="24"/>
                </w:rPr>
                <w:delText xml:space="preserve"> (</w:delText>
              </w:r>
            </w:del>
            <w:del w:id="2672" w:author="Prathyush Sambaturu" w:date="2019-06-16T09:17:00Z">
              <w:r w:rsidRPr="00146B4C" w:rsidDel="00927B16">
                <w:rPr>
                  <w:rFonts w:ascii="Cambria" w:eastAsia="Times New Roman" w:hAnsi="Cambria" w:cs="Arial"/>
                  <w:sz w:val="24"/>
                  <w:szCs w:val="24"/>
                </w:rPr>
                <w:delText xml:space="preserve">high </w:delText>
              </w:r>
            </w:del>
            <w:del w:id="2673" w:author="Prathyush Sambaturu" w:date="2019-06-16T09:26:00Z">
              <w:r w:rsidRPr="00146B4C" w:rsidDel="00552060">
                <w:rPr>
                  <w:rFonts w:ascii="Cambria" w:eastAsia="Times New Roman" w:hAnsi="Cambria" w:cs="Arial"/>
                  <w:sz w:val="24"/>
                  <w:szCs w:val="24"/>
                </w:rPr>
                <w:delText>to</w:delText>
              </w:r>
            </w:del>
            <w:del w:id="2674" w:author="Prathyush Sambaturu" w:date="2019-06-16T09:17:00Z">
              <w:r w:rsidRPr="00146B4C" w:rsidDel="00927B16">
                <w:rPr>
                  <w:rFonts w:ascii="Cambria" w:eastAsia="Times New Roman" w:hAnsi="Cambria" w:cs="Arial"/>
                  <w:sz w:val="24"/>
                  <w:szCs w:val="24"/>
                </w:rPr>
                <w:delText xml:space="preserve"> low</w:delText>
              </w:r>
            </w:del>
            <w:del w:id="2675" w:author="Prathyush Sambaturu" w:date="2019-06-16T09:26:00Z">
              <w:r w:rsidRPr="00146B4C" w:rsidDel="00552060">
                <w:rPr>
                  <w:rFonts w:ascii="Cambria" w:eastAsia="Times New Roman" w:hAnsi="Cambria" w:cs="Arial"/>
                  <w:sz w:val="24"/>
                  <w:szCs w:val="24"/>
                </w:rPr>
                <w:delText>: 5)</w:delText>
              </w:r>
            </w:del>
            <w:r w:rsidRPr="00146B4C">
              <w:rPr>
                <w:rFonts w:ascii="Cambria" w:eastAsia="Times New Roman" w:hAnsi="Cambria" w:cs="Arial"/>
                <w:sz w:val="24"/>
                <w:szCs w:val="24"/>
              </w:rPr>
              <w:t xml:space="preserve">, </w:t>
            </w:r>
            <w:ins w:id="2676" w:author="Prathyush Sambaturu" w:date="2019-06-16T12:59:00Z">
              <w:r w:rsidR="00EA68B6">
                <w:rPr>
                  <w:rFonts w:ascii="Cambria" w:eastAsia="Times New Roman" w:hAnsi="Cambria" w:cs="Arial"/>
                  <w:sz w:val="24"/>
                  <w:szCs w:val="24"/>
                </w:rPr>
                <w:t xml:space="preserve">and </w:t>
              </w:r>
            </w:ins>
            <w:r w:rsidRPr="00146B4C">
              <w:rPr>
                <w:rFonts w:ascii="Cambria" w:eastAsia="Times New Roman" w:hAnsi="Cambria" w:cs="Arial"/>
                <w:sz w:val="24"/>
                <w:szCs w:val="24"/>
              </w:rPr>
              <w:t>moderate t</w:t>
            </w:r>
            <w:ins w:id="2677" w:author="Prathyush Sambaturu" w:date="2019-06-16T12:59:00Z">
              <w:r w:rsidR="00EA68B6">
                <w:rPr>
                  <w:rFonts w:ascii="Cambria" w:eastAsia="Times New Roman" w:hAnsi="Cambria" w:cs="Arial"/>
                  <w:sz w:val="24"/>
                  <w:szCs w:val="24"/>
                </w:rPr>
                <w:t>hree</w:t>
              </w:r>
            </w:ins>
            <w:del w:id="2678" w:author="Prathyush Sambaturu" w:date="2019-06-16T12:59:00Z">
              <w:r w:rsidRPr="00146B4C" w:rsidDel="00EA68B6">
                <w:rPr>
                  <w:rFonts w:ascii="Cambria" w:eastAsia="Times New Roman" w:hAnsi="Cambria" w:cs="Arial"/>
                  <w:sz w:val="24"/>
                  <w:szCs w:val="24"/>
                </w:rPr>
                <w:delText>wo</w:delText>
              </w:r>
            </w:del>
            <w:r w:rsidRPr="00146B4C">
              <w:rPr>
                <w:rFonts w:ascii="Cambria" w:eastAsia="Times New Roman" w:hAnsi="Cambria" w:cs="Arial"/>
                <w:sz w:val="24"/>
                <w:szCs w:val="24"/>
              </w:rPr>
              <w:t xml:space="preserve"> weeks ago </w:t>
            </w:r>
            <w:del w:id="2679" w:author="Prathyush Sambaturu" w:date="2019-06-16T09:26:00Z">
              <w:r w:rsidRPr="00146B4C" w:rsidDel="00552060">
                <w:rPr>
                  <w:rFonts w:ascii="Cambria" w:eastAsia="Times New Roman" w:hAnsi="Cambria" w:cs="Arial"/>
                  <w:sz w:val="24"/>
                  <w:szCs w:val="24"/>
                </w:rPr>
                <w:delText>(</w:delText>
              </w:r>
            </w:del>
            <w:del w:id="2680" w:author="Prathyush Sambaturu" w:date="2019-06-16T09:17:00Z">
              <w:r w:rsidRPr="00146B4C" w:rsidDel="00927B16">
                <w:rPr>
                  <w:rFonts w:ascii="Cambria" w:eastAsia="Times New Roman" w:hAnsi="Cambria" w:cs="Arial"/>
                  <w:sz w:val="24"/>
                  <w:szCs w:val="24"/>
                </w:rPr>
                <w:delText>low</w:delText>
              </w:r>
            </w:del>
            <w:del w:id="2681" w:author="Prathyush Sambaturu" w:date="2019-06-16T09:26:00Z">
              <w:r w:rsidRPr="00146B4C" w:rsidDel="00552060">
                <w:rPr>
                  <w:rFonts w:ascii="Cambria" w:eastAsia="Times New Roman" w:hAnsi="Cambria" w:cs="Arial"/>
                  <w:sz w:val="24"/>
                  <w:szCs w:val="24"/>
                </w:rPr>
                <w:delText xml:space="preserve"> to </w:delText>
              </w:r>
            </w:del>
            <w:del w:id="2682" w:author="Prathyush Sambaturu" w:date="2019-06-16T09:17:00Z">
              <w:r w:rsidRPr="00146B4C" w:rsidDel="00927B16">
                <w:rPr>
                  <w:rFonts w:ascii="Cambria" w:eastAsia="Times New Roman" w:hAnsi="Cambria" w:cs="Arial"/>
                  <w:sz w:val="24"/>
                  <w:szCs w:val="24"/>
                </w:rPr>
                <w:delText>moderate</w:delText>
              </w:r>
            </w:del>
            <w:del w:id="2683" w:author="Prathyush Sambaturu" w:date="2019-06-16T09:26:00Z">
              <w:r w:rsidRPr="00146B4C" w:rsidDel="00552060">
                <w:rPr>
                  <w:rFonts w:ascii="Cambria" w:eastAsia="Times New Roman" w:hAnsi="Cambria" w:cs="Arial"/>
                  <w:sz w:val="24"/>
                  <w:szCs w:val="24"/>
                </w:rPr>
                <w:delText>:5)</w:delText>
              </w:r>
            </w:del>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84"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3475EC58"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IA</w:t>
            </w:r>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85"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2AF8BE8B" w14:textId="77777777" w:rsidR="003E261D" w:rsidRPr="00146B4C" w:rsidRDefault="003E261D">
            <w:pPr>
              <w:spacing w:after="0" w:line="240" w:lineRule="auto"/>
              <w:jc w:val="center"/>
              <w:rPr>
                <w:rFonts w:ascii="Cambria" w:eastAsia="Times New Roman" w:hAnsi="Cambria" w:cs="Arial"/>
                <w:sz w:val="24"/>
                <w:szCs w:val="24"/>
              </w:rPr>
            </w:pPr>
            <w:r w:rsidRPr="00146B4C">
              <w:rPr>
                <w:rFonts w:ascii="Cambria" w:eastAsia="Times New Roman" w:hAnsi="Cambria" w:cs="Arial"/>
                <w:sz w:val="24"/>
                <w:szCs w:val="24"/>
              </w:rPr>
              <w:t>14</w:t>
            </w:r>
          </w:p>
        </w:tc>
      </w:tr>
      <w:tr w:rsidR="00927B16" w:rsidRPr="00927B16" w14:paraId="7629C137" w14:textId="77777777" w:rsidTr="00CE1E28">
        <w:trPr>
          <w:trHeight w:val="570"/>
          <w:trPrChange w:id="2686" w:author="Prathyush Sambaturu" w:date="2019-06-16T14:34:00Z">
            <w:trPr>
              <w:trHeight w:val="570"/>
            </w:trPr>
          </w:trPrChange>
        </w:trPr>
        <w:tc>
          <w:tcPr>
            <w:tcW w:w="622" w:type="dxa"/>
            <w:vMerge/>
            <w:tcBorders>
              <w:top w:val="single" w:sz="6" w:space="0" w:color="CCCCCC"/>
              <w:left w:val="single" w:sz="6" w:space="0" w:color="CCCCCC"/>
              <w:bottom w:val="single" w:sz="6" w:space="0" w:color="CCCCCC"/>
              <w:right w:val="single" w:sz="6" w:space="0" w:color="CCCCCC"/>
            </w:tcBorders>
            <w:vAlign w:val="center"/>
            <w:hideMark/>
            <w:tcPrChange w:id="2687" w:author="Prathyush Sambaturu" w:date="2019-06-16T14:34:00Z">
              <w:tcPr>
                <w:tcW w:w="0" w:type="auto"/>
                <w:vMerge/>
                <w:tcBorders>
                  <w:top w:val="single" w:sz="6" w:space="0" w:color="CCCCCC"/>
                  <w:left w:val="single" w:sz="6" w:space="0" w:color="CCCCCC"/>
                  <w:bottom w:val="single" w:sz="6" w:space="0" w:color="CCCCCC"/>
                  <w:right w:val="single" w:sz="6" w:space="0" w:color="CCCCCC"/>
                </w:tcBorders>
                <w:vAlign w:val="center"/>
                <w:hideMark/>
              </w:tcPr>
            </w:tcPrChange>
          </w:tcPr>
          <w:p w14:paraId="14F49003" w14:textId="77777777" w:rsidR="003E261D" w:rsidRPr="00146B4C" w:rsidRDefault="003E261D">
            <w:pPr>
              <w:spacing w:after="0" w:line="240" w:lineRule="auto"/>
              <w:rPr>
                <w:rFonts w:ascii="Cambria" w:eastAsia="Times New Roman" w:hAnsi="Cambria" w:cs="Arial"/>
                <w:sz w:val="24"/>
                <w:szCs w:val="24"/>
                <w:rPrChange w:id="2688" w:author="Prathyush Sambaturu" w:date="2019-06-16T10:30:00Z">
                  <w:rPr>
                    <w:rFonts w:ascii="Arial" w:eastAsia="Times New Roman" w:hAnsi="Arial" w:cs="Arial"/>
                    <w:sz w:val="20"/>
                    <w:szCs w:val="20"/>
                  </w:rPr>
                </w:rPrChange>
              </w:rPr>
            </w:pPr>
          </w:p>
        </w:tc>
        <w:tc>
          <w:tcPr>
            <w:tcW w:w="1350" w:type="dxa"/>
            <w:vMerge/>
            <w:tcBorders>
              <w:top w:val="single" w:sz="6" w:space="0" w:color="CCCCCC"/>
              <w:left w:val="single" w:sz="6" w:space="0" w:color="CCCCCC"/>
              <w:bottom w:val="single" w:sz="6" w:space="0" w:color="CCCCCC"/>
              <w:right w:val="single" w:sz="6" w:space="0" w:color="CCCCCC"/>
            </w:tcBorders>
            <w:vAlign w:val="center"/>
            <w:hideMark/>
            <w:tcPrChange w:id="2689" w:author="Prathyush Sambaturu" w:date="2019-06-16T14:34:00Z">
              <w:tcPr>
                <w:tcW w:w="132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05456CFB" w14:textId="77777777" w:rsidR="003E261D" w:rsidRPr="00146B4C" w:rsidRDefault="003E261D">
            <w:pPr>
              <w:spacing w:after="0" w:line="240" w:lineRule="auto"/>
              <w:rPr>
                <w:rFonts w:ascii="Cambria" w:eastAsia="Times New Roman" w:hAnsi="Cambria" w:cs="Arial"/>
                <w:sz w:val="24"/>
                <w:szCs w:val="24"/>
              </w:rPr>
            </w:pPr>
          </w:p>
        </w:tc>
        <w:tc>
          <w:tcPr>
            <w:tcW w:w="1170" w:type="dxa"/>
            <w:vMerge/>
            <w:tcBorders>
              <w:top w:val="single" w:sz="6" w:space="0" w:color="CCCCCC"/>
              <w:left w:val="single" w:sz="6" w:space="0" w:color="CCCCCC"/>
              <w:bottom w:val="single" w:sz="6" w:space="0" w:color="CCCCCC"/>
              <w:right w:val="single" w:sz="6" w:space="0" w:color="CCCCCC"/>
            </w:tcBorders>
            <w:vAlign w:val="center"/>
            <w:hideMark/>
            <w:tcPrChange w:id="2690" w:author="Prathyush Sambaturu" w:date="2019-06-16T14:34:00Z">
              <w:tcPr>
                <w:tcW w:w="1170" w:type="dxa"/>
                <w:vMerge/>
                <w:tcBorders>
                  <w:top w:val="single" w:sz="6" w:space="0" w:color="CCCCCC"/>
                  <w:left w:val="single" w:sz="6" w:space="0" w:color="CCCCCC"/>
                  <w:bottom w:val="single" w:sz="6" w:space="0" w:color="CCCCCC"/>
                  <w:right w:val="single" w:sz="6" w:space="0" w:color="CCCCCC"/>
                </w:tcBorders>
                <w:vAlign w:val="center"/>
                <w:hideMark/>
              </w:tcPr>
            </w:tcPrChange>
          </w:tcPr>
          <w:p w14:paraId="53727AE7" w14:textId="77777777" w:rsidR="003E261D" w:rsidRPr="00146B4C" w:rsidRDefault="003E261D">
            <w:pPr>
              <w:spacing w:after="0" w:line="240" w:lineRule="auto"/>
              <w:rPr>
                <w:rFonts w:ascii="Cambria" w:eastAsia="Times New Roman" w:hAnsi="Cambria" w:cs="Arial"/>
                <w:sz w:val="24"/>
                <w:szCs w:val="24"/>
              </w:rPr>
            </w:pPr>
          </w:p>
        </w:tc>
        <w:tc>
          <w:tcPr>
            <w:tcW w:w="34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91" w:author="Prathyush Sambaturu" w:date="2019-06-16T14:34:00Z">
              <w:tcPr>
                <w:tcW w:w="398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5DE8C606" w14:textId="02E64F87" w:rsidR="003E261D" w:rsidRPr="00146B4C" w:rsidDel="00EA68B6" w:rsidRDefault="00EA68B6">
            <w:pPr>
              <w:spacing w:after="0" w:line="240" w:lineRule="auto"/>
              <w:jc w:val="center"/>
              <w:rPr>
                <w:del w:id="2692" w:author="Prathyush Sambaturu" w:date="2019-06-16T13:01:00Z"/>
                <w:rFonts w:ascii="Cambria" w:eastAsia="Times New Roman" w:hAnsi="Cambria" w:cs="Arial"/>
                <w:sz w:val="24"/>
                <w:szCs w:val="24"/>
              </w:rPr>
            </w:pPr>
            <w:ins w:id="2693" w:author="Prathyush Sambaturu" w:date="2019-06-16T13:01:00Z">
              <w:r>
                <w:rPr>
                  <w:rFonts w:ascii="Cambria" w:eastAsia="Times New Roman" w:hAnsi="Cambria" w:cs="Arial"/>
                  <w:sz w:val="24"/>
                  <w:szCs w:val="24"/>
                </w:rPr>
                <w:t>S</w:t>
              </w:r>
              <w:r w:rsidRPr="00EA68B6">
                <w:rPr>
                  <w:rFonts w:ascii="Cambria" w:eastAsia="Times New Roman" w:hAnsi="Cambria" w:cs="Arial"/>
                  <w:sz w:val="24"/>
                  <w:szCs w:val="24"/>
                </w:rPr>
                <w:t>tates that had moderate activity levels one week ago, minimal activity levels three weeks ago and minimal activity levels four weeks ago</w:t>
              </w:r>
            </w:ins>
            <w:del w:id="2694" w:author="Prathyush Sambaturu" w:date="2019-06-16T13:01:00Z">
              <w:r w:rsidR="003E261D" w:rsidRPr="00146B4C" w:rsidDel="00EA68B6">
                <w:rPr>
                  <w:rFonts w:ascii="Cambria" w:eastAsia="Times New Roman" w:hAnsi="Cambria" w:cs="Arial"/>
                  <w:sz w:val="24"/>
                  <w:szCs w:val="24"/>
                </w:rPr>
                <w:delText>States with high activity this week</w:delText>
              </w:r>
            </w:del>
            <w:del w:id="2695" w:author="Prathyush Sambaturu" w:date="2019-06-16T09:26:00Z">
              <w:r w:rsidR="003E261D" w:rsidRPr="00146B4C" w:rsidDel="00552060">
                <w:rPr>
                  <w:rFonts w:ascii="Cambria" w:eastAsia="Times New Roman" w:hAnsi="Cambria" w:cs="Arial"/>
                  <w:sz w:val="24"/>
                  <w:szCs w:val="24"/>
                </w:rPr>
                <w:delText xml:space="preserve"> (4)</w:delText>
              </w:r>
            </w:del>
            <w:del w:id="2696" w:author="Prathyush Sambaturu" w:date="2019-06-16T13:01:00Z">
              <w:r w:rsidR="003E261D" w:rsidRPr="00146B4C" w:rsidDel="00EA68B6">
                <w:rPr>
                  <w:rFonts w:ascii="Cambria" w:eastAsia="Times New Roman" w:hAnsi="Cambria" w:cs="Arial"/>
                  <w:sz w:val="24"/>
                  <w:szCs w:val="24"/>
                </w:rPr>
                <w:delText xml:space="preserve"> and low two weeks ago</w:delText>
              </w:r>
            </w:del>
            <w:del w:id="2697" w:author="Prathyush Sambaturu" w:date="2019-06-16T09:26:00Z">
              <w:r w:rsidR="003E261D" w:rsidRPr="00146B4C" w:rsidDel="00552060">
                <w:rPr>
                  <w:rFonts w:ascii="Cambria" w:eastAsia="Times New Roman" w:hAnsi="Cambria" w:cs="Arial"/>
                  <w:sz w:val="24"/>
                  <w:szCs w:val="24"/>
                </w:rPr>
                <w:delText>(high to low:5)</w:delText>
              </w:r>
            </w:del>
          </w:p>
          <w:p w14:paraId="69E1BFB7" w14:textId="0C060489" w:rsidR="007F5FE3" w:rsidRPr="00146B4C" w:rsidRDefault="007F5FE3">
            <w:pPr>
              <w:spacing w:after="0" w:line="240" w:lineRule="auto"/>
              <w:jc w:val="center"/>
              <w:rPr>
                <w:rFonts w:ascii="Cambria" w:eastAsia="Times New Roman" w:hAnsi="Cambria" w:cs="Arial"/>
                <w:sz w:val="24"/>
                <w:szCs w:val="24"/>
              </w:rPr>
            </w:pPr>
          </w:p>
        </w:tc>
        <w:tc>
          <w:tcPr>
            <w:tcW w:w="162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698"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1484BA7B" w14:textId="1E651997" w:rsidR="003E261D" w:rsidRPr="00146B4C" w:rsidRDefault="00EA68B6">
            <w:pPr>
              <w:spacing w:after="0" w:line="240" w:lineRule="auto"/>
              <w:jc w:val="center"/>
              <w:rPr>
                <w:rFonts w:ascii="Cambria" w:eastAsia="Times New Roman" w:hAnsi="Cambria" w:cs="Arial"/>
                <w:sz w:val="24"/>
                <w:szCs w:val="24"/>
              </w:rPr>
            </w:pPr>
            <w:ins w:id="2699" w:author="Prathyush Sambaturu" w:date="2019-06-16T13:02:00Z">
              <w:r>
                <w:rPr>
                  <w:rFonts w:ascii="Cambria" w:eastAsia="Times New Roman" w:hAnsi="Cambria" w:cs="Arial"/>
                  <w:sz w:val="24"/>
                  <w:szCs w:val="24"/>
                </w:rPr>
                <w:t>MA, OH, WI</w:t>
              </w:r>
            </w:ins>
            <w:del w:id="2700" w:author="Prathyush Sambaturu" w:date="2019-06-16T13:02:00Z">
              <w:r w:rsidR="003E261D" w:rsidRPr="00146B4C" w:rsidDel="00EA68B6">
                <w:rPr>
                  <w:rFonts w:ascii="Cambria" w:eastAsia="Times New Roman" w:hAnsi="Cambria" w:cs="Arial"/>
                  <w:sz w:val="24"/>
                  <w:szCs w:val="24"/>
                </w:rPr>
                <w:delText>MD, MN</w:delText>
              </w:r>
            </w:del>
          </w:p>
        </w:tc>
        <w:tc>
          <w:tcPr>
            <w:tcW w:w="90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Change w:id="2701" w:author="Prathyush Sambaturu" w:date="2019-06-16T14:34:00Z">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tcPrChange>
          </w:tcPr>
          <w:p w14:paraId="42F2C2D8" w14:textId="27937CF7" w:rsidR="003E261D" w:rsidRPr="00146B4C" w:rsidRDefault="00EA68B6">
            <w:pPr>
              <w:keepNext/>
              <w:spacing w:after="0" w:line="240" w:lineRule="auto"/>
              <w:jc w:val="center"/>
              <w:rPr>
                <w:rFonts w:ascii="Cambria" w:eastAsia="Times New Roman" w:hAnsi="Cambria" w:cs="Arial"/>
                <w:sz w:val="24"/>
                <w:szCs w:val="24"/>
              </w:rPr>
            </w:pPr>
            <w:ins w:id="2702" w:author="Prathyush Sambaturu" w:date="2019-06-16T13:02:00Z">
              <w:r>
                <w:rPr>
                  <w:rFonts w:ascii="Cambria" w:eastAsia="Times New Roman" w:hAnsi="Cambria" w:cs="Arial"/>
                  <w:sz w:val="24"/>
                  <w:szCs w:val="24"/>
                </w:rPr>
                <w:t>8</w:t>
              </w:r>
            </w:ins>
            <w:del w:id="2703" w:author="Prathyush Sambaturu" w:date="2019-06-16T13:02:00Z">
              <w:r w:rsidR="003E261D" w:rsidRPr="00146B4C" w:rsidDel="00EA68B6">
                <w:rPr>
                  <w:rFonts w:ascii="Cambria" w:eastAsia="Times New Roman" w:hAnsi="Cambria" w:cs="Arial"/>
                  <w:sz w:val="24"/>
                  <w:szCs w:val="24"/>
                </w:rPr>
                <w:delText>9</w:delText>
              </w:r>
            </w:del>
          </w:p>
        </w:tc>
      </w:tr>
    </w:tbl>
    <w:p w14:paraId="3E9E4DEB" w14:textId="3F0139EA" w:rsidR="00F4466A" w:rsidRPr="003830DC" w:rsidDel="00146B4C" w:rsidRDefault="000B1CBE" w:rsidP="000B1CBE">
      <w:pPr>
        <w:pStyle w:val="Caption"/>
        <w:rPr>
          <w:del w:id="2704" w:author="Prathyush Sambaturu" w:date="2019-06-16T10:31:00Z"/>
          <w:rPrChange w:id="2705" w:author="Prathyush Sambaturu" w:date="2019-06-16T09:06:00Z">
            <w:rPr>
              <w:del w:id="2706" w:author="Prathyush Sambaturu" w:date="2019-06-16T10:31:00Z"/>
              <w:rFonts w:ascii="Cambria" w:hAnsi="Cambria"/>
            </w:rPr>
          </w:rPrChange>
        </w:rPr>
      </w:pPr>
      <w:bookmarkStart w:id="2707" w:name="_Ref529425849"/>
      <w:del w:id="2708" w:author="Prathyush Sambaturu" w:date="2019-06-16T10:31:00Z">
        <w:r w:rsidRPr="000B1CBE" w:rsidDel="00146B4C">
          <w:rPr>
            <w:rFonts w:ascii="Cambria" w:hAnsi="Cambria"/>
          </w:rPr>
          <w:delText xml:space="preserve">Table </w:delText>
        </w:r>
        <w:r w:rsidRPr="000B1CBE" w:rsidDel="00146B4C">
          <w:rPr>
            <w:rFonts w:ascii="Cambria" w:hAnsi="Cambria"/>
            <w:i w:val="0"/>
            <w:iCs w:val="0"/>
          </w:rPr>
          <w:fldChar w:fldCharType="begin"/>
        </w:r>
        <w:r w:rsidRPr="000B1CBE" w:rsidDel="00146B4C">
          <w:rPr>
            <w:rFonts w:ascii="Cambria" w:hAnsi="Cambria"/>
          </w:rPr>
          <w:delInstrText xml:space="preserve"> SEQ Table \* ARABIC </w:delInstrText>
        </w:r>
        <w:r w:rsidRPr="000B1CBE" w:rsidDel="00146B4C">
          <w:rPr>
            <w:rFonts w:ascii="Cambria" w:hAnsi="Cambria"/>
            <w:i w:val="0"/>
            <w:iCs w:val="0"/>
          </w:rPr>
          <w:fldChar w:fldCharType="separate"/>
        </w:r>
        <w:r w:rsidRPr="000B1CBE" w:rsidDel="00146B4C">
          <w:rPr>
            <w:rFonts w:ascii="Cambria" w:hAnsi="Cambria"/>
            <w:noProof/>
          </w:rPr>
          <w:delText>4</w:delText>
        </w:r>
        <w:r w:rsidRPr="000B1CBE" w:rsidDel="00146B4C">
          <w:rPr>
            <w:rFonts w:ascii="Cambria" w:hAnsi="Cambria"/>
            <w:i w:val="0"/>
            <w:iCs w:val="0"/>
          </w:rPr>
          <w:fldChar w:fldCharType="end"/>
        </w:r>
        <w:bookmarkEnd w:id="2707"/>
        <w:r w:rsidRPr="000B1CBE" w:rsidDel="00146B4C">
          <w:rPr>
            <w:rFonts w:ascii="Cambria" w:hAnsi="Cambria"/>
          </w:rPr>
          <w:delText xml:space="preserve">: </w:delText>
        </w:r>
        <w:r w:rsidR="006C557C" w:rsidRPr="000B1CBE" w:rsidDel="00146B4C">
          <w:rPr>
            <w:rFonts w:ascii="Cambria" w:hAnsi="Cambria" w:cs="LMRoman10-Regular"/>
          </w:rPr>
          <w:delText xml:space="preserve">Descriptions </w:delText>
        </w:r>
      </w:del>
      <w:del w:id="2709" w:author="Prathyush Sambaturu" w:date="2019-06-15T20:46:00Z">
        <w:r w:rsidR="006C557C" w:rsidRPr="000B1CBE" w:rsidDel="00640680">
          <w:rPr>
            <w:rFonts w:ascii="Cambria" w:hAnsi="Cambria" w:cs="LMRoman10-Regular"/>
          </w:rPr>
          <w:delText xml:space="preserve">for two weeks </w:delText>
        </w:r>
      </w:del>
      <w:del w:id="2710" w:author="Prathyush Sambaturu" w:date="2019-06-16T10:31:00Z">
        <w:r w:rsidR="006C557C" w:rsidRPr="000B1CBE" w:rsidDel="00146B4C">
          <w:rPr>
            <w:rFonts w:ascii="Cambria" w:hAnsi="Cambria" w:cs="LMRoman10-Regular"/>
          </w:rPr>
          <w:delText>with corresponding scores.</w:delText>
        </w:r>
      </w:del>
    </w:p>
    <w:p w14:paraId="34C609A9" w14:textId="77777777" w:rsidR="006C557C" w:rsidRPr="006C557C" w:rsidRDefault="006C557C" w:rsidP="006C557C">
      <w:pPr>
        <w:pStyle w:val="NormalWeb"/>
        <w:spacing w:before="0" w:beforeAutospacing="0" w:after="0" w:afterAutospacing="0"/>
        <w:rPr>
          <w:rFonts w:ascii="Cambria" w:hAnsi="Cambria"/>
          <w:b/>
          <w:sz w:val="20"/>
          <w:szCs w:val="20"/>
        </w:rPr>
      </w:pPr>
    </w:p>
    <w:p w14:paraId="253272EA" w14:textId="77777777" w:rsidR="00074A06" w:rsidRPr="00057DA0" w:rsidRDefault="00074A06" w:rsidP="00074A06">
      <w:pPr>
        <w:pStyle w:val="NormalWeb"/>
        <w:spacing w:before="0" w:beforeAutospacing="0" w:after="0" w:afterAutospacing="0"/>
        <w:rPr>
          <w:ins w:id="2711" w:author="Prathyush Sambaturu" w:date="2019-06-15T20:47:00Z"/>
          <w:rFonts w:ascii="Cambria" w:hAnsi="Cambria"/>
        </w:rPr>
      </w:pPr>
      <w:ins w:id="2712" w:author="Prathyush Sambaturu" w:date="2019-06-15T20:47:00Z">
        <w:r w:rsidRPr="00057DA0">
          <w:rPr>
            <w:rFonts w:ascii="Cambria" w:hAnsi="Cambria"/>
          </w:rPr>
          <w:t>We refer to a sudden rise or drop in activity levels (by at least two levels, say, from high to low, moderate to minimal, etc.) within a week's time as a surprise. Examples of surprise events identified by our methods are:</w:t>
        </w:r>
      </w:ins>
    </w:p>
    <w:p w14:paraId="1B6F3BE6" w14:textId="77777777" w:rsidR="00074A06" w:rsidRPr="00057DA0" w:rsidRDefault="00074A06" w:rsidP="00074A06">
      <w:pPr>
        <w:pStyle w:val="NormalWeb"/>
        <w:numPr>
          <w:ilvl w:val="0"/>
          <w:numId w:val="13"/>
        </w:numPr>
        <w:spacing w:before="0" w:beforeAutospacing="0" w:after="0" w:afterAutospacing="0"/>
        <w:rPr>
          <w:ins w:id="2713" w:author="Prathyush Sambaturu" w:date="2019-06-15T20:47:00Z"/>
          <w:rFonts w:ascii="Cambria" w:hAnsi="Cambria"/>
        </w:rPr>
      </w:pPr>
      <w:ins w:id="2714" w:author="Prathyush Sambaturu" w:date="2019-06-15T20:47:00Z">
        <w:r w:rsidRPr="00057DA0">
          <w:rPr>
            <w:rFonts w:ascii="Cambria" w:hAnsi="Cambria"/>
          </w:rPr>
          <w:t>The activity level in NC, NM, SD, and WY jumped from low to high within a week, for the week ending 2017-02-04.</w:t>
        </w:r>
      </w:ins>
    </w:p>
    <w:p w14:paraId="1559A593" w14:textId="77777777" w:rsidR="00074A06" w:rsidRDefault="00074A06" w:rsidP="00074A06">
      <w:pPr>
        <w:pStyle w:val="NormalWeb"/>
        <w:numPr>
          <w:ilvl w:val="0"/>
          <w:numId w:val="13"/>
        </w:numPr>
        <w:spacing w:before="0" w:beforeAutospacing="0" w:after="0" w:afterAutospacing="0"/>
        <w:rPr>
          <w:ins w:id="2715" w:author="Prathyush Sambaturu" w:date="2019-06-15T20:47:00Z"/>
          <w:rFonts w:ascii="Cambria" w:hAnsi="Cambria"/>
        </w:rPr>
      </w:pPr>
      <w:ins w:id="2716" w:author="Prathyush Sambaturu" w:date="2019-06-15T20:47:00Z">
        <w:r w:rsidRPr="00057DA0">
          <w:rPr>
            <w:rFonts w:ascii="Cambria" w:hAnsi="Cambria"/>
          </w:rPr>
          <w:t>The activity level in NH and TN changed from high to low within a week, for the week ending 2013-02-02.</w:t>
        </w:r>
      </w:ins>
    </w:p>
    <w:p w14:paraId="5CD14028" w14:textId="75FAF502" w:rsidR="00F4466A" w:rsidRPr="00F4466A" w:rsidDel="005C3961" w:rsidRDefault="00F4466A" w:rsidP="00F4466A">
      <w:pPr>
        <w:pStyle w:val="NormalWeb"/>
        <w:spacing w:before="0" w:beforeAutospacing="0" w:after="0" w:afterAutospacing="0"/>
        <w:rPr>
          <w:del w:id="2717" w:author="Prathyush Sambaturu" w:date="2019-06-16T09:40:00Z"/>
          <w:rFonts w:ascii="Cambria" w:hAnsi="Cambria"/>
        </w:rPr>
      </w:pPr>
      <w:del w:id="2718" w:author="Prathyush Sambaturu" w:date="2019-06-03T11:03:00Z">
        <w:r w:rsidRPr="00F4466A" w:rsidDel="001B6550">
          <w:rPr>
            <w:rFonts w:ascii="Cambria" w:hAnsi="Cambria"/>
            <w:b/>
          </w:rPr>
          <w:delText>6</w:delText>
        </w:r>
      </w:del>
      <w:del w:id="2719" w:author="Prathyush Sambaturu" w:date="2019-06-12T09:23:00Z">
        <w:r w:rsidRPr="00F4466A" w:rsidDel="00782F25">
          <w:rPr>
            <w:rFonts w:ascii="Cambria" w:hAnsi="Cambria"/>
            <w:b/>
          </w:rPr>
          <w:delText>.</w:delText>
        </w:r>
      </w:del>
      <w:del w:id="2720" w:author="Prathyush Sambaturu" w:date="2019-06-12T15:17:00Z">
        <w:r w:rsidRPr="00F4466A" w:rsidDel="008D4E8E">
          <w:rPr>
            <w:rFonts w:ascii="Cambria" w:hAnsi="Cambria"/>
            <w:b/>
          </w:rPr>
          <w:delText xml:space="preserve"> </w:delText>
        </w:r>
      </w:del>
      <w:commentRangeStart w:id="2721"/>
      <w:del w:id="2722" w:author="Prathyush Sambaturu" w:date="2019-06-15T20:47:00Z">
        <w:r w:rsidRPr="00782F25" w:rsidDel="009770A6">
          <w:rPr>
            <w:rFonts w:ascii="Cambria" w:hAnsi="Cambria"/>
            <w:b/>
            <w:sz w:val="22"/>
            <w:szCs w:val="22"/>
            <w:rPrChange w:id="2723" w:author="Prathyush Sambaturu" w:date="2019-06-12T09:24:00Z">
              <w:rPr>
                <w:rFonts w:ascii="Cambria" w:hAnsi="Cambria"/>
                <w:b/>
              </w:rPr>
            </w:rPrChange>
          </w:rPr>
          <w:delText>Trends</w:delText>
        </w:r>
        <w:commentRangeEnd w:id="2721"/>
        <w:r w:rsidR="00DE798B" w:rsidRPr="00782F25" w:rsidDel="009770A6">
          <w:rPr>
            <w:rStyle w:val="CommentReference"/>
            <w:sz w:val="22"/>
            <w:szCs w:val="22"/>
            <w:rPrChange w:id="2724" w:author="Prathyush Sambaturu" w:date="2019-06-12T09:24:00Z">
              <w:rPr>
                <w:rStyle w:val="CommentReference"/>
              </w:rPr>
            </w:rPrChange>
          </w:rPr>
          <w:commentReference w:id="2721"/>
        </w:r>
      </w:del>
    </w:p>
    <w:p w14:paraId="11C72CC4" w14:textId="2941A82F" w:rsidR="00F4466A" w:rsidRPr="00F4466A" w:rsidDel="009770A6" w:rsidRDefault="00F4466A" w:rsidP="00F4466A">
      <w:pPr>
        <w:pStyle w:val="NormalWeb"/>
        <w:spacing w:before="0" w:beforeAutospacing="0" w:after="0" w:afterAutospacing="0"/>
        <w:rPr>
          <w:del w:id="2725" w:author="Prathyush Sambaturu" w:date="2019-06-15T20:47:00Z"/>
          <w:rFonts w:ascii="Cambria" w:hAnsi="Cambria"/>
        </w:rPr>
      </w:pPr>
      <w:del w:id="2726" w:author="Prathyush Sambaturu" w:date="2019-06-15T20:47:00Z">
        <w:r w:rsidRPr="00F4466A" w:rsidDel="009770A6">
          <w:rPr>
            <w:rFonts w:ascii="Cambria" w:hAnsi="Cambria"/>
          </w:rPr>
          <w:delText xml:space="preserve">We say that a set of states has a </w:delText>
        </w:r>
        <w:r w:rsidR="006169C1" w:rsidDel="009770A6">
          <w:rPr>
            <w:rFonts w:ascii="Cambria" w:hAnsi="Cambria"/>
          </w:rPr>
          <w:delText>“</w:delText>
        </w:r>
        <w:r w:rsidRPr="00F4466A" w:rsidDel="009770A6">
          <w:rPr>
            <w:rFonts w:ascii="Cambria" w:hAnsi="Cambria"/>
          </w:rPr>
          <w:delText>trend</w:delText>
        </w:r>
        <w:r w:rsidR="006169C1" w:rsidDel="009770A6">
          <w:rPr>
            <w:rFonts w:ascii="Cambria" w:hAnsi="Cambria"/>
          </w:rPr>
          <w:delText>”</w:delText>
        </w:r>
        <w:r w:rsidRPr="00F4466A" w:rsidDel="009770A6">
          <w:rPr>
            <w:rFonts w:ascii="Cambria" w:hAnsi="Cambria"/>
          </w:rPr>
          <w:delText xml:space="preserve"> if it exhibits a gradual increase or decrease</w:delText>
        </w:r>
        <w:r w:rsidDel="009770A6">
          <w:rPr>
            <w:rFonts w:ascii="Cambria" w:hAnsi="Cambria"/>
          </w:rPr>
          <w:delText xml:space="preserve"> </w:delText>
        </w:r>
        <w:r w:rsidRPr="00F4466A" w:rsidDel="009770A6">
          <w:rPr>
            <w:rFonts w:ascii="Cambria" w:hAnsi="Cambria"/>
          </w:rPr>
          <w:delText>in activity level. Examples of trend type of descriptions found by our method are:</w:delText>
        </w:r>
      </w:del>
    </w:p>
    <w:p w14:paraId="479A1CB0" w14:textId="52FBF84E" w:rsidR="00F4466A" w:rsidRPr="00F4466A" w:rsidDel="009770A6" w:rsidRDefault="00F4466A" w:rsidP="00F4466A">
      <w:pPr>
        <w:pStyle w:val="NormalWeb"/>
        <w:numPr>
          <w:ilvl w:val="0"/>
          <w:numId w:val="12"/>
        </w:numPr>
        <w:spacing w:before="0" w:beforeAutospacing="0" w:after="0" w:afterAutospacing="0"/>
        <w:rPr>
          <w:del w:id="2727" w:author="Prathyush Sambaturu" w:date="2019-06-15T20:47:00Z"/>
          <w:rFonts w:ascii="Cambria" w:hAnsi="Cambria"/>
        </w:rPr>
      </w:pPr>
      <w:del w:id="2728" w:author="Prathyush Sambaturu" w:date="2019-06-15T20:47:00Z">
        <w:r w:rsidRPr="00F4466A" w:rsidDel="009770A6">
          <w:rPr>
            <w:rStyle w:val="Emphasis"/>
          </w:rPr>
          <w:delText>Gradual increase in the activity levels over consecutive weeks</w:delText>
        </w:r>
        <w:r w:rsidRPr="00F4466A" w:rsidDel="009770A6">
          <w:rPr>
            <w:rFonts w:ascii="Cambria" w:hAnsi="Cambria"/>
          </w:rPr>
          <w:delText>: The states AL, GA, MS, and TN</w:delText>
        </w:r>
        <w:r w:rsidDel="009770A6">
          <w:rPr>
            <w:rFonts w:ascii="Cambria" w:hAnsi="Cambria"/>
          </w:rPr>
          <w:delText xml:space="preserve"> </w:delText>
        </w:r>
        <w:r w:rsidRPr="00F4466A" w:rsidDel="009770A6">
          <w:rPr>
            <w:rFonts w:ascii="Cambria" w:hAnsi="Cambria"/>
          </w:rPr>
          <w:delText xml:space="preserve">had high activity in the week of 2016-03-12, </w:delText>
        </w:r>
      </w:del>
      <w:del w:id="2729" w:author="Prathyush Sambaturu" w:date="2019-06-12T16:25:00Z">
        <w:r w:rsidDel="006D7677">
          <w:rPr>
            <w:rFonts w:ascii="Cambria" w:hAnsi="Cambria"/>
          </w:rPr>
          <w:delText xml:space="preserve"> </w:delText>
        </w:r>
      </w:del>
      <w:del w:id="2730" w:author="Prathyush Sambaturu" w:date="2019-06-15T20:47:00Z">
        <w:r w:rsidRPr="00F4466A" w:rsidDel="009770A6">
          <w:rPr>
            <w:rFonts w:ascii="Cambria" w:hAnsi="Cambria"/>
          </w:rPr>
          <w:delText>moderate the previous week, and minimal two weeks ago.</w:delText>
        </w:r>
      </w:del>
    </w:p>
    <w:p w14:paraId="095355D5" w14:textId="4A98C330" w:rsidR="00F4466A" w:rsidRPr="0098767F" w:rsidDel="009770A6" w:rsidRDefault="00F4466A" w:rsidP="00F4466A">
      <w:pPr>
        <w:pStyle w:val="NormalWeb"/>
        <w:numPr>
          <w:ilvl w:val="0"/>
          <w:numId w:val="12"/>
        </w:numPr>
        <w:spacing w:before="0" w:beforeAutospacing="0" w:after="0" w:afterAutospacing="0"/>
        <w:rPr>
          <w:del w:id="2731" w:author="Prathyush Sambaturu" w:date="2019-06-15T20:47:00Z"/>
          <w:rFonts w:ascii="Cambria" w:hAnsi="Cambria"/>
        </w:rPr>
      </w:pPr>
      <w:del w:id="2732" w:author="Prathyush Sambaturu" w:date="2019-06-15T20:47:00Z">
        <w:r w:rsidRPr="00F4466A" w:rsidDel="009770A6">
          <w:rPr>
            <w:rStyle w:val="Emphasis"/>
          </w:rPr>
          <w:delText>Stable high activity for consecutive weeks</w:delText>
        </w:r>
        <w:r w:rsidRPr="00F4466A" w:rsidDel="009770A6">
          <w:rPr>
            <w:rFonts w:ascii="Cambria" w:hAnsi="Cambria"/>
          </w:rPr>
          <w:delText>:</w:delText>
        </w:r>
        <w:r w:rsidDel="009770A6">
          <w:rPr>
            <w:rFonts w:ascii="Cambria" w:hAnsi="Cambria"/>
          </w:rPr>
          <w:delText xml:space="preserve"> </w:delText>
        </w:r>
        <w:r w:rsidRPr="00F4466A" w:rsidDel="009770A6">
          <w:rPr>
            <w:rFonts w:ascii="Cambria" w:hAnsi="Cambria"/>
          </w:rPr>
          <w:delText>In the week ending 2018-01-27,</w:delText>
        </w:r>
        <w:r w:rsidDel="009770A6">
          <w:rPr>
            <w:rFonts w:ascii="Cambria" w:hAnsi="Cambria"/>
          </w:rPr>
          <w:delText xml:space="preserve"> </w:delText>
        </w:r>
        <w:r w:rsidRPr="00F4466A" w:rsidDel="009770A6">
          <w:rPr>
            <w:rFonts w:ascii="Cambria" w:hAnsi="Cambria"/>
          </w:rPr>
          <w:delText xml:space="preserve">the states NJ, NM, VA, WA, WY, and the states with high activity four weeks earlier, excluding NE and TN, </w:delText>
        </w:r>
      </w:del>
      <w:del w:id="2733" w:author="Prathyush Sambaturu" w:date="2019-06-12T16:25:00Z">
        <w:r w:rsidRPr="00F4466A" w:rsidDel="006D7677">
          <w:rPr>
            <w:rFonts w:ascii="Cambria" w:hAnsi="Cambria"/>
          </w:rPr>
          <w:delText xml:space="preserve"> </w:delText>
        </w:r>
      </w:del>
      <w:del w:id="2734" w:author="Prathyush Sambaturu" w:date="2019-06-15T20:47:00Z">
        <w:r w:rsidRPr="00F4466A" w:rsidDel="009770A6">
          <w:rPr>
            <w:rFonts w:ascii="Cambria" w:hAnsi="Cambria"/>
          </w:rPr>
          <w:delText>had high activity levels for three consecutive weeks.</w:delText>
        </w:r>
      </w:del>
    </w:p>
    <w:p w14:paraId="16C013F1" w14:textId="49B1980D" w:rsidR="00D43AA6" w:rsidRPr="00DB1641" w:rsidDel="009770A6" w:rsidRDefault="00F4466A" w:rsidP="00D43AA6">
      <w:pPr>
        <w:pStyle w:val="NormalWeb"/>
        <w:numPr>
          <w:ilvl w:val="0"/>
          <w:numId w:val="12"/>
        </w:numPr>
        <w:spacing w:before="0" w:beforeAutospacing="0" w:after="0" w:afterAutospacing="0"/>
        <w:rPr>
          <w:del w:id="2735" w:author="Prathyush Sambaturu" w:date="2019-06-15T20:47:00Z"/>
          <w:rFonts w:ascii="Cambria" w:hAnsi="Cambria"/>
        </w:rPr>
      </w:pPr>
      <w:del w:id="2736" w:author="Prathyush Sambaturu" w:date="2019-06-15T20:47:00Z">
        <w:r w:rsidRPr="00F4466A" w:rsidDel="009770A6">
          <w:rPr>
            <w:rStyle w:val="Emphasis"/>
          </w:rPr>
          <w:delText>Gradual decrease in ILI activity over consecutive weeks</w:delText>
        </w:r>
        <w:r w:rsidRPr="00F4466A" w:rsidDel="009770A6">
          <w:rPr>
            <w:rFonts w:ascii="Cambria" w:hAnsi="Cambria"/>
          </w:rPr>
          <w:delText>: For the week of 2014-02-01, the activity levels in NC decreased from high to moderate to low in three</w:delText>
        </w:r>
        <w:r w:rsidDel="009770A6">
          <w:rPr>
            <w:rFonts w:ascii="Cambria" w:hAnsi="Cambria"/>
          </w:rPr>
          <w:delText xml:space="preserve"> </w:delText>
        </w:r>
        <w:r w:rsidRPr="00F4466A" w:rsidDel="009770A6">
          <w:rPr>
            <w:rFonts w:ascii="Cambria" w:hAnsi="Cambria"/>
          </w:rPr>
          <w:delText>consecutive weeks.</w:delText>
        </w:r>
      </w:del>
    </w:p>
    <w:p w14:paraId="11E8A440" w14:textId="3D22F98C" w:rsidR="00057DA0" w:rsidDel="009770A6" w:rsidRDefault="00057DA0" w:rsidP="00057DA0">
      <w:pPr>
        <w:pStyle w:val="NormalWeb"/>
        <w:spacing w:before="0" w:beforeAutospacing="0" w:after="0" w:afterAutospacing="0"/>
        <w:rPr>
          <w:del w:id="2737" w:author="Prathyush Sambaturu" w:date="2019-06-15T20:47:00Z"/>
          <w:rFonts w:ascii="Cambria" w:hAnsi="Cambria"/>
        </w:rPr>
      </w:pPr>
    </w:p>
    <w:p w14:paraId="0F22F822" w14:textId="15B2A403" w:rsidR="00057DA0" w:rsidRPr="00057DA0" w:rsidDel="009770A6" w:rsidRDefault="00057DA0" w:rsidP="00057DA0">
      <w:pPr>
        <w:pStyle w:val="NormalWeb"/>
        <w:spacing w:before="0" w:beforeAutospacing="0" w:after="0" w:afterAutospacing="0"/>
        <w:rPr>
          <w:del w:id="2738" w:author="Prathyush Sambaturu" w:date="2019-06-15T20:47:00Z"/>
          <w:rFonts w:ascii="Cambria" w:hAnsi="Cambria"/>
        </w:rPr>
      </w:pPr>
      <w:del w:id="2739" w:author="Prathyush Sambaturu" w:date="2019-06-03T11:03:00Z">
        <w:r w:rsidRPr="00057DA0" w:rsidDel="001B6550">
          <w:rPr>
            <w:rFonts w:ascii="Cambria" w:hAnsi="Cambria"/>
            <w:b/>
          </w:rPr>
          <w:delText>7</w:delText>
        </w:r>
      </w:del>
      <w:del w:id="2740" w:author="Prathyush Sambaturu" w:date="2019-06-12T09:24:00Z">
        <w:r w:rsidRPr="00057DA0" w:rsidDel="00782F25">
          <w:rPr>
            <w:rFonts w:ascii="Cambria" w:hAnsi="Cambria"/>
            <w:b/>
          </w:rPr>
          <w:delText>.</w:delText>
        </w:r>
      </w:del>
      <w:del w:id="2741" w:author="Prathyush Sambaturu" w:date="2019-06-12T15:17:00Z">
        <w:r w:rsidRPr="00057DA0" w:rsidDel="008D4E8E">
          <w:rPr>
            <w:rFonts w:ascii="Cambria" w:hAnsi="Cambria"/>
            <w:b/>
          </w:rPr>
          <w:delText xml:space="preserve"> </w:delText>
        </w:r>
      </w:del>
      <w:del w:id="2742" w:author="Prathyush Sambaturu" w:date="2019-06-15T20:47:00Z">
        <w:r w:rsidRPr="00782F25" w:rsidDel="009770A6">
          <w:rPr>
            <w:rFonts w:ascii="Cambria" w:hAnsi="Cambria"/>
            <w:b/>
            <w:sz w:val="22"/>
            <w:szCs w:val="22"/>
            <w:rPrChange w:id="2743" w:author="Prathyush Sambaturu" w:date="2019-06-12T09:24:00Z">
              <w:rPr>
                <w:rFonts w:ascii="Cambria" w:hAnsi="Cambria"/>
                <w:b/>
              </w:rPr>
            </w:rPrChange>
          </w:rPr>
          <w:delText>Surprises</w:delText>
        </w:r>
      </w:del>
    </w:p>
    <w:p w14:paraId="501D6AE8" w14:textId="2C656406" w:rsidR="00057DA0" w:rsidRPr="00057DA0" w:rsidDel="009770A6" w:rsidRDefault="00057DA0" w:rsidP="00057DA0">
      <w:pPr>
        <w:pStyle w:val="NormalWeb"/>
        <w:spacing w:before="0" w:beforeAutospacing="0" w:after="0" w:afterAutospacing="0"/>
        <w:rPr>
          <w:del w:id="2744" w:author="Prathyush Sambaturu" w:date="2019-06-15T20:47:00Z"/>
          <w:rFonts w:ascii="Cambria" w:hAnsi="Cambria"/>
        </w:rPr>
      </w:pPr>
      <w:del w:id="2745" w:author="Prathyush Sambaturu" w:date="2019-06-15T20:47:00Z">
        <w:r w:rsidRPr="00057DA0" w:rsidDel="009770A6">
          <w:rPr>
            <w:rFonts w:ascii="Cambria" w:hAnsi="Cambria"/>
          </w:rPr>
          <w:delText>We refer to a sudden rise or drop in activity levels (by at least two levels, say, from high to low, moderate to minimal, etc.) within a week's time as a surprise. Examples of surprise events identified by our methods are:</w:delText>
        </w:r>
      </w:del>
    </w:p>
    <w:p w14:paraId="02FA96A9" w14:textId="60751BF5" w:rsidR="00057DA0" w:rsidRPr="00057DA0" w:rsidDel="009770A6" w:rsidRDefault="00057DA0" w:rsidP="00057DA0">
      <w:pPr>
        <w:pStyle w:val="NormalWeb"/>
        <w:numPr>
          <w:ilvl w:val="0"/>
          <w:numId w:val="13"/>
        </w:numPr>
        <w:spacing w:before="0" w:beforeAutospacing="0" w:after="0" w:afterAutospacing="0"/>
        <w:rPr>
          <w:del w:id="2746" w:author="Prathyush Sambaturu" w:date="2019-06-15T20:47:00Z"/>
          <w:rFonts w:ascii="Cambria" w:hAnsi="Cambria"/>
        </w:rPr>
      </w:pPr>
      <w:del w:id="2747" w:author="Prathyush Sambaturu" w:date="2019-06-15T20:47:00Z">
        <w:r w:rsidRPr="00057DA0" w:rsidDel="009770A6">
          <w:rPr>
            <w:rFonts w:ascii="Cambria" w:hAnsi="Cambria"/>
          </w:rPr>
          <w:delText>The activity level in NC, NM, SD, and WY jumped from low to high within a week, for the week ending 2017-02-04.</w:delText>
        </w:r>
      </w:del>
    </w:p>
    <w:p w14:paraId="5FFB3E31" w14:textId="2DEE2D74" w:rsidR="00057DA0" w:rsidDel="009770A6" w:rsidRDefault="00057DA0" w:rsidP="00057DA0">
      <w:pPr>
        <w:pStyle w:val="NormalWeb"/>
        <w:numPr>
          <w:ilvl w:val="0"/>
          <w:numId w:val="13"/>
        </w:numPr>
        <w:spacing w:before="0" w:beforeAutospacing="0" w:after="0" w:afterAutospacing="0"/>
        <w:rPr>
          <w:del w:id="2748" w:author="Prathyush Sambaturu" w:date="2019-06-15T20:47:00Z"/>
          <w:rFonts w:ascii="Cambria" w:hAnsi="Cambria"/>
        </w:rPr>
      </w:pPr>
      <w:del w:id="2749" w:author="Prathyush Sambaturu" w:date="2019-06-15T20:47:00Z">
        <w:r w:rsidRPr="00057DA0" w:rsidDel="009770A6">
          <w:rPr>
            <w:rFonts w:ascii="Cambria" w:hAnsi="Cambria"/>
          </w:rPr>
          <w:delText>The activity level in NH and TN changed from high to low within a week, for the week ending 2013-02-02.</w:delText>
        </w:r>
      </w:del>
    </w:p>
    <w:p w14:paraId="4ECAA7A5" w14:textId="4F8E4DD7" w:rsidR="00057DA0" w:rsidRDefault="00057DA0" w:rsidP="00057DA0">
      <w:pPr>
        <w:pStyle w:val="NormalWeb"/>
        <w:spacing w:before="0" w:beforeAutospacing="0" w:after="0" w:afterAutospacing="0"/>
        <w:rPr>
          <w:rFonts w:ascii="Cambria" w:hAnsi="Cambria"/>
        </w:rPr>
      </w:pPr>
    </w:p>
    <w:p w14:paraId="214D1656" w14:textId="201B1BFD" w:rsidR="00057DA0" w:rsidRDefault="00250A0E" w:rsidP="00250A0E">
      <w:pPr>
        <w:pStyle w:val="Heading2"/>
      </w:pPr>
      <w:r>
        <w:t>Discussion</w:t>
      </w:r>
    </w:p>
    <w:p w14:paraId="75ED201C" w14:textId="7FF263B9" w:rsidR="00250A0E" w:rsidRDefault="00250A0E" w:rsidP="00250A0E">
      <w:pPr>
        <w:spacing w:after="0" w:line="240" w:lineRule="auto"/>
        <w:rPr>
          <w:ins w:id="2750" w:author="Vullikanti, Anil (asv9v)" w:date="2019-06-11T10:07:00Z"/>
          <w:rFonts w:ascii="Cambria" w:eastAsia="Times New Roman" w:hAnsi="Cambria" w:cs="Times New Roman"/>
          <w:sz w:val="24"/>
          <w:szCs w:val="24"/>
        </w:rPr>
      </w:pPr>
      <w:r w:rsidRPr="00250A0E">
        <w:rPr>
          <w:rFonts w:ascii="Cambria" w:eastAsia="Times New Roman" w:hAnsi="Cambria" w:cs="Times New Roman"/>
          <w:sz w:val="24"/>
          <w:szCs w:val="24"/>
        </w:rPr>
        <w:t>Our results suggest that techniques from the area of transactional data mining</w:t>
      </w:r>
      <w:ins w:id="2751" w:author="Prathyush Sambaturu" w:date="2019-06-12T15:18:00Z">
        <w:r w:rsidR="008D4E8E">
          <w:rPr>
            <w:rFonts w:ascii="Cambria" w:eastAsia="Times New Roman" w:hAnsi="Cambria" w:cs="Times New Roman"/>
            <w:sz w:val="24"/>
            <w:szCs w:val="24"/>
          </w:rPr>
          <w:t xml:space="preserve"> </w:t>
        </w:r>
      </w:ins>
      <w:del w:id="2752" w:author="Prathyush Sambaturu" w:date="2019-06-12T15:10:00Z">
        <w:r w:rsidRPr="00250A0E" w:rsidDel="00D77AE5">
          <w:rPr>
            <w:rFonts w:ascii="Cambria" w:eastAsia="Times New Roman" w:hAnsi="Cambria" w:cs="Times New Roman"/>
            <w:sz w:val="24"/>
            <w:szCs w:val="24"/>
          </w:rPr>
          <w:delText xml:space="preserve"> </w:delText>
        </w:r>
        <w:r w:rsidDel="00D77AE5">
          <w:rPr>
            <w:rFonts w:ascii="Cambria" w:eastAsia="Times New Roman" w:hAnsi="Cambria" w:cs="Times New Roman"/>
            <w:sz w:val="24"/>
            <w:szCs w:val="24"/>
          </w:rPr>
          <w:delText xml:space="preserve"> </w:delText>
        </w:r>
      </w:del>
      <w:ins w:id="2753" w:author="Prathyush Sambaturu" w:date="2019-06-12T15:11:00Z">
        <w:r w:rsidR="00D77AE5">
          <w:rPr>
            <w:rFonts w:ascii="Cambria" w:eastAsia="Times New Roman" w:hAnsi="Cambria" w:cs="Times New Roman"/>
            <w:sz w:val="24"/>
            <w:szCs w:val="24"/>
          </w:rPr>
          <w:t>are</w:t>
        </w:r>
      </w:ins>
      <w:del w:id="2754" w:author="Prathyush Sambaturu" w:date="2019-06-12T15:11:00Z">
        <w:r w:rsidRPr="00250A0E" w:rsidDel="00D77AE5">
          <w:rPr>
            <w:rFonts w:ascii="Cambria" w:eastAsia="Times New Roman" w:hAnsi="Cambria" w:cs="Times New Roman"/>
            <w:sz w:val="24"/>
            <w:szCs w:val="24"/>
          </w:rPr>
          <w:delText>are</w:delText>
        </w:r>
      </w:del>
      <w:r w:rsidRPr="00250A0E">
        <w:rPr>
          <w:rFonts w:ascii="Cambria" w:eastAsia="Times New Roman" w:hAnsi="Cambria" w:cs="Times New Roman"/>
          <w:sz w:val="24"/>
          <w:szCs w:val="24"/>
        </w:rPr>
        <w:t xml:space="preserve"> useful for finding spatio-temporal patterns in disease spread.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 particular, the </w:t>
      </w:r>
      <w:del w:id="2755" w:author="Prathyush Sambaturu" w:date="2019-03-04T13:17:00Z">
        <w:r w:rsidRPr="00250A0E" w:rsidDel="000135E8">
          <w:rPr>
            <w:rFonts w:ascii="Cambria" w:eastAsia="Times New Roman" w:hAnsi="Cambria" w:cs="Times New Roman"/>
            <w:sz w:val="24"/>
            <w:szCs w:val="24"/>
          </w:rPr>
          <w:delText>minimum description length (</w:delText>
        </w:r>
      </w:del>
      <w:r w:rsidRPr="00250A0E">
        <w:rPr>
          <w:rFonts w:ascii="Cambria" w:eastAsia="Times New Roman" w:hAnsi="Cambria" w:cs="Times New Roman"/>
          <w:sz w:val="24"/>
          <w:szCs w:val="24"/>
        </w:rPr>
        <w:t>MDL</w:t>
      </w:r>
      <w:del w:id="2756" w:author="Prathyush Sambaturu" w:date="2019-03-04T13:17:00Z">
        <w:r w:rsidRPr="00250A0E" w:rsidDel="000135E8">
          <w:rPr>
            <w:rFonts w:ascii="Cambria" w:eastAsia="Times New Roman" w:hAnsi="Cambria" w:cs="Times New Roman"/>
            <w:sz w:val="24"/>
            <w:szCs w:val="24"/>
          </w:rPr>
          <w:delText>)</w:delText>
        </w:r>
      </w:del>
      <w:ins w:id="2757" w:author="Prathyush Sambaturu" w:date="2019-03-04T13:17:00Z">
        <w:r w:rsidR="000135E8">
          <w:rPr>
            <w:rFonts w:ascii="Cambria" w:eastAsia="Times New Roman" w:hAnsi="Cambria" w:cs="Times New Roman"/>
            <w:sz w:val="24"/>
            <w:szCs w:val="24"/>
          </w:rPr>
          <w:t xml:space="preserve"> </w:t>
        </w:r>
      </w:ins>
      <w:del w:id="2758" w:author="Prathyush Sambaturu" w:date="2019-03-04T13:17:00Z">
        <w:r w:rsidRPr="00250A0E" w:rsidDel="000135E8">
          <w:rPr>
            <w:rFonts w:ascii="Cambria" w:eastAsia="Times New Roman" w:hAnsi="Cambria" w:cs="Times New Roman"/>
            <w:sz w:val="24"/>
            <w:szCs w:val="24"/>
          </w:rPr>
          <w:delText xml:space="preserve"> </w:delText>
        </w:r>
      </w:del>
      <w:r w:rsidRPr="00250A0E">
        <w:rPr>
          <w:rFonts w:ascii="Cambria" w:eastAsia="Times New Roman" w:hAnsi="Cambria" w:cs="Times New Roman"/>
          <w:sz w:val="24"/>
          <w:szCs w:val="24"/>
        </w:rPr>
        <w:t>principle is able to identify</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interesting patterns. </w:t>
      </w:r>
      <w:ins w:id="2759" w:author="Vullikanti, Anil (asv9v)" w:date="2019-06-15T12:12:00Z">
        <w:r w:rsidR="00DC669C">
          <w:rPr>
            <w:rFonts w:ascii="Cambria" w:eastAsia="Times New Roman" w:hAnsi="Cambria" w:cs="Times New Roman"/>
            <w:sz w:val="24"/>
            <w:szCs w:val="24"/>
          </w:rPr>
          <w:t xml:space="preserve">Such succinct descriptions identify </w:t>
        </w:r>
        <w:r w:rsidR="00DC669C">
          <w:rPr>
            <w:rFonts w:ascii="Cambria" w:eastAsia="Times New Roman" w:hAnsi="Cambria" w:cs="Times New Roman"/>
            <w:sz w:val="24"/>
            <w:szCs w:val="24"/>
          </w:rPr>
          <w:lastRenderedPageBreak/>
          <w:t>common features of the items, which can provide new insights into the patterns of disease outbreak.</w:t>
        </w:r>
      </w:ins>
      <w:del w:id="2760" w:author="Vullikanti, Anil (asv9v)" w:date="2019-06-15T12:11:00Z">
        <w:r w:rsidDel="007C17F3">
          <w:rPr>
            <w:rFonts w:ascii="Cambria" w:eastAsia="Times New Roman" w:hAnsi="Cambria" w:cs="Times New Roman"/>
            <w:sz w:val="24"/>
            <w:szCs w:val="24"/>
          </w:rPr>
          <w:delText xml:space="preserve"> </w:delText>
        </w:r>
      </w:del>
      <w:ins w:id="2761" w:author="Vullikanti, Anil (asv9v)" w:date="2019-06-15T12:12:00Z">
        <w:r w:rsidR="00DC669C">
          <w:rPr>
            <w:rFonts w:ascii="Cambria" w:eastAsia="Times New Roman" w:hAnsi="Cambria" w:cs="Times New Roman"/>
            <w:sz w:val="24"/>
            <w:szCs w:val="24"/>
          </w:rPr>
          <w:t xml:space="preserve"> </w:t>
        </w:r>
      </w:ins>
      <w:r w:rsidRPr="00250A0E">
        <w:rPr>
          <w:rFonts w:ascii="Cambria" w:eastAsia="Times New Roman" w:hAnsi="Cambria" w:cs="Times New Roman"/>
          <w:sz w:val="24"/>
          <w:szCs w:val="24"/>
        </w:rPr>
        <w:t>We find that the relaxed versions</w:t>
      </w:r>
      <w:ins w:id="2762" w:author="Prathyush Sambaturu" w:date="2019-06-16T10:34:00Z">
        <w:r w:rsidR="00316503">
          <w:rPr>
            <w:rFonts w:ascii="Cambria" w:eastAsia="Times New Roman" w:hAnsi="Cambria" w:cs="Times New Roman"/>
            <w:sz w:val="24"/>
            <w:szCs w:val="24"/>
          </w:rPr>
          <w:t>,</w:t>
        </w:r>
      </w:ins>
      <w:del w:id="2763" w:author="Prathyush Sambaturu" w:date="2019-06-16T10:34:00Z">
        <w:r w:rsidRPr="00250A0E" w:rsidDel="00511BAC">
          <w:rPr>
            <w:rFonts w:ascii="Cambria" w:eastAsia="Times New Roman" w:hAnsi="Cambria" w:cs="Times New Roman"/>
            <w:sz w:val="24"/>
            <w:szCs w:val="24"/>
          </w:rPr>
          <w:delText>,</w:delText>
        </w:r>
      </w:del>
      <w:r w:rsidRPr="00250A0E">
        <w:rPr>
          <w:rFonts w:ascii="Cambria" w:eastAsia="Times New Roman" w:hAnsi="Cambria" w:cs="Times New Roman"/>
          <w:sz w:val="24"/>
          <w:szCs w:val="24"/>
        </w:rPr>
        <w:t xml:space="preserve"> and allowing negative clauses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can significantly reduce the complexity of descriptions in many cases. Our ranking method also</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provides a systematic approach to identify trends 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surprises in the spread of ILI.</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However, the descriptions of high score are not always intuitive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or interesting.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Instead, our ranking based approach (or other variations of it) could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help provide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new insights to a domain expert, who might be able to find interesting spatio</w:t>
      </w:r>
      <w:r>
        <w:rPr>
          <w:rFonts w:ascii="Cambria" w:eastAsia="Times New Roman" w:hAnsi="Cambria" w:cs="Times New Roman"/>
          <w:sz w:val="24"/>
          <w:szCs w:val="24"/>
        </w:rPr>
        <w:t>-</w:t>
      </w:r>
      <w:r w:rsidRPr="00250A0E">
        <w:rPr>
          <w:rFonts w:ascii="Cambria" w:eastAsia="Times New Roman" w:hAnsi="Cambria" w:cs="Times New Roman"/>
          <w:sz w:val="24"/>
          <w:szCs w:val="24"/>
        </w:rPr>
        <w:t>temporal patterns more easily. Thus, such an approach could be a first</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step in processing epidemic incidence data.</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We believe that including more characteristics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for the data (i.e., more columns in the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data matrix </w:t>
      </w:r>
      <m:oMath>
        <m:r>
          <w:rPr>
            <w:rFonts w:ascii="Cambria Math" w:eastAsia="Times New Roman" w:hAnsi="Cambria Math" w:cs="Times New Roman"/>
            <w:sz w:val="24"/>
            <w:szCs w:val="24"/>
          </w:rPr>
          <m:t>D</m:t>
        </m:r>
      </m:oMath>
      <w:r w:rsidRPr="00250A0E">
        <w:rPr>
          <w:rFonts w:ascii="Cambria" w:eastAsia="Times New Roman" w:hAnsi="Cambria" w:cs="Times New Roman"/>
          <w:sz w:val="24"/>
          <w:szCs w:val="24"/>
        </w:rPr>
        <w:t>) can help find more succinct descriptions.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 xml:space="preserve">Further, the integer </w:t>
      </w:r>
      <w:proofErr w:type="gramStart"/>
      <w:r w:rsidRPr="00250A0E">
        <w:rPr>
          <w:rFonts w:ascii="Cambria" w:eastAsia="Times New Roman" w:hAnsi="Cambria" w:cs="Times New Roman"/>
          <w:sz w:val="24"/>
          <w:szCs w:val="24"/>
        </w:rPr>
        <w:t>programming based</w:t>
      </w:r>
      <w:proofErr w:type="gramEnd"/>
      <w:r w:rsidRPr="00250A0E">
        <w:rPr>
          <w:rFonts w:ascii="Cambria" w:eastAsia="Times New Roman" w:hAnsi="Cambria" w:cs="Times New Roman"/>
          <w:sz w:val="24"/>
          <w:szCs w:val="24"/>
        </w:rPr>
        <w:t xml:space="preserve"> approach is quite powerful,</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and more</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constraints can be easily added to generate descriptions with specific</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kinds of properties.</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Though the descriptions reported here were generated by hand,</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these are all very well structured, and could conceivably be generated using</w:t>
      </w:r>
      <w:r>
        <w:rPr>
          <w:rFonts w:ascii="Cambria" w:eastAsia="Times New Roman" w:hAnsi="Cambria" w:cs="Times New Roman"/>
          <w:sz w:val="24"/>
          <w:szCs w:val="24"/>
        </w:rPr>
        <w:t xml:space="preserve"> </w:t>
      </w:r>
      <w:r w:rsidRPr="00250A0E">
        <w:rPr>
          <w:rFonts w:ascii="Cambria" w:eastAsia="Times New Roman" w:hAnsi="Cambria" w:cs="Times New Roman"/>
          <w:sz w:val="24"/>
          <w:szCs w:val="24"/>
        </w:rPr>
        <w:t>natural language processing techniques easily.</w:t>
      </w:r>
    </w:p>
    <w:p w14:paraId="0112D3D8" w14:textId="4A55A89C" w:rsidR="00BB226D" w:rsidRDefault="00BB226D" w:rsidP="00250A0E">
      <w:pPr>
        <w:spacing w:after="0" w:line="240" w:lineRule="auto"/>
        <w:rPr>
          <w:ins w:id="2764" w:author="Vullikanti, Anil (asv9v)" w:date="2019-06-11T10:07:00Z"/>
          <w:rFonts w:ascii="Cambria" w:eastAsia="Times New Roman" w:hAnsi="Cambria" w:cs="Times New Roman"/>
          <w:sz w:val="24"/>
          <w:szCs w:val="24"/>
        </w:rPr>
      </w:pPr>
    </w:p>
    <w:p w14:paraId="533249C7" w14:textId="2477BF5A" w:rsidR="00BB226D" w:rsidDel="00722AF1" w:rsidRDefault="00BB226D" w:rsidP="00250A0E">
      <w:pPr>
        <w:spacing w:after="0" w:line="240" w:lineRule="auto"/>
        <w:rPr>
          <w:del w:id="2765" w:author="Prathyush Sambaturu" w:date="2019-06-16T09:43:00Z"/>
          <w:rFonts w:ascii="Cambria" w:eastAsia="Times New Roman" w:hAnsi="Cambria" w:cs="Times New Roman"/>
          <w:sz w:val="24"/>
          <w:szCs w:val="24"/>
        </w:rPr>
      </w:pPr>
    </w:p>
    <w:p w14:paraId="210FA02E" w14:textId="20F4B4BE" w:rsidR="00250A0E" w:rsidDel="00722AF1" w:rsidRDefault="00250A0E" w:rsidP="00250A0E">
      <w:pPr>
        <w:spacing w:after="0" w:line="240" w:lineRule="auto"/>
        <w:rPr>
          <w:del w:id="2766" w:author="Prathyush Sambaturu" w:date="2019-06-16T09:43:00Z"/>
          <w:rFonts w:ascii="Cambria" w:eastAsia="Times New Roman" w:hAnsi="Cambria" w:cs="Times New Roman"/>
          <w:sz w:val="24"/>
          <w:szCs w:val="24"/>
        </w:rPr>
      </w:pPr>
    </w:p>
    <w:p w14:paraId="0397B597" w14:textId="185B8CC0" w:rsidR="00250A0E" w:rsidRDefault="00250A0E" w:rsidP="00250A0E">
      <w:pPr>
        <w:pStyle w:val="Heading3"/>
        <w:rPr>
          <w:rFonts w:eastAsia="Times New Roman"/>
        </w:rPr>
      </w:pPr>
      <w:r>
        <w:rPr>
          <w:rFonts w:eastAsia="Times New Roman"/>
        </w:rPr>
        <w:t>Limitations</w:t>
      </w:r>
    </w:p>
    <w:p w14:paraId="3C0F2E1B" w14:textId="5FC9E4E3" w:rsidR="00250A0E" w:rsidRDefault="00250A0E" w:rsidP="00250A0E">
      <w:pPr>
        <w:rPr>
          <w:rFonts w:ascii="Cambria" w:hAnsi="Cambria"/>
          <w:sz w:val="24"/>
          <w:szCs w:val="24"/>
        </w:rPr>
      </w:pPr>
      <w:r w:rsidRPr="00250A0E">
        <w:rPr>
          <w:rFonts w:ascii="Cambria" w:hAnsi="Cambria"/>
          <w:sz w:val="24"/>
          <w:szCs w:val="24"/>
        </w:rPr>
        <w:t>The feature values are real numbers, e.g., the similarity with a past season can be a</w:t>
      </w:r>
      <w:r>
        <w:rPr>
          <w:rFonts w:ascii="Cambria" w:hAnsi="Cambria"/>
          <w:sz w:val="24"/>
          <w:szCs w:val="24"/>
        </w:rPr>
        <w:t xml:space="preserve"> </w:t>
      </w:r>
      <w:r w:rsidRPr="00250A0E">
        <w:rPr>
          <w:rFonts w:ascii="Cambria" w:hAnsi="Cambria"/>
          <w:sz w:val="24"/>
          <w:szCs w:val="24"/>
        </w:rPr>
        <w:t>correlation metric, not binary. One way to handle this issue would be to map the</w:t>
      </w:r>
      <w:r>
        <w:rPr>
          <w:rFonts w:ascii="Cambria" w:hAnsi="Cambria"/>
          <w:sz w:val="24"/>
          <w:szCs w:val="24"/>
        </w:rPr>
        <w:t xml:space="preserve"> </w:t>
      </w:r>
      <w:r w:rsidRPr="00250A0E">
        <w:rPr>
          <w:rFonts w:ascii="Cambria" w:hAnsi="Cambria"/>
          <w:sz w:val="24"/>
          <w:szCs w:val="24"/>
        </w:rPr>
        <w:t>non-binary values to binary using discretization of the weights. Since we limited our</w:t>
      </w:r>
      <w:r>
        <w:rPr>
          <w:rFonts w:ascii="Cambria" w:hAnsi="Cambria"/>
          <w:sz w:val="24"/>
          <w:szCs w:val="24"/>
        </w:rPr>
        <w:t xml:space="preserve"> </w:t>
      </w:r>
      <w:r w:rsidRPr="00250A0E">
        <w:rPr>
          <w:rFonts w:ascii="Cambria" w:hAnsi="Cambria"/>
          <w:sz w:val="24"/>
          <w:szCs w:val="24"/>
        </w:rPr>
        <w:t>focus to only meaningful features, our current approach explores target sets with</w:t>
      </w:r>
      <w:r>
        <w:rPr>
          <w:rFonts w:ascii="Cambria" w:hAnsi="Cambria"/>
          <w:sz w:val="24"/>
          <w:szCs w:val="24"/>
        </w:rPr>
        <w:t xml:space="preserve"> </w:t>
      </w:r>
      <w:r w:rsidRPr="00250A0E">
        <w:rPr>
          <w:rFonts w:ascii="Cambria" w:hAnsi="Cambria"/>
          <w:sz w:val="24"/>
          <w:szCs w:val="24"/>
        </w:rPr>
        <w:t>temporal properties over small time intervals. In case of an increase in number of</w:t>
      </w:r>
      <w:r>
        <w:rPr>
          <w:rFonts w:ascii="Cambria" w:hAnsi="Cambria"/>
          <w:sz w:val="24"/>
          <w:szCs w:val="24"/>
        </w:rPr>
        <w:t xml:space="preserve"> </w:t>
      </w:r>
      <w:r w:rsidRPr="00250A0E">
        <w:rPr>
          <w:rFonts w:ascii="Cambria" w:hAnsi="Cambria"/>
          <w:sz w:val="24"/>
          <w:szCs w:val="24"/>
        </w:rPr>
        <w:t>features by a few orders of magnitude than we considered, the ILP may not be able</w:t>
      </w:r>
      <w:r>
        <w:rPr>
          <w:rFonts w:ascii="Cambria" w:hAnsi="Cambria"/>
          <w:sz w:val="24"/>
          <w:szCs w:val="24"/>
        </w:rPr>
        <w:t xml:space="preserve"> </w:t>
      </w:r>
      <w:r w:rsidRPr="00250A0E">
        <w:rPr>
          <w:rFonts w:ascii="Cambria" w:hAnsi="Cambria"/>
          <w:sz w:val="24"/>
          <w:szCs w:val="24"/>
        </w:rPr>
        <w:t>to scale well. One way to address this problem is to design scalable heuristics that</w:t>
      </w:r>
      <w:r>
        <w:rPr>
          <w:rFonts w:ascii="Cambria" w:hAnsi="Cambria"/>
          <w:sz w:val="24"/>
          <w:szCs w:val="24"/>
        </w:rPr>
        <w:t xml:space="preserve"> </w:t>
      </w:r>
      <w:r w:rsidRPr="00250A0E">
        <w:rPr>
          <w:rFonts w:ascii="Cambria" w:hAnsi="Cambria"/>
          <w:sz w:val="24"/>
          <w:szCs w:val="24"/>
        </w:rPr>
        <w:t>give some theoretical/ experimental guarantees.</w:t>
      </w:r>
    </w:p>
    <w:p w14:paraId="0B0911DD" w14:textId="6FB79613" w:rsidR="00250A0E" w:rsidRDefault="00250A0E" w:rsidP="00250A0E">
      <w:pPr>
        <w:pStyle w:val="Heading3"/>
      </w:pPr>
      <w:r>
        <w:t>Conclusion</w:t>
      </w:r>
    </w:p>
    <w:p w14:paraId="142831FC" w14:textId="5F5EBA3F" w:rsidR="00250A0E" w:rsidRDefault="00250A0E" w:rsidP="00250A0E">
      <w:pPr>
        <w:pStyle w:val="NormalWeb"/>
        <w:spacing w:before="0" w:beforeAutospacing="0" w:after="0" w:afterAutospacing="0"/>
        <w:rPr>
          <w:rFonts w:ascii="Cambria" w:hAnsi="Cambria"/>
        </w:rPr>
      </w:pPr>
      <w:r w:rsidRPr="00250A0E">
        <w:rPr>
          <w:rFonts w:ascii="Cambria" w:hAnsi="Cambria"/>
        </w:rPr>
        <w:t>Automated generation of interesting spatio-temporal patterns and trends can be</w:t>
      </w:r>
      <w:r>
        <w:rPr>
          <w:rFonts w:ascii="Cambria" w:hAnsi="Cambria"/>
        </w:rPr>
        <w:t xml:space="preserve"> </w:t>
      </w:r>
      <w:r w:rsidRPr="00250A0E">
        <w:rPr>
          <w:rFonts w:ascii="Cambria" w:hAnsi="Cambria"/>
        </w:rPr>
        <w:t>very useful to public health experts, as well as the general public.</w:t>
      </w:r>
      <w:r>
        <w:rPr>
          <w:rFonts w:ascii="Cambria" w:hAnsi="Cambria"/>
        </w:rPr>
        <w:t xml:space="preserve"> </w:t>
      </w:r>
      <w:r w:rsidRPr="00250A0E">
        <w:rPr>
          <w:rFonts w:ascii="Cambria" w:hAnsi="Cambria"/>
        </w:rPr>
        <w:t>Our approach,</w:t>
      </w:r>
      <w:r>
        <w:rPr>
          <w:rFonts w:ascii="Cambria" w:hAnsi="Cambria"/>
        </w:rPr>
        <w:t xml:space="preserve"> </w:t>
      </w:r>
      <w:r w:rsidRPr="00250A0E">
        <w:rPr>
          <w:rFonts w:ascii="Cambria" w:hAnsi="Cambria"/>
        </w:rPr>
        <w:t>based on techniques from pattern mining, can help provide a short-list</w:t>
      </w:r>
      <w:r>
        <w:rPr>
          <w:rFonts w:ascii="Cambria" w:hAnsi="Cambria"/>
        </w:rPr>
        <w:t xml:space="preserve"> </w:t>
      </w:r>
      <w:r w:rsidRPr="00250A0E">
        <w:rPr>
          <w:rFonts w:ascii="Cambria" w:hAnsi="Cambria"/>
        </w:rPr>
        <w:t>of patterns, which can then be examined more carefully by a domain expert.</w:t>
      </w:r>
      <w:r>
        <w:rPr>
          <w:rFonts w:ascii="Cambria" w:hAnsi="Cambria"/>
        </w:rPr>
        <w:t xml:space="preserve"> </w:t>
      </w:r>
      <w:r w:rsidRPr="00250A0E">
        <w:rPr>
          <w:rFonts w:ascii="Cambria" w:hAnsi="Cambria"/>
        </w:rPr>
        <w:t>The techniques developed in this paper could potentially be applied for other diseases,</w:t>
      </w:r>
      <w:r>
        <w:rPr>
          <w:rFonts w:ascii="Cambria" w:hAnsi="Cambria"/>
        </w:rPr>
        <w:t xml:space="preserve"> </w:t>
      </w:r>
      <w:r w:rsidRPr="00250A0E">
        <w:rPr>
          <w:rFonts w:ascii="Cambria" w:hAnsi="Cambria"/>
        </w:rPr>
        <w:t xml:space="preserve">and other public health domains. </w:t>
      </w:r>
    </w:p>
    <w:p w14:paraId="6A1965B6" w14:textId="5C1FF5E2" w:rsidR="005715D4" w:rsidRPr="00055C8B" w:rsidRDefault="00023E25" w:rsidP="00055C8B">
      <w:pPr>
        <w:pStyle w:val="NormalWeb"/>
        <w:spacing w:after="0"/>
        <w:rPr>
          <w:rFonts w:ascii="Cambria" w:hAnsi="Cambria"/>
        </w:rPr>
      </w:pPr>
      <w:r w:rsidRPr="00023E25">
        <w:rPr>
          <w:rStyle w:val="Heading2Char"/>
        </w:rPr>
        <w:t>Acknowledgements</w:t>
      </w:r>
      <w:r w:rsidRPr="00023E25">
        <w:rPr>
          <w:rStyle w:val="Heading2Char"/>
        </w:rPr>
        <w:br/>
      </w:r>
      <w:r w:rsidR="00055C8B">
        <w:rPr>
          <w:rFonts w:ascii="Cambria" w:hAnsi="Cambria"/>
        </w:rPr>
        <w:t xml:space="preserve">The work of the authors has been partially supported by the following grants: </w:t>
      </w:r>
      <w:r w:rsidR="00055C8B" w:rsidRPr="00055C8B">
        <w:rPr>
          <w:rFonts w:ascii="Cambria" w:hAnsi="Cambria"/>
        </w:rPr>
        <w:t>NSF grant IIS-1633028, NSF grant ACI-1443054, Defense Threat Reduction Agency (DTRA) grants HDTRA1-11-1-0016 and HDTRA1-17-D-0023.</w:t>
      </w:r>
    </w:p>
    <w:p w14:paraId="19C170B0" w14:textId="15654BCB" w:rsidR="00A90A78" w:rsidRDefault="00A90A78" w:rsidP="001B2CCE">
      <w:pPr>
        <w:pStyle w:val="Heading2"/>
      </w:pPr>
      <w:r>
        <w:t>Authors’ Con</w:t>
      </w:r>
      <w:r w:rsidR="00306FD8">
        <w:t>tribution</w:t>
      </w:r>
    </w:p>
    <w:p w14:paraId="0DAF2969" w14:textId="6BE10AE8" w:rsidR="001B2CCE" w:rsidRPr="00023E25" w:rsidRDefault="00055C8B" w:rsidP="001B2CCE">
      <w:pPr>
        <w:rPr>
          <w:rFonts w:ascii="Cambria" w:hAnsi="Cambria"/>
          <w:sz w:val="24"/>
          <w:szCs w:val="24"/>
        </w:rPr>
      </w:pPr>
      <w:r w:rsidRPr="00023E25">
        <w:rPr>
          <w:rFonts w:ascii="Cambria" w:hAnsi="Cambria"/>
          <w:sz w:val="24"/>
          <w:szCs w:val="24"/>
        </w:rPr>
        <w:t>PS, PB, BL and AV designed the study. PS, PB and AV developed the methods. All the authors helped in the evaluation and writing.</w:t>
      </w:r>
    </w:p>
    <w:p w14:paraId="55C77206" w14:textId="3A566F51" w:rsidR="001B2CCE" w:rsidRDefault="001B2CCE" w:rsidP="001B2CCE">
      <w:pPr>
        <w:pStyle w:val="Heading2"/>
      </w:pPr>
      <w:r>
        <w:t>Conflicts of Interest</w:t>
      </w:r>
    </w:p>
    <w:p w14:paraId="47F0C98A" w14:textId="3F5D2E42" w:rsidR="001827C9" w:rsidRPr="00023E25" w:rsidDel="00F95F53" w:rsidRDefault="00055C8B" w:rsidP="00697AE6">
      <w:pPr>
        <w:rPr>
          <w:del w:id="2767" w:author="Prathyush Sambaturu" w:date="2019-06-16T13:04:00Z"/>
          <w:rFonts w:ascii="Cambria" w:hAnsi="Cambria"/>
          <w:sz w:val="24"/>
          <w:szCs w:val="24"/>
        </w:rPr>
      </w:pPr>
      <w:r w:rsidRPr="00023E25">
        <w:rPr>
          <w:rFonts w:ascii="Cambria" w:hAnsi="Cambria"/>
          <w:sz w:val="24"/>
          <w:szCs w:val="24"/>
        </w:rPr>
        <w:t>None</w:t>
      </w:r>
    </w:p>
    <w:p w14:paraId="5B57F9B1" w14:textId="74C46667" w:rsidR="005715D4" w:rsidDel="00F95F53" w:rsidRDefault="005715D4" w:rsidP="00697AE6">
      <w:pPr>
        <w:rPr>
          <w:del w:id="2768" w:author="Prathyush Sambaturu" w:date="2019-06-16T13:04:00Z"/>
        </w:rPr>
      </w:pPr>
    </w:p>
    <w:p w14:paraId="466A2B01" w14:textId="2D9961C0" w:rsidR="005715D4" w:rsidDel="00F95F53" w:rsidRDefault="005715D4" w:rsidP="00697AE6">
      <w:pPr>
        <w:rPr>
          <w:del w:id="2769" w:author="Prathyush Sambaturu" w:date="2019-06-16T13:04:00Z"/>
        </w:rPr>
      </w:pPr>
    </w:p>
    <w:p w14:paraId="1BDFEB77" w14:textId="7858E2E8" w:rsidR="005715D4" w:rsidDel="00F95F53" w:rsidRDefault="005715D4" w:rsidP="00697AE6">
      <w:pPr>
        <w:rPr>
          <w:del w:id="2770" w:author="Prathyush Sambaturu" w:date="2019-06-16T13:04:00Z"/>
        </w:rPr>
      </w:pPr>
    </w:p>
    <w:p w14:paraId="0505E4B5" w14:textId="4E23A222" w:rsidR="005715D4" w:rsidDel="00F95F53" w:rsidRDefault="005715D4" w:rsidP="00697AE6">
      <w:pPr>
        <w:rPr>
          <w:del w:id="2771" w:author="Prathyush Sambaturu" w:date="2019-06-16T13:04:00Z"/>
        </w:rPr>
      </w:pPr>
    </w:p>
    <w:p w14:paraId="480FDCE6" w14:textId="7047BE9D" w:rsidR="005715D4" w:rsidDel="00F95F53" w:rsidRDefault="005715D4" w:rsidP="00697AE6">
      <w:pPr>
        <w:rPr>
          <w:del w:id="2772" w:author="Prathyush Sambaturu" w:date="2019-06-16T13:04:00Z"/>
        </w:rPr>
      </w:pPr>
    </w:p>
    <w:p w14:paraId="70E149F6" w14:textId="0DDF5DC7" w:rsidR="005715D4" w:rsidRDefault="005715D4" w:rsidP="00697AE6"/>
    <w:p w14:paraId="4D1D5510" w14:textId="43E1A81A" w:rsidR="005715D4" w:rsidDel="00115ACA" w:rsidRDefault="005715D4" w:rsidP="00697AE6">
      <w:pPr>
        <w:rPr>
          <w:del w:id="2773" w:author="Prathyush Sambaturu" w:date="2019-06-16T09:43:00Z"/>
        </w:rPr>
      </w:pPr>
    </w:p>
    <w:p w14:paraId="5214955D" w14:textId="42FAD4B2" w:rsidR="005715D4" w:rsidDel="00115ACA" w:rsidRDefault="005715D4" w:rsidP="00697AE6">
      <w:pPr>
        <w:rPr>
          <w:del w:id="2774" w:author="Prathyush Sambaturu" w:date="2019-06-16T09:43:00Z"/>
        </w:rPr>
      </w:pPr>
    </w:p>
    <w:p w14:paraId="3FDC6B66" w14:textId="2BBE960B" w:rsidR="005715D4" w:rsidDel="00115ACA" w:rsidRDefault="005715D4" w:rsidP="00697AE6">
      <w:pPr>
        <w:rPr>
          <w:del w:id="2775" w:author="Prathyush Sambaturu" w:date="2019-06-16T09:43:00Z"/>
        </w:rPr>
      </w:pPr>
    </w:p>
    <w:p w14:paraId="7325A8EB" w14:textId="498EF49E" w:rsidR="00DA0899" w:rsidDel="00115ACA" w:rsidRDefault="00DA0899" w:rsidP="00697AE6">
      <w:pPr>
        <w:rPr>
          <w:del w:id="2776" w:author="Prathyush Sambaturu" w:date="2019-06-16T09:43:00Z"/>
        </w:rPr>
      </w:pPr>
    </w:p>
    <w:p w14:paraId="657C5AD0" w14:textId="0C4B3C53" w:rsidR="00101C08" w:rsidDel="00115ACA" w:rsidRDefault="00101C08" w:rsidP="00697AE6">
      <w:pPr>
        <w:rPr>
          <w:del w:id="2777" w:author="Prathyush Sambaturu" w:date="2019-06-16T09:43:00Z"/>
        </w:rPr>
      </w:pPr>
    </w:p>
    <w:p w14:paraId="3410B746" w14:textId="3D55F759" w:rsidR="00697AE6" w:rsidDel="00115ACA" w:rsidRDefault="00697AE6" w:rsidP="00697AE6">
      <w:pPr>
        <w:rPr>
          <w:del w:id="2778" w:author="Prathyush Sambaturu" w:date="2019-06-16T09:43:00Z"/>
        </w:rPr>
      </w:pPr>
    </w:p>
    <w:sdt>
      <w:sdtPr>
        <w:id w:val="-244106685"/>
        <w:docPartObj>
          <w:docPartGallery w:val="Bibliographies"/>
          <w:docPartUnique/>
        </w:docPartObj>
      </w:sdtPr>
      <w:sdtEndPr/>
      <w:sdtContent>
        <w:sdt>
          <w:sdtPr>
            <w:id w:val="-573587230"/>
            <w:bibliography/>
          </w:sdtPr>
          <w:sdtEndPr/>
          <w:sdtContent>
            <w:p w14:paraId="3939A9AB" w14:textId="50B371E1" w:rsidR="006E3395" w:rsidRDefault="00EE3FC8" w:rsidP="006E3395">
              <w:pPr>
                <w:spacing w:line="240" w:lineRule="auto"/>
                <w:rPr>
                  <w:noProof/>
                </w:rPr>
              </w:pPr>
              <w:r w:rsidRPr="00D76A11">
                <w:rPr>
                  <w:rStyle w:val="Heading2Char"/>
                </w:rPr>
                <w:t>References</w:t>
              </w:r>
              <w:ins w:id="2779" w:author="Prathyush Sambaturu" w:date="2019-06-14T08:51:00Z">
                <w:r w:rsidR="006E3395">
                  <w:rPr>
                    <w:rStyle w:val="Heading2Char"/>
                  </w:rPr>
                  <w:br/>
                </w:r>
              </w:ins>
              <w:ins w:id="2780" w:author="Prathyush Sambaturu" w:date="2019-06-16T14:05:00Z">
                <w:r w:rsidR="002C2080">
                  <w:t>`</w:t>
                </w:r>
              </w:ins>
              <w:r w:rsidR="00697AE6">
                <w:fldChar w:fldCharType="begin"/>
              </w:r>
              <w:r w:rsidR="00697AE6">
                <w:instrText xml:space="preserve"> BIBLIOGRAPHY </w:instrText>
              </w:r>
              <w:r w:rsidR="00697AE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2"/>
                <w:gridCol w:w="7928"/>
              </w:tblGrid>
              <w:tr w:rsidR="006E3395" w14:paraId="0405E07B" w14:textId="77777777" w:rsidTr="00126C48">
                <w:trPr>
                  <w:divId w:val="323552591"/>
                  <w:tblCellSpacing w:w="15" w:type="dxa"/>
                </w:trPr>
                <w:tc>
                  <w:tcPr>
                    <w:tcW w:w="386" w:type="pct"/>
                    <w:hideMark/>
                  </w:tcPr>
                  <w:p w14:paraId="21A280D6" w14:textId="2163EABB" w:rsidR="006E3395" w:rsidRDefault="006E3395">
                    <w:pPr>
                      <w:pStyle w:val="Bibliography"/>
                      <w:rPr>
                        <w:noProof/>
                        <w:sz w:val="24"/>
                        <w:szCs w:val="24"/>
                      </w:rPr>
                    </w:pPr>
                    <w:del w:id="2781" w:author="Prathyush Sambaturu" w:date="2019-06-16T13:08:00Z">
                      <w:r w:rsidDel="00804571">
                        <w:rPr>
                          <w:noProof/>
                        </w:rPr>
                        <w:delText>[</w:delText>
                      </w:r>
                    </w:del>
                    <w:r>
                      <w:rPr>
                        <w:noProof/>
                      </w:rPr>
                      <w:t>1</w:t>
                    </w:r>
                    <w:ins w:id="2782" w:author="Prathyush Sambaturu" w:date="2019-06-16T13:08:00Z">
                      <w:r w:rsidR="00804571">
                        <w:rPr>
                          <w:noProof/>
                        </w:rPr>
                        <w:t>.</w:t>
                      </w:r>
                    </w:ins>
                    <w:del w:id="2783" w:author="Prathyush Sambaturu" w:date="2019-06-16T13:08:00Z">
                      <w:r w:rsidDel="00804571">
                        <w:rPr>
                          <w:noProof/>
                        </w:rPr>
                        <w:delText>]</w:delText>
                      </w:r>
                    </w:del>
                    <w:r>
                      <w:rPr>
                        <w:noProof/>
                      </w:rPr>
                      <w:t xml:space="preserve"> </w:t>
                    </w:r>
                  </w:p>
                </w:tc>
                <w:tc>
                  <w:tcPr>
                    <w:tcW w:w="0" w:type="auto"/>
                    <w:hideMark/>
                  </w:tcPr>
                  <w:p w14:paraId="72355B8B" w14:textId="58357E76" w:rsidR="006E3395" w:rsidRDefault="00804571">
                    <w:pPr>
                      <w:pStyle w:val="Bibliography"/>
                      <w:rPr>
                        <w:noProof/>
                      </w:rPr>
                    </w:pPr>
                    <w:ins w:id="2784" w:author="Prathyush Sambaturu" w:date="2019-06-16T13:09:00Z">
                      <w:r w:rsidRPr="00FC61EF">
                        <w:rPr>
                          <w:rFonts w:ascii="Cambria" w:hAnsi="Cambria"/>
                          <w:noProof/>
                        </w:rPr>
                        <w:t>Chakraborty P, Khadivi P, Lewis B, Mahendiran A, Chen J, Butler P, Nsoesie E, Mekaru S, Brownstein J, Marathe M, Ramakrishnan N.</w:t>
                      </w:r>
                    </w:ins>
                    <w:del w:id="2785" w:author="Prathyush Sambaturu" w:date="2019-06-16T13:09:00Z">
                      <w:r w:rsidR="006E3395" w:rsidDel="00804571">
                        <w:rPr>
                          <w:noProof/>
                        </w:rPr>
                        <w:delText>K. P. L. B. M. A. C. J. B. P. ,. N. E. M. S. B. J. M. M. R. R. Chakraborty P</w:delText>
                      </w:r>
                    </w:del>
                    <w:del w:id="2786" w:author="Prathyush Sambaturu" w:date="2019-06-16T13:10:00Z">
                      <w:r w:rsidR="006E3395" w:rsidDel="00804571">
                        <w:rPr>
                          <w:noProof/>
                        </w:rPr>
                        <w:delText>,</w:delText>
                      </w:r>
                    </w:del>
                    <w:r w:rsidR="006E3395">
                      <w:rPr>
                        <w:noProof/>
                      </w:rPr>
                      <w:t xml:space="preserve"> </w:t>
                    </w:r>
                    <w:del w:id="2787" w:author="Prathyush Sambaturu" w:date="2019-06-16T13:10:00Z">
                      <w:r w:rsidR="006E3395" w:rsidDel="00804571">
                        <w:rPr>
                          <w:noProof/>
                        </w:rPr>
                        <w:delText>"</w:delText>
                      </w:r>
                    </w:del>
                    <w:r w:rsidR="006E3395">
                      <w:rPr>
                        <w:noProof/>
                      </w:rPr>
                      <w:t>Forecasting a moving target: Ensemble models for ILI case count predictions.</w:t>
                    </w:r>
                    <w:ins w:id="2788" w:author="Prathyush Sambaturu" w:date="2019-06-16T13:10:00Z">
                      <w:r>
                        <w:rPr>
                          <w:noProof/>
                        </w:rPr>
                        <w:t xml:space="preserve"> </w:t>
                      </w:r>
                    </w:ins>
                    <w:del w:id="2789" w:author="Prathyush Sambaturu" w:date="2019-06-16T13:10:00Z">
                      <w:r w:rsidR="006E3395" w:rsidRPr="00804571" w:rsidDel="00804571">
                        <w:rPr>
                          <w:noProof/>
                        </w:rPr>
                        <w:delText xml:space="preserve">," in </w:delText>
                      </w:r>
                    </w:del>
                    <w:r w:rsidR="006E3395" w:rsidRPr="00804571">
                      <w:rPr>
                        <w:noProof/>
                        <w:rPrChange w:id="2790" w:author="Prathyush Sambaturu" w:date="2019-06-16T13:10:00Z">
                          <w:rPr>
                            <w:i/>
                            <w:iCs/>
                            <w:noProof/>
                          </w:rPr>
                        </w:rPrChange>
                      </w:rPr>
                      <w:t>SIAM International Conference on Data Mining</w:t>
                    </w:r>
                    <w:ins w:id="2791" w:author="Prathyush Sambaturu" w:date="2019-06-16T13:10:00Z">
                      <w:r>
                        <w:rPr>
                          <w:noProof/>
                        </w:rPr>
                        <w:t>;</w:t>
                      </w:r>
                    </w:ins>
                    <w:del w:id="2792" w:author="Prathyush Sambaturu" w:date="2019-06-16T13:10:00Z">
                      <w:r w:rsidR="006E3395" w:rsidDel="00804571">
                        <w:rPr>
                          <w:noProof/>
                        </w:rPr>
                        <w:delText>,</w:delText>
                      </w:r>
                    </w:del>
                    <w:r w:rsidR="006E3395">
                      <w:rPr>
                        <w:noProof/>
                      </w:rPr>
                      <w:t xml:space="preserve"> 2014. </w:t>
                    </w:r>
                    <w:ins w:id="2793" w:author="Prathyush Sambaturu" w:date="2019-06-16T13:11:00Z">
                      <w:r w:rsidRPr="00FC61EF">
                        <w:rPr>
                          <w:rFonts w:ascii="Cambria" w:hAnsi="Cambria"/>
                          <w:noProof/>
                        </w:rPr>
                        <w:t>p. 262-270.  [</w:t>
                      </w:r>
                      <w:r>
                        <w:fldChar w:fldCharType="begin"/>
                      </w:r>
                      <w:r>
                        <w:instrText xml:space="preserve"> HYPERLINK "https://doi.org/10.1137/1.9781611973440.30" \t "_blank" \o "Opens new window" </w:instrText>
                      </w:r>
                      <w:r>
                        <w:fldChar w:fldCharType="separate"/>
                      </w:r>
                      <w:r w:rsidRPr="00FC61EF">
                        <w:rPr>
                          <w:rStyle w:val="Hyperlink"/>
                          <w:rFonts w:ascii="Cambria" w:hAnsi="Cambria"/>
                          <w:color w:val="4472C4" w:themeColor="accent1"/>
                        </w:rPr>
                        <w:t>doi:10.1137/1.9781611973440.30</w:t>
                      </w:r>
                      <w:r>
                        <w:rPr>
                          <w:rStyle w:val="Hyperlink"/>
                          <w:rFonts w:ascii="Cambria" w:hAnsi="Cambria"/>
                          <w:color w:val="4472C4" w:themeColor="accent1"/>
                        </w:rPr>
                        <w:fldChar w:fldCharType="end"/>
                      </w:r>
                      <w:r w:rsidRPr="00FC61EF">
                        <w:rPr>
                          <w:rFonts w:ascii="Cambria" w:hAnsi="Cambria"/>
                          <w:color w:val="000000" w:themeColor="text1"/>
                        </w:rPr>
                        <w:t>]</w:t>
                      </w:r>
                    </w:ins>
                  </w:p>
                </w:tc>
              </w:tr>
              <w:tr w:rsidR="006E3395" w14:paraId="06E60D88" w14:textId="77777777" w:rsidTr="00126C48">
                <w:trPr>
                  <w:divId w:val="323552591"/>
                  <w:tblCellSpacing w:w="15" w:type="dxa"/>
                </w:trPr>
                <w:tc>
                  <w:tcPr>
                    <w:tcW w:w="386" w:type="pct"/>
                    <w:hideMark/>
                  </w:tcPr>
                  <w:p w14:paraId="70818142" w14:textId="6CDB2151" w:rsidR="006E3395" w:rsidRDefault="006E3395">
                    <w:pPr>
                      <w:pStyle w:val="Bibliography"/>
                      <w:rPr>
                        <w:noProof/>
                      </w:rPr>
                    </w:pPr>
                    <w:del w:id="2794" w:author="Prathyush Sambaturu" w:date="2019-06-16T14:07:00Z">
                      <w:r w:rsidDel="00B30DFA">
                        <w:rPr>
                          <w:noProof/>
                        </w:rPr>
                        <w:delText>[</w:delText>
                      </w:r>
                    </w:del>
                    <w:r>
                      <w:rPr>
                        <w:noProof/>
                      </w:rPr>
                      <w:t>2</w:t>
                    </w:r>
                    <w:ins w:id="2795" w:author="Prathyush Sambaturu" w:date="2019-06-16T14:07:00Z">
                      <w:r w:rsidR="00B30DFA">
                        <w:rPr>
                          <w:noProof/>
                        </w:rPr>
                        <w:t>.</w:t>
                      </w:r>
                    </w:ins>
                    <w:del w:id="2796" w:author="Prathyush Sambaturu" w:date="2019-06-16T14:07:00Z">
                      <w:r w:rsidDel="00B30DFA">
                        <w:rPr>
                          <w:noProof/>
                        </w:rPr>
                        <w:delText>]</w:delText>
                      </w:r>
                    </w:del>
                    <w:r>
                      <w:rPr>
                        <w:noProof/>
                      </w:rPr>
                      <w:t xml:space="preserve"> </w:t>
                    </w:r>
                  </w:p>
                </w:tc>
                <w:tc>
                  <w:tcPr>
                    <w:tcW w:w="0" w:type="auto"/>
                    <w:hideMark/>
                  </w:tcPr>
                  <w:p w14:paraId="3348B21F" w14:textId="3C66706A" w:rsidR="006E3395" w:rsidRDefault="002C2080">
                    <w:pPr>
                      <w:pStyle w:val="Bibliography"/>
                      <w:rPr>
                        <w:noProof/>
                      </w:rPr>
                    </w:pPr>
                    <w:ins w:id="2797" w:author="Prathyush Sambaturu" w:date="2019-06-16T14:06:00Z">
                      <w:r w:rsidRPr="00FC61EF">
                        <w:rPr>
                          <w:rFonts w:ascii="Cambria" w:hAnsi="Cambria"/>
                          <w:noProof/>
                        </w:rPr>
                        <w:t>Tizzoni M, Bajardi P, Poletto C, Ramasco J, Balcan D, Goncalves B, Perra N, Colizza V, Vespignani A.</w:t>
                      </w:r>
                    </w:ins>
                    <w:del w:id="2798" w:author="Prathyush Sambaturu" w:date="2019-06-16T14:06:00Z">
                      <w:r w:rsidR="006E3395" w:rsidDel="002C2080">
                        <w:rPr>
                          <w:noProof/>
                        </w:rPr>
                        <w:delText>B. P. P. C. R. J. B. D. G. B. P. N. C. V. V. A. Tizzoni M,</w:delText>
                      </w:r>
                    </w:del>
                    <w:r w:rsidR="006E3395">
                      <w:rPr>
                        <w:noProof/>
                      </w:rPr>
                      <w:t xml:space="preserve"> </w:t>
                    </w:r>
                    <w:del w:id="2799" w:author="Prathyush Sambaturu" w:date="2019-06-16T14:06:00Z">
                      <w:r w:rsidR="006E3395" w:rsidDel="002C2080">
                        <w:rPr>
                          <w:noProof/>
                        </w:rPr>
                        <w:delText>"</w:delText>
                      </w:r>
                    </w:del>
                    <w:r w:rsidR="006E3395">
                      <w:rPr>
                        <w:noProof/>
                      </w:rPr>
                      <w:t>Real-time numerical forecast of global epidemic spreading: case study of 2009 A/H1N1pdm</w:t>
                    </w:r>
                    <w:ins w:id="2800" w:author="Prathyush Sambaturu" w:date="2019-06-16T14:07:00Z">
                      <w:r w:rsidRPr="00FC61EF">
                        <w:rPr>
                          <w:rFonts w:ascii="Cambria" w:hAnsi="Cambria"/>
                          <w:noProof/>
                        </w:rPr>
                        <w:t>; 2012: 23(1):169-214. [</w:t>
                      </w:r>
                      <w:r>
                        <w:fldChar w:fldCharType="begin"/>
                      </w:r>
                      <w:r>
                        <w:instrText xml:space="preserve"> HYPERLINK "https://doi.org/10.1186/1741-7015-10-165" </w:instrText>
                      </w:r>
                      <w:r>
                        <w:fldChar w:fldCharType="separate"/>
                      </w:r>
                      <w:r w:rsidRPr="00FC61EF">
                        <w:rPr>
                          <w:rFonts w:ascii="Cambria" w:hAnsi="Cambria"/>
                          <w:color w:val="4472C4" w:themeColor="accent1"/>
                          <w:u w:val="single"/>
                        </w:rPr>
                        <w:t>doi:10.1186/1741-7015-10-165</w:t>
                      </w:r>
                      <w:r>
                        <w:rPr>
                          <w:rFonts w:ascii="Cambria" w:hAnsi="Cambria"/>
                          <w:color w:val="4472C4" w:themeColor="accent1"/>
                          <w:u w:val="single"/>
                        </w:rPr>
                        <w:fldChar w:fldCharType="end"/>
                      </w:r>
                      <w:r w:rsidRPr="00FC61EF">
                        <w:rPr>
                          <w:rFonts w:ascii="Cambria" w:hAnsi="Cambria"/>
                        </w:rPr>
                        <w:t>]</w:t>
                      </w:r>
                    </w:ins>
                    <w:del w:id="2801" w:author="Prathyush Sambaturu" w:date="2019-06-16T14:07:00Z">
                      <w:r w:rsidR="006E3395" w:rsidDel="002C2080">
                        <w:rPr>
                          <w:noProof/>
                        </w:rPr>
                        <w:delText>.</w:delText>
                      </w:r>
                    </w:del>
                    <w:del w:id="2802" w:author="Prathyush Sambaturu" w:date="2019-06-16T14:06:00Z">
                      <w:r w:rsidR="006E3395" w:rsidDel="002C2080">
                        <w:rPr>
                          <w:noProof/>
                        </w:rPr>
                        <w:delText>,"</w:delText>
                      </w:r>
                    </w:del>
                    <w:del w:id="2803" w:author="Prathyush Sambaturu" w:date="2019-06-16T14:07:00Z">
                      <w:r w:rsidR="006E3395" w:rsidDel="002C2080">
                        <w:rPr>
                          <w:noProof/>
                        </w:rPr>
                        <w:delText xml:space="preserve"> 2012. </w:delText>
                      </w:r>
                    </w:del>
                  </w:p>
                </w:tc>
              </w:tr>
              <w:tr w:rsidR="006E3395" w14:paraId="23830E7E" w14:textId="77777777" w:rsidTr="00126C48">
                <w:trPr>
                  <w:divId w:val="323552591"/>
                  <w:tblCellSpacing w:w="15" w:type="dxa"/>
                </w:trPr>
                <w:tc>
                  <w:tcPr>
                    <w:tcW w:w="386" w:type="pct"/>
                    <w:hideMark/>
                  </w:tcPr>
                  <w:p w14:paraId="42A1CBB6" w14:textId="366F2659" w:rsidR="006E3395" w:rsidRDefault="006E3395">
                    <w:pPr>
                      <w:pStyle w:val="Bibliography"/>
                      <w:rPr>
                        <w:noProof/>
                      </w:rPr>
                    </w:pPr>
                    <w:del w:id="2804" w:author="Prathyush Sambaturu" w:date="2019-06-16T14:07:00Z">
                      <w:r w:rsidDel="00B30DFA">
                        <w:rPr>
                          <w:noProof/>
                        </w:rPr>
                        <w:delText>[</w:delText>
                      </w:r>
                    </w:del>
                    <w:r>
                      <w:rPr>
                        <w:noProof/>
                      </w:rPr>
                      <w:t>3</w:t>
                    </w:r>
                    <w:ins w:id="2805" w:author="Prathyush Sambaturu" w:date="2019-06-16T14:07:00Z">
                      <w:r w:rsidR="00B30DFA">
                        <w:rPr>
                          <w:noProof/>
                        </w:rPr>
                        <w:t>.</w:t>
                      </w:r>
                    </w:ins>
                    <w:del w:id="2806" w:author="Prathyush Sambaturu" w:date="2019-06-16T14:07:00Z">
                      <w:r w:rsidDel="00B30DFA">
                        <w:rPr>
                          <w:noProof/>
                        </w:rPr>
                        <w:delText>]</w:delText>
                      </w:r>
                    </w:del>
                    <w:r>
                      <w:rPr>
                        <w:noProof/>
                      </w:rPr>
                      <w:t xml:space="preserve"> </w:t>
                    </w:r>
                  </w:p>
                </w:tc>
                <w:tc>
                  <w:tcPr>
                    <w:tcW w:w="0" w:type="auto"/>
                    <w:hideMark/>
                  </w:tcPr>
                  <w:p w14:paraId="5410CC86" w14:textId="6A7AD56B" w:rsidR="006E3395" w:rsidRDefault="00157C3A">
                    <w:pPr>
                      <w:pStyle w:val="Bibliography"/>
                      <w:rPr>
                        <w:noProof/>
                      </w:rPr>
                    </w:pPr>
                    <w:ins w:id="2807" w:author="Prathyush Sambaturu" w:date="2019-06-16T14:08:00Z">
                      <w:r w:rsidRPr="00FC61EF">
                        <w:rPr>
                          <w:rFonts w:ascii="Cambria" w:hAnsi="Cambria"/>
                          <w:noProof/>
                        </w:rPr>
                        <w:t xml:space="preserve">Wang Z, Chakraborty P, Mekaru S, Brownstein J, Ye J, Ramakrishnan N. Dynamic poisson autoregression for influenza-like-illness case count prediction. </w:t>
                      </w:r>
                      <w:r w:rsidRPr="00FC61EF">
                        <w:rPr>
                          <w:rFonts w:ascii="Cambria" w:hAnsi="Cambria"/>
                          <w:iCs/>
                          <w:noProof/>
                        </w:rPr>
                        <w:t>ACM SIGKDD International Conference on Knowledge Discovery and Data Mining;</w:t>
                      </w:r>
                      <w:r w:rsidRPr="00FC61EF">
                        <w:rPr>
                          <w:rFonts w:ascii="Cambria" w:hAnsi="Cambria"/>
                          <w:noProof/>
                        </w:rPr>
                        <w:t xml:space="preserve"> 2015; p. 1285-1294.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"https://doi.org/10.1145/2783258.2783291" \t "_self" </w:instrText>
                      </w:r>
                      <w:r>
                        <w:fldChar w:fldCharType="separate"/>
                      </w:r>
                      <w:r w:rsidRPr="00FC61EF">
                        <w:rPr>
                          <w:rFonts w:ascii="Cambria" w:hAnsi="Cambria"/>
                          <w:color w:val="4472C4" w:themeColor="accent1"/>
                          <w:u w:val="single"/>
                        </w:rPr>
                        <w:t>10.1145/2783258.2783291</w:t>
                      </w:r>
                      <w:r>
                        <w:rPr>
                          <w:rFonts w:ascii="Cambria" w:hAnsi="Cambria"/>
                          <w:color w:val="4472C4" w:themeColor="accent1"/>
                          <w:u w:val="single"/>
                        </w:rPr>
                        <w:fldChar w:fldCharType="end"/>
                      </w:r>
                      <w:r w:rsidRPr="00FC61EF">
                        <w:rPr>
                          <w:rFonts w:ascii="Cambria" w:hAnsi="Cambria"/>
                        </w:rPr>
                        <w:t>]</w:t>
                      </w:r>
                    </w:ins>
                    <w:del w:id="2808" w:author="Prathyush Sambaturu" w:date="2019-06-16T14:08:00Z">
                      <w:r w:rsidR="006E3395" w:rsidDel="00157C3A">
                        <w:rPr>
                          <w:noProof/>
                        </w:rPr>
                        <w:delText xml:space="preserve">C. P. M. S. B. J. Y. J. R. N. Wang Z, "Dynamic poisson autoregression for influenza-like-illness case count prediction.," in </w:delText>
                      </w:r>
                      <w:r w:rsidR="006E3395" w:rsidDel="00157C3A">
                        <w:rPr>
                          <w:i/>
                          <w:iCs/>
                          <w:noProof/>
                        </w:rPr>
                        <w:delText>ACM SIGKDD International Conference on Knowledge Discovery and Data Mining.</w:delText>
                      </w:r>
                      <w:r w:rsidR="006E3395" w:rsidDel="00157C3A">
                        <w:rPr>
                          <w:noProof/>
                        </w:rPr>
                        <w:delText xml:space="preserve">, 2015. </w:delText>
                      </w:r>
                    </w:del>
                  </w:p>
                </w:tc>
              </w:tr>
              <w:tr w:rsidR="006E3395" w14:paraId="7E5FF317" w14:textId="77777777" w:rsidTr="00126C48">
                <w:trPr>
                  <w:divId w:val="323552591"/>
                  <w:tblCellSpacing w:w="15" w:type="dxa"/>
                </w:trPr>
                <w:tc>
                  <w:tcPr>
                    <w:tcW w:w="386" w:type="pct"/>
                    <w:hideMark/>
                  </w:tcPr>
                  <w:p w14:paraId="75CFBB22" w14:textId="538B7EB7" w:rsidR="006E3395" w:rsidRDefault="006E3395">
                    <w:pPr>
                      <w:pStyle w:val="Bibliography"/>
                      <w:rPr>
                        <w:noProof/>
                      </w:rPr>
                    </w:pPr>
                    <w:del w:id="2809" w:author="Prathyush Sambaturu" w:date="2019-06-16T14:08:00Z">
                      <w:r w:rsidDel="000D5885">
                        <w:rPr>
                          <w:noProof/>
                        </w:rPr>
                        <w:delText>[</w:delText>
                      </w:r>
                    </w:del>
                    <w:r>
                      <w:rPr>
                        <w:noProof/>
                      </w:rPr>
                      <w:t>4</w:t>
                    </w:r>
                    <w:ins w:id="2810" w:author="Prathyush Sambaturu" w:date="2019-06-16T14:08:00Z">
                      <w:r w:rsidR="000D5885">
                        <w:rPr>
                          <w:noProof/>
                        </w:rPr>
                        <w:t>.</w:t>
                      </w:r>
                    </w:ins>
                    <w:del w:id="2811" w:author="Prathyush Sambaturu" w:date="2019-06-16T14:08:00Z">
                      <w:r w:rsidDel="000D5885">
                        <w:rPr>
                          <w:noProof/>
                        </w:rPr>
                        <w:delText>]</w:delText>
                      </w:r>
                    </w:del>
                    <w:r>
                      <w:rPr>
                        <w:noProof/>
                      </w:rPr>
                      <w:t xml:space="preserve"> </w:t>
                    </w:r>
                  </w:p>
                </w:tc>
                <w:tc>
                  <w:tcPr>
                    <w:tcW w:w="0" w:type="auto"/>
                    <w:hideMark/>
                  </w:tcPr>
                  <w:p w14:paraId="3D4AEC81" w14:textId="19497B8A" w:rsidR="006E3395" w:rsidRDefault="000D5885">
                    <w:pPr>
                      <w:pStyle w:val="Bibliography"/>
                      <w:rPr>
                        <w:noProof/>
                      </w:rPr>
                    </w:pPr>
                    <w:ins w:id="2812" w:author="Prathyush Sambaturu" w:date="2019-06-16T14:08:00Z">
                      <w:r w:rsidRPr="00FC61EF">
                        <w:rPr>
                          <w:rFonts w:ascii="Cambria" w:hAnsi="Cambria"/>
                          <w:noProof/>
                        </w:rPr>
                        <w:t xml:space="preserve">Brooks LC, Farrow DC, Hyun S, Tibshirani RJ, Rosenfeld R. Flexible modeling of epidemics with an empirical framework; </w:t>
                      </w:r>
                      <w:r w:rsidRPr="00FC61EF">
                        <w:rPr>
                          <w:rFonts w:ascii="Cambria" w:hAnsi="Cambria"/>
                          <w:iCs/>
                          <w:noProof/>
                        </w:rPr>
                        <w:t xml:space="preserve">PLoS Comput Biol.; </w:t>
                      </w:r>
                      <w:r w:rsidRPr="00FC61EF">
                        <w:rPr>
                          <w:rFonts w:ascii="Cambria" w:hAnsi="Cambria"/>
                          <w:noProof/>
                        </w:rPr>
                        <w:t>2015. [</w:t>
                      </w:r>
                      <w:proofErr w:type="spellStart"/>
                      <w:r w:rsidRPr="00FC61EF">
                        <w:rPr>
                          <w:rFonts w:ascii="Cambria" w:hAnsi="Cambria"/>
                          <w:color w:val="4472C4" w:themeColor="accent1"/>
                          <w:u w:val="single"/>
                        </w:rPr>
                        <w:t>doi</w:t>
                      </w:r>
                      <w:proofErr w:type="spellEnd"/>
                      <w:r w:rsidRPr="00FC61EF">
                        <w:rPr>
                          <w:rFonts w:ascii="Cambria" w:hAnsi="Cambria"/>
                          <w:color w:val="4472C4" w:themeColor="accent1"/>
                          <w:u w:val="single"/>
                        </w:rPr>
                        <w:t>:</w:t>
                      </w:r>
                      <w:r>
                        <w:fldChar w:fldCharType="begin"/>
                      </w:r>
                      <w:r>
                        <w:instrText xml:space="preserve"> HYPERLINK "https://doi.org/10.1371/journal.pcbi.1004382" </w:instrText>
                      </w:r>
                      <w:r>
                        <w:fldChar w:fldCharType="separate"/>
                      </w:r>
                      <w:r w:rsidRPr="00FC61EF">
                        <w:rPr>
                          <w:rFonts w:ascii="Cambria" w:hAnsi="Cambria"/>
                          <w:color w:val="4472C4" w:themeColor="accent1"/>
                          <w:u w:val="single"/>
                        </w:rPr>
                        <w:t>10.1371/journal.pcbi.1004382</w:t>
                      </w:r>
                      <w:r>
                        <w:rPr>
                          <w:rFonts w:ascii="Cambria" w:hAnsi="Cambria"/>
                          <w:color w:val="4472C4" w:themeColor="accent1"/>
                          <w:u w:val="single"/>
                        </w:rPr>
                        <w:fldChar w:fldCharType="end"/>
                      </w:r>
                      <w:r w:rsidRPr="00FC61EF">
                        <w:rPr>
                          <w:rFonts w:ascii="Cambria" w:hAnsi="Cambria"/>
                        </w:rPr>
                        <w:t>]</w:t>
                      </w:r>
                    </w:ins>
                    <w:del w:id="2813" w:author="Prathyush Sambaturu" w:date="2019-06-16T14:08:00Z">
                      <w:r w:rsidR="006E3395" w:rsidDel="000D5885">
                        <w:rPr>
                          <w:noProof/>
                        </w:rPr>
                        <w:delText xml:space="preserve">F. D. C. H. S. T. R. J. R. R. Brooks L C, "Flexible modeling of epidemics with an empirical framework," </w:delText>
                      </w:r>
                      <w:r w:rsidR="006E3395" w:rsidDel="000D5885">
                        <w:rPr>
                          <w:i/>
                          <w:iCs/>
                          <w:noProof/>
                        </w:rPr>
                        <w:delText xml:space="preserve">PLoS Comput Biol, </w:delText>
                      </w:r>
                      <w:r w:rsidR="006E3395" w:rsidDel="000D5885">
                        <w:rPr>
                          <w:noProof/>
                        </w:rPr>
                        <w:delText xml:space="preserve">2015. </w:delText>
                      </w:r>
                    </w:del>
                  </w:p>
                </w:tc>
              </w:tr>
              <w:tr w:rsidR="006E3395" w14:paraId="112E4792" w14:textId="77777777" w:rsidTr="00126C48">
                <w:trPr>
                  <w:divId w:val="323552591"/>
                  <w:tblCellSpacing w:w="15" w:type="dxa"/>
                </w:trPr>
                <w:tc>
                  <w:tcPr>
                    <w:tcW w:w="386" w:type="pct"/>
                    <w:hideMark/>
                  </w:tcPr>
                  <w:p w14:paraId="41FDBE94" w14:textId="4977AABA" w:rsidR="006E3395" w:rsidRDefault="006E3395">
                    <w:pPr>
                      <w:pStyle w:val="Bibliography"/>
                      <w:rPr>
                        <w:noProof/>
                      </w:rPr>
                    </w:pPr>
                    <w:del w:id="2814" w:author="Prathyush Sambaturu" w:date="2019-06-16T14:09:00Z">
                      <w:r w:rsidDel="00307BDB">
                        <w:rPr>
                          <w:noProof/>
                        </w:rPr>
                        <w:delText>[</w:delText>
                      </w:r>
                    </w:del>
                    <w:r>
                      <w:rPr>
                        <w:noProof/>
                      </w:rPr>
                      <w:t>5</w:t>
                    </w:r>
                    <w:ins w:id="2815" w:author="Prathyush Sambaturu" w:date="2019-06-16T14:09:00Z">
                      <w:r w:rsidR="00307BDB">
                        <w:rPr>
                          <w:noProof/>
                        </w:rPr>
                        <w:t>.</w:t>
                      </w:r>
                    </w:ins>
                    <w:del w:id="2816" w:author="Prathyush Sambaturu" w:date="2019-06-16T14:09:00Z">
                      <w:r w:rsidDel="00307BDB">
                        <w:rPr>
                          <w:noProof/>
                        </w:rPr>
                        <w:delText>]</w:delText>
                      </w:r>
                    </w:del>
                    <w:r>
                      <w:rPr>
                        <w:noProof/>
                      </w:rPr>
                      <w:t xml:space="preserve"> </w:t>
                    </w:r>
                  </w:p>
                </w:tc>
                <w:tc>
                  <w:tcPr>
                    <w:tcW w:w="0" w:type="auto"/>
                    <w:hideMark/>
                  </w:tcPr>
                  <w:p w14:paraId="3E850C1B" w14:textId="2C5C9E18" w:rsidR="006E3395" w:rsidRDefault="00307BDB">
                    <w:pPr>
                      <w:pStyle w:val="Bibliography"/>
                      <w:rPr>
                        <w:noProof/>
                      </w:rPr>
                    </w:pPr>
                    <w:ins w:id="2817" w:author="Prathyush Sambaturu" w:date="2019-06-16T14:09:00Z">
                      <w:r w:rsidRPr="00FC61EF">
                        <w:rPr>
                          <w:rFonts w:ascii="Cambria" w:hAnsi="Cambria"/>
                          <w:noProof/>
                        </w:rPr>
                        <w:t xml:space="preserve">Johnson LR, Gramacy RB, Cohen J, Mordecai E, Murdock C, Rohr J, Ryan SJ, Stewart-Ibarra AM, Weikel D. Phenomenological forecasting of disease incidence using heteroskedastic gaussian processes: A dengue case study; </w:t>
                      </w:r>
                      <w:r w:rsidRPr="00FC61EF">
                        <w:rPr>
                          <w:rFonts w:ascii="Cambria" w:hAnsi="Cambria"/>
                          <w:iCs/>
                          <w:noProof/>
                        </w:rPr>
                        <w:t xml:space="preserve">Ann. Appl. Stat; 2018; </w:t>
                      </w:r>
                      <w:r w:rsidRPr="00FC61EF">
                        <w:rPr>
                          <w:rFonts w:ascii="Cambria" w:hAnsi="Cambria"/>
                          <w:noProof/>
                        </w:rPr>
                        <w:t>12(1):27–66. [</w:t>
                      </w:r>
                      <w:r>
                        <w:fldChar w:fldCharType="begin"/>
                      </w:r>
                      <w:r>
                        <w:instrText xml:space="preserve"> HYPERLINK "https://projecteuclid.org/euclid.aoas/1520564464" </w:instrText>
                      </w:r>
                      <w:r>
                        <w:fldChar w:fldCharType="separate"/>
                      </w:r>
                      <w:r w:rsidRPr="00FC61EF">
                        <w:rPr>
                          <w:rStyle w:val="Hyperlink"/>
                          <w:rFonts w:ascii="Cambria" w:hAnsi="Cambria"/>
                          <w:noProof/>
                          <w:color w:val="4472C4" w:themeColor="accent1"/>
                        </w:rPr>
                        <w:t>doi:</w:t>
                      </w:r>
                      <w:r w:rsidRPr="00FC61EF">
                        <w:rPr>
                          <w:rStyle w:val="Hyperlink"/>
                          <w:rFonts w:ascii="Cambria" w:hAnsi="Cambria"/>
                          <w:color w:val="4472C4" w:themeColor="accent1"/>
                          <w:shd w:val="clear" w:color="auto" w:fill="FFFFFF"/>
                        </w:rPr>
                        <w:t>10.1214/17-AOAS1090</w:t>
                      </w:r>
                      <w:r>
                        <w:rPr>
                          <w:rStyle w:val="Hyperlink"/>
                          <w:rFonts w:ascii="Cambria" w:hAnsi="Cambria"/>
                          <w:color w:val="4472C4" w:themeColor="accent1"/>
                          <w:shd w:val="clear" w:color="auto" w:fill="FFFFFF"/>
                        </w:rPr>
                        <w:fldChar w:fldCharType="end"/>
                      </w:r>
                      <w:r w:rsidRPr="00FC61EF">
                        <w:rPr>
                          <w:rFonts w:ascii="Cambria" w:hAnsi="Cambria"/>
                          <w:color w:val="222222"/>
                          <w:shd w:val="clear" w:color="auto" w:fill="FFFFFF"/>
                        </w:rPr>
                        <w:t>]</w:t>
                      </w:r>
                    </w:ins>
                    <w:del w:id="2818" w:author="Prathyush Sambaturu" w:date="2019-06-16T14:09:00Z">
                      <w:r w:rsidR="006E3395" w:rsidDel="00307BDB">
                        <w:rPr>
                          <w:noProof/>
                        </w:rPr>
                        <w:delText xml:space="preserve">G. R. C. J. M. E. M. C. R. J. R. S. S.-I. A. W. D. Johnson LR, "Phenomenological forecasting of disease incidence using heteroskedastic gaussian processes: A dengue case study.," </w:delText>
                      </w:r>
                      <w:r w:rsidR="006E3395" w:rsidDel="00307BDB">
                        <w:rPr>
                          <w:i/>
                          <w:iCs/>
                          <w:noProof/>
                        </w:rPr>
                        <w:delText xml:space="preserve">Ann. Appl. Stat., </w:delText>
                      </w:r>
                      <w:r w:rsidR="006E3395" w:rsidDel="00307BDB">
                        <w:rPr>
                          <w:noProof/>
                        </w:rPr>
                        <w:delText>no. 12(1):27–66 , 2018.</w:delText>
                      </w:r>
                    </w:del>
                    <w:r w:rsidR="006E3395">
                      <w:rPr>
                        <w:noProof/>
                      </w:rPr>
                      <w:t xml:space="preserve"> </w:t>
                    </w:r>
                  </w:p>
                </w:tc>
              </w:tr>
              <w:tr w:rsidR="004C4974" w14:paraId="37BCF3DD" w14:textId="77777777" w:rsidTr="00126C48">
                <w:trPr>
                  <w:divId w:val="323552591"/>
                  <w:tblCellSpacing w:w="15" w:type="dxa"/>
                </w:trPr>
                <w:tc>
                  <w:tcPr>
                    <w:tcW w:w="386" w:type="pct"/>
                    <w:hideMark/>
                  </w:tcPr>
                  <w:p w14:paraId="377C64C3" w14:textId="3B771134" w:rsidR="004C4974" w:rsidRDefault="004C4974" w:rsidP="004C4974">
                    <w:pPr>
                      <w:pStyle w:val="Bibliography"/>
                      <w:rPr>
                        <w:noProof/>
                      </w:rPr>
                    </w:pPr>
                    <w:del w:id="2819" w:author="Prathyush Sambaturu" w:date="2019-06-16T14:10:00Z">
                      <w:r w:rsidDel="00A2247E">
                        <w:rPr>
                          <w:noProof/>
                        </w:rPr>
                        <w:delText>[</w:delText>
                      </w:r>
                    </w:del>
                    <w:r>
                      <w:rPr>
                        <w:noProof/>
                      </w:rPr>
                      <w:t>6</w:t>
                    </w:r>
                    <w:ins w:id="2820" w:author="Prathyush Sambaturu" w:date="2019-06-16T14:10:00Z">
                      <w:r w:rsidR="00A2247E">
                        <w:rPr>
                          <w:noProof/>
                        </w:rPr>
                        <w:t>.</w:t>
                      </w:r>
                    </w:ins>
                    <w:del w:id="2821" w:author="Prathyush Sambaturu" w:date="2019-06-16T14:10:00Z">
                      <w:r w:rsidDel="00A2247E">
                        <w:rPr>
                          <w:noProof/>
                        </w:rPr>
                        <w:delText>]</w:delText>
                      </w:r>
                    </w:del>
                    <w:r>
                      <w:rPr>
                        <w:noProof/>
                      </w:rPr>
                      <w:t xml:space="preserve"> </w:t>
                    </w:r>
                  </w:p>
                </w:tc>
                <w:tc>
                  <w:tcPr>
                    <w:tcW w:w="0" w:type="auto"/>
                    <w:hideMark/>
                  </w:tcPr>
                  <w:p w14:paraId="3A325393" w14:textId="6B696085" w:rsidR="004C4974" w:rsidRDefault="004C4974" w:rsidP="004C4974">
                    <w:pPr>
                      <w:pStyle w:val="Bibliography"/>
                      <w:rPr>
                        <w:noProof/>
                      </w:rPr>
                    </w:pPr>
                    <w:ins w:id="2822" w:author="Prathyush Sambaturu" w:date="2019-06-16T14:09:00Z">
                      <w:r w:rsidRPr="00FC61EF">
                        <w:rPr>
                          <w:rFonts w:ascii="Cambria" w:hAnsi="Cambria"/>
                          <w:noProof/>
                        </w:rPr>
                        <w:t xml:space="preserve">"This flu season is the worst in nearly a decade, new york times, 2018. URL: </w:t>
                      </w:r>
                      <w:r>
                        <w:fldChar w:fldCharType="begin"/>
                      </w:r>
                      <w:r>
                        <w:instrText xml:space="preserve"> HYPERLINK "https://www.nytimes.com/2018/01/26/health/flu-rates-deaths.html" </w:instrText>
                      </w:r>
                      <w:r>
                        <w:fldChar w:fldCharType="separate"/>
                      </w:r>
                      <w:r w:rsidRPr="00FC61EF">
                        <w:rPr>
                          <w:rStyle w:val="Hyperlink"/>
                          <w:rFonts w:ascii="Cambria" w:hAnsi="Cambria"/>
                          <w:noProof/>
                        </w:rPr>
                        <w:t>https://www.nytimes.com/2018/01/26/health/flu-rates-deaths.html</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"http://www.webcitation.org/73xIRUdhv" </w:instrText>
                      </w:r>
                      <w:r>
                        <w:fldChar w:fldCharType="separate"/>
                      </w:r>
                      <w:r w:rsidRPr="00FC61EF">
                        <w:rPr>
                          <w:rStyle w:val="Hyperlink"/>
                          <w:rFonts w:ascii="Cambria" w:hAnsi="Cambria"/>
                          <w:noProof/>
                          <w:color w:val="4472C4" w:themeColor="accent1"/>
                        </w:rPr>
                        <w:t>WebCite Cache ID 73xIRUdhv</w:t>
                      </w:r>
                      <w:r>
                        <w:rPr>
                          <w:rStyle w:val="Hyperlink"/>
                          <w:rFonts w:ascii="Cambria" w:hAnsi="Cambria"/>
                          <w:noProof/>
                          <w:color w:val="4472C4" w:themeColor="accent1"/>
                        </w:rPr>
                        <w:fldChar w:fldCharType="end"/>
                      </w:r>
                      <w:r w:rsidRPr="00FC61EF">
                        <w:rPr>
                          <w:rFonts w:ascii="Cambria" w:hAnsi="Cambria"/>
                          <w:noProof/>
                        </w:rPr>
                        <w:t>] .</w:t>
                      </w:r>
                    </w:ins>
                    <w:del w:id="2823" w:author="Prathyush Sambaturu" w:date="2019-06-16T14:09:00Z">
                      <w:r w:rsidDel="004C4974">
                        <w:rPr>
                          <w:noProof/>
                        </w:rPr>
                        <w:delText>"This flu season is the worst in nearly a decade, new york times, 2018.," [Online]. Available: https://www.nytimes.com/2018/01/26/health/flu-rates-deaths.html. [Accessed 04 11 2018].</w:delText>
                      </w:r>
                    </w:del>
                  </w:p>
                </w:tc>
              </w:tr>
              <w:tr w:rsidR="00A2247E" w14:paraId="4D539DA8" w14:textId="77777777" w:rsidTr="00126C48">
                <w:trPr>
                  <w:divId w:val="323552591"/>
                  <w:tblCellSpacing w:w="15" w:type="dxa"/>
                </w:trPr>
                <w:tc>
                  <w:tcPr>
                    <w:tcW w:w="386" w:type="pct"/>
                    <w:hideMark/>
                  </w:tcPr>
                  <w:p w14:paraId="66E4275F" w14:textId="61DBDBFE" w:rsidR="00A2247E" w:rsidRDefault="00A2247E" w:rsidP="00A2247E">
                    <w:pPr>
                      <w:pStyle w:val="Bibliography"/>
                      <w:rPr>
                        <w:noProof/>
                      </w:rPr>
                    </w:pPr>
                    <w:del w:id="2824" w:author="Prathyush Sambaturu" w:date="2019-06-16T14:10:00Z">
                      <w:r w:rsidDel="00A2247E">
                        <w:rPr>
                          <w:noProof/>
                        </w:rPr>
                        <w:delText>[</w:delText>
                      </w:r>
                    </w:del>
                    <w:r>
                      <w:rPr>
                        <w:noProof/>
                      </w:rPr>
                      <w:t>7</w:t>
                    </w:r>
                    <w:ins w:id="2825" w:author="Prathyush Sambaturu" w:date="2019-06-16T14:10:00Z">
                      <w:r>
                        <w:rPr>
                          <w:noProof/>
                        </w:rPr>
                        <w:t>.</w:t>
                      </w:r>
                    </w:ins>
                    <w:del w:id="2826" w:author="Prathyush Sambaturu" w:date="2019-06-16T14:10:00Z">
                      <w:r w:rsidDel="00A2247E">
                        <w:rPr>
                          <w:noProof/>
                        </w:rPr>
                        <w:delText>]</w:delText>
                      </w:r>
                    </w:del>
                    <w:r>
                      <w:rPr>
                        <w:noProof/>
                      </w:rPr>
                      <w:t xml:space="preserve"> </w:t>
                    </w:r>
                  </w:p>
                </w:tc>
                <w:tc>
                  <w:tcPr>
                    <w:tcW w:w="0" w:type="auto"/>
                    <w:hideMark/>
                  </w:tcPr>
                  <w:p w14:paraId="59C7494B" w14:textId="517CCAA6" w:rsidR="00A2247E" w:rsidRDefault="00A2247E" w:rsidP="00A2247E">
                    <w:pPr>
                      <w:pStyle w:val="Bibliography"/>
                      <w:rPr>
                        <w:noProof/>
                      </w:rPr>
                    </w:pPr>
                    <w:ins w:id="2827" w:author="Prathyush Sambaturu" w:date="2019-06-16T14:09:00Z">
                      <w:r w:rsidRPr="00FC61EF">
                        <w:rPr>
                          <w:rFonts w:ascii="Cambria" w:hAnsi="Cambria"/>
                          <w:noProof/>
                        </w:rPr>
                        <w:t xml:space="preserve">Mashable, cdc reports flu season is worsening, as 17 more children die, 2018. URL: </w:t>
                      </w:r>
                      <w:r>
                        <w:fldChar w:fldCharType="begin"/>
                      </w:r>
                      <w:r>
                        <w:instrText xml:space="preserve"> HYPERLINK "https://mashable.com/2018/02/02/cdc-says-2018-flu-season-worse-children-deaths/%236KaneYhQEmqf" </w:instrText>
                      </w:r>
                      <w:r>
                        <w:fldChar w:fldCharType="separate"/>
                      </w:r>
                      <w:r w:rsidRPr="00FC61EF">
                        <w:rPr>
                          <w:rStyle w:val="Hyperlink"/>
                          <w:rFonts w:ascii="Cambria" w:hAnsi="Cambria"/>
                          <w:noProof/>
                        </w:rPr>
                        <w:t>https://mashable.com/2018/02/02/cdc-says-2018-flu-season-worse-children-deaths/#6KaneYhQEmqf</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"http://www.webcitation.org/73mqMIFTH" </w:instrText>
                      </w:r>
                      <w:r>
                        <w:fldChar w:fldCharType="separate"/>
                      </w:r>
                      <w:r w:rsidRPr="00FC61EF">
                        <w:rPr>
                          <w:rStyle w:val="Hyperlink"/>
                          <w:rFonts w:ascii="Cambria" w:hAnsi="Cambria"/>
                          <w:noProof/>
                        </w:rPr>
                        <w:t>WebCite Cache ID 73mqMIFTH</w:t>
                      </w:r>
                      <w:r>
                        <w:rPr>
                          <w:rStyle w:val="Hyperlink"/>
                          <w:rFonts w:ascii="Cambria" w:hAnsi="Cambria"/>
                          <w:noProof/>
                        </w:rPr>
                        <w:fldChar w:fldCharType="end"/>
                      </w:r>
                      <w:r w:rsidRPr="00FC61EF">
                        <w:rPr>
                          <w:rFonts w:ascii="Cambria" w:hAnsi="Cambria"/>
                          <w:noProof/>
                        </w:rPr>
                        <w:t>]</w:t>
                      </w:r>
                    </w:ins>
                    <w:del w:id="2828" w:author="Prathyush Sambaturu" w:date="2019-06-16T14:09:00Z">
                      <w:r w:rsidDel="00A2247E">
                        <w:rPr>
                          <w:noProof/>
                        </w:rPr>
                        <w:delText>"Mashable, cdc reports flu season is worsening, as 17 more children die, 2018.," [Online]. Available: https://mashable.com/2018/02/02/cdc-says-2018-flu-season-worse-children-deaths/#6KaneYhQEmqf.. [Accessed 08 11 2018].</w:delText>
                      </w:r>
                    </w:del>
                  </w:p>
                </w:tc>
              </w:tr>
              <w:tr w:rsidR="00106E56" w14:paraId="1E250C4A" w14:textId="77777777" w:rsidTr="00126C48">
                <w:trPr>
                  <w:divId w:val="323552591"/>
                  <w:tblCellSpacing w:w="15" w:type="dxa"/>
                </w:trPr>
                <w:tc>
                  <w:tcPr>
                    <w:tcW w:w="386" w:type="pct"/>
                    <w:hideMark/>
                  </w:tcPr>
                  <w:p w14:paraId="1BD426F3" w14:textId="3A6CFF58" w:rsidR="00106E56" w:rsidRDefault="00106E56" w:rsidP="00106E56">
                    <w:pPr>
                      <w:pStyle w:val="Bibliography"/>
                      <w:rPr>
                        <w:noProof/>
                      </w:rPr>
                    </w:pPr>
                    <w:del w:id="2829" w:author="Prathyush Sambaturu" w:date="2019-06-16T14:10:00Z">
                      <w:r w:rsidDel="00106E56">
                        <w:rPr>
                          <w:noProof/>
                        </w:rPr>
                        <w:delText>[</w:delText>
                      </w:r>
                    </w:del>
                    <w:r>
                      <w:rPr>
                        <w:noProof/>
                      </w:rPr>
                      <w:t>8</w:t>
                    </w:r>
                    <w:ins w:id="2830" w:author="Prathyush Sambaturu" w:date="2019-06-16T14:10:00Z">
                      <w:r>
                        <w:rPr>
                          <w:noProof/>
                        </w:rPr>
                        <w:t>.</w:t>
                      </w:r>
                    </w:ins>
                    <w:del w:id="2831" w:author="Prathyush Sambaturu" w:date="2019-06-16T14:10:00Z">
                      <w:r w:rsidDel="00106E56">
                        <w:rPr>
                          <w:noProof/>
                        </w:rPr>
                        <w:delText>]</w:delText>
                      </w:r>
                    </w:del>
                    <w:r>
                      <w:rPr>
                        <w:noProof/>
                      </w:rPr>
                      <w:t xml:space="preserve"> </w:t>
                    </w:r>
                  </w:p>
                </w:tc>
                <w:tc>
                  <w:tcPr>
                    <w:tcW w:w="0" w:type="auto"/>
                    <w:hideMark/>
                  </w:tcPr>
                  <w:p w14:paraId="34E707DA" w14:textId="078CAA46" w:rsidR="00106E56" w:rsidRDefault="00106E56" w:rsidP="00106E56">
                    <w:pPr>
                      <w:pStyle w:val="Bibliography"/>
                      <w:rPr>
                        <w:noProof/>
                      </w:rPr>
                    </w:pPr>
                    <w:ins w:id="2832" w:author="Prathyush Sambaturu" w:date="2019-06-16T14:10:00Z">
                      <w:r w:rsidRPr="00FC61EF">
                        <w:rPr>
                          <w:rFonts w:ascii="Cambria" w:hAnsi="Cambria"/>
                          <w:noProof/>
                        </w:rPr>
                        <w:t xml:space="preserve">2017-18 influenza season week 6 ending feb 10, 2018. URL: </w:t>
                      </w:r>
                      <w:r>
                        <w:fldChar w:fldCharType="begin"/>
                      </w:r>
                      <w:r>
                        <w:instrText xml:space="preserve"> HYPERLINK "https://www.cdc.gov/flu/weekly/weeklyarchives2017-2018/Week06.htm" </w:instrText>
                      </w:r>
                      <w:r>
                        <w:fldChar w:fldCharType="separate"/>
                      </w:r>
                      <w:r w:rsidRPr="00FC61EF">
                        <w:rPr>
                          <w:rStyle w:val="Hyperlink"/>
                          <w:rFonts w:ascii="Cambria" w:hAnsi="Cambria"/>
                          <w:noProof/>
                        </w:rPr>
                        <w:t>https://www.cdc.gov/flu/weekly/weeklyarchives2017-2018/Week06.htm</w:t>
                      </w:r>
                      <w:r>
                        <w:rPr>
                          <w:rStyle w:val="Hyperlink"/>
                          <w:rFonts w:ascii="Cambria" w:hAnsi="Cambria"/>
                          <w:noProof/>
                        </w:rPr>
                        <w:fldChar w:fldCharType="end"/>
                      </w:r>
                      <w:r w:rsidRPr="00FC61EF">
                        <w:rPr>
                          <w:rFonts w:ascii="Cambria" w:hAnsi="Cambria"/>
                          <w:noProof/>
                        </w:rPr>
                        <w:t>. [accessed 2018-11-08] [</w:t>
                      </w:r>
                      <w:r>
                        <w:fldChar w:fldCharType="begin"/>
                      </w:r>
                      <w:r>
                        <w:instrText xml:space="preserve"> HYPERLINK "http://www.webcitation.org/73mqpvW7z" </w:instrText>
                      </w:r>
                      <w:r>
                        <w:fldChar w:fldCharType="separate"/>
                      </w:r>
                      <w:r w:rsidRPr="00FC61EF">
                        <w:rPr>
                          <w:rStyle w:val="Hyperlink"/>
                          <w:rFonts w:ascii="Cambria" w:hAnsi="Cambria"/>
                          <w:noProof/>
                        </w:rPr>
                        <w:t>WebCite Cache ID 73mqpvW7z</w:t>
                      </w:r>
                      <w:r>
                        <w:rPr>
                          <w:rStyle w:val="Hyperlink"/>
                          <w:rFonts w:ascii="Cambria" w:hAnsi="Cambria"/>
                          <w:noProof/>
                        </w:rPr>
                        <w:fldChar w:fldCharType="end"/>
                      </w:r>
                      <w:r w:rsidRPr="00FC61EF">
                        <w:rPr>
                          <w:rFonts w:ascii="Cambria" w:hAnsi="Cambria"/>
                          <w:noProof/>
                        </w:rPr>
                        <w:t>]</w:t>
                      </w:r>
                    </w:ins>
                    <w:del w:id="2833" w:author="Prathyush Sambaturu" w:date="2019-06-16T14:10:00Z">
                      <w:r w:rsidDel="00106E56">
                        <w:rPr>
                          <w:noProof/>
                        </w:rPr>
                        <w:delText>"2017-18 influenza season week 6 ending feb 10, 2018.," [Online]. Available: https://www.cdc.gov/flu/weekly/weeklyarchives2017-2018/Week06.htm. [Accessed 08 11 2018].</w:delText>
                      </w:r>
                    </w:del>
                  </w:p>
                </w:tc>
              </w:tr>
              <w:tr w:rsidR="00791473" w14:paraId="5FF0E9A3" w14:textId="77777777" w:rsidTr="00126C48">
                <w:trPr>
                  <w:divId w:val="323552591"/>
                  <w:tblCellSpacing w:w="15" w:type="dxa"/>
                </w:trPr>
                <w:tc>
                  <w:tcPr>
                    <w:tcW w:w="386" w:type="pct"/>
                    <w:hideMark/>
                  </w:tcPr>
                  <w:p w14:paraId="0E554169" w14:textId="028CAA7D" w:rsidR="00791473" w:rsidRDefault="00791473" w:rsidP="00791473">
                    <w:pPr>
                      <w:pStyle w:val="Bibliography"/>
                      <w:rPr>
                        <w:noProof/>
                      </w:rPr>
                    </w:pPr>
                    <w:del w:id="2834" w:author="Prathyush Sambaturu" w:date="2019-06-16T14:10:00Z">
                      <w:r w:rsidDel="00106E56">
                        <w:rPr>
                          <w:noProof/>
                        </w:rPr>
                        <w:delText>[</w:delText>
                      </w:r>
                    </w:del>
                    <w:r>
                      <w:rPr>
                        <w:noProof/>
                      </w:rPr>
                      <w:t>9</w:t>
                    </w:r>
                    <w:ins w:id="2835" w:author="Prathyush Sambaturu" w:date="2019-06-16T14:10:00Z">
                      <w:r>
                        <w:rPr>
                          <w:noProof/>
                        </w:rPr>
                        <w:t>.</w:t>
                      </w:r>
                    </w:ins>
                    <w:del w:id="2836" w:author="Prathyush Sambaturu" w:date="2019-06-16T14:10:00Z">
                      <w:r w:rsidDel="00106E56">
                        <w:rPr>
                          <w:noProof/>
                        </w:rPr>
                        <w:delText>]</w:delText>
                      </w:r>
                    </w:del>
                    <w:r>
                      <w:rPr>
                        <w:noProof/>
                      </w:rPr>
                      <w:t xml:space="preserve"> </w:t>
                    </w:r>
                  </w:p>
                </w:tc>
                <w:tc>
                  <w:tcPr>
                    <w:tcW w:w="0" w:type="auto"/>
                    <w:hideMark/>
                  </w:tcPr>
                  <w:p w14:paraId="77BB1A67" w14:textId="3CA29100" w:rsidR="00791473" w:rsidRDefault="00791473" w:rsidP="00791473">
                    <w:pPr>
                      <w:pStyle w:val="Bibliography"/>
                      <w:rPr>
                        <w:noProof/>
                      </w:rPr>
                    </w:pPr>
                    <w:ins w:id="2837" w:author="Prathyush Sambaturu" w:date="2019-06-16T14:10:00Z">
                      <w:r w:rsidRPr="00FC61EF">
                        <w:rPr>
                          <w:rFonts w:ascii="Cambria" w:hAnsi="Cambria"/>
                          <w:noProof/>
                        </w:rPr>
                        <w:t xml:space="preserve">2016-17 influenza season week 9 ending mar 04, 2017. URL: </w:t>
                      </w:r>
                      <w:r>
                        <w:fldChar w:fldCharType="begin"/>
                      </w:r>
                      <w:r>
                        <w:instrText xml:space="preserve"> HYPERLINK "https://www.cdc.gov/flu/weekly/weeklyarchives2016-2017/Week09.htm" </w:instrText>
                      </w:r>
                      <w:r>
                        <w:fldChar w:fldCharType="separate"/>
                      </w:r>
                      <w:r w:rsidRPr="00FC61EF">
                        <w:rPr>
                          <w:rStyle w:val="Hyperlink"/>
                          <w:rFonts w:ascii="Cambria" w:hAnsi="Cambria"/>
                          <w:noProof/>
                        </w:rPr>
                        <w:t>https://www.cdc.gov/flu/weekly/weeklyarchives2016-2017/Week09.htm</w:t>
                      </w:r>
                      <w:r>
                        <w:rPr>
                          <w:rStyle w:val="Hyperlink"/>
                          <w:rFonts w:ascii="Cambria" w:hAnsi="Cambria"/>
                          <w:noProof/>
                        </w:rPr>
                        <w:fldChar w:fldCharType="end"/>
                      </w:r>
                      <w:r w:rsidRPr="00FC61EF">
                        <w:rPr>
                          <w:rFonts w:ascii="Cambria" w:hAnsi="Cambria"/>
                          <w:noProof/>
                        </w:rPr>
                        <w:t>. [accessed 2018-11-15] [</w:t>
                      </w:r>
                      <w:r>
                        <w:fldChar w:fldCharType="begin"/>
                      </w:r>
                      <w:r>
                        <w:instrText xml:space="preserve"> HYPERLINK "http://www.webcitation.org/73xI7qtXo" </w:instrText>
                      </w:r>
                      <w:r>
                        <w:fldChar w:fldCharType="separate"/>
                      </w:r>
                      <w:r w:rsidRPr="00FC61EF">
                        <w:rPr>
                          <w:rStyle w:val="Hyperlink"/>
                          <w:rFonts w:ascii="Cambria" w:hAnsi="Cambria"/>
                          <w:noProof/>
                        </w:rPr>
                        <w:t>WebCite Cache ID 73xI7qtXo</w:t>
                      </w:r>
                      <w:r>
                        <w:rPr>
                          <w:rStyle w:val="Hyperlink"/>
                          <w:rFonts w:ascii="Cambria" w:hAnsi="Cambria"/>
                          <w:noProof/>
                        </w:rPr>
                        <w:fldChar w:fldCharType="end"/>
                      </w:r>
                      <w:r w:rsidRPr="00FC61EF">
                        <w:rPr>
                          <w:rFonts w:ascii="Cambria" w:hAnsi="Cambria"/>
                          <w:noProof/>
                        </w:rPr>
                        <w:t>]</w:t>
                      </w:r>
                    </w:ins>
                    <w:del w:id="2838" w:author="Prathyush Sambaturu" w:date="2019-06-16T14:10:00Z">
                      <w:r w:rsidDel="00B45379">
                        <w:rPr>
                          <w:noProof/>
                        </w:rPr>
                        <w:delText>"2016-17 influenza season week 9 ending mar 04, 2017.," [Online]. Available: https://www.cdc.gov/flu/weekly/weeklyarchives2016-2017/Week09.htm.</w:delText>
                      </w:r>
                    </w:del>
                  </w:p>
                </w:tc>
              </w:tr>
              <w:tr w:rsidR="00126C48" w14:paraId="0DA53530" w14:textId="77777777" w:rsidTr="00126C48">
                <w:trPr>
                  <w:divId w:val="323552591"/>
                  <w:tblCellSpacing w:w="15" w:type="dxa"/>
                </w:trPr>
                <w:tc>
                  <w:tcPr>
                    <w:tcW w:w="386" w:type="pct"/>
                    <w:hideMark/>
                  </w:tcPr>
                  <w:p w14:paraId="383FF4BF" w14:textId="36B8D5BC" w:rsidR="00126C48" w:rsidRDefault="00126C48" w:rsidP="00126C48">
                    <w:pPr>
                      <w:pStyle w:val="Bibliography"/>
                      <w:rPr>
                        <w:noProof/>
                      </w:rPr>
                    </w:pPr>
                    <w:del w:id="2839" w:author="Prathyush Sambaturu" w:date="2019-06-16T14:11:00Z">
                      <w:r w:rsidDel="00791473">
                        <w:rPr>
                          <w:noProof/>
                        </w:rPr>
                        <w:delText>[1</w:delText>
                      </w:r>
                    </w:del>
                    <w:ins w:id="2840" w:author="Prathyush Sambaturu" w:date="2019-06-16T14:11:00Z">
                      <w:r>
                        <w:rPr>
                          <w:noProof/>
                        </w:rPr>
                        <w:t>10.</w:t>
                      </w:r>
                    </w:ins>
                    <w:del w:id="2841" w:author="Prathyush Sambaturu" w:date="2019-06-16T14:11:00Z">
                      <w:r w:rsidDel="00791473">
                        <w:rPr>
                          <w:noProof/>
                        </w:rPr>
                        <w:delText>0]</w:delText>
                      </w:r>
                    </w:del>
                    <w:r>
                      <w:rPr>
                        <w:noProof/>
                      </w:rPr>
                      <w:t xml:space="preserve"> </w:t>
                    </w:r>
                  </w:p>
                </w:tc>
                <w:tc>
                  <w:tcPr>
                    <w:tcW w:w="0" w:type="auto"/>
                    <w:hideMark/>
                  </w:tcPr>
                  <w:p w14:paraId="089D17C2" w14:textId="6FCF9012" w:rsidR="00126C48" w:rsidRDefault="00126C48" w:rsidP="00126C48">
                    <w:pPr>
                      <w:pStyle w:val="Bibliography"/>
                      <w:rPr>
                        <w:noProof/>
                      </w:rPr>
                    </w:pPr>
                    <w:ins w:id="2842" w:author="Prathyush Sambaturu" w:date="2019-06-16T14:11:00Z">
                      <w:r w:rsidRPr="00FC61EF">
                        <w:rPr>
                          <w:rFonts w:ascii="Cambria" w:hAnsi="Cambria"/>
                          <w:noProof/>
                        </w:rPr>
                        <w:t>Agrawal R, Srikant R. Fast algorithms for mining association rules in large databases. International Conference on Very Large Data Bases (VLDB); 1994: p.487-99. [</w:t>
                      </w:r>
                      <w:r w:rsidRPr="00FC61EF">
                        <w:rPr>
                          <w:rFonts w:ascii="Cambria" w:hAnsi="Cambria"/>
                        </w:rPr>
                        <w:t xml:space="preserve">URL: </w:t>
                      </w:r>
                      <w:r>
                        <w:fldChar w:fldCharType="begin"/>
                      </w:r>
                      <w:r>
                        <w:instrText xml:space="preserve"> HYPERLINK "http://dl.acm.org/citation.cfm?id=645920.672836" </w:instrText>
                      </w:r>
                      <w:r>
                        <w:fldChar w:fldCharType="separate"/>
                      </w:r>
                      <w:r w:rsidRPr="00FC61EF">
                        <w:rPr>
                          <w:rStyle w:val="Hyperlink"/>
                          <w:rFonts w:ascii="Cambria" w:hAnsi="Cambria"/>
                        </w:rPr>
                        <w:t>http://dl.acm.org/citation.cfm?id=645920.672836</w:t>
                      </w:r>
                      <w:r>
                        <w:rPr>
                          <w:rStyle w:val="Hyperlink"/>
                          <w:rFonts w:ascii="Cambria" w:hAnsi="Cambria"/>
                        </w:rPr>
                        <w:fldChar w:fldCharType="end"/>
                      </w:r>
                      <w:r w:rsidRPr="00FC61EF">
                        <w:rPr>
                          <w:rFonts w:ascii="Cambria" w:hAnsi="Cambria"/>
                        </w:rPr>
                        <w:t>]</w:t>
                      </w:r>
                    </w:ins>
                    <w:del w:id="2843" w:author="Prathyush Sambaturu" w:date="2019-06-16T14:11:00Z">
                      <w:r w:rsidDel="00126C48">
                        <w:rPr>
                          <w:noProof/>
                        </w:rPr>
                        <w:delText>S. R. Agrawal R, "Fast algorithms for mining association rules in large databases.," 1994 p.487-99.</w:delText>
                      </w:r>
                      <w:r w:rsidDel="00AE58B6">
                        <w:rPr>
                          <w:noProof/>
                        </w:rPr>
                        <w:delText xml:space="preserve"> </w:delText>
                      </w:r>
                    </w:del>
                  </w:p>
                </w:tc>
              </w:tr>
              <w:tr w:rsidR="00126C48" w14:paraId="2FBE171D" w14:textId="77777777" w:rsidTr="00126C48">
                <w:trPr>
                  <w:divId w:val="323552591"/>
                  <w:tblCellSpacing w:w="15" w:type="dxa"/>
                </w:trPr>
                <w:tc>
                  <w:tcPr>
                    <w:tcW w:w="386" w:type="pct"/>
                    <w:hideMark/>
                  </w:tcPr>
                  <w:p w14:paraId="15F61F66" w14:textId="6222C92B" w:rsidR="00126C48" w:rsidRDefault="00126C48" w:rsidP="00126C48">
                    <w:pPr>
                      <w:pStyle w:val="Bibliography"/>
                      <w:rPr>
                        <w:noProof/>
                      </w:rPr>
                    </w:pPr>
                    <w:del w:id="2844" w:author="Prathyush Sambaturu" w:date="2019-06-16T14:11:00Z">
                      <w:r w:rsidDel="00AD4C61">
                        <w:rPr>
                          <w:noProof/>
                        </w:rPr>
                        <w:lastRenderedPageBreak/>
                        <w:delText>[</w:delText>
                      </w:r>
                    </w:del>
                    <w:r>
                      <w:rPr>
                        <w:noProof/>
                      </w:rPr>
                      <w:t>11</w:t>
                    </w:r>
                    <w:ins w:id="2845" w:author="Prathyush Sambaturu" w:date="2019-06-16T14:11:00Z">
                      <w:r w:rsidR="00AD4C61">
                        <w:rPr>
                          <w:noProof/>
                        </w:rPr>
                        <w:t>.</w:t>
                      </w:r>
                    </w:ins>
                    <w:del w:id="2846" w:author="Prathyush Sambaturu" w:date="2019-06-16T14:11:00Z">
                      <w:r w:rsidDel="00AD4C61">
                        <w:rPr>
                          <w:noProof/>
                        </w:rPr>
                        <w:delText>]</w:delText>
                      </w:r>
                    </w:del>
                    <w:r>
                      <w:rPr>
                        <w:noProof/>
                      </w:rPr>
                      <w:t xml:space="preserve"> </w:t>
                    </w:r>
                  </w:p>
                </w:tc>
                <w:tc>
                  <w:tcPr>
                    <w:tcW w:w="0" w:type="auto"/>
                    <w:hideMark/>
                  </w:tcPr>
                  <w:p w14:paraId="1E1F3EEF" w14:textId="482DD4CE" w:rsidR="00126C48" w:rsidRDefault="00AD4C61" w:rsidP="00126C48">
                    <w:pPr>
                      <w:pStyle w:val="Bibliography"/>
                      <w:rPr>
                        <w:noProof/>
                      </w:rPr>
                    </w:pPr>
                    <w:ins w:id="2847" w:author="Prathyush Sambaturu" w:date="2019-06-16T14:11:00Z">
                      <w:r w:rsidRPr="00FC61EF">
                        <w:rPr>
                          <w:rFonts w:ascii="Cambria" w:hAnsi="Cambria"/>
                          <w:noProof/>
                        </w:rPr>
                        <w:t xml:space="preserve">Madeira SC, Oliveira AL. Biclustering algorithms for biological data analysis: a survey. </w:t>
                      </w:r>
                      <w:r w:rsidRPr="00FC61EF">
                        <w:rPr>
                          <w:rFonts w:ascii="Cambria" w:hAnsi="Cambria"/>
                          <w:iCs/>
                          <w:noProof/>
                        </w:rPr>
                        <w:t>IEEE/ACM Transactions on Computational Biology and Bioinformatics; 2004:</w:t>
                      </w:r>
                      <w:r w:rsidRPr="00FC61EF">
                        <w:rPr>
                          <w:rFonts w:ascii="Cambria" w:hAnsi="Cambria"/>
                          <w:i/>
                          <w:iCs/>
                          <w:noProof/>
                        </w:rPr>
                        <w:t xml:space="preserve"> </w:t>
                      </w:r>
                      <w:r w:rsidRPr="00FC61EF">
                        <w:rPr>
                          <w:rFonts w:ascii="Cambria" w:hAnsi="Cambria"/>
                          <w:noProof/>
                        </w:rPr>
                        <w:t>p.24-45. [</w:t>
                      </w:r>
                      <w:r w:rsidRPr="00FC61EF">
                        <w:rPr>
                          <w:rFonts w:ascii="Cambria" w:hAnsi="Cambria"/>
                          <w:noProof/>
                          <w:color w:val="4472C4" w:themeColor="accent1"/>
                        </w:rPr>
                        <w:t xml:space="preserve">doi: </w:t>
                      </w:r>
                      <w:r>
                        <w:fldChar w:fldCharType="begin"/>
                      </w:r>
                      <w:r>
                        <w:instrText xml:space="preserve"> HYPERLINK "https://doi.org/10.1109/TCBB.2004.2" \t "_blank" </w:instrText>
                      </w:r>
                      <w:r>
                        <w:fldChar w:fldCharType="separate"/>
                      </w:r>
                      <w:r w:rsidRPr="00FC61EF">
                        <w:rPr>
                          <w:rStyle w:val="Hyperlink"/>
                          <w:rFonts w:ascii="Cambria" w:hAnsi="Cambria" w:cs="Arial"/>
                          <w:color w:val="4472C4" w:themeColor="accent1"/>
                          <w:shd w:val="clear" w:color="auto" w:fill="FFFFFF"/>
                        </w:rPr>
                        <w:t>10.1109/TCBB.2004.2</w:t>
                      </w:r>
                      <w:r>
                        <w:rPr>
                          <w:rStyle w:val="Hyperlink"/>
                          <w:rFonts w:ascii="Cambria" w:hAnsi="Cambria" w:cs="Arial"/>
                          <w:color w:val="4472C4" w:themeColor="accent1"/>
                          <w:shd w:val="clear" w:color="auto" w:fill="FFFFFF"/>
                        </w:rPr>
                        <w:fldChar w:fldCharType="end"/>
                      </w:r>
                      <w:r w:rsidRPr="00FC61EF">
                        <w:rPr>
                          <w:rFonts w:ascii="Cambria" w:hAnsi="Cambria"/>
                        </w:rPr>
                        <w:t>]</w:t>
                      </w:r>
                      <w:r w:rsidRPr="00FC61EF">
                        <w:rPr>
                          <w:rFonts w:ascii="Cambria" w:hAnsi="Cambria"/>
                          <w:noProof/>
                        </w:rPr>
                        <w:t xml:space="preserve"> </w:t>
                      </w:r>
                    </w:ins>
                    <w:del w:id="2848" w:author="Prathyush Sambaturu" w:date="2019-06-16T14:11:00Z">
                      <w:r w:rsidR="00126C48" w:rsidDel="00AD4C61">
                        <w:rPr>
                          <w:noProof/>
                        </w:rPr>
                        <w:delText xml:space="preserve">O. A. Madeira SC, "Biclustering algorithms for biological data analysis: a survey.," </w:delText>
                      </w:r>
                      <w:r w:rsidR="00126C48" w:rsidDel="00AD4C61">
                        <w:rPr>
                          <w:i/>
                          <w:iCs/>
                          <w:noProof/>
                        </w:rPr>
                        <w:delText xml:space="preserve">IEEE/ACM Transactions on Computational Biology and Bioinformatics;, </w:delText>
                      </w:r>
                      <w:r w:rsidR="00126C48" w:rsidDel="00AD4C61">
                        <w:rPr>
                          <w:noProof/>
                        </w:rPr>
                        <w:delText xml:space="preserve">pp. p.24-45, 2004 (1). </w:delText>
                      </w:r>
                    </w:del>
                  </w:p>
                </w:tc>
              </w:tr>
              <w:tr w:rsidR="00126C48" w14:paraId="0A6029C8" w14:textId="77777777" w:rsidTr="00126C48">
                <w:trPr>
                  <w:divId w:val="323552591"/>
                  <w:tblCellSpacing w:w="15" w:type="dxa"/>
                </w:trPr>
                <w:tc>
                  <w:tcPr>
                    <w:tcW w:w="386" w:type="pct"/>
                    <w:hideMark/>
                  </w:tcPr>
                  <w:p w14:paraId="2A898788" w14:textId="56F77A07" w:rsidR="00126C48" w:rsidRDefault="00126C48" w:rsidP="00126C48">
                    <w:pPr>
                      <w:pStyle w:val="Bibliography"/>
                      <w:rPr>
                        <w:noProof/>
                      </w:rPr>
                    </w:pPr>
                    <w:del w:id="2849" w:author="Prathyush Sambaturu" w:date="2019-06-16T14:12:00Z">
                      <w:r w:rsidDel="00FA5440">
                        <w:rPr>
                          <w:noProof/>
                        </w:rPr>
                        <w:delText>[</w:delText>
                      </w:r>
                    </w:del>
                    <w:r>
                      <w:rPr>
                        <w:noProof/>
                      </w:rPr>
                      <w:t>12</w:t>
                    </w:r>
                    <w:ins w:id="2850" w:author="Prathyush Sambaturu" w:date="2019-06-16T14:12:00Z">
                      <w:r w:rsidR="00FA5440">
                        <w:rPr>
                          <w:noProof/>
                        </w:rPr>
                        <w:t>.</w:t>
                      </w:r>
                    </w:ins>
                    <w:del w:id="2851" w:author="Prathyush Sambaturu" w:date="2019-06-16T14:12:00Z">
                      <w:r w:rsidDel="00FA5440">
                        <w:rPr>
                          <w:noProof/>
                        </w:rPr>
                        <w:delText>]</w:delText>
                      </w:r>
                    </w:del>
                    <w:r>
                      <w:rPr>
                        <w:noProof/>
                      </w:rPr>
                      <w:t xml:space="preserve"> </w:t>
                    </w:r>
                  </w:p>
                </w:tc>
                <w:tc>
                  <w:tcPr>
                    <w:tcW w:w="0" w:type="auto"/>
                    <w:hideMark/>
                  </w:tcPr>
                  <w:p w14:paraId="792137A2" w14:textId="68682F3B" w:rsidR="00126C48" w:rsidRDefault="006947C1" w:rsidP="00126C48">
                    <w:pPr>
                      <w:pStyle w:val="Bibliography"/>
                      <w:rPr>
                        <w:noProof/>
                      </w:rPr>
                    </w:pPr>
                    <w:ins w:id="2852" w:author="Prathyush Sambaturu" w:date="2019-06-16T14:12:00Z">
                      <w:r w:rsidRPr="00D74A3F">
                        <w:rPr>
                          <w:rFonts w:ascii="Cambria" w:hAnsi="Cambria"/>
                          <w:noProof/>
                        </w:rPr>
                        <w:t xml:space="preserve">Xiang Y, Jin R, Fuhry D, Dragan FF. Summarizing transactional databases with overlapped hyperrectangles. </w:t>
                      </w:r>
                      <w:r w:rsidRPr="00D74A3F">
                        <w:rPr>
                          <w:rFonts w:ascii="Cambria" w:hAnsi="Cambria"/>
                          <w:iCs/>
                          <w:noProof/>
                        </w:rPr>
                        <w:t>Data Min. Knowl. Discov.; 2011; 23(2): p.</w:t>
                      </w:r>
                      <w:r w:rsidRPr="00D74A3F">
                        <w:rPr>
                          <w:rFonts w:ascii="Cambria" w:hAnsi="Cambria"/>
                          <w:noProof/>
                        </w:rPr>
                        <w:t xml:space="preserve">215–251. </w:t>
                      </w:r>
                      <w:r>
                        <w:rPr>
                          <w:rFonts w:ascii="Cambria" w:hAnsi="Cambria"/>
                          <w:noProof/>
                        </w:rPr>
                        <w:t>[</w:t>
                      </w:r>
                      <w:r>
                        <w:fldChar w:fldCharType="begin"/>
                      </w:r>
                      <w:r>
                        <w:instrText xml:space="preserve"> HYPERLINK "https://doi.org/10.1007/s10618-010-0203-9"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10.1007/s10618-010-0203-9</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2853" w:author="Prathyush Sambaturu" w:date="2019-06-16T14:12:00Z">
                      <w:r w:rsidR="00126C48" w:rsidDel="006947C1">
                        <w:rPr>
                          <w:noProof/>
                        </w:rPr>
                        <w:delText xml:space="preserve">J. R. F. D. D. F. Xiang Y, "Summarizing transactional databases with overlapped hyperrectangles.," </w:delText>
                      </w:r>
                      <w:r w:rsidR="00126C48" w:rsidDel="006947C1">
                        <w:rPr>
                          <w:i/>
                          <w:iCs/>
                          <w:noProof/>
                        </w:rPr>
                        <w:delText xml:space="preserve">Data Min. Knowl. Discov;, </w:delText>
                      </w:r>
                      <w:r w:rsidR="00126C48" w:rsidDel="006947C1">
                        <w:rPr>
                          <w:noProof/>
                        </w:rPr>
                        <w:delText>p. 23(2) p.215–251, 2011,.</w:delText>
                      </w:r>
                    </w:del>
                    <w:r w:rsidR="00126C48">
                      <w:rPr>
                        <w:noProof/>
                      </w:rPr>
                      <w:t xml:space="preserve"> </w:t>
                    </w:r>
                  </w:p>
                </w:tc>
              </w:tr>
              <w:tr w:rsidR="00126C48" w14:paraId="18E45E12" w14:textId="77777777" w:rsidTr="00126C48">
                <w:trPr>
                  <w:divId w:val="323552591"/>
                  <w:tblCellSpacing w:w="15" w:type="dxa"/>
                </w:trPr>
                <w:tc>
                  <w:tcPr>
                    <w:tcW w:w="386" w:type="pct"/>
                    <w:hideMark/>
                  </w:tcPr>
                  <w:p w14:paraId="262F8EBC" w14:textId="57C013F1" w:rsidR="00126C48" w:rsidRDefault="00126C48" w:rsidP="00126C48">
                    <w:pPr>
                      <w:pStyle w:val="Bibliography"/>
                      <w:rPr>
                        <w:noProof/>
                      </w:rPr>
                    </w:pPr>
                    <w:del w:id="2854" w:author="Prathyush Sambaturu" w:date="2019-06-16T14:13:00Z">
                      <w:r w:rsidDel="00BF4128">
                        <w:rPr>
                          <w:noProof/>
                        </w:rPr>
                        <w:delText>[</w:delText>
                      </w:r>
                    </w:del>
                    <w:r>
                      <w:rPr>
                        <w:noProof/>
                      </w:rPr>
                      <w:t>13</w:t>
                    </w:r>
                    <w:ins w:id="2855" w:author="Prathyush Sambaturu" w:date="2019-06-16T14:13:00Z">
                      <w:r w:rsidR="00BF4128">
                        <w:rPr>
                          <w:noProof/>
                        </w:rPr>
                        <w:t>.</w:t>
                      </w:r>
                    </w:ins>
                    <w:del w:id="2856" w:author="Prathyush Sambaturu" w:date="2019-06-16T14:13:00Z">
                      <w:r w:rsidDel="00BF4128">
                        <w:rPr>
                          <w:noProof/>
                        </w:rPr>
                        <w:delText>]</w:delText>
                      </w:r>
                    </w:del>
                    <w:r>
                      <w:rPr>
                        <w:noProof/>
                      </w:rPr>
                      <w:t xml:space="preserve"> </w:t>
                    </w:r>
                  </w:p>
                </w:tc>
                <w:tc>
                  <w:tcPr>
                    <w:tcW w:w="0" w:type="auto"/>
                    <w:hideMark/>
                  </w:tcPr>
                  <w:p w14:paraId="09839B2A" w14:textId="4E5FDCF4" w:rsidR="00126C48" w:rsidRDefault="00BF4128" w:rsidP="00126C48">
                    <w:pPr>
                      <w:pStyle w:val="Bibliography"/>
                      <w:rPr>
                        <w:noProof/>
                      </w:rPr>
                    </w:pPr>
                    <w:ins w:id="2857" w:author="Prathyush Sambaturu" w:date="2019-06-16T14:13:00Z">
                      <w:r w:rsidRPr="00D74A3F">
                        <w:rPr>
                          <w:rFonts w:ascii="Cambria" w:hAnsi="Cambria"/>
                          <w:noProof/>
                        </w:rPr>
                        <w:t xml:space="preserve">Wu ST, Li Y, Xu Y, Pham B, Chen P.  Automatic patterntaxonomy extraction for web mining. </w:t>
                      </w:r>
                      <w:r w:rsidRPr="00D74A3F">
                        <w:rPr>
                          <w:rFonts w:ascii="Cambria" w:hAnsi="Cambria"/>
                          <w:iCs/>
                          <w:noProof/>
                        </w:rPr>
                        <w:t>International Conference on Web Intelligence;</w:t>
                      </w:r>
                      <w:r w:rsidRPr="00D74A3F">
                        <w:rPr>
                          <w:rFonts w:ascii="Cambria" w:hAnsi="Cambria"/>
                          <w:i/>
                          <w:iCs/>
                          <w:noProof/>
                        </w:rPr>
                        <w:t xml:space="preserve"> </w:t>
                      </w:r>
                      <w:r w:rsidRPr="00D74A3F">
                        <w:rPr>
                          <w:rFonts w:ascii="Cambria" w:hAnsi="Cambria"/>
                          <w:iCs/>
                          <w:noProof/>
                        </w:rPr>
                        <w:t>2004:</w:t>
                      </w:r>
                      <w:r w:rsidRPr="00D74A3F">
                        <w:rPr>
                          <w:rFonts w:ascii="Cambria" w:hAnsi="Cambria"/>
                          <w:i/>
                          <w:iCs/>
                          <w:noProof/>
                        </w:rPr>
                        <w:t xml:space="preserve"> </w:t>
                      </w:r>
                      <w:r w:rsidRPr="00D74A3F">
                        <w:rPr>
                          <w:rFonts w:ascii="Cambria" w:hAnsi="Cambria"/>
                          <w:iCs/>
                          <w:noProof/>
                        </w:rPr>
                        <w:t>p.242-48</w:t>
                      </w:r>
                      <w:r w:rsidRPr="00D74A3F">
                        <w:rPr>
                          <w:rFonts w:ascii="Cambria" w:hAnsi="Cambria"/>
                          <w:noProof/>
                        </w:rPr>
                        <w:t>.</w:t>
                      </w:r>
                      <w:r w:rsidRPr="00D74A3F">
                        <w:rPr>
                          <w:rFonts w:ascii="Cambria" w:hAnsi="Cambria"/>
                          <w:noProof/>
                          <w:color w:val="4472C4" w:themeColor="accent1"/>
                        </w:rPr>
                        <w:t xml:space="preserve"> [doi: </w:t>
                      </w:r>
                      <w:r>
                        <w:fldChar w:fldCharType="begin"/>
                      </w:r>
                      <w:r>
                        <w:instrText xml:space="preserve"> HYPERLINK "https://doi.org/10.1109/WI.2004.10132" \t "_blank" </w:instrText>
                      </w:r>
                      <w:r>
                        <w:fldChar w:fldCharType="separate"/>
                      </w:r>
                      <w:r w:rsidRPr="00D74A3F">
                        <w:rPr>
                          <w:rStyle w:val="Hyperlink"/>
                          <w:rFonts w:ascii="Cambria" w:hAnsi="Cambria" w:cs="Arial"/>
                          <w:color w:val="4472C4" w:themeColor="accent1"/>
                          <w:shd w:val="clear" w:color="auto" w:fill="FFFFFF"/>
                        </w:rPr>
                        <w:t>10.1109/WI.2004.10132</w:t>
                      </w:r>
                      <w:r>
                        <w:rPr>
                          <w:rStyle w:val="Hyperlink"/>
                          <w:rFonts w:ascii="Cambria" w:hAnsi="Cambria" w:cs="Arial"/>
                          <w:color w:val="4472C4" w:themeColor="accent1"/>
                          <w:shd w:val="clear" w:color="auto" w:fill="FFFFFF"/>
                        </w:rPr>
                        <w:fldChar w:fldCharType="end"/>
                      </w:r>
                      <w:r w:rsidRPr="00D74A3F">
                        <w:rPr>
                          <w:rFonts w:ascii="Cambria" w:hAnsi="Cambria"/>
                          <w:color w:val="4472C4" w:themeColor="accent1"/>
                        </w:rPr>
                        <w:t>]</w:t>
                      </w:r>
                    </w:ins>
                    <w:del w:id="2858" w:author="Prathyush Sambaturu" w:date="2019-06-16T14:13:00Z">
                      <w:r w:rsidR="00126C48" w:rsidDel="00BF4128">
                        <w:rPr>
                          <w:noProof/>
                        </w:rPr>
                        <w:delText xml:space="preserve">L. Y. X. Y. P. B. C. P. Wu S, "Automatic patterntaxonomy extraction for web mining.," in </w:delText>
                      </w:r>
                      <w:r w:rsidR="00126C48" w:rsidDel="00BF4128">
                        <w:rPr>
                          <w:i/>
                          <w:iCs/>
                          <w:noProof/>
                        </w:rPr>
                        <w:delText>International Conference on Web Intelligence; 2004, p.242-48</w:delText>
                      </w:r>
                      <w:r w:rsidR="00126C48" w:rsidDel="00BF4128">
                        <w:rPr>
                          <w:noProof/>
                        </w:rPr>
                        <w:delText>.</w:delText>
                      </w:r>
                    </w:del>
                    <w:r w:rsidR="00126C48">
                      <w:rPr>
                        <w:noProof/>
                      </w:rPr>
                      <w:t xml:space="preserve"> </w:t>
                    </w:r>
                  </w:p>
                </w:tc>
              </w:tr>
              <w:tr w:rsidR="00126C48" w14:paraId="604DEC79" w14:textId="77777777" w:rsidTr="00126C48">
                <w:trPr>
                  <w:divId w:val="323552591"/>
                  <w:tblCellSpacing w:w="15" w:type="dxa"/>
                </w:trPr>
                <w:tc>
                  <w:tcPr>
                    <w:tcW w:w="386" w:type="pct"/>
                    <w:hideMark/>
                  </w:tcPr>
                  <w:p w14:paraId="0BF99AC7" w14:textId="0A5BC74A" w:rsidR="00126C48" w:rsidRDefault="00126C48" w:rsidP="00126C48">
                    <w:pPr>
                      <w:pStyle w:val="Bibliography"/>
                      <w:rPr>
                        <w:noProof/>
                      </w:rPr>
                    </w:pPr>
                    <w:del w:id="2859" w:author="Prathyush Sambaturu" w:date="2019-06-16T14:14:00Z">
                      <w:r w:rsidDel="00792621">
                        <w:rPr>
                          <w:noProof/>
                        </w:rPr>
                        <w:delText>[</w:delText>
                      </w:r>
                    </w:del>
                    <w:r>
                      <w:rPr>
                        <w:noProof/>
                      </w:rPr>
                      <w:t>14</w:t>
                    </w:r>
                    <w:ins w:id="2860" w:author="Prathyush Sambaturu" w:date="2019-06-16T14:14:00Z">
                      <w:r w:rsidR="00792621">
                        <w:rPr>
                          <w:noProof/>
                        </w:rPr>
                        <w:t>.</w:t>
                      </w:r>
                    </w:ins>
                    <w:del w:id="2861" w:author="Prathyush Sambaturu" w:date="2019-06-16T14:14:00Z">
                      <w:r w:rsidDel="00792621">
                        <w:rPr>
                          <w:noProof/>
                        </w:rPr>
                        <w:delText>]</w:delText>
                      </w:r>
                    </w:del>
                    <w:r>
                      <w:rPr>
                        <w:noProof/>
                      </w:rPr>
                      <w:t xml:space="preserve"> </w:t>
                    </w:r>
                  </w:p>
                </w:tc>
                <w:tc>
                  <w:tcPr>
                    <w:tcW w:w="0" w:type="auto"/>
                    <w:hideMark/>
                  </w:tcPr>
                  <w:p w14:paraId="01B38DA7" w14:textId="553A4F3F" w:rsidR="00126C48" w:rsidRDefault="00643B82" w:rsidP="00126C48">
                    <w:pPr>
                      <w:pStyle w:val="Bibliography"/>
                      <w:rPr>
                        <w:noProof/>
                      </w:rPr>
                    </w:pPr>
                    <w:ins w:id="2862" w:author="Prathyush Sambaturu" w:date="2019-06-16T14:14:00Z">
                      <w:r w:rsidRPr="00D74A3F">
                        <w:rPr>
                          <w:rFonts w:ascii="Cambria" w:hAnsi="Cambria"/>
                          <w:noProof/>
                        </w:rPr>
                        <w:t xml:space="preserve">Chandola V, Kumar V. Summarization - compressing data into an informative representation. </w:t>
                      </w:r>
                      <w:r w:rsidRPr="00D74A3F">
                        <w:rPr>
                          <w:rFonts w:ascii="Cambria" w:hAnsi="Cambria"/>
                          <w:iCs/>
                          <w:noProof/>
                        </w:rPr>
                        <w:t>IEEE International Conference on Data Mining (ICDM’05); 2005</w:t>
                      </w:r>
                      <w:r w:rsidRPr="00D74A3F">
                        <w:rPr>
                          <w:rFonts w:ascii="Cambria" w:hAnsi="Cambria"/>
                          <w:noProof/>
                        </w:rPr>
                        <w:t xml:space="preserve">. </w:t>
                      </w:r>
                      <w:r>
                        <w:rPr>
                          <w:rFonts w:ascii="Cambria" w:hAnsi="Cambria"/>
                          <w:noProof/>
                        </w:rPr>
                        <w:t xml:space="preserve"> [</w:t>
                      </w:r>
                      <w:r>
                        <w:fldChar w:fldCharType="begin"/>
                      </w:r>
                      <w:r>
                        <w:instrText xml:space="preserve"> HYPERLINK "https://doi.org/10.1007/s10115-006-0039-1" </w:instrText>
                      </w:r>
                      <w:r>
                        <w:fldChar w:fldCharType="separate"/>
                      </w:r>
                      <w:r w:rsidRPr="0015136C">
                        <w:rPr>
                          <w:rStyle w:val="Hyperlink"/>
                          <w:rFonts w:ascii="Cambria" w:hAnsi="Cambria"/>
                          <w:noProof/>
                        </w:rPr>
                        <w:t xml:space="preserve">doi: </w:t>
                      </w:r>
                      <w:r w:rsidRPr="0015136C">
                        <w:rPr>
                          <w:rStyle w:val="Hyperlink"/>
                          <w:rFonts w:ascii="Cambria" w:hAnsi="Cambria"/>
                          <w:spacing w:val="4"/>
                          <w:shd w:val="clear" w:color="auto" w:fill="FCFCFC"/>
                        </w:rPr>
                        <w:t>10.1007/s10115-006-0039-1]</w:t>
                      </w:r>
                      <w:r>
                        <w:rPr>
                          <w:rStyle w:val="Hyperlink"/>
                          <w:rFonts w:ascii="Cambria" w:hAnsi="Cambria"/>
                          <w:spacing w:val="4"/>
                          <w:shd w:val="clear" w:color="auto" w:fill="FCFCFC"/>
                        </w:rPr>
                        <w:fldChar w:fldCharType="end"/>
                      </w:r>
                    </w:ins>
                    <w:del w:id="2863" w:author="Prathyush Sambaturu" w:date="2019-06-16T14:14:00Z">
                      <w:r w:rsidR="00126C48" w:rsidDel="00643B82">
                        <w:rPr>
                          <w:noProof/>
                        </w:rPr>
                        <w:delText xml:space="preserve">K. V. Chandola V, "Summarization - compressing data into an informative representation.," in </w:delText>
                      </w:r>
                      <w:r w:rsidR="00126C48" w:rsidDel="00643B82">
                        <w:rPr>
                          <w:i/>
                          <w:iCs/>
                          <w:noProof/>
                        </w:rPr>
                        <w:delText>IEEE International Conference on Data Mining (ICDM’05); 2005</w:delText>
                      </w:r>
                      <w:r w:rsidR="00126C48" w:rsidDel="00643B82">
                        <w:rPr>
                          <w:noProof/>
                        </w:rPr>
                        <w:delText xml:space="preserve">. </w:delText>
                      </w:r>
                    </w:del>
                  </w:p>
                </w:tc>
              </w:tr>
              <w:tr w:rsidR="00126C48" w14:paraId="1F117993" w14:textId="77777777" w:rsidTr="00126C48">
                <w:trPr>
                  <w:divId w:val="323552591"/>
                  <w:tblCellSpacing w:w="15" w:type="dxa"/>
                </w:trPr>
                <w:tc>
                  <w:tcPr>
                    <w:tcW w:w="386" w:type="pct"/>
                    <w:hideMark/>
                  </w:tcPr>
                  <w:p w14:paraId="2875CFA1" w14:textId="59A40191" w:rsidR="00126C48" w:rsidRDefault="00126C48" w:rsidP="00126C48">
                    <w:pPr>
                      <w:pStyle w:val="Bibliography"/>
                      <w:rPr>
                        <w:noProof/>
                      </w:rPr>
                    </w:pPr>
                    <w:del w:id="2864" w:author="Prathyush Sambaturu" w:date="2019-06-16T14:14:00Z">
                      <w:r w:rsidDel="00E42D5F">
                        <w:rPr>
                          <w:noProof/>
                        </w:rPr>
                        <w:delText>[</w:delText>
                      </w:r>
                    </w:del>
                    <w:r>
                      <w:rPr>
                        <w:noProof/>
                      </w:rPr>
                      <w:t>15</w:t>
                    </w:r>
                    <w:ins w:id="2865" w:author="Prathyush Sambaturu" w:date="2019-06-16T14:14:00Z">
                      <w:r w:rsidR="00E42D5F">
                        <w:rPr>
                          <w:noProof/>
                        </w:rPr>
                        <w:t>.</w:t>
                      </w:r>
                    </w:ins>
                    <w:del w:id="2866" w:author="Prathyush Sambaturu" w:date="2019-06-16T14:14:00Z">
                      <w:r w:rsidDel="00E42D5F">
                        <w:rPr>
                          <w:noProof/>
                        </w:rPr>
                        <w:delText>]</w:delText>
                      </w:r>
                    </w:del>
                    <w:r>
                      <w:rPr>
                        <w:noProof/>
                      </w:rPr>
                      <w:t xml:space="preserve"> </w:t>
                    </w:r>
                  </w:p>
                </w:tc>
                <w:tc>
                  <w:tcPr>
                    <w:tcW w:w="0" w:type="auto"/>
                    <w:hideMark/>
                  </w:tcPr>
                  <w:p w14:paraId="4AAB0CA9" w14:textId="1C0C4FE1" w:rsidR="00126C48" w:rsidRDefault="00E42D5F" w:rsidP="00126C48">
                    <w:pPr>
                      <w:pStyle w:val="Bibliography"/>
                      <w:rPr>
                        <w:noProof/>
                      </w:rPr>
                    </w:pPr>
                    <w:ins w:id="2867" w:author="Prathyush Sambaturu" w:date="2019-06-16T14:14:00Z">
                      <w:r w:rsidRPr="00D74A3F">
                        <w:rPr>
                          <w:rFonts w:ascii="Cambria" w:hAnsi="Cambria"/>
                          <w:noProof/>
                        </w:rPr>
                        <w:t xml:space="preserve">Miettinen P, Vreeken J. Model order selection for boolean matrix factorization. </w:t>
                      </w:r>
                      <w:r w:rsidRPr="00D74A3F">
                        <w:rPr>
                          <w:rFonts w:ascii="Cambria" w:hAnsi="Cambria"/>
                          <w:iCs/>
                          <w:noProof/>
                        </w:rPr>
                        <w:t>ACM SIGKDD International Conference on Knowledge Discovery and Data Mining (KDD); 2011: p. 51-59</w:t>
                      </w:r>
                      <w:r w:rsidRPr="00D74A3F">
                        <w:rPr>
                          <w:rFonts w:ascii="Cambria" w:hAnsi="Cambria"/>
                          <w:noProof/>
                        </w:rPr>
                        <w:t xml:space="preserve">. </w:t>
                      </w:r>
                      <w:r>
                        <w:fldChar w:fldCharType="begin"/>
                      </w:r>
                      <w:r>
                        <w:instrText xml:space="preserve"> HYPERLINK "https://doi.org/10.1145/2020408.2020424" \t "_self" </w:instrText>
                      </w:r>
                      <w:r>
                        <w:fldChar w:fldCharType="separate"/>
                      </w:r>
                      <w:r w:rsidRPr="0015136C">
                        <w:rPr>
                          <w:rStyle w:val="Hyperlink"/>
                          <w:rFonts w:ascii="Cambria" w:hAnsi="Cambria"/>
                          <w:noProof/>
                        </w:rPr>
                        <w:t xml:space="preserve">[doi: </w:t>
                      </w:r>
                      <w:r w:rsidRPr="0015136C">
                        <w:rPr>
                          <w:rStyle w:val="Hyperlink"/>
                          <w:rFonts w:ascii="Cambria" w:hAnsi="Cambria" w:cs="Arial"/>
                          <w:shd w:val="clear" w:color="auto" w:fill="FFFFFF"/>
                        </w:rPr>
                        <w:t>10.1145/2020408.2020424</w:t>
                      </w:r>
                      <w:r w:rsidRPr="0015136C">
                        <w:rPr>
                          <w:rStyle w:val="Hyperlink"/>
                          <w:rFonts w:ascii="Cambria" w:hAnsi="Cambria"/>
                        </w:rPr>
                        <w:t>]</w:t>
                      </w:r>
                      <w:r>
                        <w:rPr>
                          <w:rStyle w:val="Hyperlink"/>
                          <w:rFonts w:ascii="Cambria" w:hAnsi="Cambria"/>
                        </w:rPr>
                        <w:fldChar w:fldCharType="end"/>
                      </w:r>
                    </w:ins>
                    <w:del w:id="2868" w:author="Prathyush Sambaturu" w:date="2019-06-16T14:14:00Z">
                      <w:r w:rsidR="00126C48" w:rsidDel="00E42D5F">
                        <w:rPr>
                          <w:noProof/>
                        </w:rPr>
                        <w:delText xml:space="preserve">V. J. Miettinen P, "Model order selection for boolean matrix factorization.," in </w:delText>
                      </w:r>
                      <w:r w:rsidR="00126C48" w:rsidDel="00E42D5F">
                        <w:rPr>
                          <w:i/>
                          <w:iCs/>
                          <w:noProof/>
                        </w:rPr>
                        <w:delText>ACM SIGKDD International Conference on Knowledge Discovery and Data Mining; 2011: p. 51-59</w:delText>
                      </w:r>
                      <w:r w:rsidR="00126C48" w:rsidDel="00E42D5F">
                        <w:rPr>
                          <w:noProof/>
                        </w:rPr>
                        <w:delText xml:space="preserve">. </w:delText>
                      </w:r>
                    </w:del>
                  </w:p>
                </w:tc>
              </w:tr>
              <w:tr w:rsidR="00126C48" w14:paraId="5FE24F64" w14:textId="77777777" w:rsidTr="00126C48">
                <w:trPr>
                  <w:divId w:val="323552591"/>
                  <w:tblCellSpacing w:w="15" w:type="dxa"/>
                </w:trPr>
                <w:tc>
                  <w:tcPr>
                    <w:tcW w:w="386" w:type="pct"/>
                    <w:hideMark/>
                  </w:tcPr>
                  <w:p w14:paraId="7C71CF7F" w14:textId="12813910" w:rsidR="00126C48" w:rsidRDefault="00126C48" w:rsidP="00126C48">
                    <w:pPr>
                      <w:pStyle w:val="Bibliography"/>
                      <w:rPr>
                        <w:noProof/>
                      </w:rPr>
                    </w:pPr>
                    <w:del w:id="2869" w:author="Prathyush Sambaturu" w:date="2019-06-16T14:15:00Z">
                      <w:r w:rsidDel="00476720">
                        <w:rPr>
                          <w:noProof/>
                        </w:rPr>
                        <w:delText>[</w:delText>
                      </w:r>
                    </w:del>
                    <w:r>
                      <w:rPr>
                        <w:noProof/>
                      </w:rPr>
                      <w:t>16</w:t>
                    </w:r>
                    <w:ins w:id="2870" w:author="Prathyush Sambaturu" w:date="2019-06-16T14:14:00Z">
                      <w:r w:rsidR="00476720">
                        <w:rPr>
                          <w:noProof/>
                        </w:rPr>
                        <w:t>.</w:t>
                      </w:r>
                    </w:ins>
                    <w:del w:id="2871" w:author="Prathyush Sambaturu" w:date="2019-06-16T14:14:00Z">
                      <w:r w:rsidDel="00476720">
                        <w:rPr>
                          <w:noProof/>
                        </w:rPr>
                        <w:delText>]</w:delText>
                      </w:r>
                    </w:del>
                    <w:r>
                      <w:rPr>
                        <w:noProof/>
                      </w:rPr>
                      <w:t xml:space="preserve"> </w:t>
                    </w:r>
                  </w:p>
                </w:tc>
                <w:tc>
                  <w:tcPr>
                    <w:tcW w:w="0" w:type="auto"/>
                    <w:hideMark/>
                  </w:tcPr>
                  <w:p w14:paraId="353225D6" w14:textId="6C694114" w:rsidR="00126C48" w:rsidRDefault="00476720" w:rsidP="00126C48">
                    <w:pPr>
                      <w:pStyle w:val="Bibliography"/>
                      <w:rPr>
                        <w:noProof/>
                      </w:rPr>
                    </w:pPr>
                    <w:ins w:id="2872" w:author="Prathyush Sambaturu" w:date="2019-06-16T14:14:00Z">
                      <w:r w:rsidRPr="00D74A3F">
                        <w:rPr>
                          <w:rFonts w:ascii="Cambria" w:hAnsi="Cambria" w:cs="LMRoman10-Regular"/>
                        </w:rPr>
                        <w:t xml:space="preserve">Grünwald P. </w:t>
                      </w:r>
                      <w:r w:rsidRPr="00D74A3F">
                        <w:rPr>
                          <w:rFonts w:ascii="Cambria" w:hAnsi="Cambria"/>
                          <w:noProof/>
                        </w:rPr>
                        <w:t xml:space="preserve">The Minimum Description Length Principle. MIT Press; 2007. </w:t>
                      </w:r>
                      <w:r>
                        <w:rPr>
                          <w:rFonts w:ascii="Cambria" w:hAnsi="Cambria"/>
                          <w:noProof/>
                        </w:rPr>
                        <w:t xml:space="preserve"> URL: </w:t>
                      </w:r>
                      <w:r>
                        <w:fldChar w:fldCharType="begin"/>
                      </w:r>
                      <w:r>
                        <w:instrText xml:space="preserve"> HYPERLINK "https://mitpress.mit.edu/books/minimum-description-length-principle" </w:instrText>
                      </w:r>
                      <w:r>
                        <w:fldChar w:fldCharType="separate"/>
                      </w:r>
                      <w:r w:rsidRPr="00742AA4">
                        <w:rPr>
                          <w:rStyle w:val="Hyperlink"/>
                          <w:rFonts w:ascii="Cambria" w:hAnsi="Cambria"/>
                          <w:noProof/>
                        </w:rPr>
                        <w:t>https://mitpress.mit.edu/books/minimum-description-length-principle</w:t>
                      </w:r>
                      <w:r>
                        <w:rPr>
                          <w:rStyle w:val="Hyperlink"/>
                          <w:rFonts w:ascii="Cambria" w:hAnsi="Cambria"/>
                          <w:noProof/>
                        </w:rPr>
                        <w:fldChar w:fldCharType="end"/>
                      </w:r>
                      <w:r>
                        <w:rPr>
                          <w:rFonts w:ascii="Cambria" w:hAnsi="Cambria"/>
                          <w:noProof/>
                        </w:rPr>
                        <w:t>. [accessed 2018-11-16]. [</w:t>
                      </w:r>
                      <w:r>
                        <w:fldChar w:fldCharType="begin"/>
                      </w:r>
                      <w:r>
                        <w:instrText xml:space="preserve"> HYPERLINK "http://www.webcitation.org/73yYgrtrL" </w:instrText>
                      </w:r>
                      <w:r>
                        <w:fldChar w:fldCharType="separate"/>
                      </w:r>
                      <w:r w:rsidRPr="00742AA4">
                        <w:rPr>
                          <w:rStyle w:val="Hyperlink"/>
                          <w:rFonts w:ascii="Cambria" w:hAnsi="Cambria"/>
                          <w:noProof/>
                        </w:rPr>
                        <w:t>WebCite Cache ID 73yYgrtrL</w:t>
                      </w:r>
                      <w:r>
                        <w:rPr>
                          <w:rStyle w:val="Hyperlink"/>
                          <w:rFonts w:ascii="Cambria" w:hAnsi="Cambria"/>
                          <w:noProof/>
                        </w:rPr>
                        <w:fldChar w:fldCharType="end"/>
                      </w:r>
                      <w:r>
                        <w:rPr>
                          <w:rFonts w:ascii="Cambria" w:hAnsi="Cambria"/>
                          <w:noProof/>
                        </w:rPr>
                        <w:t>]</w:t>
                      </w:r>
                    </w:ins>
                    <w:del w:id="2873" w:author="Prathyush Sambaturu" w:date="2019-06-16T14:14:00Z">
                      <w:r w:rsidR="00126C48" w:rsidDel="00476720">
                        <w:rPr>
                          <w:noProof/>
                        </w:rPr>
                        <w:delText xml:space="preserve">G. P., The Minimum Description Length Principle., MIT Press, 2007. </w:delText>
                      </w:r>
                    </w:del>
                  </w:p>
                </w:tc>
              </w:tr>
              <w:tr w:rsidR="00126C48" w14:paraId="14454ED4" w14:textId="77777777" w:rsidTr="00126C48">
                <w:trPr>
                  <w:divId w:val="323552591"/>
                  <w:tblCellSpacing w:w="15" w:type="dxa"/>
                </w:trPr>
                <w:tc>
                  <w:tcPr>
                    <w:tcW w:w="386" w:type="pct"/>
                    <w:hideMark/>
                  </w:tcPr>
                  <w:p w14:paraId="080CA891" w14:textId="45970312" w:rsidR="00126C48" w:rsidRDefault="00126C48" w:rsidP="00126C48">
                    <w:pPr>
                      <w:pStyle w:val="Bibliography"/>
                      <w:rPr>
                        <w:noProof/>
                      </w:rPr>
                    </w:pPr>
                    <w:del w:id="2874" w:author="Prathyush Sambaturu" w:date="2019-06-16T14:15:00Z">
                      <w:r w:rsidDel="00476720">
                        <w:rPr>
                          <w:noProof/>
                        </w:rPr>
                        <w:delText>[</w:delText>
                      </w:r>
                    </w:del>
                    <w:r>
                      <w:rPr>
                        <w:noProof/>
                      </w:rPr>
                      <w:t>17</w:t>
                    </w:r>
                    <w:ins w:id="2875" w:author="Prathyush Sambaturu" w:date="2019-06-16T14:15:00Z">
                      <w:r w:rsidR="00476720">
                        <w:rPr>
                          <w:noProof/>
                        </w:rPr>
                        <w:t>.</w:t>
                      </w:r>
                    </w:ins>
                    <w:del w:id="2876" w:author="Prathyush Sambaturu" w:date="2019-06-16T14:15:00Z">
                      <w:r w:rsidDel="00476720">
                        <w:rPr>
                          <w:noProof/>
                        </w:rPr>
                        <w:delText>]</w:delText>
                      </w:r>
                    </w:del>
                    <w:r>
                      <w:rPr>
                        <w:noProof/>
                      </w:rPr>
                      <w:t xml:space="preserve"> </w:t>
                    </w:r>
                  </w:p>
                </w:tc>
                <w:tc>
                  <w:tcPr>
                    <w:tcW w:w="0" w:type="auto"/>
                    <w:hideMark/>
                  </w:tcPr>
                  <w:p w14:paraId="68AB721A" w14:textId="25C999CC" w:rsidR="00126C48" w:rsidRDefault="00476720" w:rsidP="00126C48">
                    <w:pPr>
                      <w:pStyle w:val="Bibliography"/>
                      <w:rPr>
                        <w:noProof/>
                      </w:rPr>
                    </w:pPr>
                    <w:ins w:id="2877" w:author="Prathyush Sambaturu" w:date="2019-06-16T14:15:00Z">
                      <w:r w:rsidRPr="00D74A3F">
                        <w:rPr>
                          <w:rFonts w:ascii="Cambria" w:hAnsi="Cambria"/>
                          <w:noProof/>
                        </w:rPr>
                        <w:t xml:space="preserve">Vreeken J, Leeuwen MV, Siebes A. Krimp: mining itemsets that compress. </w:t>
                      </w:r>
                      <w:r w:rsidRPr="00D74A3F">
                        <w:rPr>
                          <w:rFonts w:ascii="Cambria" w:hAnsi="Cambria"/>
                          <w:iCs/>
                          <w:noProof/>
                        </w:rPr>
                        <w:t xml:space="preserve">Data Mining and Knowledge Discovery; </w:t>
                      </w:r>
                      <w:r w:rsidRPr="00D74A3F">
                        <w:rPr>
                          <w:rFonts w:ascii="Cambria" w:hAnsi="Cambria"/>
                          <w:noProof/>
                        </w:rPr>
                        <w:t xml:space="preserve">2011; 23(1) p.169-214. </w:t>
                      </w:r>
                      <w:r>
                        <w:rPr>
                          <w:rFonts w:ascii="Cambria" w:hAnsi="Cambria"/>
                          <w:noProof/>
                        </w:rPr>
                        <w:t>[</w:t>
                      </w:r>
                      <w:r>
                        <w:fldChar w:fldCharType="begin"/>
                      </w:r>
                      <w:r>
                        <w:instrText xml:space="preserve"> HYPERLINK "https://doi.org/10.1007/s10618-010-0202-x" </w:instrText>
                      </w:r>
                      <w:r>
                        <w:fldChar w:fldCharType="separate"/>
                      </w:r>
                      <w:r w:rsidRPr="00D74A3F">
                        <w:rPr>
                          <w:rStyle w:val="Hyperlink"/>
                          <w:rFonts w:ascii="Cambria" w:hAnsi="Cambria"/>
                          <w:noProof/>
                        </w:rPr>
                        <w:t xml:space="preserve">doi: </w:t>
                      </w:r>
                      <w:r w:rsidRPr="00D74A3F">
                        <w:rPr>
                          <w:rStyle w:val="Hyperlink"/>
                          <w:rFonts w:ascii="Cambria" w:hAnsi="Cambria"/>
                          <w:spacing w:val="4"/>
                          <w:shd w:val="clear" w:color="auto" w:fill="FCFCFC"/>
                        </w:rPr>
                        <w:t>10.1007/s10618-010-0202-x</w:t>
                      </w:r>
                      <w:r>
                        <w:rPr>
                          <w:rStyle w:val="Hyperlink"/>
                          <w:rFonts w:ascii="Cambria" w:hAnsi="Cambria"/>
                          <w:spacing w:val="4"/>
                          <w:shd w:val="clear" w:color="auto" w:fill="FCFCFC"/>
                        </w:rPr>
                        <w:fldChar w:fldCharType="end"/>
                      </w:r>
                      <w:r>
                        <w:rPr>
                          <w:rFonts w:ascii="Source Sans Pro" w:hAnsi="Source Sans Pro"/>
                          <w:color w:val="333333"/>
                          <w:spacing w:val="4"/>
                          <w:sz w:val="21"/>
                          <w:szCs w:val="21"/>
                          <w:shd w:val="clear" w:color="auto" w:fill="FCFCFC"/>
                        </w:rPr>
                        <w:t>]</w:t>
                      </w:r>
                    </w:ins>
                    <w:del w:id="2878" w:author="Prathyush Sambaturu" w:date="2019-06-16T14:15:00Z">
                      <w:r w:rsidR="00126C48" w:rsidDel="00476720">
                        <w:rPr>
                          <w:noProof/>
                        </w:rPr>
                        <w:delText xml:space="preserve">L. M. S. A. Vreeken J, "Krimp: mining itemsets that compress.," </w:delText>
                      </w:r>
                      <w:r w:rsidR="00126C48" w:rsidDel="00476720">
                        <w:rPr>
                          <w:i/>
                          <w:iCs/>
                          <w:noProof/>
                        </w:rPr>
                        <w:delText xml:space="preserve">Data Mining and Knowledge Discovery; , </w:delText>
                      </w:r>
                      <w:r w:rsidR="00126C48" w:rsidDel="00476720">
                        <w:rPr>
                          <w:noProof/>
                        </w:rPr>
                        <w:delText xml:space="preserve">2011: 23(1) p.169-214. </w:delText>
                      </w:r>
                    </w:del>
                  </w:p>
                </w:tc>
              </w:tr>
              <w:tr w:rsidR="00126C48" w14:paraId="2B4C079D" w14:textId="77777777" w:rsidTr="00126C48">
                <w:trPr>
                  <w:divId w:val="323552591"/>
                  <w:tblCellSpacing w:w="15" w:type="dxa"/>
                </w:trPr>
                <w:tc>
                  <w:tcPr>
                    <w:tcW w:w="386" w:type="pct"/>
                    <w:hideMark/>
                  </w:tcPr>
                  <w:p w14:paraId="41EDC666" w14:textId="62D8D420" w:rsidR="00126C48" w:rsidRDefault="00126C48" w:rsidP="00126C48">
                    <w:pPr>
                      <w:pStyle w:val="Bibliography"/>
                      <w:rPr>
                        <w:noProof/>
                      </w:rPr>
                    </w:pPr>
                    <w:del w:id="2879" w:author="Prathyush Sambaturu" w:date="2019-06-16T14:16:00Z">
                      <w:r w:rsidDel="00D37DB3">
                        <w:rPr>
                          <w:noProof/>
                        </w:rPr>
                        <w:delText>[</w:delText>
                      </w:r>
                    </w:del>
                    <w:r>
                      <w:rPr>
                        <w:noProof/>
                      </w:rPr>
                      <w:t>18</w:t>
                    </w:r>
                    <w:ins w:id="2880" w:author="Prathyush Sambaturu" w:date="2019-06-16T14:16:00Z">
                      <w:r w:rsidR="00D37DB3">
                        <w:rPr>
                          <w:noProof/>
                        </w:rPr>
                        <w:t>.</w:t>
                      </w:r>
                    </w:ins>
                    <w:del w:id="2881" w:author="Prathyush Sambaturu" w:date="2019-06-16T14:16:00Z">
                      <w:r w:rsidDel="00D37DB3">
                        <w:rPr>
                          <w:noProof/>
                        </w:rPr>
                        <w:delText>]</w:delText>
                      </w:r>
                    </w:del>
                    <w:r>
                      <w:rPr>
                        <w:noProof/>
                      </w:rPr>
                      <w:t xml:space="preserve"> </w:t>
                    </w:r>
                  </w:p>
                </w:tc>
                <w:tc>
                  <w:tcPr>
                    <w:tcW w:w="0" w:type="auto"/>
                    <w:hideMark/>
                  </w:tcPr>
                  <w:p w14:paraId="59E11769" w14:textId="26933413" w:rsidR="00126C48" w:rsidRDefault="00D37DB3" w:rsidP="00126C48">
                    <w:pPr>
                      <w:pStyle w:val="Bibliography"/>
                      <w:rPr>
                        <w:noProof/>
                      </w:rPr>
                    </w:pPr>
                    <w:ins w:id="2882" w:author="Prathyush Sambaturu" w:date="2019-06-16T14:16:00Z">
                      <w:r w:rsidRPr="00D74A3F">
                        <w:rPr>
                          <w:rFonts w:ascii="Cambria" w:hAnsi="Cambria"/>
                          <w:noProof/>
                        </w:rPr>
                        <w:t>Garey MR, Johnson DS. Computers and Intractability: A Guide to the Theory of NP-Completeness. W.H. Freeman and Co.; 1979.</w:t>
                      </w:r>
                      <w:r>
                        <w:rPr>
                          <w:rFonts w:ascii="Cambria" w:hAnsi="Cambria"/>
                          <w:noProof/>
                        </w:rPr>
                        <w:t xml:space="preserve"> URL:</w:t>
                      </w:r>
                      <w:r>
                        <w:t xml:space="preserve"> </w:t>
                      </w:r>
                    </w:ins>
                    <w:ins w:id="2883" w:author="Prathyush Sambaturu" w:date="2019-06-16T14:25:00Z">
                      <w:r w:rsidR="00B14BD1">
                        <w:fldChar w:fldCharType="begin"/>
                      </w:r>
                      <w:r w:rsidR="00B14BD1">
                        <w:instrText xml:space="preserve"> HYPERLINK "https://en.wikipedia.org/wiki/Computers_and_Intractability" </w:instrText>
                      </w:r>
                      <w:r w:rsidR="00B14BD1">
                        <w:fldChar w:fldCharType="separate"/>
                      </w:r>
                      <w:r w:rsidR="00B14BD1">
                        <w:rPr>
                          <w:rStyle w:val="Hyperlink"/>
                        </w:rPr>
                        <w:t>https://en.wikipedia.org/wiki/Computers_and_Intractability</w:t>
                      </w:r>
                      <w:r w:rsidR="00B14BD1">
                        <w:fldChar w:fldCharType="end"/>
                      </w:r>
                      <w:r w:rsidR="00B14BD1">
                        <w:t>.</w:t>
                      </w:r>
                    </w:ins>
                    <w:ins w:id="2884" w:author="Prathyush Sambaturu" w:date="2019-06-16T14:16:00Z">
                      <w:r>
                        <w:rPr>
                          <w:rFonts w:ascii="Cambria" w:hAnsi="Cambria"/>
                          <w:noProof/>
                        </w:rPr>
                        <w:t xml:space="preserve"> [accessed 2018-11-16]. [</w:t>
                      </w:r>
                      <w:r>
                        <w:fldChar w:fldCharType="begin"/>
                      </w:r>
                      <w:r>
                        <w:instrText xml:space="preserve"> HYPERLINK "http://www.webcitation.org/73yZKCXj2" </w:instrText>
                      </w:r>
                      <w:r>
                        <w:fldChar w:fldCharType="separate"/>
                      </w:r>
                      <w:r w:rsidRPr="00742AA4">
                        <w:rPr>
                          <w:rStyle w:val="Hyperlink"/>
                          <w:rFonts w:ascii="Cambria" w:hAnsi="Cambria"/>
                          <w:noProof/>
                        </w:rPr>
                        <w:t>WebCite Cache ID: 73yZKCXj2</w:t>
                      </w:r>
                      <w:r>
                        <w:rPr>
                          <w:rStyle w:val="Hyperlink"/>
                          <w:rFonts w:ascii="Cambria" w:hAnsi="Cambria"/>
                          <w:noProof/>
                        </w:rPr>
                        <w:fldChar w:fldCharType="end"/>
                      </w:r>
                      <w:r>
                        <w:rPr>
                          <w:rFonts w:ascii="Cambria" w:hAnsi="Cambria"/>
                          <w:noProof/>
                        </w:rPr>
                        <w:t>]</w:t>
                      </w:r>
                    </w:ins>
                    <w:del w:id="2885" w:author="Prathyush Sambaturu" w:date="2019-06-16T14:16:00Z">
                      <w:r w:rsidR="00126C48" w:rsidDel="00D37DB3">
                        <w:rPr>
                          <w:noProof/>
                        </w:rPr>
                        <w:delText>J. D. Garey MR, Computers and Intractability: A Guide to the Theory of NP-Completeness., W.H. Freeman and Co., 1979.</w:delText>
                      </w:r>
                    </w:del>
                    <w:r w:rsidR="00126C48">
                      <w:rPr>
                        <w:noProof/>
                      </w:rPr>
                      <w:t xml:space="preserve"> </w:t>
                    </w:r>
                  </w:p>
                </w:tc>
              </w:tr>
              <w:tr w:rsidR="00126C48" w14:paraId="56A86DC2" w14:textId="77777777" w:rsidTr="00126C48">
                <w:trPr>
                  <w:divId w:val="323552591"/>
                  <w:tblCellSpacing w:w="15" w:type="dxa"/>
                </w:trPr>
                <w:tc>
                  <w:tcPr>
                    <w:tcW w:w="386" w:type="pct"/>
                    <w:hideMark/>
                  </w:tcPr>
                  <w:p w14:paraId="1ECCDE2A" w14:textId="1F9365DF" w:rsidR="00126C48" w:rsidRDefault="00126C48" w:rsidP="00126C48">
                    <w:pPr>
                      <w:pStyle w:val="Bibliography"/>
                      <w:rPr>
                        <w:noProof/>
                      </w:rPr>
                    </w:pPr>
                    <w:del w:id="2886" w:author="Prathyush Sambaturu" w:date="2019-06-16T14:17:00Z">
                      <w:r w:rsidDel="00535C74">
                        <w:rPr>
                          <w:noProof/>
                        </w:rPr>
                        <w:delText>[</w:delText>
                      </w:r>
                    </w:del>
                    <w:r>
                      <w:rPr>
                        <w:noProof/>
                      </w:rPr>
                      <w:t>19</w:t>
                    </w:r>
                    <w:ins w:id="2887" w:author="Prathyush Sambaturu" w:date="2019-06-16T14:17:00Z">
                      <w:r w:rsidR="00535C74">
                        <w:rPr>
                          <w:noProof/>
                        </w:rPr>
                        <w:t>.</w:t>
                      </w:r>
                    </w:ins>
                    <w:del w:id="2888" w:author="Prathyush Sambaturu" w:date="2019-06-16T14:17:00Z">
                      <w:r w:rsidDel="00535C74">
                        <w:rPr>
                          <w:noProof/>
                        </w:rPr>
                        <w:delText>]</w:delText>
                      </w:r>
                    </w:del>
                    <w:r>
                      <w:rPr>
                        <w:noProof/>
                      </w:rPr>
                      <w:t xml:space="preserve"> </w:t>
                    </w:r>
                  </w:p>
                </w:tc>
                <w:tc>
                  <w:tcPr>
                    <w:tcW w:w="0" w:type="auto"/>
                    <w:hideMark/>
                  </w:tcPr>
                  <w:p w14:paraId="3473B9B7" w14:textId="5C8A8480" w:rsidR="00126C48" w:rsidRDefault="00535C74" w:rsidP="00126C48">
                    <w:pPr>
                      <w:pStyle w:val="Bibliography"/>
                      <w:rPr>
                        <w:noProof/>
                      </w:rPr>
                    </w:pPr>
                    <w:ins w:id="2889" w:author="Prathyush Sambaturu" w:date="2019-06-16T14:17:00Z">
                      <w:r w:rsidRPr="00D74A3F">
                        <w:rPr>
                          <w:rFonts w:ascii="Cambria" w:hAnsi="Cambria"/>
                          <w:noProof/>
                        </w:rPr>
                        <w:t xml:space="preserve">Gurobi. URL: </w:t>
                      </w:r>
                      <w:r>
                        <w:fldChar w:fldCharType="begin"/>
                      </w:r>
                      <w:r>
                        <w:instrText xml:space="preserve"> HYPERLINK "http://www.gurobi.com/" </w:instrText>
                      </w:r>
                      <w:r>
                        <w:fldChar w:fldCharType="separate"/>
                      </w:r>
                      <w:r w:rsidRPr="00D74A3F">
                        <w:rPr>
                          <w:rStyle w:val="Hyperlink"/>
                          <w:rFonts w:ascii="Cambria" w:hAnsi="Cambria"/>
                          <w:noProof/>
                        </w:rPr>
                        <w:t>http://www.gurobi.com/</w:t>
                      </w:r>
                      <w:r>
                        <w:rPr>
                          <w:rStyle w:val="Hyperlink"/>
                          <w:rFonts w:ascii="Cambria" w:hAnsi="Cambria"/>
                          <w:noProof/>
                        </w:rPr>
                        <w:fldChar w:fldCharType="end"/>
                      </w:r>
                      <w:r w:rsidRPr="00D74A3F">
                        <w:rPr>
                          <w:rFonts w:ascii="Cambria" w:hAnsi="Cambria"/>
                          <w:noProof/>
                        </w:rPr>
                        <w:t xml:space="preserve">. [accessed 2018-11-08]. </w:t>
                      </w:r>
                      <w:r>
                        <w:fldChar w:fldCharType="begin"/>
                      </w:r>
                      <w:r>
                        <w:instrText xml:space="preserve"> HYPERLINK "http://www.webcitation.org/73mAgeuFX" </w:instrText>
                      </w:r>
                      <w:r>
                        <w:fldChar w:fldCharType="separate"/>
                      </w:r>
                      <w:r w:rsidRPr="00D74A3F">
                        <w:rPr>
                          <w:rStyle w:val="Hyperlink"/>
                          <w:rFonts w:ascii="Cambria" w:hAnsi="Cambria"/>
                          <w:noProof/>
                        </w:rPr>
                        <w:t>[WebCite Cache ID 73mAgeuFX</w:t>
                      </w:r>
                      <w:r>
                        <w:rPr>
                          <w:rStyle w:val="Hyperlink"/>
                          <w:rFonts w:ascii="Cambria" w:hAnsi="Cambria"/>
                          <w:noProof/>
                        </w:rPr>
                        <w:fldChar w:fldCharType="end"/>
                      </w:r>
                      <w:r w:rsidRPr="00D74A3F">
                        <w:rPr>
                          <w:rFonts w:ascii="Cambria" w:hAnsi="Cambria"/>
                          <w:noProof/>
                        </w:rPr>
                        <w:t>]</w:t>
                      </w:r>
                    </w:ins>
                    <w:del w:id="2890" w:author="Prathyush Sambaturu" w:date="2019-06-16T14:17:00Z">
                      <w:r w:rsidR="00126C48" w:rsidDel="00535C74">
                        <w:rPr>
                          <w:noProof/>
                        </w:rPr>
                        <w:delText>"Gurobi," [Online]. Available: http://www.gurobi.com/. [Accessed 08 11 2018].</w:delText>
                      </w:r>
                    </w:del>
                  </w:p>
                </w:tc>
              </w:tr>
              <w:tr w:rsidR="00126C48" w14:paraId="4F70FF80" w14:textId="77777777" w:rsidTr="00126C48">
                <w:trPr>
                  <w:divId w:val="323552591"/>
                  <w:tblCellSpacing w:w="15" w:type="dxa"/>
                </w:trPr>
                <w:tc>
                  <w:tcPr>
                    <w:tcW w:w="386" w:type="pct"/>
                    <w:hideMark/>
                  </w:tcPr>
                  <w:p w14:paraId="168781DF" w14:textId="0573894F" w:rsidR="00126C48" w:rsidRDefault="00126C48" w:rsidP="00126C48">
                    <w:pPr>
                      <w:pStyle w:val="Bibliography"/>
                      <w:rPr>
                        <w:noProof/>
                      </w:rPr>
                    </w:pPr>
                    <w:del w:id="2891" w:author="Prathyush Sambaturu" w:date="2019-06-16T14:17:00Z">
                      <w:r w:rsidDel="003F276C">
                        <w:rPr>
                          <w:noProof/>
                        </w:rPr>
                        <w:delText>[</w:delText>
                      </w:r>
                    </w:del>
                    <w:r>
                      <w:rPr>
                        <w:noProof/>
                      </w:rPr>
                      <w:t>20</w:t>
                    </w:r>
                    <w:ins w:id="2892" w:author="Prathyush Sambaturu" w:date="2019-06-16T14:17:00Z">
                      <w:r w:rsidR="003F276C">
                        <w:rPr>
                          <w:noProof/>
                        </w:rPr>
                        <w:t>.</w:t>
                      </w:r>
                    </w:ins>
                    <w:del w:id="2893" w:author="Prathyush Sambaturu" w:date="2019-06-16T14:17:00Z">
                      <w:r w:rsidDel="003F276C">
                        <w:rPr>
                          <w:noProof/>
                        </w:rPr>
                        <w:delText>]</w:delText>
                      </w:r>
                    </w:del>
                    <w:r>
                      <w:rPr>
                        <w:noProof/>
                      </w:rPr>
                      <w:t xml:space="preserve"> </w:t>
                    </w:r>
                  </w:p>
                </w:tc>
                <w:tc>
                  <w:tcPr>
                    <w:tcW w:w="0" w:type="auto"/>
                    <w:hideMark/>
                  </w:tcPr>
                  <w:p w14:paraId="678E0C0B" w14:textId="1139539F" w:rsidR="00126C48" w:rsidRDefault="000A06C4" w:rsidP="00126C48">
                    <w:pPr>
                      <w:pStyle w:val="Bibliography"/>
                      <w:rPr>
                        <w:noProof/>
                      </w:rPr>
                    </w:pPr>
                    <w:ins w:id="2894" w:author="Prathyush Sambaturu" w:date="2019-06-16T14:19:00Z">
                      <w:r w:rsidRPr="000A06C4">
                        <w:rPr>
                          <w:noProof/>
                        </w:rPr>
                        <w:t>Eibe Frank, Mark A. Hall, and Ian H. Witten. The WEKA Workbench. Online Appendix for "Data Mining: Practical Machine Learning Tools and Techniques"</w:t>
                      </w:r>
                      <w:r>
                        <w:rPr>
                          <w:noProof/>
                        </w:rPr>
                        <w:t>.</w:t>
                      </w:r>
                      <w:r w:rsidRPr="000A06C4">
                        <w:rPr>
                          <w:noProof/>
                        </w:rPr>
                        <w:t xml:space="preserve"> Morgan Kaufmann, Fourth Edition, 2016</w:t>
                      </w:r>
                    </w:ins>
                    <w:del w:id="2895" w:author="Prathyush Sambaturu" w:date="2019-06-16T14:19:00Z">
                      <w:r w:rsidR="00126C48" w:rsidDel="000A06C4">
                        <w:rPr>
                          <w:noProof/>
                        </w:rPr>
                        <w:delText xml:space="preserve">H. M. W. I. Frank E, "The WEKA Workbench. Online Appendix for "Data Mining: Practical Machine Learning Tools and Techniques".," in </w:delText>
                      </w:r>
                      <w:r w:rsidR="00126C48" w:rsidDel="000A06C4">
                        <w:rPr>
                          <w:i/>
                          <w:iCs/>
                          <w:noProof/>
                        </w:rPr>
                        <w:delText>Morgan Kaufmann, Fourth Edition</w:delText>
                      </w:r>
                      <w:r w:rsidR="00126C48" w:rsidDel="000A06C4">
                        <w:rPr>
                          <w:noProof/>
                        </w:rPr>
                        <w:delText>, 2016.</w:delText>
                      </w:r>
                    </w:del>
                    <w:r w:rsidR="00126C48">
                      <w:rPr>
                        <w:noProof/>
                      </w:rPr>
                      <w:t xml:space="preserve"> </w:t>
                    </w:r>
                    <w:ins w:id="2896" w:author="Prathyush Sambaturu" w:date="2019-06-16T14:22:00Z">
                      <w:r>
                        <w:rPr>
                          <w:noProof/>
                        </w:rPr>
                        <w:t>[</w:t>
                      </w:r>
                    </w:ins>
                    <w:ins w:id="2897" w:author="Prathyush Sambaturu" w:date="2019-06-16T14:23:00Z">
                      <w:r w:rsidR="00C74545">
                        <w:fldChar w:fldCharType="begin"/>
                      </w:r>
                      <w:r w:rsidR="00C74545">
                        <w:instrText xml:space="preserve"> HYPERLINK "https://dl.acm.org/citation.cfm?id=3086818" </w:instrText>
                      </w:r>
                      <w:r w:rsidR="00C74545">
                        <w:fldChar w:fldCharType="separate"/>
                      </w:r>
                      <w:r w:rsidR="00C74545">
                        <w:rPr>
                          <w:rStyle w:val="Hyperlink"/>
                        </w:rPr>
                        <w:t>https://dl.acm.org/citation.cfm?id=3086818</w:t>
                      </w:r>
                      <w:r w:rsidR="00C74545">
                        <w:fldChar w:fldCharType="end"/>
                      </w:r>
                    </w:ins>
                    <w:ins w:id="2898" w:author="Prathyush Sambaturu" w:date="2019-06-16T14:22:00Z">
                      <w:r>
                        <w:t>]</w:t>
                      </w:r>
                    </w:ins>
                  </w:p>
                </w:tc>
              </w:tr>
              <w:tr w:rsidR="00126C48" w14:paraId="6A67D74B" w14:textId="77777777" w:rsidTr="00126C48">
                <w:trPr>
                  <w:divId w:val="323552591"/>
                  <w:tblCellSpacing w:w="15" w:type="dxa"/>
                </w:trPr>
                <w:tc>
                  <w:tcPr>
                    <w:tcW w:w="386" w:type="pct"/>
                    <w:hideMark/>
                  </w:tcPr>
                  <w:p w14:paraId="3D06B4DB" w14:textId="67556A8E" w:rsidR="00126C48" w:rsidRDefault="00126C48" w:rsidP="00126C48">
                    <w:pPr>
                      <w:pStyle w:val="Bibliography"/>
                      <w:rPr>
                        <w:noProof/>
                      </w:rPr>
                    </w:pPr>
                    <w:del w:id="2899" w:author="Prathyush Sambaturu" w:date="2019-06-16T14:17:00Z">
                      <w:r w:rsidDel="003370B8">
                        <w:rPr>
                          <w:noProof/>
                        </w:rPr>
                        <w:delText>[</w:delText>
                      </w:r>
                    </w:del>
                    <w:r>
                      <w:rPr>
                        <w:noProof/>
                      </w:rPr>
                      <w:t>21</w:t>
                    </w:r>
                    <w:ins w:id="2900" w:author="Prathyush Sambaturu" w:date="2019-06-16T14:17:00Z">
                      <w:r w:rsidR="003370B8">
                        <w:rPr>
                          <w:noProof/>
                        </w:rPr>
                        <w:t>.</w:t>
                      </w:r>
                    </w:ins>
                    <w:del w:id="2901" w:author="Prathyush Sambaturu" w:date="2019-06-16T14:17:00Z">
                      <w:r w:rsidDel="003370B8">
                        <w:rPr>
                          <w:noProof/>
                        </w:rPr>
                        <w:delText>]</w:delText>
                      </w:r>
                    </w:del>
                    <w:r>
                      <w:rPr>
                        <w:noProof/>
                      </w:rPr>
                      <w:t xml:space="preserve"> </w:t>
                    </w:r>
                  </w:p>
                </w:tc>
                <w:tc>
                  <w:tcPr>
                    <w:tcW w:w="0" w:type="auto"/>
                    <w:hideMark/>
                  </w:tcPr>
                  <w:p w14:paraId="455509DA" w14:textId="3D4FE7D7" w:rsidR="00126C48" w:rsidRDefault="003370B8" w:rsidP="00126C48">
                    <w:pPr>
                      <w:pStyle w:val="Bibliography"/>
                      <w:rPr>
                        <w:noProof/>
                      </w:rPr>
                    </w:pPr>
                    <w:ins w:id="2902" w:author="Prathyush Sambaturu" w:date="2019-06-16T14:17:00Z">
                      <w:r w:rsidRPr="00D74A3F">
                        <w:rPr>
                          <w:rFonts w:ascii="Cambria" w:hAnsi="Cambria"/>
                          <w:noProof/>
                        </w:rPr>
                        <w:t xml:space="preserve">List of us state abbreviations. URL: </w:t>
                      </w:r>
                      <w:r>
                        <w:fldChar w:fldCharType="begin"/>
                      </w:r>
                      <w:r>
                        <w:instrText xml:space="preserve"> HYPERLINK "https://en.wikipedia.org/wiki/List_of_U.S._state_abbreviations" </w:instrText>
                      </w:r>
                      <w:r>
                        <w:fldChar w:fldCharType="separate"/>
                      </w:r>
                      <w:r w:rsidRPr="00D74A3F">
                        <w:rPr>
                          <w:rStyle w:val="Hyperlink"/>
                          <w:rFonts w:ascii="Cambria" w:hAnsi="Cambria"/>
                          <w:noProof/>
                        </w:rPr>
                        <w:t>https://en.wikipedia.org/wiki/List_of_U.S._state_abbreviations</w:t>
                      </w:r>
                      <w:r>
                        <w:rPr>
                          <w:rStyle w:val="Hyperlink"/>
                          <w:rFonts w:ascii="Cambria" w:hAnsi="Cambria"/>
                          <w:noProof/>
                        </w:rPr>
                        <w:fldChar w:fldCharType="end"/>
                      </w:r>
                      <w:r w:rsidRPr="00D74A3F">
                        <w:rPr>
                          <w:rFonts w:ascii="Cambria" w:hAnsi="Cambria"/>
                          <w:noProof/>
                        </w:rPr>
                        <w:t>. [accessed 2018-11-15]. [</w:t>
                      </w:r>
                      <w:r>
                        <w:fldChar w:fldCharType="begin"/>
                      </w:r>
                      <w:r>
                        <w:instrText xml:space="preserve"> HYPERLINK "http://www.webcitation.org/73xIzdXzb" </w:instrText>
                      </w:r>
                      <w:r>
                        <w:fldChar w:fldCharType="separate"/>
                      </w:r>
                      <w:r w:rsidRPr="00D74A3F">
                        <w:rPr>
                          <w:rStyle w:val="Hyperlink"/>
                          <w:rFonts w:ascii="Cambria" w:hAnsi="Cambria"/>
                          <w:noProof/>
                        </w:rPr>
                        <w:t>WebCite Cache ID 73xIzdXzb</w:t>
                      </w:r>
                      <w:r>
                        <w:rPr>
                          <w:rStyle w:val="Hyperlink"/>
                          <w:rFonts w:ascii="Cambria" w:hAnsi="Cambria"/>
                          <w:noProof/>
                        </w:rPr>
                        <w:fldChar w:fldCharType="end"/>
                      </w:r>
                      <w:r w:rsidRPr="00D74A3F">
                        <w:rPr>
                          <w:rFonts w:ascii="Cambria" w:hAnsi="Cambria"/>
                          <w:noProof/>
                        </w:rPr>
                        <w:t>]</w:t>
                      </w:r>
                    </w:ins>
                    <w:del w:id="2903" w:author="Prathyush Sambaturu" w:date="2019-06-16T14:17:00Z">
                      <w:r w:rsidR="00126C48" w:rsidDel="003370B8">
                        <w:rPr>
                          <w:noProof/>
                        </w:rPr>
                        <w:delText>"List of us state abbreviations," [Online]. Available: https://en.wikipedia.org/wiki/list_of_u.s._state_abbreviations.</w:delText>
                      </w:r>
                    </w:del>
                  </w:p>
                </w:tc>
              </w:tr>
            </w:tbl>
            <w:p w14:paraId="2CBB560D" w14:textId="77777777" w:rsidR="006E3395" w:rsidRDefault="006E3395">
              <w:pPr>
                <w:divId w:val="323552591"/>
                <w:rPr>
                  <w:rFonts w:eastAsia="Times New Roman"/>
                  <w:noProof/>
                </w:rPr>
              </w:pPr>
            </w:p>
            <w:p w14:paraId="63910432" w14:textId="53B1175D" w:rsidR="00697AE6" w:rsidRDefault="00697AE6" w:rsidP="006E3395">
              <w:pPr>
                <w:spacing w:line="240" w:lineRule="auto"/>
              </w:pPr>
              <w:r>
                <w:rPr>
                  <w:b/>
                  <w:bCs/>
                  <w:noProof/>
                </w:rPr>
                <w:fldChar w:fldCharType="end"/>
              </w:r>
            </w:p>
          </w:sdtContent>
        </w:sdt>
      </w:sdtContent>
    </w:sdt>
    <w:p w14:paraId="4EA2F4FC" w14:textId="71EA8151" w:rsidR="00697AE6" w:rsidDel="00C45C90" w:rsidRDefault="00697AE6" w:rsidP="00697AE6">
      <w:pPr>
        <w:rPr>
          <w:del w:id="2904" w:author="Prathyush Sambaturu" w:date="2019-06-16T14:33:00Z"/>
        </w:rPr>
      </w:pPr>
    </w:p>
    <w:p w14:paraId="023AEAB0" w14:textId="4C6FF803" w:rsidR="00A70017" w:rsidDel="00C45C90" w:rsidRDefault="00A70017" w:rsidP="00697AE6">
      <w:pPr>
        <w:rPr>
          <w:del w:id="2905" w:author="Prathyush Sambaturu" w:date="2019-06-16T14:33:00Z"/>
        </w:rPr>
      </w:pPr>
    </w:p>
    <w:p w14:paraId="1B100A94" w14:textId="5229AE67" w:rsidR="00A70017" w:rsidDel="00674045" w:rsidRDefault="00A70017" w:rsidP="00697AE6">
      <w:pPr>
        <w:rPr>
          <w:del w:id="2906" w:author="Prathyush Sambaturu" w:date="2019-06-14T08:41:00Z"/>
        </w:rPr>
      </w:pPr>
    </w:p>
    <w:p w14:paraId="359C9F98" w14:textId="5C39E12B" w:rsidR="00A70017" w:rsidDel="006D5B59" w:rsidRDefault="00A70017" w:rsidP="00697AE6">
      <w:pPr>
        <w:rPr>
          <w:del w:id="2907" w:author="Prathyush Sambaturu" w:date="2019-03-04T13:25:00Z"/>
        </w:rPr>
      </w:pPr>
    </w:p>
    <w:p w14:paraId="716A54F0" w14:textId="338024EF" w:rsidR="00023E25" w:rsidDel="006D5B59" w:rsidRDefault="00023E25" w:rsidP="007335E3">
      <w:pPr>
        <w:autoSpaceDE w:val="0"/>
        <w:autoSpaceDN w:val="0"/>
        <w:adjustRightInd w:val="0"/>
        <w:spacing w:after="0" w:line="240" w:lineRule="auto"/>
        <w:rPr>
          <w:del w:id="2908" w:author="Prathyush Sambaturu" w:date="2019-03-04T13:25:00Z"/>
          <w:rFonts w:ascii="Cambria" w:hAnsi="Cambria" w:cs="LMRoman10-Regular"/>
          <w:sz w:val="24"/>
          <w:szCs w:val="24"/>
        </w:rPr>
      </w:pPr>
    </w:p>
    <w:p w14:paraId="75246136" w14:textId="065A4A4B" w:rsidR="00023E25" w:rsidDel="006D5B59" w:rsidRDefault="00023E25" w:rsidP="007335E3">
      <w:pPr>
        <w:autoSpaceDE w:val="0"/>
        <w:autoSpaceDN w:val="0"/>
        <w:adjustRightInd w:val="0"/>
        <w:spacing w:after="0" w:line="240" w:lineRule="auto"/>
        <w:rPr>
          <w:del w:id="2909" w:author="Prathyush Sambaturu" w:date="2019-03-04T13:25:00Z"/>
          <w:rFonts w:ascii="Cambria" w:hAnsi="Cambria" w:cs="LMRoman10-Regular"/>
          <w:sz w:val="24"/>
          <w:szCs w:val="24"/>
        </w:rPr>
      </w:pPr>
    </w:p>
    <w:p w14:paraId="386D16D5" w14:textId="5C401208" w:rsidR="00250A0E" w:rsidDel="006D5B59" w:rsidRDefault="007335E3" w:rsidP="007335E3">
      <w:pPr>
        <w:pStyle w:val="Heading2"/>
        <w:rPr>
          <w:del w:id="2910" w:author="Prathyush Sambaturu" w:date="2019-03-04T13:25:00Z"/>
        </w:rPr>
      </w:pPr>
      <w:del w:id="2911" w:author="Prathyush Sambaturu" w:date="2019-03-04T13:25:00Z">
        <w:r w:rsidDel="006D5B59">
          <w:delText>Appendix</w:delText>
        </w:r>
      </w:del>
    </w:p>
    <w:p w14:paraId="53CFD38F" w14:textId="22ED1913" w:rsidR="007335E3" w:rsidRPr="007335E3" w:rsidDel="006D5B59" w:rsidRDefault="007335E3" w:rsidP="007335E3">
      <w:pPr>
        <w:spacing w:after="0" w:line="240" w:lineRule="auto"/>
        <w:rPr>
          <w:del w:id="2912" w:author="Prathyush Sambaturu" w:date="2019-03-04T13:25:00Z"/>
          <w:rFonts w:ascii="Cambria" w:eastAsia="Times New Roman" w:hAnsi="Cambria" w:cs="Times New Roman"/>
          <w:sz w:val="24"/>
          <w:szCs w:val="24"/>
        </w:rPr>
      </w:pPr>
      <w:del w:id="2913" w:author="Prathyush Sambaturu" w:date="2019-03-04T13:25:00Z">
        <w:r w:rsidRPr="007335E3" w:rsidDel="006D5B59">
          <w:rPr>
            <w:rFonts w:ascii="Cambria" w:eastAsia="Times New Roman" w:hAnsi="Cambria" w:cs="Times New Roman"/>
            <w:sz w:val="24"/>
            <w:szCs w:val="24"/>
          </w:rPr>
          <w:delText xml:space="preserve">The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 xml:space="preserve"> problem requires exploring over the space of</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all possible representations for a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and choosing one that has the minimum</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cost.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 has the additional requirement of ensuring that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 large part of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These are both computationally very hard.</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Formally, these problems are NP-complete, even when </w:delTex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(i.e., each clause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only has one feature.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We refer to </w:delText>
        </w:r>
      </w:del>
      <w:customXmlDelRangeStart w:id="2914" w:author="Prathyush Sambaturu" w:date="2019-03-04T13:25:00Z"/>
      <w:sdt>
        <w:sdtPr>
          <w:rPr>
            <w:rFonts w:ascii="Cambria" w:eastAsia="Times New Roman" w:hAnsi="Cambria" w:cs="Times New Roman"/>
            <w:sz w:val="24"/>
            <w:szCs w:val="24"/>
          </w:rPr>
          <w:id w:val="-1643805915"/>
          <w:citation/>
        </w:sdtPr>
        <w:sdtEndPr/>
        <w:sdtContent>
          <w:customXmlDelRangeEnd w:id="2914"/>
          <w:del w:id="2915"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Gar \l 1033 </w:delInstrText>
            </w:r>
            <w:r w:rsidR="00A70017" w:rsidDel="006D5B59">
              <w:rPr>
                <w:rFonts w:ascii="Cambria" w:eastAsia="Times New Roman" w:hAnsi="Cambria" w:cs="Times New Roman"/>
                <w:sz w:val="24"/>
                <w:szCs w:val="24"/>
              </w:rPr>
              <w:fldChar w:fldCharType="separate"/>
            </w:r>
            <w:r w:rsidR="00CB5CA2" w:rsidRPr="00CB5CA2" w:rsidDel="006D5B59">
              <w:rPr>
                <w:rFonts w:ascii="Cambria" w:eastAsia="Times New Roman" w:hAnsi="Cambria" w:cs="Times New Roman"/>
                <w:noProof/>
                <w:sz w:val="24"/>
                <w:szCs w:val="24"/>
              </w:rPr>
              <w:delText>[18]</w:delText>
            </w:r>
            <w:r w:rsidR="00A70017" w:rsidDel="006D5B59">
              <w:rPr>
                <w:rFonts w:ascii="Cambria" w:eastAsia="Times New Roman" w:hAnsi="Cambria" w:cs="Times New Roman"/>
                <w:sz w:val="24"/>
                <w:szCs w:val="24"/>
              </w:rPr>
              <w:fldChar w:fldCharType="end"/>
            </w:r>
          </w:del>
          <w:customXmlDelRangeStart w:id="2916" w:author="Prathyush Sambaturu" w:date="2019-03-04T13:25:00Z"/>
        </w:sdtContent>
      </w:sdt>
      <w:customXmlDelRangeEnd w:id="2916"/>
      <w:del w:id="2917"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an introduction to this topic.</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Here, we solve these problems using integer programming,</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which is a powerful and general</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technique for solving combinatorial optimization problems.</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describe our formulation as an integer program (IP), and how it is solved.</w:delText>
        </w:r>
      </w:del>
    </w:p>
    <w:p w14:paraId="66F4003F" w14:textId="7CE7B408" w:rsidR="007335E3" w:rsidRPr="007335E3" w:rsidDel="006D5B59" w:rsidRDefault="007335E3" w:rsidP="007335E3">
      <w:pPr>
        <w:spacing w:after="0" w:line="240" w:lineRule="auto"/>
        <w:rPr>
          <w:del w:id="2918" w:author="Prathyush Sambaturu" w:date="2019-03-04T13:25:00Z"/>
          <w:rFonts w:ascii="Cambria" w:eastAsia="Times New Roman" w:hAnsi="Cambria" w:cs="Times New Roman"/>
          <w:sz w:val="24"/>
          <w:szCs w:val="24"/>
        </w:rPr>
      </w:pPr>
    </w:p>
    <w:p w14:paraId="3B728C00" w14:textId="121A46E2" w:rsidR="007335E3" w:rsidRPr="007335E3" w:rsidDel="006D5B59" w:rsidRDefault="007335E3" w:rsidP="00A70017">
      <w:pPr>
        <w:pStyle w:val="Heading3"/>
        <w:rPr>
          <w:del w:id="2919" w:author="Prathyush Sambaturu" w:date="2019-03-04T13:25:00Z"/>
          <w:rFonts w:ascii="Cambria" w:eastAsia="Times New Roman" w:hAnsi="Cambria" w:cs="Times New Roman"/>
        </w:rPr>
      </w:pPr>
      <w:del w:id="2920" w:author="Prathyush Sambaturu" w:date="2019-03-04T13:25:00Z">
        <w:r w:rsidRPr="007335E3" w:rsidDel="006D5B59">
          <w:rPr>
            <w:rStyle w:val="Heading3Char"/>
          </w:rPr>
          <w:delText xml:space="preserve">A. Integer Program (IP) for </w:delText>
        </w:r>
        <m:oMath>
          <m:r>
            <w:rPr>
              <w:rStyle w:val="Heading3Char"/>
              <w:rFonts w:ascii="Cambria Math" w:hAnsi="Cambria Math"/>
            </w:rPr>
            <m:t>MinDesc</m:t>
          </m:r>
        </m:oMath>
        <w:r w:rsidRPr="007335E3" w:rsidDel="006D5B59">
          <w:rPr>
            <w:rStyle w:val="Heading3Char"/>
          </w:rPr>
          <w:delText xml:space="preserve"> Problem</w:delText>
        </w:r>
      </w:del>
    </w:p>
    <w:p w14:paraId="6EB46F84" w14:textId="20E1D9C3" w:rsidR="007335E3" w:rsidRPr="007335E3" w:rsidDel="006D5B59" w:rsidRDefault="007335E3" w:rsidP="007335E3">
      <w:pPr>
        <w:spacing w:after="0" w:line="240" w:lineRule="auto"/>
        <w:rPr>
          <w:del w:id="2921" w:author="Prathyush Sambaturu" w:date="2019-03-04T13:25:00Z"/>
          <w:rFonts w:ascii="Cambria" w:eastAsia="Times New Roman" w:hAnsi="Cambria" w:cs="Times New Roman"/>
          <w:sz w:val="24"/>
          <w:szCs w:val="24"/>
        </w:rPr>
      </w:pPr>
      <w:del w:id="2922" w:author="Prathyush Sambaturu" w:date="2019-03-04T13:25:00Z">
        <w:r w:rsidRPr="007335E3" w:rsidDel="006D5B59">
          <w:rPr>
            <w:rFonts w:ascii="Cambria" w:eastAsia="Times New Roman" w:hAnsi="Cambria" w:cs="Times New Roman"/>
            <w:sz w:val="24"/>
            <w:szCs w:val="24"/>
          </w:rPr>
          <w:delText>We start by specifying the variables and the objective function.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Recall the notion of a tuple of features </w:delText>
        </w:r>
        <w:r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 and a clause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m:rPr>
                      <m:scr m:val="script"/>
                      <m:sty m:val="p"/>
                    </m:rPr>
                    <w:rPr>
                      <w:rFonts w:ascii="Cambria Math" w:eastAsia="Times New Roman" w:hAnsi="Cambria Math" w:cs="Times New Roman"/>
                      <w:sz w:val="24"/>
                      <w:szCs w:val="24"/>
                    </w:rPr>
                    <m:t>l</m:t>
                  </m:r>
                </m:sup>
              </m:sSup>
            </m:e>
          </m:d>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r>
                    <w:rPr>
                      <w:rFonts w:ascii="Cambria Math" w:eastAsia="Times New Roman" w:hAnsi="Cambria Math" w:cs="Times New Roman"/>
                      <w:sz w:val="24"/>
                      <w:szCs w:val="24"/>
                    </w:rPr>
                    <m:t>1</m:t>
                  </m:r>
                </m:sub>
                <m:sup>
                  <m:r>
                    <m:rPr>
                      <m:scr m:val="script"/>
                      <m:sty m:val="p"/>
                    </m:rPr>
                    <w:rPr>
                      <w:rFonts w:ascii="Cambria Math" w:eastAsia="Times New Roman" w:hAnsi="Cambria Math" w:cs="Times New Roman"/>
                      <w:sz w:val="24"/>
                      <w:szCs w:val="24"/>
                    </w:rPr>
                    <m:t>l</m:t>
                  </m:r>
                </m:sup>
              </m:sSubSup>
              <m:r>
                <w:rPr>
                  <w:rFonts w:ascii="Cambria Math" w:eastAsia="Times New Roman" w:hAnsi="Cambria Math" w:cs="Times New Roman"/>
                  <w:sz w:val="24"/>
                  <w:szCs w:val="24"/>
                </w:rPr>
                <m:t>,</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j</m:t>
                  </m:r>
                </m:e>
                <m: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m:rPr>
                          <m:scr m:val="script"/>
                          <m:sty m:val="p"/>
                        </m:rPr>
                        <w:rPr>
                          <w:rFonts w:ascii="Cambria Math" w:eastAsia="Times New Roman" w:hAnsi="Cambria Math" w:cs="Times New Roman"/>
                          <w:sz w:val="24"/>
                          <w:szCs w:val="24"/>
                        </w:rPr>
                        <m:t>l</m:t>
                      </m:r>
                    </m:sub>
                  </m:sSub>
                </m:sub>
                <m:sup>
                  <m:r>
                    <m:rPr>
                      <m:scr m:val="script"/>
                      <m:sty m:val="p"/>
                    </m:rPr>
                    <w:rPr>
                      <w:rFonts w:ascii="Cambria Math" w:eastAsia="Times New Roman" w:hAnsi="Cambria Math" w:cs="Times New Roman"/>
                      <w:sz w:val="24"/>
                      <w:szCs w:val="24"/>
                    </w:rPr>
                    <m:t>l</m:t>
                  </m:r>
                </m:sup>
              </m:sSubSup>
            </m:e>
          </m:d>
        </m:oMath>
        <w:r w:rsidRPr="007335E3" w:rsidDel="006D5B59">
          <w:rPr>
            <w:rFonts w:ascii="Cambria" w:eastAsia="Times New Roman" w:hAnsi="Cambria" w:cs="Times New Roman"/>
            <w:sz w:val="24"/>
            <w:szCs w:val="24"/>
          </w:rPr>
          <w:delText>.</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let</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 an indicator variable 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positive clause, i.e.,</w:delText>
        </w:r>
        <w:r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in</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this case, and 0 otherwise.</w:delText>
        </w:r>
        <w:r w:rsidDel="006D5B59">
          <w:rPr>
            <w:rFonts w:ascii="Cambria" w:eastAsia="Times New Roman" w:hAnsi="Cambria" w:cs="Times New Roman"/>
            <w:sz w:val="24"/>
            <w:szCs w:val="24"/>
          </w:rPr>
          <w:delText xml:space="preserve"> </w:delText>
        </w:r>
        <w:r w:rsidR="00F37181" w:rsidRPr="007335E3" w:rsidDel="006D5B59">
          <w:rPr>
            <w:rFonts w:ascii="Cambria" w:eastAsia="Times New Roman" w:hAnsi="Cambria" w:cs="Times New Roman"/>
            <w:sz w:val="24"/>
            <w:szCs w:val="24"/>
          </w:rPr>
          <w:delText>Similarly,</w:delText>
        </w:r>
        <w:r w:rsidRPr="007335E3"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is the indicator variable</w:delText>
        </w:r>
        <w:r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w:delText>
        </w:r>
        <m:oMath>
          <m:r>
            <w:rPr>
              <w:rFonts w:ascii="Cambria Math" w:eastAsia="Times New Roman" w:hAnsi="Cambria Math" w:cs="Times New Roman"/>
              <w:sz w:val="24"/>
              <w:szCs w:val="24"/>
            </w:rPr>
            <m:t>S</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being used as a negative clause. </w:delText>
        </w:r>
      </w:del>
    </w:p>
    <w:p w14:paraId="1B271996" w14:textId="136BDC85" w:rsidR="007335E3" w:rsidRPr="007335E3" w:rsidDel="006D5B59" w:rsidRDefault="007335E3" w:rsidP="007335E3">
      <w:pPr>
        <w:spacing w:after="0" w:line="240" w:lineRule="auto"/>
        <w:rPr>
          <w:del w:id="2923" w:author="Prathyush Sambaturu" w:date="2019-03-04T13:25:00Z"/>
          <w:rFonts w:ascii="Cambria" w:eastAsia="Times New Roman" w:hAnsi="Cambria" w:cs="Times New Roman"/>
          <w:sz w:val="24"/>
          <w:szCs w:val="24"/>
        </w:rPr>
      </w:pPr>
    </w:p>
    <w:p w14:paraId="1456050C" w14:textId="516F48C8" w:rsidR="00994C15" w:rsidRPr="007335E3" w:rsidDel="006D5B59" w:rsidRDefault="007335E3" w:rsidP="007335E3">
      <w:pPr>
        <w:spacing w:after="0" w:line="240" w:lineRule="auto"/>
        <w:rPr>
          <w:del w:id="2924" w:author="Prathyush Sambaturu" w:date="2019-03-04T13:25:00Z"/>
          <w:rFonts w:ascii="Cambria" w:eastAsia="Times New Roman" w:hAnsi="Cambria" w:cs="Times New Roman"/>
          <w:sz w:val="24"/>
          <w:szCs w:val="24"/>
        </w:rPr>
      </w:pPr>
      <w:del w:id="2925" w:author="Prathyush Sambaturu" w:date="2019-03-04T13:25:00Z">
        <w:r w:rsidRPr="007335E3" w:rsidDel="006D5B59">
          <w:rPr>
            <w:rFonts w:ascii="Cambria" w:eastAsia="Times New Roman" w:hAnsi="Cambria" w:cs="Times New Roman"/>
            <w:sz w:val="24"/>
            <w:szCs w:val="24"/>
          </w:rPr>
          <w:delText>We have the following integer program (IP):</w:delText>
        </w:r>
      </w:del>
    </w:p>
    <w:p w14:paraId="665D7121" w14:textId="1FCE88FB" w:rsidR="009777F0" w:rsidRPr="007335E3" w:rsidDel="006D5B59" w:rsidRDefault="009777F0" w:rsidP="009777F0">
      <w:pPr>
        <w:spacing w:after="0" w:line="240" w:lineRule="auto"/>
        <w:jc w:val="center"/>
        <w:rPr>
          <w:del w:id="2926" w:author="Prathyush Sambaturu" w:date="2019-03-04T13:25:00Z"/>
          <w:rFonts w:ascii="Cambria" w:eastAsia="Times New Roman" w:hAnsi="Cambria" w:cs="Times New Roman"/>
          <w:sz w:val="24"/>
          <w:szCs w:val="24"/>
        </w:rPr>
      </w:pPr>
      <w:del w:id="2927" w:author="Prathyush Sambaturu" w:date="2019-03-04T13:25:00Z">
        <w:r w:rsidDel="006D5B59">
          <w:rPr>
            <w:rFonts w:ascii="Cambria" w:eastAsia="Times New Roman" w:hAnsi="Cambria" w:cs="Times New Roman"/>
            <w:noProof/>
            <w:sz w:val="24"/>
            <w:szCs w:val="24"/>
          </w:rPr>
          <w:drawing>
            <wp:inline distT="0" distB="0" distL="0" distR="0" wp14:anchorId="02987F02" wp14:editId="2CD7175D">
              <wp:extent cx="4489450" cy="205720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desc_ip.png"/>
                      <pic:cNvPicPr/>
                    </pic:nvPicPr>
                    <pic:blipFill>
                      <a:blip r:embed="rId19">
                        <a:extLst>
                          <a:ext uri="{28A0092B-C50C-407E-A947-70E740481C1C}">
                            <a14:useLocalDpi xmlns:a14="http://schemas.microsoft.com/office/drawing/2010/main" val="0"/>
                          </a:ext>
                        </a:extLst>
                      </a:blip>
                      <a:stretch>
                        <a:fillRect/>
                      </a:stretch>
                    </pic:blipFill>
                    <pic:spPr>
                      <a:xfrm>
                        <a:off x="0" y="0"/>
                        <a:ext cx="4503217" cy="2063513"/>
                      </a:xfrm>
                      <a:prstGeom prst="rect">
                        <a:avLst/>
                      </a:prstGeom>
                    </pic:spPr>
                  </pic:pic>
                </a:graphicData>
              </a:graphic>
            </wp:inline>
          </w:drawing>
        </w:r>
      </w:del>
    </w:p>
    <w:p w14:paraId="7D6E7C04" w14:textId="3C52B7FD" w:rsidR="007335E3" w:rsidRPr="007335E3" w:rsidDel="006D5B59" w:rsidRDefault="007335E3" w:rsidP="007335E3">
      <w:pPr>
        <w:spacing w:after="0" w:line="240" w:lineRule="auto"/>
        <w:rPr>
          <w:del w:id="2928" w:author="Prathyush Sambaturu" w:date="2019-03-04T13:25:00Z"/>
          <w:rFonts w:ascii="Cambria" w:eastAsia="Times New Roman" w:hAnsi="Cambria" w:cs="Times New Roman"/>
          <w:sz w:val="24"/>
          <w:szCs w:val="24"/>
        </w:rPr>
      </w:pPr>
      <w:del w:id="2929" w:author="Prathyush Sambaturu" w:date="2019-03-04T13:25:00Z">
        <w:r w:rsidRPr="007335E3" w:rsidDel="006D5B59">
          <w:rPr>
            <w:rFonts w:ascii="Cambria" w:eastAsia="Times New Roman" w:hAnsi="Cambria" w:cs="Times New Roman"/>
            <w:sz w:val="24"/>
            <w:szCs w:val="24"/>
          </w:rPr>
          <w:delText>We observe that this is a valid set of inequalities. The constraints</w:delText>
        </w:r>
        <w:r w:rsidR="00E25FBC" w:rsidDel="006D5B59">
          <w:rPr>
            <w:rFonts w:ascii="Cambria" w:eastAsia="Times New Roman" w:hAnsi="Cambria" w:cs="Times New Roman"/>
            <w:sz w:val="24"/>
            <w:szCs w:val="24"/>
          </w:rPr>
          <w:delText xml:space="preserve"> (1) </w:delText>
        </w:r>
        <w:r w:rsidRPr="007335E3" w:rsidDel="006D5B59">
          <w:rPr>
            <w:rFonts w:ascii="Cambria" w:eastAsia="Times New Roman" w:hAnsi="Cambria" w:cs="Times New Roman"/>
            <w:sz w:val="24"/>
            <w:szCs w:val="24"/>
          </w:rPr>
          <w:delText xml:space="preserve">indicate that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positive clause.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Since </w:delText>
        </w:r>
        <m:oMath>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is the set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of all clauses of size at most </w:delText>
        </w:r>
        <m:oMath>
          <m:r>
            <w:rPr>
              <w:rFonts w:ascii="Cambria Math" w:eastAsia="Times New Roman" w:hAnsi="Cambria Math" w:cs="Times New Roman"/>
              <w:sz w:val="24"/>
              <w:szCs w:val="24"/>
            </w:rPr>
            <m:t>k</m:t>
          </m:r>
        </m:oMath>
        <w:r w:rsidRPr="007335E3" w:rsidDel="006D5B59">
          <w:rPr>
            <w:rFonts w:ascii="Cambria" w:eastAsia="Times New Roman" w:hAnsi="Cambria" w:cs="Times New Roman"/>
            <w:sz w:val="24"/>
            <w:szCs w:val="24"/>
          </w:rPr>
          <w:delText>, containing</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element </w:delText>
        </w:r>
        <m:oMath>
          <m:r>
            <w:rPr>
              <w:rFonts w:ascii="Cambria Math" w:eastAsia="Times New Roman" w:hAnsi="Cambria Math" w:cs="Times New Roman"/>
              <w:sz w:val="24"/>
              <w:szCs w:val="24"/>
            </w:rPr>
            <m:t>i</m:t>
          </m:r>
        </m:oMath>
        <w:r w:rsidRPr="007335E3" w:rsidDel="006D5B59">
          <w:rPr>
            <w:rFonts w:ascii="Cambria" w:eastAsia="Times New Roman" w:hAnsi="Cambria" w:cs="Times New Roman"/>
            <w:sz w:val="24"/>
            <w:szCs w:val="24"/>
          </w:rPr>
          <w:delText>, this constraint implies that at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least one of these clauses must be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picked as a positive clause, which means</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must be 1 for some</w:delText>
        </w:r>
        <w:r w:rsidR="00E63D38"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No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must be part of a negative</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clause, else it will not be part of the representation. This is captured in</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 constraints</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delText>
        </w:r>
        <w:r w:rsidR="00E25FBC"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 xml:space="preserve">, 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each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Finally, if there exists a</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clause </w:delText>
        </w:r>
        <m:oMath>
          <m:r>
            <m:rPr>
              <m:sty m:val="bi"/>
            </m:rPr>
            <w:rPr>
              <w:rFonts w:ascii="Cambria Math" w:eastAsia="Times New Roman" w:hAnsi="Cambria Math" w:cs="Times New Roman"/>
              <w:sz w:val="24"/>
              <w:szCs w:val="24"/>
            </w:rPr>
            <m:t>j</m:t>
          </m:r>
        </m:oMath>
        <w:r w:rsidRPr="007335E3" w:rsidDel="006D5B59">
          <w:rPr>
            <w:rFonts w:ascii="Cambria" w:eastAsia="Times New Roman" w:hAnsi="Cambria" w:cs="Times New Roman"/>
            <w:sz w:val="24"/>
            <w:szCs w:val="24"/>
          </w:rPr>
          <w:delText xml:space="preserve"> containing an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with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the solution must contain a negative clause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oMath>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remove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it. Therefore, we need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w:delText>
        </w:r>
        <w:r w:rsidR="00E63D38" w:rsidDel="006D5B59">
          <w:rPr>
            <w:rFonts w:ascii="Cambria" w:eastAsia="Times New Roman" w:hAnsi="Cambria" w:cs="Times New Roman"/>
            <w:sz w:val="24"/>
            <w:szCs w:val="24"/>
          </w:rPr>
          <w:delText xml:space="preserve"> </w:delText>
        </w:r>
        <m:oMath>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This is captured through constraints (</w:delText>
        </w:r>
        <w:r w:rsidR="00E25FBC"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which ensures that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m:rPr>
                      <m:sty m:val="bi"/>
                    </m:rPr>
                    <w:rPr>
                      <w:rFonts w:ascii="Cambria Math" w:eastAsia="Times New Roman" w:hAnsi="Cambria Math" w:cs="Times New Roman"/>
                      <w:sz w:val="24"/>
                      <w:szCs w:val="24"/>
                    </w:rPr>
                    <m:t>j</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if</w:delText>
        </w:r>
        <w:r w:rsidR="00E63D38"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any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p w14:paraId="1298A309" w14:textId="4C693981" w:rsidR="007335E3" w:rsidRPr="007335E3" w:rsidDel="006D5B59" w:rsidRDefault="007335E3" w:rsidP="007335E3">
      <w:pPr>
        <w:spacing w:after="0" w:line="240" w:lineRule="auto"/>
        <w:rPr>
          <w:del w:id="2930" w:author="Prathyush Sambaturu" w:date="2019-03-04T13:25:00Z"/>
          <w:rFonts w:ascii="Cambria" w:eastAsia="Times New Roman" w:hAnsi="Cambria" w:cs="Times New Roman"/>
          <w:sz w:val="24"/>
          <w:szCs w:val="24"/>
        </w:rPr>
      </w:pPr>
    </w:p>
    <w:p w14:paraId="6EB32B9B" w14:textId="60AB7C19" w:rsidR="007335E3" w:rsidRPr="007335E3" w:rsidDel="006D5B59" w:rsidRDefault="007335E3" w:rsidP="007335E3">
      <w:pPr>
        <w:spacing w:after="0" w:line="240" w:lineRule="auto"/>
        <w:rPr>
          <w:del w:id="2931" w:author="Prathyush Sambaturu" w:date="2019-03-04T13:25:00Z"/>
          <w:rFonts w:ascii="Cambria" w:eastAsia="Times New Roman" w:hAnsi="Cambria" w:cs="Times New Roman"/>
          <w:sz w:val="24"/>
          <w:szCs w:val="24"/>
        </w:rPr>
      </w:pPr>
      <w:del w:id="2932" w:author="Prathyush Sambaturu" w:date="2019-03-04T13:25:00Z">
        <w:r w:rsidRPr="007335E3" w:rsidDel="006D5B59">
          <w:rPr>
            <w:rFonts w:ascii="Cambria" w:eastAsia="Times New Roman" w:hAnsi="Cambria" w:cs="Times New Roman"/>
            <w:sz w:val="24"/>
            <w:szCs w:val="24"/>
          </w:rPr>
          <w:delText xml:space="preserve">In our work, we focus on </w:delText>
        </w:r>
        <m:oMath>
          <m:r>
            <w:rPr>
              <w:rFonts w:ascii="Cambria Math" w:eastAsia="Times New Roman" w:hAnsi="Cambria Math" w:cs="Times New Roman"/>
              <w:sz w:val="24"/>
              <w:szCs w:val="24"/>
            </w:rPr>
            <m:t>k=2</m:t>
          </m:r>
        </m:oMath>
        <w:r w:rsidRPr="007335E3" w:rsidDel="006D5B59">
          <w:rPr>
            <w:rFonts w:ascii="Cambria" w:eastAsia="Times New Roman" w:hAnsi="Cambria" w:cs="Times New Roman"/>
            <w:sz w:val="24"/>
            <w:szCs w:val="24"/>
          </w:rPr>
          <w:delText>, since the descriptions become very complex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hard to interpret otherwise. The data matrix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 xml:space="preserve"> is constructed using the ILI data</w:delText>
        </w:r>
      </w:del>
    </w:p>
    <w:p w14:paraId="77BC4814" w14:textId="5CEF1CFC" w:rsidR="007335E3" w:rsidRPr="007335E3" w:rsidDel="006D5B59" w:rsidRDefault="007335E3" w:rsidP="007335E3">
      <w:pPr>
        <w:spacing w:after="0" w:line="240" w:lineRule="auto"/>
        <w:rPr>
          <w:del w:id="2933" w:author="Prathyush Sambaturu" w:date="2019-03-04T13:25:00Z"/>
          <w:rFonts w:ascii="Cambria" w:eastAsia="Times New Roman" w:hAnsi="Cambria" w:cs="Times New Roman"/>
          <w:sz w:val="24"/>
          <w:szCs w:val="24"/>
        </w:rPr>
      </w:pPr>
      <w:del w:id="2934" w:author="Prathyush Sambaturu" w:date="2019-03-04T13:25:00Z">
        <w:r w:rsidRPr="007335E3" w:rsidDel="006D5B59">
          <w:rPr>
            <w:rFonts w:ascii="Cambria" w:eastAsia="Times New Roman" w:hAnsi="Cambria" w:cs="Times New Roman"/>
            <w:sz w:val="24"/>
            <w:szCs w:val="24"/>
          </w:rPr>
          <w:delText xml:space="preserve">for multiple seasons. The space of tuples </w:delText>
        </w:r>
        <m:oMath>
          <m:sSup>
            <m:sSupPr>
              <m:ctrlPr>
                <w:rPr>
                  <w:rFonts w:ascii="Cambria Math" w:eastAsia="Times New Roman" w:hAnsi="Cambria Math" w:cs="Times New Roman"/>
                  <w:i/>
                  <w:sz w:val="24"/>
                  <w:szCs w:val="24"/>
                </w:rPr>
              </m:ctrlPr>
            </m:sSupPr>
            <m:e>
              <m:r>
                <m:rPr>
                  <m:scr m:val="script"/>
                </m:rPr>
                <w:rPr>
                  <w:rFonts w:ascii="Cambria Math" w:eastAsia="Times New Roman" w:hAnsi="Cambria Math" w:cs="Times New Roman"/>
                  <w:sz w:val="24"/>
                  <w:szCs w:val="24"/>
                </w:rPr>
                <m:t>C</m:t>
              </m:r>
            </m:e>
            <m:sup>
              <m:r>
                <m:rPr>
                  <m:scr m:val="script"/>
                </m:rPr>
                <w:rPr>
                  <w:rFonts w:ascii="Cambria Math" w:eastAsia="Times New Roman" w:hAnsi="Cambria Math" w:cs="Times New Roman"/>
                  <w:sz w:val="24"/>
                  <w:szCs w:val="24"/>
                </w:rPr>
                <m:t>k</m:t>
              </m:r>
            </m:sup>
          </m:sSup>
        </m:oMath>
        <w:r w:rsidRPr="007335E3" w:rsidDel="006D5B59">
          <w:rPr>
            <w:rFonts w:ascii="Cambria" w:eastAsia="Times New Roman" w:hAnsi="Cambria" w:cs="Times New Roman"/>
            <w:sz w:val="24"/>
            <w:szCs w:val="24"/>
          </w:rPr>
          <w:delText xml:space="preserve"> is constructed from </w:delText>
        </w:r>
        <m:oMath>
          <m:r>
            <w:rPr>
              <w:rFonts w:ascii="Cambria Math" w:eastAsia="Times New Roman" w:hAnsi="Cambria Math" w:cs="Times New Roman"/>
              <w:sz w:val="24"/>
              <w:szCs w:val="24"/>
            </w:rPr>
            <m:t>D</m:t>
          </m:r>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and the resulting IP is solved using the Gurobi optimization software</w:delText>
        </w:r>
      </w:del>
      <w:customXmlDelRangeStart w:id="2935" w:author="Prathyush Sambaturu" w:date="2019-03-04T13:25:00Z"/>
      <w:sdt>
        <w:sdtPr>
          <w:rPr>
            <w:rFonts w:ascii="Cambria" w:eastAsia="Times New Roman" w:hAnsi="Cambria" w:cs="Times New Roman"/>
            <w:sz w:val="24"/>
            <w:szCs w:val="24"/>
          </w:rPr>
          <w:id w:val="-2071731836"/>
          <w:citation/>
        </w:sdtPr>
        <w:sdtEndPr/>
        <w:sdtContent>
          <w:customXmlDelRangeEnd w:id="2935"/>
          <w:del w:id="2936" w:author="Prathyush Sambaturu" w:date="2019-03-04T13:25:00Z">
            <w:r w:rsidR="00A70017" w:rsidDel="006D5B59">
              <w:rPr>
                <w:rFonts w:ascii="Cambria" w:eastAsia="Times New Roman" w:hAnsi="Cambria" w:cs="Times New Roman"/>
                <w:sz w:val="24"/>
                <w:szCs w:val="24"/>
              </w:rPr>
              <w:fldChar w:fldCharType="begin"/>
            </w:r>
            <w:r w:rsidR="00A70017" w:rsidDel="006D5B59">
              <w:rPr>
                <w:rFonts w:ascii="Cambria" w:eastAsia="Times New Roman" w:hAnsi="Cambria" w:cs="Times New Roman"/>
                <w:sz w:val="24"/>
                <w:szCs w:val="24"/>
              </w:rPr>
              <w:delInstrText xml:space="preserve"> CITATION Gur18 \l 1033 </w:delInstrText>
            </w:r>
            <w:r w:rsidR="00A70017" w:rsidDel="006D5B59">
              <w:rPr>
                <w:rFonts w:ascii="Cambria" w:eastAsia="Times New Roman" w:hAnsi="Cambria" w:cs="Times New Roman"/>
                <w:sz w:val="24"/>
                <w:szCs w:val="24"/>
              </w:rPr>
              <w:fldChar w:fldCharType="separate"/>
            </w:r>
            <w:r w:rsidR="00CB5CA2" w:rsidDel="006D5B59">
              <w:rPr>
                <w:rFonts w:ascii="Cambria" w:eastAsia="Times New Roman" w:hAnsi="Cambria" w:cs="Times New Roman"/>
                <w:noProof/>
                <w:sz w:val="24"/>
                <w:szCs w:val="24"/>
              </w:rPr>
              <w:delText xml:space="preserve"> </w:delText>
            </w:r>
            <w:r w:rsidR="00CB5CA2" w:rsidRPr="00CB5CA2" w:rsidDel="006D5B59">
              <w:rPr>
                <w:rFonts w:ascii="Cambria" w:eastAsia="Times New Roman" w:hAnsi="Cambria" w:cs="Times New Roman"/>
                <w:noProof/>
                <w:sz w:val="24"/>
                <w:szCs w:val="24"/>
              </w:rPr>
              <w:delText>[19]</w:delText>
            </w:r>
            <w:r w:rsidR="00A70017" w:rsidDel="006D5B59">
              <w:rPr>
                <w:rFonts w:ascii="Cambria" w:eastAsia="Times New Roman" w:hAnsi="Cambria" w:cs="Times New Roman"/>
                <w:sz w:val="24"/>
                <w:szCs w:val="24"/>
              </w:rPr>
              <w:fldChar w:fldCharType="end"/>
            </w:r>
          </w:del>
          <w:customXmlDelRangeStart w:id="2937" w:author="Prathyush Sambaturu" w:date="2019-03-04T13:25:00Z"/>
        </w:sdtContent>
      </w:sdt>
      <w:customXmlDelRangeEnd w:id="2937"/>
      <w:del w:id="2938" w:author="Prathyush Sambaturu" w:date="2019-03-04T13:25:00Z">
        <w:r w:rsidR="00A70017"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For the scale of problems considered here, this solver runs within seconds, and</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returns the variables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which are set to 1.</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These are then used to construct the representations discussed in the Results.</w:delText>
        </w:r>
      </w:del>
    </w:p>
    <w:p w14:paraId="0D261F87" w14:textId="5C37E8B4" w:rsidR="007335E3" w:rsidRPr="007335E3" w:rsidDel="006D5B59" w:rsidRDefault="007335E3" w:rsidP="007335E3">
      <w:pPr>
        <w:spacing w:after="0" w:line="240" w:lineRule="auto"/>
        <w:rPr>
          <w:del w:id="2939" w:author="Prathyush Sambaturu" w:date="2019-03-04T13:25:00Z"/>
          <w:rFonts w:ascii="Cambria" w:eastAsia="Times New Roman" w:hAnsi="Cambria" w:cs="Times New Roman"/>
          <w:sz w:val="24"/>
          <w:szCs w:val="24"/>
        </w:rPr>
      </w:pPr>
    </w:p>
    <w:p w14:paraId="7550298D" w14:textId="546635C3" w:rsidR="007335E3" w:rsidRPr="007335E3" w:rsidDel="006D5B59" w:rsidRDefault="007335E3" w:rsidP="009777F0">
      <w:pPr>
        <w:pStyle w:val="Heading3"/>
        <w:rPr>
          <w:del w:id="2940" w:author="Prathyush Sambaturu" w:date="2019-03-04T13:25:00Z"/>
          <w:rFonts w:eastAsia="Times New Roman"/>
        </w:rPr>
      </w:pPr>
      <w:del w:id="2941" w:author="Prathyush Sambaturu" w:date="2019-03-04T13:25:00Z">
        <w:r w:rsidRPr="007335E3" w:rsidDel="006D5B59">
          <w:rPr>
            <w:rFonts w:eastAsia="Times New Roman"/>
          </w:rPr>
          <w:delText xml:space="preserve">Appendix B: IP for </w:delText>
        </w:r>
        <m:oMath>
          <m:r>
            <w:rPr>
              <w:rFonts w:ascii="Cambria Math" w:eastAsia="Times New Roman" w:hAnsi="Cambria Math"/>
            </w:rPr>
            <m:t>MinApproxDesc</m:t>
          </m:r>
        </m:oMath>
        <w:r w:rsidRPr="007335E3" w:rsidDel="006D5B59">
          <w:rPr>
            <w:rFonts w:eastAsia="Times New Roman"/>
          </w:rPr>
          <w:delText xml:space="preserve"> Problem</w:delText>
        </w:r>
      </w:del>
    </w:p>
    <w:p w14:paraId="6048349D" w14:textId="172B97EE" w:rsidR="007335E3" w:rsidRPr="007335E3" w:rsidDel="006D5B59" w:rsidRDefault="007335E3" w:rsidP="007335E3">
      <w:pPr>
        <w:spacing w:after="0" w:line="240" w:lineRule="auto"/>
        <w:rPr>
          <w:del w:id="2942" w:author="Prathyush Sambaturu" w:date="2019-03-04T13:25:00Z"/>
          <w:rFonts w:ascii="Cambria" w:eastAsia="Times New Roman" w:hAnsi="Cambria" w:cs="Times New Roman"/>
        </w:rPr>
      </w:pPr>
      <w:del w:id="2943" w:author="Prathyush Sambaturu" w:date="2019-03-04T13:25:00Z">
        <w:r w:rsidRPr="007335E3" w:rsidDel="006D5B59">
          <w:rPr>
            <w:rFonts w:ascii="Cambria" w:eastAsia="Times New Roman" w:hAnsi="Cambria" w:cs="Times New Roman"/>
            <w:sz w:val="24"/>
            <w:szCs w:val="24"/>
          </w:rPr>
          <w:delText xml:space="preserve">Recall that the </w:delText>
        </w:r>
        <m:oMath>
          <m:r>
            <w:rPr>
              <w:rFonts w:ascii="Cambria Math" w:eastAsia="Times New Roman" w:hAnsi="Cambria Math"/>
            </w:rPr>
            <m:t>MinApproxDesc</m:t>
          </m:r>
        </m:oMath>
        <w:r w:rsidRPr="007335E3" w:rsidDel="006D5B59">
          <w:rPr>
            <w:rFonts w:ascii="Cambria" w:eastAsia="Times New Roman" w:hAnsi="Cambria" w:cs="Times New Roman"/>
            <w:sz w:val="24"/>
            <w:szCs w:val="24"/>
          </w:rPr>
          <w:delText xml:space="preserve"> gives a succinct representation for a set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which is </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close</w:delText>
        </w:r>
        <w:r w:rsidR="00E63D38" w:rsidDel="006D5B59">
          <w:rPr>
            <w:rFonts w:ascii="Cambria" w:eastAsia="Times New Roman" w:hAnsi="Cambria" w:cs="Times New Roman"/>
            <w:sz w:val="24"/>
            <w:szCs w:val="24"/>
          </w:rPr>
          <w:delText>”</w:delText>
        </w:r>
        <w:r w:rsidRPr="007335E3" w:rsidDel="006D5B59">
          <w:rPr>
            <w:rFonts w:ascii="Cambria" w:eastAsia="Times New Roman" w:hAnsi="Cambria" w:cs="Times New Roman"/>
            <w:sz w:val="24"/>
            <w:szCs w:val="24"/>
          </w:rPr>
          <w:delText xml:space="preserve"> to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We formalize this by requiring that </w:delText>
        </w:r>
        <w:r w:rsidR="00E63D38" w:rsidDel="006D5B59">
          <w:rPr>
            <w:rFonts w:ascii="Cambria" w:eastAsia="Times New Roman" w:hAnsi="Cambria" w:cs="Times New Roman"/>
          </w:rPr>
          <w:delText xml:space="preserve"> </w:delTex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e>
          </m:d>
          <m:r>
            <m:rPr>
              <m:sty m:val="p"/>
            </m:rPr>
            <w:rPr>
              <w:rFonts w:ascii="Cambria Math" w:eastAsia="Times New Roman" w:hAnsi="Cambria Math" w:cs="Times New Roman"/>
              <w:sz w:val="24"/>
              <w:szCs w:val="24"/>
            </w:rPr>
            <m:t>≤γ</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oMath>
        <w:r w:rsidRPr="007335E3" w:rsidDel="006D5B59">
          <w:rPr>
            <w:rFonts w:ascii="Cambria" w:eastAsia="Times New Roman" w:hAnsi="Cambria" w:cs="Times New Roman"/>
            <w:sz w:val="24"/>
            <w:szCs w:val="24"/>
          </w:rPr>
          <w:delText>.</w:delText>
        </w:r>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We solve this by a slight modification of the above IP.</w:delText>
        </w:r>
        <w:r w:rsidR="00E63D3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Specifically, we have a variable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for each element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U</m:t>
          </m:r>
        </m:oMath>
        <w:r w:rsidR="00E63D38" w:rsidDel="006D5B59">
          <w:rPr>
            <w:rFonts w:ascii="Cambria" w:eastAsia="Times New Roman" w:hAnsi="Cambria" w:cs="Times New Roman"/>
          </w:rPr>
          <w:delText xml:space="preserve"> </w:delText>
        </w:r>
        <w:r w:rsidRPr="007335E3" w:rsidDel="006D5B59">
          <w:rPr>
            <w:rFonts w:ascii="Cambria" w:eastAsia="Times New Roman" w:hAnsi="Cambria" w:cs="Times New Roman"/>
            <w:sz w:val="24"/>
            <w:szCs w:val="24"/>
          </w:rPr>
          <w:delText xml:space="preserve">with the following semantics: </w:delText>
        </w:r>
      </w:del>
    </w:p>
    <w:p w14:paraId="0CA2D84C" w14:textId="113EB42B" w:rsidR="004A2982" w:rsidDel="006D5B59" w:rsidRDefault="007335E3" w:rsidP="007335E3">
      <w:pPr>
        <w:spacing w:after="0" w:line="240" w:lineRule="auto"/>
        <w:rPr>
          <w:del w:id="2944" w:author="Prathyush Sambaturu" w:date="2019-03-04T13:25:00Z"/>
          <w:rFonts w:ascii="Cambria" w:eastAsia="Times New Roman" w:hAnsi="Cambria" w:cs="Times New Roman"/>
          <w:sz w:val="24"/>
          <w:szCs w:val="24"/>
        </w:rPr>
      </w:pPr>
      <w:del w:id="2945" w:author="Prathyush Sambaturu" w:date="2019-03-04T13:25:00Z">
        <w:r w:rsidRPr="007335E3" w:rsidDel="006D5B59">
          <w:rPr>
            <w:rFonts w:ascii="Cambria" w:eastAsia="Times New Roman" w:hAnsi="Cambria" w:cs="Times New Roman"/>
            <w:sz w:val="24"/>
            <w:szCs w:val="24"/>
          </w:rPr>
          <w:delText xml:space="preserve">(1) if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not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and</w:delText>
        </w:r>
      </w:del>
    </w:p>
    <w:p w14:paraId="13AE150A" w14:textId="6462BBC7" w:rsidR="007335E3" w:rsidRPr="007335E3" w:rsidDel="006D5B59" w:rsidRDefault="007335E3" w:rsidP="007335E3">
      <w:pPr>
        <w:spacing w:after="0" w:line="240" w:lineRule="auto"/>
        <w:rPr>
          <w:del w:id="2946" w:author="Prathyush Sambaturu" w:date="2019-03-04T13:25:00Z"/>
          <w:rFonts w:ascii="Cambria" w:eastAsia="Times New Roman" w:hAnsi="Cambria" w:cs="Times New Roman"/>
          <w:sz w:val="24"/>
          <w:szCs w:val="24"/>
        </w:rPr>
      </w:pPr>
      <w:del w:id="2947" w:author="Prathyush Sambaturu" w:date="2019-03-04T13:25:00Z">
        <w:r w:rsidRPr="007335E3" w:rsidDel="006D5B59">
          <w:rPr>
            <w:rFonts w:ascii="Cambria" w:eastAsia="Times New Roman" w:hAnsi="Cambria" w:cs="Times New Roman"/>
            <w:sz w:val="24"/>
            <w:szCs w:val="24"/>
          </w:rPr>
          <w:delText xml:space="preserve">(2) if </w:delText>
        </w:r>
        <m:oMath>
          <m:r>
            <w:rPr>
              <w:rFonts w:ascii="Cambria Math" w:eastAsia="Times New Roman" w:hAnsi="Cambria Math" w:cs="Times New Roman"/>
              <w:sz w:val="24"/>
              <w:szCs w:val="24"/>
            </w:rPr>
            <m:t xml:space="preserve">i </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is represented, i.e.,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then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del>
    </w:p>
    <w:p w14:paraId="54001818" w14:textId="211647DD" w:rsidR="007335E3" w:rsidDel="006D5B59" w:rsidRDefault="007335E3" w:rsidP="007335E3">
      <w:pPr>
        <w:spacing w:after="0" w:line="240" w:lineRule="auto"/>
        <w:rPr>
          <w:del w:id="2948" w:author="Prathyush Sambaturu" w:date="2019-03-04T13:25:00Z"/>
          <w:rFonts w:ascii="Cambria" w:eastAsia="Times New Roman" w:hAnsi="Cambria" w:cs="Times New Roman"/>
          <w:sz w:val="24"/>
          <w:szCs w:val="24"/>
        </w:rPr>
      </w:pPr>
      <w:del w:id="2949" w:author="Prathyush Sambaturu" w:date="2019-03-04T13:25:00Z">
        <w:r w:rsidRPr="007335E3" w:rsidDel="006D5B59">
          <w:rPr>
            <w:rFonts w:ascii="Cambria" w:eastAsia="Times New Roman" w:hAnsi="Cambria" w:cs="Times New Roman"/>
            <w:sz w:val="24"/>
            <w:szCs w:val="24"/>
          </w:rPr>
          <w:delText xml:space="preserve">If neither of these conditions are satisfied, we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=0</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Then, </w:delText>
        </w:r>
        <m:oMath>
          <m:nary>
            <m:naryPr>
              <m:chr m:val="∑"/>
              <m:supHide m:val="1"/>
              <m:ctrlPr>
                <w:rPr>
                  <w:rFonts w:ascii="Cambria Math" w:eastAsia="Times New Roman" w:hAnsi="Cambria Math" w:cs="Times New Roman"/>
                  <w:sz w:val="24"/>
                  <w:szCs w:val="24"/>
                </w:rPr>
              </m:ctrlPr>
            </m:naryPr>
            <m:sub>
              <m:r>
                <w:rPr>
                  <w:rFonts w:ascii="Cambria Math" w:eastAsia="Times New Roman" w:hAnsi="Cambria Math" w:cs="Times New Roman"/>
                  <w:sz w:val="24"/>
                  <w:szCs w:val="24"/>
                </w:rPr>
                <m:t>i</m:t>
              </m:r>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ctrlPr>
                <w:rPr>
                  <w:rFonts w:ascii="Cambria Math" w:eastAsia="Times New Roman" w:hAnsi="Cambria Math" w:cs="Times New Roman"/>
                  <w:i/>
                  <w:sz w:val="24"/>
                  <w:szCs w:val="24"/>
                </w:rPr>
              </m:ctrlPr>
            </m:e>
          </m:nary>
          <m:r>
            <w:rPr>
              <w:rFonts w:ascii="Cambria Math" w:eastAsia="Times New Roman" w:hAnsi="Cambria Math" w:cs="Times New Roman"/>
              <w:sz w:val="24"/>
              <w:szCs w:val="24"/>
            </w:rPr>
            <m:t>=</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r>
                <m:rPr>
                  <m:sty m:val="p"/>
                </m:rP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ctrlPr>
                    <w:rPr>
                      <w:rFonts w:ascii="Cambria Math" w:eastAsia="Times New Roman" w:hAnsi="Cambria Math" w:cs="Times New Roman"/>
                      <w:sz w:val="24"/>
                      <w:szCs w:val="24"/>
                    </w:rPr>
                  </m:ctrlPr>
                </m:e>
                <m:sup>
                  <m:r>
                    <w:rPr>
                      <w:rFonts w:ascii="Cambria Math" w:eastAsia="Times New Roman" w:hAnsi="Cambria Math" w:cs="Times New Roman"/>
                      <w:sz w:val="24"/>
                      <w:szCs w:val="24"/>
                    </w:rPr>
                    <m:t>'</m:t>
                  </m:r>
                </m:sup>
              </m:sSup>
            </m:e>
          </m:d>
        </m:oMath>
        <w:r w:rsidRPr="007335E3" w:rsidDel="006D5B59">
          <w:rPr>
            <w:rFonts w:ascii="Cambria" w:eastAsia="Times New Roman" w:hAnsi="Cambria" w:cs="Times New Roman"/>
            <w:sz w:val="24"/>
            <w:szCs w:val="24"/>
          </w:rPr>
          <w:delText xml:space="preserve"> measures the difference between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and </w:delTex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T</m:t>
              </m:r>
            </m:e>
            <m:sup>
              <m:r>
                <w:rPr>
                  <w:rFonts w:ascii="Cambria Math" w:eastAsia="Times New Roman" w:hAnsi="Cambria Math" w:cs="Times New Roman"/>
                  <w:sz w:val="24"/>
                  <w:szCs w:val="24"/>
                </w:rPr>
                <m:t>'</m:t>
              </m:r>
            </m:sup>
          </m:sSup>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The following IP solves the </w:delText>
        </w:r>
        <m:oMath>
          <m:r>
            <w:rPr>
              <w:rFonts w:ascii="Cambria Math" w:eastAsia="Times New Roman" w:hAnsi="Cambria Math" w:cs="Times New Roman"/>
              <w:sz w:val="24"/>
              <w:szCs w:val="24"/>
            </w:rPr>
            <m:t>MinApproxDesc</m:t>
          </m:r>
        </m:oMath>
        <w:r w:rsidRPr="007335E3" w:rsidDel="006D5B59">
          <w:rPr>
            <w:rFonts w:ascii="Cambria" w:eastAsia="Times New Roman" w:hAnsi="Cambria" w:cs="Times New Roman"/>
            <w:sz w:val="24"/>
            <w:szCs w:val="24"/>
          </w:rPr>
          <w:delText xml:space="preserve"> problem.</w:delText>
        </w:r>
      </w:del>
    </w:p>
    <w:p w14:paraId="062DFF8E" w14:textId="6ECFC06D" w:rsidR="009777F0" w:rsidDel="006D5B59" w:rsidRDefault="009777F0" w:rsidP="007335E3">
      <w:pPr>
        <w:spacing w:after="0" w:line="240" w:lineRule="auto"/>
        <w:rPr>
          <w:del w:id="2950" w:author="Prathyush Sambaturu" w:date="2019-03-04T13:25:00Z"/>
          <w:rFonts w:ascii="Cambria" w:eastAsia="Times New Roman" w:hAnsi="Cambria" w:cs="Times New Roman"/>
          <w:sz w:val="24"/>
          <w:szCs w:val="24"/>
        </w:rPr>
      </w:pPr>
    </w:p>
    <w:p w14:paraId="7EB0C784" w14:textId="472A9354" w:rsidR="009777F0" w:rsidDel="006D5B59" w:rsidRDefault="009777F0" w:rsidP="009777F0">
      <w:pPr>
        <w:spacing w:after="0" w:line="240" w:lineRule="auto"/>
        <w:jc w:val="center"/>
        <w:rPr>
          <w:del w:id="2951" w:author="Prathyush Sambaturu" w:date="2019-03-04T13:25:00Z"/>
          <w:rFonts w:ascii="Cambria" w:eastAsia="Times New Roman" w:hAnsi="Cambria" w:cs="Times New Roman"/>
          <w:sz w:val="24"/>
          <w:szCs w:val="24"/>
        </w:rPr>
      </w:pPr>
      <w:del w:id="2952" w:author="Prathyush Sambaturu" w:date="2019-03-04T13:25:00Z">
        <w:r w:rsidDel="006D5B59">
          <w:rPr>
            <w:rFonts w:ascii="Cambria" w:eastAsia="Times New Roman" w:hAnsi="Cambria" w:cs="Times New Roman"/>
            <w:noProof/>
            <w:sz w:val="24"/>
            <w:szCs w:val="24"/>
          </w:rPr>
          <w:drawing>
            <wp:inline distT="0" distB="0" distL="0" distR="0" wp14:anchorId="41DD71F9" wp14:editId="1D3318C1">
              <wp:extent cx="4635500" cy="215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roxmindesc.png"/>
                      <pic:cNvPicPr/>
                    </pic:nvPicPr>
                    <pic:blipFill>
                      <a:blip r:embed="rId20">
                        <a:extLst>
                          <a:ext uri="{28A0092B-C50C-407E-A947-70E740481C1C}">
                            <a14:useLocalDpi xmlns:a14="http://schemas.microsoft.com/office/drawing/2010/main" val="0"/>
                          </a:ext>
                        </a:extLst>
                      </a:blip>
                      <a:stretch>
                        <a:fillRect/>
                      </a:stretch>
                    </pic:blipFill>
                    <pic:spPr>
                      <a:xfrm>
                        <a:off x="0" y="0"/>
                        <a:ext cx="4642377" cy="2160816"/>
                      </a:xfrm>
                      <a:prstGeom prst="rect">
                        <a:avLst/>
                      </a:prstGeom>
                    </pic:spPr>
                  </pic:pic>
                </a:graphicData>
              </a:graphic>
            </wp:inline>
          </w:drawing>
        </w:r>
      </w:del>
    </w:p>
    <w:p w14:paraId="3813469A" w14:textId="4762E404" w:rsidR="009777F0" w:rsidRPr="007335E3" w:rsidDel="006D5B59" w:rsidRDefault="009777F0" w:rsidP="009777F0">
      <w:pPr>
        <w:spacing w:after="0" w:line="240" w:lineRule="auto"/>
        <w:jc w:val="center"/>
        <w:rPr>
          <w:del w:id="2953" w:author="Prathyush Sambaturu" w:date="2019-03-04T13:25:00Z"/>
          <w:rFonts w:ascii="Cambria" w:eastAsia="Times New Roman" w:hAnsi="Cambria" w:cs="Times New Roman"/>
          <w:sz w:val="24"/>
          <w:szCs w:val="24"/>
        </w:rPr>
      </w:pPr>
    </w:p>
    <w:p w14:paraId="22A942FD" w14:textId="2DB9EA5A" w:rsidR="007335E3" w:rsidRPr="007335E3" w:rsidDel="006D5B59" w:rsidRDefault="007335E3" w:rsidP="007335E3">
      <w:pPr>
        <w:spacing w:after="0" w:line="240" w:lineRule="auto"/>
        <w:rPr>
          <w:del w:id="2954" w:author="Prathyush Sambaturu" w:date="2019-03-04T13:25:00Z"/>
          <w:rFonts w:ascii="Cambria" w:eastAsia="Times New Roman" w:hAnsi="Cambria" w:cs="Times New Roman"/>
          <w:sz w:val="24"/>
          <w:szCs w:val="24"/>
        </w:rPr>
      </w:pPr>
      <w:del w:id="2955" w:author="Prathyush Sambaturu" w:date="2019-03-04T13:25:00Z">
        <w:r w:rsidRPr="007335E3" w:rsidDel="006D5B59">
          <w:rPr>
            <w:rFonts w:ascii="Cambria" w:eastAsia="Times New Roman" w:hAnsi="Cambria" w:cs="Times New Roman"/>
            <w:sz w:val="24"/>
            <w:szCs w:val="24"/>
          </w:rPr>
          <w:delText xml:space="preserve">The correctness of the above program follows on the same lines as that for </w:delText>
        </w:r>
        <m:oMath>
          <m:r>
            <w:rPr>
              <w:rFonts w:ascii="Cambria Math" w:eastAsia="Times New Roman" w:hAnsi="Cambria Math" w:cs="Times New Roman"/>
              <w:sz w:val="24"/>
              <w:szCs w:val="24"/>
            </w:rPr>
            <m:t>MinDesc</m:t>
          </m:r>
        </m:oMath>
        <w:r w:rsidRPr="007335E3" w:rsidDel="006D5B59">
          <w:rPr>
            <w:rFonts w:ascii="Cambria" w:eastAsia="Times New Roman" w:hAnsi="Cambria" w:cs="Times New Roman"/>
            <w:sz w:val="24"/>
            <w:szCs w:val="24"/>
          </w:rPr>
          <w:delText>.</w:delText>
        </w:r>
      </w:del>
    </w:p>
    <w:p w14:paraId="12C82BF2" w14:textId="175CBFE1" w:rsidR="00E26F59" w:rsidRPr="00D718E8" w:rsidRDefault="007335E3" w:rsidP="00865D23">
      <w:pPr>
        <w:spacing w:after="0" w:line="240" w:lineRule="auto"/>
        <w:rPr>
          <w:rFonts w:ascii="Cambria" w:eastAsia="Times New Roman" w:hAnsi="Cambria" w:cs="Times New Roman"/>
          <w:sz w:val="24"/>
          <w:szCs w:val="24"/>
        </w:rPr>
      </w:pPr>
      <w:del w:id="2956" w:author="Prathyush Sambaturu" w:date="2019-03-04T13:25:00Z">
        <w:r w:rsidRPr="007335E3" w:rsidDel="006D5B59">
          <w:rPr>
            <w:rFonts w:ascii="Cambria" w:eastAsia="Times New Roman" w:hAnsi="Cambria" w:cs="Times New Roman"/>
            <w:sz w:val="24"/>
            <w:szCs w:val="24"/>
          </w:rPr>
          <w:delText xml:space="preserve">The only difference is that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xml:space="preserve"> for some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that element does not have</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to be covered. Therefore, unlike inequality </w:delText>
        </w:r>
        <w:r w:rsidR="00D718E8" w:rsidDel="006D5B59">
          <w:rPr>
            <w:rFonts w:ascii="Cambria" w:eastAsia="Times New Roman" w:hAnsi="Cambria" w:cs="Times New Roman"/>
            <w:sz w:val="24"/>
            <w:szCs w:val="24"/>
          </w:rPr>
          <w:delText>(1)</w:delText>
        </w:r>
        <w:r w:rsidRPr="007335E3" w:rsidDel="006D5B59">
          <w:rPr>
            <w:rFonts w:ascii="Cambria" w:eastAsia="Times New Roman" w:hAnsi="Cambria" w:cs="Times New Roman"/>
            <w:sz w:val="24"/>
            <w:szCs w:val="24"/>
          </w:rPr>
          <w:delText xml:space="preserve">, </w:delText>
        </w:r>
        <m:oMath>
          <m:nary>
            <m:naryPr>
              <m:chr m:val="∑"/>
              <m:supHide m:val="1"/>
              <m:ctrlPr>
                <w:rPr>
                  <w:rFonts w:ascii="Cambria Math" w:eastAsia="Times New Roman" w:hAnsi="Cambria Math" w:cs="Times New Roman"/>
                  <w:sz w:val="24"/>
                  <w:szCs w:val="24"/>
                </w:rPr>
              </m:ctrlPr>
            </m:naryPr>
            <m:sub>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ctrlPr>
                <w:rPr>
                  <w:rFonts w:ascii="Cambria Math" w:eastAsia="Times New Roman" w:hAnsi="Cambria Math" w:cs="Times New Roman"/>
                  <w:i/>
                  <w:sz w:val="24"/>
                  <w:szCs w:val="24"/>
                </w:rPr>
              </m:ctrlPr>
            </m:sub>
            <m:sup>
              <m:ctrlPr>
                <w:rPr>
                  <w:rFonts w:ascii="Cambria Math" w:eastAsia="Times New Roman" w:hAnsi="Cambria Math" w:cs="Times New Roman"/>
                  <w:i/>
                  <w:sz w:val="24"/>
                  <w:szCs w:val="24"/>
                </w:rPr>
              </m:ctrlPr>
            </m:sup>
            <m:e>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ctrlPr>
                <w:rPr>
                  <w:rFonts w:ascii="Cambria Math" w:eastAsia="Times New Roman" w:hAnsi="Cambria Math" w:cs="Times New Roman"/>
                  <w:i/>
                  <w:sz w:val="24"/>
                  <w:szCs w:val="24"/>
                </w:rPr>
              </m:ctrlPr>
            </m:e>
          </m:nary>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1-x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is</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sufficient now.</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Similarly, </w:delText>
        </w:r>
        <m:oMath>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Pr="007335E3" w:rsidDel="006D5B59">
          <w:rPr>
            <w:rFonts w:ascii="Cambria" w:eastAsia="Times New Roman" w:hAnsi="Cambria" w:cs="Times New Roman"/>
            <w:sz w:val="24"/>
            <w:szCs w:val="24"/>
          </w:rPr>
          <w:delText xml:space="preserve"> could now be 1 for such an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Therefore,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we have</w:delText>
        </w:r>
        <w:r w:rsidR="00030763"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inequalities (</w:delText>
        </w:r>
        <w:r w:rsidR="00D718E8" w:rsidDel="006D5B59">
          <w:rPr>
            <w:rFonts w:ascii="Cambria" w:eastAsia="Times New Roman" w:hAnsi="Cambria" w:cs="Times New Roman"/>
            <w:sz w:val="24"/>
            <w:szCs w:val="24"/>
          </w:rPr>
          <w:delText>5</w:delText>
        </w:r>
        <w:r w:rsidRPr="007335E3" w:rsidDel="006D5B59">
          <w:rPr>
            <w:rFonts w:ascii="Cambria" w:eastAsia="Times New Roman" w:hAnsi="Cambria" w:cs="Times New Roman"/>
            <w:sz w:val="24"/>
            <w:szCs w:val="24"/>
          </w:rPr>
          <w:delText>) instead of (</w:delText>
        </w:r>
        <w:r w:rsidR="00D718E8" w:rsidDel="006D5B59">
          <w:rPr>
            <w:rFonts w:ascii="Cambria" w:eastAsia="Times New Roman" w:hAnsi="Cambria" w:cs="Times New Roman"/>
            <w:sz w:val="24"/>
            <w:szCs w:val="24"/>
          </w:rPr>
          <w:delText>2</w:delText>
        </w:r>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Finally, for </w:delText>
        </w:r>
        <m:oMath>
          <m:r>
            <w:rPr>
              <w:rFonts w:ascii="Cambria Math" w:eastAsia="Times New Roman" w:hAnsi="Cambria Math" w:cs="Times New Roman"/>
              <w:sz w:val="24"/>
              <w:szCs w:val="24"/>
            </w:rPr>
            <m:t>i</m:t>
          </m:r>
          <m:r>
            <m:rPr>
              <m:sty m:val="p"/>
            </m:rPr>
            <w:rPr>
              <w:rFonts w:ascii="Cambria Math" w:eastAsia="Times New Roman" w:hAnsi="Cambria Math" w:cs="Times New Roman"/>
              <w:sz w:val="24"/>
              <w:szCs w:val="24"/>
            </w:rPr>
            <m:t>∉</m:t>
          </m:r>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 xml:space="preserve">, if it is covered by some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 for</w:delText>
        </w:r>
        <w:r w:rsidR="004A2982" w:rsidDel="006D5B59">
          <w:rPr>
            <w:rFonts w:ascii="Cambria" w:eastAsia="Times New Roman" w:hAnsi="Cambria" w:cs="Times New Roman"/>
            <w:sz w:val="24"/>
            <w:szCs w:val="24"/>
          </w:rPr>
          <w:delText xml:space="preserve"> </w:delText>
        </w:r>
        <m:oMath>
          <m:r>
            <m:rPr>
              <m:sty m:val="bi"/>
            </m:rPr>
            <w:rPr>
              <w:rFonts w:ascii="Cambria Math" w:eastAsia="Times New Roman" w:hAnsi="Cambria Math" w:cs="Times New Roman"/>
              <w:sz w:val="24"/>
              <w:szCs w:val="24"/>
            </w:rPr>
            <m:t>j</m:t>
          </m:r>
          <m:r>
            <m:rPr>
              <m:sty m:val="p"/>
            </m:rP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m:rPr>
                  <m:scr m:val="script"/>
                </m:rPr>
                <w:rPr>
                  <w:rFonts w:ascii="Cambria Math" w:eastAsia="Times New Roman" w:hAnsi="Cambria Math" w:cs="Times New Roman"/>
                  <w:sz w:val="24"/>
                  <w:szCs w:val="24"/>
                </w:rPr>
                <m:t>C</m:t>
              </m:r>
            </m:e>
            <m:sub>
              <m:r>
                <m:rPr>
                  <m:scr m:val="script"/>
                </m:rPr>
                <w:rPr>
                  <w:rFonts w:ascii="Cambria Math" w:eastAsia="Times New Roman" w:hAnsi="Cambria Math" w:cs="Times New Roman"/>
                  <w:sz w:val="24"/>
                  <w:szCs w:val="24"/>
                </w:rPr>
                <m:t>i</m:t>
              </m:r>
            </m:sub>
            <m:sup>
              <m:r>
                <m:rPr>
                  <m:scr m:val="script"/>
                </m:rPr>
                <w:rPr>
                  <w:rFonts w:ascii="Cambria Math" w:eastAsia="Times New Roman" w:hAnsi="Cambria Math" w:cs="Times New Roman"/>
                  <w:sz w:val="24"/>
                  <w:szCs w:val="24"/>
                </w:rPr>
                <m:t>k</m:t>
              </m:r>
            </m:sup>
          </m:sSubSup>
        </m:oMath>
        <w:r w:rsidRPr="007335E3" w:rsidDel="006D5B59">
          <w:rPr>
            <w:rFonts w:ascii="Cambria" w:eastAsia="Times New Roman" w:hAnsi="Cambria" w:cs="Times New Roman"/>
            <w:sz w:val="24"/>
            <w:szCs w:val="24"/>
          </w:rPr>
          <w:delText xml:space="preserve">, it does not have to be accounted for, if </w:delText>
        </w:r>
        <w:r w:rsidR="004A2982" w:rsidDel="006D5B59">
          <w:rPr>
            <w:rFonts w:ascii="Cambria" w:eastAsia="Times New Roman" w:hAnsi="Cambria" w:cs="Times New Roman"/>
            <w:sz w:val="24"/>
            <w:szCs w:val="24"/>
          </w:rPr>
          <w:delText xml:space="preser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r>
            <w:rPr>
              <w:rFonts w:ascii="Cambria Math" w:eastAsia="Times New Roman" w:hAnsi="Cambria Math" w:cs="Times New Roman"/>
              <w:sz w:val="24"/>
              <w:szCs w:val="24"/>
            </w:rPr>
            <m:t>=1</m:t>
          </m:r>
        </m:oMath>
        <w:r w:rsidRPr="007335E3" w:rsidDel="006D5B59">
          <w:rPr>
            <w:rFonts w:ascii="Cambria" w:eastAsia="Times New Roman" w:hAnsi="Cambria" w:cs="Times New Roman"/>
            <w:sz w:val="24"/>
            <w:szCs w:val="24"/>
          </w:rPr>
          <w:delText>;</w:delText>
        </w:r>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therefore, inequalities (</w:delText>
        </w:r>
        <w:r w:rsidR="00D718E8" w:rsidDel="006D5B59">
          <w:rPr>
            <w:rFonts w:ascii="Cambria" w:eastAsia="Times New Roman" w:hAnsi="Cambria" w:cs="Times New Roman"/>
            <w:sz w:val="24"/>
            <w:szCs w:val="24"/>
          </w:rPr>
          <w:delText>6</w:delText>
        </w:r>
        <w:r w:rsidRPr="007335E3" w:rsidDel="006D5B59">
          <w:rPr>
            <w:rFonts w:ascii="Cambria" w:eastAsia="Times New Roman" w:hAnsi="Cambria" w:cs="Times New Roman"/>
            <w:sz w:val="24"/>
            <w:szCs w:val="24"/>
          </w:rPr>
          <w:delText xml:space="preserve">) have </w:delText>
        </w:r>
        <m:oMath>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w:r w:rsidRPr="007335E3" w:rsidDel="006D5B59">
          <w:rPr>
            <w:rFonts w:ascii="Cambria" w:eastAsia="Times New Roman" w:hAnsi="Cambria" w:cs="Times New Roman"/>
            <w:sz w:val="24"/>
            <w:szCs w:val="24"/>
          </w:rPr>
          <w:delText xml:space="preserve"> on the left side,</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in contrast with (</w:delText>
        </w:r>
        <w:r w:rsidR="00D718E8" w:rsidDel="006D5B59">
          <w:rPr>
            <w:rFonts w:ascii="Cambria" w:eastAsia="Times New Roman" w:hAnsi="Cambria" w:cs="Times New Roman"/>
            <w:sz w:val="24"/>
            <w:szCs w:val="24"/>
          </w:rPr>
          <w:delText>3</w:delText>
        </w:r>
        <w:r w:rsidRPr="007335E3" w:rsidDel="006D5B59">
          <w:rPr>
            <w:rFonts w:ascii="Cambria" w:eastAsia="Times New Roman" w:hAnsi="Cambria" w:cs="Times New Roman"/>
            <w:sz w:val="24"/>
            <w:szCs w:val="24"/>
          </w:rPr>
          <w:delText>). We solve the above program in the same way,</w:delText>
        </w:r>
        <w:r w:rsidR="00D718E8"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for different values of </w:delText>
        </w:r>
        <m:oMath>
          <m:r>
            <m:rPr>
              <m:sty m:val="p"/>
            </m:rPr>
            <w:rPr>
              <w:rFonts w:ascii="Cambria Math" w:eastAsia="Times New Roman" w:hAnsi="Cambria Math" w:cs="Times New Roman"/>
              <w:sz w:val="24"/>
              <w:szCs w:val="24"/>
            </w:rPr>
            <m:t>γ</m:t>
          </m:r>
        </m:oMath>
        <w:r w:rsidRPr="007335E3" w:rsidDel="006D5B59">
          <w:rPr>
            <w:rFonts w:ascii="Cambria" w:eastAsia="Times New Roman" w:hAnsi="Cambria" w:cs="Times New Roman"/>
            <w:sz w:val="24"/>
            <w:szCs w:val="24"/>
          </w:rPr>
          <w:delText xml:space="preserve">, which determines the </w:delText>
        </w:r>
        <m:oMath>
          <m:r>
            <w:rPr>
              <w:rFonts w:ascii="Cambria Math" w:eastAsia="Times New Roman" w:hAnsi="Cambria Math" w:cs="Times New Roman"/>
              <w:sz w:val="24"/>
              <w:szCs w:val="24"/>
            </w:rPr>
            <m:t>y</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r>
            <w:rPr>
              <w:rFonts w:ascii="Cambria Math" w:eastAsia="Times New Roman" w:hAnsi="Cambria Math" w:cs="Times New Roman"/>
              <w:sz w:val="24"/>
              <w:szCs w:val="24"/>
            </w:rPr>
            <m:t>,z</m:t>
          </m:r>
          <m:d>
            <m:dPr>
              <m:ctrlPr>
                <w:rPr>
                  <w:rFonts w:ascii="Cambria Math" w:eastAsia="Times New Roman" w:hAnsi="Cambria Math" w:cs="Times New Roman"/>
                  <w:i/>
                  <w:sz w:val="24"/>
                  <w:szCs w:val="24"/>
                </w:rPr>
              </m:ctrlPr>
            </m:dPr>
            <m:e>
              <m:r>
                <m:rPr>
                  <m:sty m:val="bi"/>
                </m:rPr>
                <w:rPr>
                  <w:rFonts w:ascii="Cambria Math" w:eastAsia="Times New Roman" w:hAnsi="Cambria Math" w:cs="Times New Roman"/>
                  <w:sz w:val="24"/>
                  <w:szCs w:val="24"/>
                </w:rPr>
                <m:t>j</m:t>
              </m:r>
            </m:e>
          </m:d>
        </m:oMath>
        <w:r w:rsidR="004A2982" w:rsidDel="006D5B59">
          <w:rPr>
            <w:rFonts w:ascii="Cambria" w:eastAsia="Times New Roman" w:hAnsi="Cambria" w:cs="Times New Roman"/>
            <w:sz w:val="24"/>
            <w:szCs w:val="24"/>
          </w:rPr>
          <w:delText xml:space="preserve"> </w:delText>
        </w:r>
        <w:r w:rsidRPr="007335E3" w:rsidDel="006D5B59">
          <w:rPr>
            <w:rFonts w:ascii="Cambria" w:eastAsia="Times New Roman" w:hAnsi="Cambria" w:cs="Times New Roman"/>
            <w:sz w:val="24"/>
            <w:szCs w:val="24"/>
          </w:rPr>
          <w:delText xml:space="preserve">variables set to 1. These are then used to construct descriptions for the set </w:delText>
        </w:r>
        <m:oMath>
          <m:r>
            <w:rPr>
              <w:rFonts w:ascii="Cambria Math" w:eastAsia="Times New Roman" w:hAnsi="Cambria Math" w:cs="Times New Roman"/>
              <w:sz w:val="24"/>
              <w:szCs w:val="24"/>
            </w:rPr>
            <m:t>T</m:t>
          </m:r>
        </m:oMath>
        <w:r w:rsidRPr="007335E3" w:rsidDel="006D5B59">
          <w:rPr>
            <w:rFonts w:ascii="Cambria" w:eastAsia="Times New Roman" w:hAnsi="Cambria" w:cs="Times New Roman"/>
            <w:sz w:val="24"/>
            <w:szCs w:val="24"/>
          </w:rPr>
          <w:delText>.</w:delText>
        </w:r>
      </w:del>
    </w:p>
    <w:sectPr w:rsidR="00E26F59" w:rsidRPr="00D718E8" w:rsidSect="00BD2CF8">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8" w:author="Vullikanti, Anil (asv9v)" w:date="2019-06-11T11:53:00Z" w:initials="VA(">
    <w:p w14:paraId="385AB1FF" w14:textId="313697A4" w:rsidR="0037526C" w:rsidRDefault="0037526C">
      <w:pPr>
        <w:pStyle w:val="CommentText"/>
      </w:pPr>
      <w:r>
        <w:rPr>
          <w:rStyle w:val="CommentReference"/>
        </w:rPr>
        <w:annotationRef/>
      </w:r>
      <w:r>
        <w:t>Is this correct?</w:t>
      </w:r>
    </w:p>
  </w:comment>
  <w:comment w:id="339" w:author="Prathyush Sambaturu" w:date="2019-06-12T08:39:00Z" w:initials="PS">
    <w:p w14:paraId="1CBAA166" w14:textId="60E9C53D" w:rsidR="0037526C" w:rsidRDefault="0037526C">
      <w:pPr>
        <w:pStyle w:val="CommentText"/>
      </w:pPr>
      <w:r>
        <w:rPr>
          <w:rStyle w:val="CommentReference"/>
        </w:rPr>
        <w:annotationRef/>
      </w:r>
      <w:r>
        <w:t>I am removing this line as the example is no more dealt in the paper.</w:t>
      </w:r>
    </w:p>
  </w:comment>
  <w:comment w:id="707" w:author="Vullikanti, Anil (asv9v)" w:date="2019-06-11T11:55:00Z" w:initials="VA(">
    <w:p w14:paraId="362AF50D" w14:textId="3D3D4736" w:rsidR="0037526C" w:rsidRDefault="0037526C">
      <w:pPr>
        <w:pStyle w:val="CommentText"/>
      </w:pPr>
      <w:r>
        <w:rPr>
          <w:rStyle w:val="CommentReference"/>
        </w:rPr>
        <w:annotationRef/>
      </w:r>
      <w:r>
        <w:t>Is this correct?</w:t>
      </w:r>
    </w:p>
  </w:comment>
  <w:comment w:id="708" w:author="Prathyush Sambaturu" w:date="2019-06-12T08:41:00Z" w:initials="PS">
    <w:p w14:paraId="73A58E0F" w14:textId="529F61D0" w:rsidR="0037526C" w:rsidRDefault="0037526C">
      <w:pPr>
        <w:pStyle w:val="CommentText"/>
      </w:pPr>
      <w:r>
        <w:rPr>
          <w:rStyle w:val="CommentReference"/>
        </w:rPr>
        <w:annotationRef/>
      </w:r>
      <w:r>
        <w:t xml:space="preserve">Figure 1 is removed too. </w:t>
      </w:r>
    </w:p>
  </w:comment>
  <w:comment w:id="765" w:author="Vullikanti, Anil (asv9v)" w:date="2019-06-11T12:03:00Z" w:initials="VA(">
    <w:p w14:paraId="6FB52D84" w14:textId="77777777" w:rsidR="0037526C" w:rsidRDefault="0037526C" w:rsidP="000C04CB">
      <w:pPr>
        <w:pStyle w:val="CommentText"/>
      </w:pPr>
      <w:r>
        <w:rPr>
          <w:rStyle w:val="CommentReference"/>
        </w:rPr>
        <w:annotationRef/>
      </w:r>
      <w:r>
        <w:t>Are these listed somewhere? Maybe in the appendix</w:t>
      </w:r>
    </w:p>
  </w:comment>
  <w:comment w:id="766" w:author="Prathyush Sambaturu" w:date="2019-06-12T08:43:00Z" w:initials="PS">
    <w:p w14:paraId="65E03554" w14:textId="5F0A3E29" w:rsidR="0037526C" w:rsidRDefault="0037526C">
      <w:pPr>
        <w:pStyle w:val="CommentText"/>
      </w:pPr>
      <w:r>
        <w:rPr>
          <w:rStyle w:val="CommentReference"/>
        </w:rPr>
        <w:annotationRef/>
      </w:r>
      <w:r>
        <w:t>Yes, the entire list of features and their description will be provided in the appendix.</w:t>
      </w:r>
    </w:p>
  </w:comment>
  <w:comment w:id="1406" w:author="Vullikanti, Anil (asv9v)" w:date="2019-06-11T16:26:00Z" w:initials="VA(">
    <w:p w14:paraId="43B34AD9" w14:textId="77777777" w:rsidR="0037526C" w:rsidRDefault="0037526C" w:rsidP="00F859C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407" w:author="Prathyush Sambaturu" w:date="2019-06-12T18:25:00Z" w:initials="PS">
    <w:p w14:paraId="504B31FC" w14:textId="77777777" w:rsidR="0037526C" w:rsidRDefault="0037526C" w:rsidP="00F859C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1867" w:author="Vullikanti, Anil (asv9v)" w:date="2019-06-11T16:26:00Z" w:initials="VA(">
    <w:p w14:paraId="7529B952" w14:textId="1E405BA7" w:rsidR="0037526C" w:rsidRDefault="0037526C">
      <w:pPr>
        <w:pStyle w:val="CommentText"/>
      </w:pPr>
      <w:r>
        <w:rPr>
          <w:rStyle w:val="CommentReference"/>
        </w:rPr>
        <w:annotationRef/>
      </w:r>
      <w:r>
        <w:t>Put quantitative result here: in the table show the cost of description and show the compression ratio. Show a histogram and compute average. Putting a comparison with baselines here would also be good</w:t>
      </w:r>
    </w:p>
  </w:comment>
  <w:comment w:id="1868" w:author="Prathyush Sambaturu" w:date="2019-06-12T18:25:00Z" w:initials="PS">
    <w:p w14:paraId="37B5F22F" w14:textId="5F03C0DF" w:rsidR="0037526C" w:rsidRDefault="0037526C">
      <w:pPr>
        <w:pStyle w:val="CommentText"/>
      </w:pPr>
      <w:r>
        <w:rPr>
          <w:rStyle w:val="CommentReference"/>
        </w:rPr>
        <w:annotationRef/>
      </w:r>
      <w:r>
        <w:t>Added the columns for cost of description and the compression ratio. Also, a bar plot for the compression ratio provided by MinDesc along with the average compression ratio (horizontal line).</w:t>
      </w:r>
    </w:p>
  </w:comment>
  <w:comment w:id="2238" w:author="Vullikanti, Anil (asv9v)" w:date="2019-06-11T16:33:00Z" w:initials="VA(">
    <w:p w14:paraId="22BDDD44" w14:textId="414C277E" w:rsidR="0037526C" w:rsidRDefault="0037526C">
      <w:pPr>
        <w:pStyle w:val="CommentText"/>
      </w:pPr>
      <w:r>
        <w:rPr>
          <w:rStyle w:val="CommentReference"/>
        </w:rPr>
        <w:annotationRef/>
      </w:r>
      <w:r>
        <w:t>Give citation</w:t>
      </w:r>
    </w:p>
  </w:comment>
  <w:comment w:id="2239" w:author="Prathyush Sambaturu" w:date="2019-06-12T15:13:00Z" w:initials="PS">
    <w:p w14:paraId="53369C6D" w14:textId="4D43ED66" w:rsidR="0037526C" w:rsidRDefault="0037526C">
      <w:pPr>
        <w:pStyle w:val="CommentText"/>
      </w:pPr>
      <w:r>
        <w:rPr>
          <w:rStyle w:val="CommentReference"/>
        </w:rPr>
        <w:annotationRef/>
      </w:r>
      <w:r>
        <w:t>Added.</w:t>
      </w:r>
    </w:p>
  </w:comment>
  <w:comment w:id="2257" w:author="Vullikanti, Anil (asv9v)" w:date="2019-06-11T16:35:00Z" w:initials="VA(">
    <w:p w14:paraId="359804FC" w14:textId="34481584" w:rsidR="0037526C" w:rsidRDefault="0037526C">
      <w:pPr>
        <w:pStyle w:val="CommentText"/>
      </w:pPr>
      <w:r>
        <w:rPr>
          <w:rStyle w:val="CommentReference"/>
        </w:rPr>
        <w:annotationRef/>
      </w:r>
      <w:r>
        <w:t>This is not very clear</w:t>
      </w:r>
    </w:p>
  </w:comment>
  <w:comment w:id="2264" w:author="Vullikanti, Anil (asv9v)" w:date="2019-06-14T23:10:00Z" w:initials="VA(">
    <w:p w14:paraId="5A5A8E46" w14:textId="0AA0BC9A" w:rsidR="0037526C" w:rsidRDefault="0037526C" w:rsidP="00E5053B">
      <w:pPr>
        <w:pStyle w:val="CommentText"/>
        <w:jc w:val="center"/>
      </w:pPr>
      <w:r>
        <w:rPr>
          <w:rStyle w:val="CommentReference"/>
        </w:rPr>
        <w:annotationRef/>
      </w:r>
      <w:r>
        <w:t>What does this mean? Is this confidence? This is common to all the things listed, so could be mentioned just once</w:t>
      </w:r>
    </w:p>
  </w:comment>
  <w:comment w:id="2265" w:author="Prathyush Sambaturu" w:date="2019-06-16T09:44:00Z" w:initials="PS">
    <w:p w14:paraId="5ACF8EE9" w14:textId="16578F30" w:rsidR="0037526C" w:rsidRDefault="0037526C">
      <w:pPr>
        <w:pStyle w:val="CommentText"/>
      </w:pPr>
      <w:r>
        <w:rPr>
          <w:rStyle w:val="CommentReference"/>
        </w:rPr>
        <w:annotationRef/>
      </w:r>
      <w:r>
        <w:t xml:space="preserve">This is confidence common to all rules. </w:t>
      </w:r>
    </w:p>
  </w:comment>
  <w:comment w:id="2318" w:author="Vullikanti, Anil (asv9v)" w:date="2019-06-11T16:39:00Z" w:initials="VA(">
    <w:p w14:paraId="2DEA2BDA" w14:textId="1A0986C4" w:rsidR="0037526C" w:rsidRDefault="0037526C">
      <w:pPr>
        <w:pStyle w:val="CommentText"/>
      </w:pPr>
      <w:r>
        <w:rPr>
          <w:rStyle w:val="CommentReference"/>
        </w:rPr>
        <w:annotationRef/>
      </w:r>
      <w:r>
        <w:t>Is this right? How are these weeks chosen?</w:t>
      </w:r>
    </w:p>
  </w:comment>
  <w:comment w:id="2319" w:author="Prathyush Sambaturu" w:date="2019-06-12T18:27:00Z" w:initials="PS">
    <w:p w14:paraId="5E3392D2" w14:textId="73AFC914" w:rsidR="0037526C" w:rsidRDefault="0037526C">
      <w:pPr>
        <w:pStyle w:val="CommentText"/>
      </w:pPr>
      <w:r>
        <w:rPr>
          <w:rStyle w:val="CommentReference"/>
        </w:rPr>
        <w:annotationRef/>
      </w:r>
      <w:r>
        <w:t xml:space="preserve">Yes. The target set for a given week is the set of states with high incidence. The first six weeks in Table </w:t>
      </w:r>
      <w:proofErr w:type="gramStart"/>
      <w:r>
        <w:t>2  are</w:t>
      </w:r>
      <w:proofErr w:type="gramEnd"/>
      <w:r>
        <w:t xml:space="preserve"> selected for this experiment. I will try to accommodate all 10 weeks so that the plot would still be uncluttered.</w:t>
      </w:r>
    </w:p>
  </w:comment>
  <w:comment w:id="2320" w:author="Prathyush Sambaturu" w:date="2019-06-12T18:28:00Z" w:initials="PS">
    <w:p w14:paraId="520EC6D8" w14:textId="1BEF203E" w:rsidR="0037526C" w:rsidRDefault="0037526C">
      <w:pPr>
        <w:pStyle w:val="CommentText"/>
      </w:pPr>
      <w:r>
        <w:rPr>
          <w:rStyle w:val="CommentReference"/>
        </w:rPr>
        <w:annotationRef/>
      </w:r>
    </w:p>
  </w:comment>
  <w:comment w:id="2441" w:author="Vullikanti, Anil (asv9v)" w:date="2019-06-11T16:51:00Z" w:initials="VA(">
    <w:p w14:paraId="348EC9FC" w14:textId="77777777" w:rsidR="0037526C" w:rsidRDefault="0037526C" w:rsidP="00C928DC">
      <w:pPr>
        <w:pStyle w:val="CommentText"/>
      </w:pPr>
      <w:r>
        <w:rPr>
          <w:rStyle w:val="CommentReference"/>
        </w:rPr>
        <w:annotationRef/>
      </w:r>
      <w:r>
        <w:t>This is still qualitative. Generate quantitative results. For instance, compare the changes in costs as parameters change</w:t>
      </w:r>
    </w:p>
  </w:comment>
  <w:comment w:id="2452" w:author="Vullikanti, Anil (asv9v)" w:date="2019-06-11T17:02:00Z" w:initials="VA(">
    <w:p w14:paraId="64E788E9" w14:textId="77777777" w:rsidR="0037526C" w:rsidRDefault="0037526C" w:rsidP="00C928DC">
      <w:pPr>
        <w:pStyle w:val="CommentText"/>
      </w:pPr>
      <w:r>
        <w:rPr>
          <w:rStyle w:val="CommentReference"/>
        </w:rPr>
        <w:annotationRef/>
      </w:r>
      <w:r>
        <w:t>Put a recommendation for gamma</w:t>
      </w:r>
    </w:p>
  </w:comment>
  <w:comment w:id="2455" w:author="Vullikanti, Anil (asv9v)" w:date="2019-06-15T11:28:00Z" w:initials="VA(">
    <w:p w14:paraId="217C2D9C" w14:textId="77777777" w:rsidR="0037526C" w:rsidRDefault="0037526C" w:rsidP="00C928DC">
      <w:pPr>
        <w:pStyle w:val="CommentText"/>
      </w:pPr>
      <w:r>
        <w:rPr>
          <w:rStyle w:val="CommentReference"/>
        </w:rPr>
        <w:annotationRef/>
      </w:r>
      <w:r>
        <w:t>Can we say gamma=0.1? If we say something for short or long target sets, this needs to be made more precise. What is long?</w:t>
      </w:r>
    </w:p>
  </w:comment>
  <w:comment w:id="2475" w:author="Vullikanti, Anil (asv9v)" w:date="2019-06-11T16:51:00Z" w:initials="VA(">
    <w:p w14:paraId="4FE5D936" w14:textId="50AE569C" w:rsidR="0037526C" w:rsidRDefault="0037526C">
      <w:pPr>
        <w:pStyle w:val="CommentText"/>
      </w:pPr>
      <w:r>
        <w:rPr>
          <w:rStyle w:val="CommentReference"/>
        </w:rPr>
        <w:annotationRef/>
      </w:r>
      <w:r>
        <w:t>This is still qualitative. Generate quantitative results. For instance, compare the changes in costs as parameters change</w:t>
      </w:r>
    </w:p>
  </w:comment>
  <w:comment w:id="2496" w:author="Vullikanti, Anil (asv9v)" w:date="2019-06-11T17:02:00Z" w:initials="VA(">
    <w:p w14:paraId="6E952B95" w14:textId="32F411C4" w:rsidR="0037526C" w:rsidRDefault="0037526C">
      <w:pPr>
        <w:pStyle w:val="CommentText"/>
      </w:pPr>
      <w:r>
        <w:rPr>
          <w:rStyle w:val="CommentReference"/>
        </w:rPr>
        <w:annotationRef/>
      </w:r>
      <w:r>
        <w:t>Put a recommendation for gamma</w:t>
      </w:r>
    </w:p>
  </w:comment>
  <w:comment w:id="2497" w:author="Vullikanti, Anil (asv9v)" w:date="2019-06-15T11:28:00Z" w:initials="VA(">
    <w:p w14:paraId="683202E3" w14:textId="24AE9918" w:rsidR="0037526C" w:rsidRDefault="0037526C">
      <w:pPr>
        <w:pStyle w:val="CommentText"/>
      </w:pPr>
      <w:r>
        <w:rPr>
          <w:rStyle w:val="CommentReference"/>
        </w:rPr>
        <w:annotationRef/>
      </w:r>
      <w:r>
        <w:t>Can we say gamma=0.1? If we say something for short or long target sets, this needs to be made more precise. What is long?</w:t>
      </w:r>
    </w:p>
  </w:comment>
  <w:comment w:id="2721" w:author="Vullikanti, Anil (asv9v)" w:date="2019-06-11T16:54:00Z" w:initials="VA(">
    <w:p w14:paraId="19FAB26B" w14:textId="358FD0EA" w:rsidR="0037526C" w:rsidRDefault="0037526C">
      <w:pPr>
        <w:pStyle w:val="CommentText"/>
      </w:pPr>
      <w:r>
        <w:rPr>
          <w:rStyle w:val="CommentReference"/>
        </w:rPr>
        <w:annotationRef/>
      </w:r>
      <w:r>
        <w:t>Merge this and surprises with the previous set of results on ranking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AB1FF" w15:done="1"/>
  <w15:commentEx w15:paraId="1CBAA166" w15:paraIdParent="385AB1FF" w15:done="1"/>
  <w15:commentEx w15:paraId="362AF50D" w15:done="1"/>
  <w15:commentEx w15:paraId="73A58E0F" w15:paraIdParent="362AF50D" w15:done="1"/>
  <w15:commentEx w15:paraId="6FB52D84" w15:done="1"/>
  <w15:commentEx w15:paraId="65E03554" w15:paraIdParent="6FB52D84" w15:done="1"/>
  <w15:commentEx w15:paraId="43B34AD9" w15:done="1"/>
  <w15:commentEx w15:paraId="504B31FC" w15:paraIdParent="43B34AD9" w15:done="1"/>
  <w15:commentEx w15:paraId="7529B952" w15:done="1"/>
  <w15:commentEx w15:paraId="37B5F22F" w15:paraIdParent="7529B952" w15:done="1"/>
  <w15:commentEx w15:paraId="22BDDD44" w15:done="1"/>
  <w15:commentEx w15:paraId="53369C6D" w15:paraIdParent="22BDDD44" w15:done="1"/>
  <w15:commentEx w15:paraId="359804FC" w15:done="0"/>
  <w15:commentEx w15:paraId="5A5A8E46" w15:done="1"/>
  <w15:commentEx w15:paraId="5ACF8EE9" w15:paraIdParent="5A5A8E46" w15:done="1"/>
  <w15:commentEx w15:paraId="2DEA2BDA" w15:done="1"/>
  <w15:commentEx w15:paraId="5E3392D2" w15:paraIdParent="2DEA2BDA" w15:done="1"/>
  <w15:commentEx w15:paraId="520EC6D8" w15:paraIdParent="2DEA2BDA" w15:done="1"/>
  <w15:commentEx w15:paraId="348EC9FC" w15:done="1"/>
  <w15:commentEx w15:paraId="64E788E9" w15:done="1"/>
  <w15:commentEx w15:paraId="217C2D9C" w15:done="1"/>
  <w15:commentEx w15:paraId="4FE5D936" w15:done="1"/>
  <w15:commentEx w15:paraId="6E952B95" w15:done="1"/>
  <w15:commentEx w15:paraId="683202E3" w15:done="1"/>
  <w15:commentEx w15:paraId="19FAB26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AB1FF" w16cid:durableId="20AA14CA"/>
  <w16cid:commentId w16cid:paraId="1CBAA166" w16cid:durableId="20AB38D5"/>
  <w16cid:commentId w16cid:paraId="362AF50D" w16cid:durableId="20AA153B"/>
  <w16cid:commentId w16cid:paraId="73A58E0F" w16cid:durableId="20AB3947"/>
  <w16cid:commentId w16cid:paraId="6FB52D84" w16cid:durableId="20AA16F9"/>
  <w16cid:commentId w16cid:paraId="65E03554" w16cid:durableId="20AB39BD"/>
  <w16cid:commentId w16cid:paraId="43B34AD9" w16cid:durableId="20ACF2A0"/>
  <w16cid:commentId w16cid:paraId="504B31FC" w16cid:durableId="20ACF29F"/>
  <w16cid:commentId w16cid:paraId="7529B952" w16cid:durableId="20AA54A1"/>
  <w16cid:commentId w16cid:paraId="37B5F22F" w16cid:durableId="20ABC235"/>
  <w16cid:commentId w16cid:paraId="22BDDD44" w16cid:durableId="20AA566B"/>
  <w16cid:commentId w16cid:paraId="53369C6D" w16cid:durableId="20AB9537"/>
  <w16cid:commentId w16cid:paraId="359804FC" w16cid:durableId="20AA56E0"/>
  <w16cid:commentId w16cid:paraId="5A5A8E46" w16cid:durableId="20B08D9B"/>
  <w16cid:commentId w16cid:paraId="5ACF8EE9" w16cid:durableId="20B08DEE"/>
  <w16cid:commentId w16cid:paraId="2DEA2BDA" w16cid:durableId="20AA57C2"/>
  <w16cid:commentId w16cid:paraId="5E3392D2" w16cid:durableId="20ABC2A5"/>
  <w16cid:commentId w16cid:paraId="520EC6D8" w16cid:durableId="20ABC2B4"/>
  <w16cid:commentId w16cid:paraId="348EC9FC" w16cid:durableId="20B09C7C"/>
  <w16cid:commentId w16cid:paraId="64E788E9" w16cid:durableId="20B09C8D"/>
  <w16cid:commentId w16cid:paraId="217C2D9C" w16cid:durableId="20B09C8C"/>
  <w16cid:commentId w16cid:paraId="4FE5D936" w16cid:durableId="20AA5A88"/>
  <w16cid:commentId w16cid:paraId="6E952B95" w16cid:durableId="20AA5D3E"/>
  <w16cid:commentId w16cid:paraId="683202E3" w16cid:durableId="20AF54D5"/>
  <w16cid:commentId w16cid:paraId="19FAB26B" w16cid:durableId="20AA5B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064AF7" w14:textId="77777777" w:rsidR="00D95967" w:rsidRDefault="00D95967" w:rsidP="00DB2CCB">
      <w:pPr>
        <w:spacing w:after="0" w:line="240" w:lineRule="auto"/>
      </w:pPr>
      <w:r>
        <w:separator/>
      </w:r>
    </w:p>
  </w:endnote>
  <w:endnote w:type="continuationSeparator" w:id="0">
    <w:p w14:paraId="38E46491" w14:textId="77777777" w:rsidR="00D95967" w:rsidRDefault="00D95967" w:rsidP="00DB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MMathSymbols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LMMathItalic10-Regular">
    <w:altName w:val="Calibri"/>
    <w:panose1 w:val="00000000000000000000"/>
    <w:charset w:val="00"/>
    <w:family w:val="auto"/>
    <w:notTrueType/>
    <w:pitch w:val="default"/>
    <w:sig w:usb0="00000003" w:usb1="00000000" w:usb2="00000000" w:usb3="00000000" w:csb0="00000001" w:csb1="00000000"/>
  </w:font>
  <w:font w:name="LMRoman10-Italic">
    <w:altName w:val="Calibri"/>
    <w:panose1 w:val="00000000000000000000"/>
    <w:charset w:val="00"/>
    <w:family w:val="auto"/>
    <w:notTrueType/>
    <w:pitch w:val="default"/>
    <w:sig w:usb0="00000003" w:usb1="00000000" w:usb2="00000000" w:usb3="00000000" w:csb0="00000001" w:csb1="00000000"/>
  </w:font>
  <w:font w:name="LMMathItalic8-Regular">
    <w:altName w:val="Calibri"/>
    <w:panose1 w:val="00000000000000000000"/>
    <w:charset w:val="00"/>
    <w:family w:val="auto"/>
    <w:notTrueType/>
    <w:pitch w:val="default"/>
    <w:sig w:usb0="00000003" w:usb1="00000000" w:usb2="00000000" w:usb3="00000000" w:csb0="00000001" w:csb1="00000000"/>
  </w:font>
  <w:font w:name="LMMathSymbols8-Regular">
    <w:altName w:val="Calibri"/>
    <w:panose1 w:val="00000000000000000000"/>
    <w:charset w:val="00"/>
    <w:family w:val="auto"/>
    <w:notTrueType/>
    <w:pitch w:val="default"/>
    <w:sig w:usb0="00000003" w:usb1="00000000" w:usb2="00000000" w:usb3="00000000" w:csb0="00000001" w:csb1="00000000"/>
  </w:font>
  <w:font w:name="LMRoman10-Bold">
    <w:altName w:val="Calibri"/>
    <w:panose1 w:val="00000000000000000000"/>
    <w:charset w:val="00"/>
    <w:family w:val="auto"/>
    <w:notTrueType/>
    <w:pitch w:val="default"/>
    <w:sig w:usb0="00000003" w:usb1="00000000" w:usb2="00000000" w:usb3="00000000" w:csb0="00000001" w:csb1="00000000"/>
  </w:font>
  <w:font w:name="LMRoman8-Regular">
    <w:altName w:val="Calibri"/>
    <w:panose1 w:val="00000000000000000000"/>
    <w:charset w:val="00"/>
    <w:family w:val="auto"/>
    <w:notTrueType/>
    <w:pitch w:val="default"/>
    <w:sig w:usb0="00000003" w:usb1="00000000" w:usb2="00000000" w:usb3="00000000" w:csb0="00000001" w:csb1="00000000"/>
  </w:font>
  <w:font w:name="LMMathItalic6-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MRomanCaps10-Regular">
    <w:altName w:val="Calibri"/>
    <w:panose1 w:val="00000000000000000000"/>
    <w:charset w:val="00"/>
    <w:family w:val="auto"/>
    <w:notTrueType/>
    <w:pitch w:val="default"/>
    <w:sig w:usb0="00000003" w:usb1="00000000" w:usb2="00000000" w:usb3="00000000" w:csb0="00000001"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CF61D" w14:textId="77777777" w:rsidR="00D95967" w:rsidRDefault="00D95967" w:rsidP="00DB2CCB">
      <w:pPr>
        <w:spacing w:after="0" w:line="240" w:lineRule="auto"/>
      </w:pPr>
      <w:r>
        <w:separator/>
      </w:r>
    </w:p>
  </w:footnote>
  <w:footnote w:type="continuationSeparator" w:id="0">
    <w:p w14:paraId="4622AEF7" w14:textId="77777777" w:rsidR="00D95967" w:rsidRDefault="00D95967" w:rsidP="00DB2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207"/>
    <w:multiLevelType w:val="hybridMultilevel"/>
    <w:tmpl w:val="FDAC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D695E"/>
    <w:multiLevelType w:val="hybridMultilevel"/>
    <w:tmpl w:val="F4F4B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C734D"/>
    <w:multiLevelType w:val="hybridMultilevel"/>
    <w:tmpl w:val="23EA2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DD2DDD"/>
    <w:multiLevelType w:val="hybridMultilevel"/>
    <w:tmpl w:val="A7527928"/>
    <w:lvl w:ilvl="0" w:tplc="318E7FB4">
      <w:numFmt w:val="bullet"/>
      <w:lvlText w:val="•"/>
      <w:lvlJc w:val="left"/>
      <w:pPr>
        <w:ind w:left="720" w:hanging="360"/>
      </w:pPr>
      <w:rPr>
        <w:rFonts w:ascii="Cambria" w:eastAsiaTheme="minorHAnsi" w:hAnsi="Cambria" w:cs="LMMathSymbols10-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961B8"/>
    <w:multiLevelType w:val="hybridMultilevel"/>
    <w:tmpl w:val="29DC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153D30"/>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B52A9"/>
    <w:multiLevelType w:val="hybridMultilevel"/>
    <w:tmpl w:val="4C70C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85EB8"/>
    <w:multiLevelType w:val="hybridMultilevel"/>
    <w:tmpl w:val="6986A4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E8A2D8B"/>
    <w:multiLevelType w:val="hybridMultilevel"/>
    <w:tmpl w:val="BC6C0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31680"/>
    <w:multiLevelType w:val="hybridMultilevel"/>
    <w:tmpl w:val="B0BCB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3617D7"/>
    <w:multiLevelType w:val="hybridMultilevel"/>
    <w:tmpl w:val="B7CC9DEA"/>
    <w:lvl w:ilvl="0" w:tplc="0930B89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707B79"/>
    <w:multiLevelType w:val="hybridMultilevel"/>
    <w:tmpl w:val="5326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646519"/>
    <w:multiLevelType w:val="hybridMultilevel"/>
    <w:tmpl w:val="7C9AB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386D64"/>
    <w:multiLevelType w:val="hybridMultilevel"/>
    <w:tmpl w:val="B4D4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24ACF"/>
    <w:multiLevelType w:val="hybridMultilevel"/>
    <w:tmpl w:val="E6F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267650"/>
    <w:multiLevelType w:val="hybridMultilevel"/>
    <w:tmpl w:val="357E8AC8"/>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DF04D3"/>
    <w:multiLevelType w:val="hybridMultilevel"/>
    <w:tmpl w:val="2A08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2D0549"/>
    <w:multiLevelType w:val="hybridMultilevel"/>
    <w:tmpl w:val="00F038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9C097A"/>
    <w:multiLevelType w:val="hybridMultilevel"/>
    <w:tmpl w:val="83942822"/>
    <w:lvl w:ilvl="0" w:tplc="318E7FB4">
      <w:numFmt w:val="bullet"/>
      <w:lvlText w:val="•"/>
      <w:lvlJc w:val="left"/>
      <w:pPr>
        <w:ind w:left="1080" w:hanging="360"/>
      </w:pPr>
      <w:rPr>
        <w:rFonts w:ascii="Cambria" w:eastAsiaTheme="minorHAnsi" w:hAnsi="Cambria" w:cs="LMMathSymbols10-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B956472"/>
    <w:multiLevelType w:val="hybridMultilevel"/>
    <w:tmpl w:val="78B41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4"/>
  </w:num>
  <w:num w:numId="5">
    <w:abstractNumId w:val="9"/>
  </w:num>
  <w:num w:numId="6">
    <w:abstractNumId w:val="1"/>
  </w:num>
  <w:num w:numId="7">
    <w:abstractNumId w:val="15"/>
  </w:num>
  <w:num w:numId="8">
    <w:abstractNumId w:val="17"/>
  </w:num>
  <w:num w:numId="9">
    <w:abstractNumId w:val="19"/>
  </w:num>
  <w:num w:numId="10">
    <w:abstractNumId w:val="0"/>
  </w:num>
  <w:num w:numId="11">
    <w:abstractNumId w:val="2"/>
  </w:num>
  <w:num w:numId="12">
    <w:abstractNumId w:val="12"/>
  </w:num>
  <w:num w:numId="13">
    <w:abstractNumId w:val="13"/>
  </w:num>
  <w:num w:numId="14">
    <w:abstractNumId w:val="5"/>
  </w:num>
  <w:num w:numId="15">
    <w:abstractNumId w:val="16"/>
  </w:num>
  <w:num w:numId="16">
    <w:abstractNumId w:val="10"/>
  </w:num>
  <w:num w:numId="17">
    <w:abstractNumId w:val="6"/>
  </w:num>
  <w:num w:numId="18">
    <w:abstractNumId w:val="7"/>
  </w:num>
  <w:num w:numId="19">
    <w:abstractNumId w:val="8"/>
  </w:num>
  <w:num w:numId="2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rathyush Sambaturu">
    <w15:presenceInfo w15:providerId="Windows Live" w15:userId="5037ee4b47576aef"/>
  </w15:person>
  <w15:person w15:author="Vullikanti, Anil (asv9v)">
    <w15:presenceInfo w15:providerId="AD" w15:userId="S::asv9v@virginia.edu::ed75b02c-453b-4c13-8b52-ea07f6e4fe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CF8"/>
    <w:rsid w:val="0000312D"/>
    <w:rsid w:val="0000326D"/>
    <w:rsid w:val="00010F81"/>
    <w:rsid w:val="0001325E"/>
    <w:rsid w:val="000135E8"/>
    <w:rsid w:val="00023E25"/>
    <w:rsid w:val="00025DE1"/>
    <w:rsid w:val="00027759"/>
    <w:rsid w:val="00030763"/>
    <w:rsid w:val="00033399"/>
    <w:rsid w:val="00033F4B"/>
    <w:rsid w:val="0004068A"/>
    <w:rsid w:val="00045598"/>
    <w:rsid w:val="00055C8B"/>
    <w:rsid w:val="00057DA0"/>
    <w:rsid w:val="000604B5"/>
    <w:rsid w:val="00064A8F"/>
    <w:rsid w:val="000671FA"/>
    <w:rsid w:val="00070F6E"/>
    <w:rsid w:val="00073CB8"/>
    <w:rsid w:val="00074A06"/>
    <w:rsid w:val="0007668B"/>
    <w:rsid w:val="00077482"/>
    <w:rsid w:val="000810FC"/>
    <w:rsid w:val="00084838"/>
    <w:rsid w:val="00084E61"/>
    <w:rsid w:val="00091FBA"/>
    <w:rsid w:val="00092843"/>
    <w:rsid w:val="00095950"/>
    <w:rsid w:val="000A06C4"/>
    <w:rsid w:val="000A0868"/>
    <w:rsid w:val="000A286C"/>
    <w:rsid w:val="000A657D"/>
    <w:rsid w:val="000B0AC1"/>
    <w:rsid w:val="000B1CBE"/>
    <w:rsid w:val="000B5346"/>
    <w:rsid w:val="000C0155"/>
    <w:rsid w:val="000C04CB"/>
    <w:rsid w:val="000C0AE4"/>
    <w:rsid w:val="000D197E"/>
    <w:rsid w:val="000D39B3"/>
    <w:rsid w:val="000D5885"/>
    <w:rsid w:val="000D6F53"/>
    <w:rsid w:val="000E0D5D"/>
    <w:rsid w:val="000E2D3C"/>
    <w:rsid w:val="000F3D03"/>
    <w:rsid w:val="000F55A0"/>
    <w:rsid w:val="000F69BE"/>
    <w:rsid w:val="0010060D"/>
    <w:rsid w:val="00101C08"/>
    <w:rsid w:val="0010235E"/>
    <w:rsid w:val="00106E56"/>
    <w:rsid w:val="00107A5C"/>
    <w:rsid w:val="00115550"/>
    <w:rsid w:val="00115ACA"/>
    <w:rsid w:val="00115CCA"/>
    <w:rsid w:val="00126C48"/>
    <w:rsid w:val="00131D45"/>
    <w:rsid w:val="00144A97"/>
    <w:rsid w:val="00145C9E"/>
    <w:rsid w:val="001461DA"/>
    <w:rsid w:val="00146B4C"/>
    <w:rsid w:val="0015136C"/>
    <w:rsid w:val="00157C3A"/>
    <w:rsid w:val="00165112"/>
    <w:rsid w:val="001672E3"/>
    <w:rsid w:val="00167FC5"/>
    <w:rsid w:val="00172FD5"/>
    <w:rsid w:val="00175FB8"/>
    <w:rsid w:val="001803B9"/>
    <w:rsid w:val="001827C9"/>
    <w:rsid w:val="00185BE0"/>
    <w:rsid w:val="00193BA1"/>
    <w:rsid w:val="001947DD"/>
    <w:rsid w:val="001A1473"/>
    <w:rsid w:val="001A40ED"/>
    <w:rsid w:val="001A440F"/>
    <w:rsid w:val="001A4F41"/>
    <w:rsid w:val="001A525B"/>
    <w:rsid w:val="001A6145"/>
    <w:rsid w:val="001A6809"/>
    <w:rsid w:val="001A7138"/>
    <w:rsid w:val="001B0E3A"/>
    <w:rsid w:val="001B2CCE"/>
    <w:rsid w:val="001B47BA"/>
    <w:rsid w:val="001B6550"/>
    <w:rsid w:val="001B72AC"/>
    <w:rsid w:val="001C2D3C"/>
    <w:rsid w:val="001C5AD8"/>
    <w:rsid w:val="001C61E5"/>
    <w:rsid w:val="001C6479"/>
    <w:rsid w:val="001D41F4"/>
    <w:rsid w:val="001E2A6F"/>
    <w:rsid w:val="001E4991"/>
    <w:rsid w:val="001E4C44"/>
    <w:rsid w:val="001E7A88"/>
    <w:rsid w:val="001E7B98"/>
    <w:rsid w:val="001F03C2"/>
    <w:rsid w:val="001F2A4F"/>
    <w:rsid w:val="001F458F"/>
    <w:rsid w:val="001F4750"/>
    <w:rsid w:val="001F4DFD"/>
    <w:rsid w:val="001F5DFC"/>
    <w:rsid w:val="002013FC"/>
    <w:rsid w:val="002034F1"/>
    <w:rsid w:val="002053C1"/>
    <w:rsid w:val="00217FAC"/>
    <w:rsid w:val="0022138A"/>
    <w:rsid w:val="00221BA4"/>
    <w:rsid w:val="00221C89"/>
    <w:rsid w:val="00231767"/>
    <w:rsid w:val="00232CC1"/>
    <w:rsid w:val="0023541C"/>
    <w:rsid w:val="00235AE8"/>
    <w:rsid w:val="00242C77"/>
    <w:rsid w:val="00243AC4"/>
    <w:rsid w:val="00245FC1"/>
    <w:rsid w:val="00250A0E"/>
    <w:rsid w:val="00252420"/>
    <w:rsid w:val="00257EB1"/>
    <w:rsid w:val="00261426"/>
    <w:rsid w:val="00262197"/>
    <w:rsid w:val="00265A00"/>
    <w:rsid w:val="00272471"/>
    <w:rsid w:val="00273EC2"/>
    <w:rsid w:val="00275E19"/>
    <w:rsid w:val="00282B53"/>
    <w:rsid w:val="00286D11"/>
    <w:rsid w:val="00286DCD"/>
    <w:rsid w:val="00292395"/>
    <w:rsid w:val="00294B5C"/>
    <w:rsid w:val="002A1681"/>
    <w:rsid w:val="002A4CB3"/>
    <w:rsid w:val="002C2080"/>
    <w:rsid w:val="002C39FB"/>
    <w:rsid w:val="002C4659"/>
    <w:rsid w:val="002D0CF0"/>
    <w:rsid w:val="002D2BF9"/>
    <w:rsid w:val="002D3210"/>
    <w:rsid w:val="002E097F"/>
    <w:rsid w:val="002E2EC2"/>
    <w:rsid w:val="002E5358"/>
    <w:rsid w:val="002E6A4B"/>
    <w:rsid w:val="002F4A84"/>
    <w:rsid w:val="002F7F45"/>
    <w:rsid w:val="0030273E"/>
    <w:rsid w:val="00306FD8"/>
    <w:rsid w:val="00307BDB"/>
    <w:rsid w:val="00311520"/>
    <w:rsid w:val="0031587E"/>
    <w:rsid w:val="00316503"/>
    <w:rsid w:val="00320C7D"/>
    <w:rsid w:val="00323B38"/>
    <w:rsid w:val="0032776D"/>
    <w:rsid w:val="0033201B"/>
    <w:rsid w:val="00332933"/>
    <w:rsid w:val="00336189"/>
    <w:rsid w:val="003370B8"/>
    <w:rsid w:val="003412E9"/>
    <w:rsid w:val="0034797D"/>
    <w:rsid w:val="003517FA"/>
    <w:rsid w:val="00352FC5"/>
    <w:rsid w:val="0035301C"/>
    <w:rsid w:val="00354976"/>
    <w:rsid w:val="003624C2"/>
    <w:rsid w:val="00365EFB"/>
    <w:rsid w:val="00373D52"/>
    <w:rsid w:val="0037526C"/>
    <w:rsid w:val="00375730"/>
    <w:rsid w:val="00377F3A"/>
    <w:rsid w:val="0038155D"/>
    <w:rsid w:val="00382762"/>
    <w:rsid w:val="003830DC"/>
    <w:rsid w:val="00390EC9"/>
    <w:rsid w:val="00391219"/>
    <w:rsid w:val="00391488"/>
    <w:rsid w:val="003A7A81"/>
    <w:rsid w:val="003B2380"/>
    <w:rsid w:val="003B5C43"/>
    <w:rsid w:val="003B5EA2"/>
    <w:rsid w:val="003B68AB"/>
    <w:rsid w:val="003C1B29"/>
    <w:rsid w:val="003C2765"/>
    <w:rsid w:val="003C277A"/>
    <w:rsid w:val="003D03B2"/>
    <w:rsid w:val="003D4764"/>
    <w:rsid w:val="003D523A"/>
    <w:rsid w:val="003D5A6A"/>
    <w:rsid w:val="003E132D"/>
    <w:rsid w:val="003E261D"/>
    <w:rsid w:val="003E7D30"/>
    <w:rsid w:val="003F0D2C"/>
    <w:rsid w:val="003F276C"/>
    <w:rsid w:val="0041287F"/>
    <w:rsid w:val="004148A5"/>
    <w:rsid w:val="0041568F"/>
    <w:rsid w:val="00421A1E"/>
    <w:rsid w:val="00422786"/>
    <w:rsid w:val="00432F5F"/>
    <w:rsid w:val="004471E7"/>
    <w:rsid w:val="004608CA"/>
    <w:rsid w:val="004613D8"/>
    <w:rsid w:val="00467894"/>
    <w:rsid w:val="004744D0"/>
    <w:rsid w:val="00476720"/>
    <w:rsid w:val="00480D2C"/>
    <w:rsid w:val="004815D0"/>
    <w:rsid w:val="0048244D"/>
    <w:rsid w:val="00482B73"/>
    <w:rsid w:val="00490FC2"/>
    <w:rsid w:val="0049303B"/>
    <w:rsid w:val="004A2494"/>
    <w:rsid w:val="004A2982"/>
    <w:rsid w:val="004A3D6C"/>
    <w:rsid w:val="004A4B37"/>
    <w:rsid w:val="004B6524"/>
    <w:rsid w:val="004B7C1E"/>
    <w:rsid w:val="004C0DCD"/>
    <w:rsid w:val="004C1B57"/>
    <w:rsid w:val="004C4974"/>
    <w:rsid w:val="004C7499"/>
    <w:rsid w:val="004E0BAA"/>
    <w:rsid w:val="004E2659"/>
    <w:rsid w:val="004E366A"/>
    <w:rsid w:val="004E4EE4"/>
    <w:rsid w:val="004F18BB"/>
    <w:rsid w:val="004F3EE7"/>
    <w:rsid w:val="004F4573"/>
    <w:rsid w:val="004F4B90"/>
    <w:rsid w:val="004F7799"/>
    <w:rsid w:val="00501882"/>
    <w:rsid w:val="00505297"/>
    <w:rsid w:val="00510C05"/>
    <w:rsid w:val="00511088"/>
    <w:rsid w:val="00511BAC"/>
    <w:rsid w:val="00512D3D"/>
    <w:rsid w:val="00514E7F"/>
    <w:rsid w:val="00517A0A"/>
    <w:rsid w:val="00522EF8"/>
    <w:rsid w:val="00524C1C"/>
    <w:rsid w:val="00524E65"/>
    <w:rsid w:val="00535C74"/>
    <w:rsid w:val="005503FA"/>
    <w:rsid w:val="00551607"/>
    <w:rsid w:val="00552060"/>
    <w:rsid w:val="00562D3B"/>
    <w:rsid w:val="005677B2"/>
    <w:rsid w:val="005715D4"/>
    <w:rsid w:val="00572453"/>
    <w:rsid w:val="005771D3"/>
    <w:rsid w:val="00581A26"/>
    <w:rsid w:val="005820A7"/>
    <w:rsid w:val="005826B5"/>
    <w:rsid w:val="00587BCA"/>
    <w:rsid w:val="00591F37"/>
    <w:rsid w:val="00594857"/>
    <w:rsid w:val="00595DCF"/>
    <w:rsid w:val="005A10B7"/>
    <w:rsid w:val="005A4E5D"/>
    <w:rsid w:val="005A4EED"/>
    <w:rsid w:val="005B3079"/>
    <w:rsid w:val="005B556C"/>
    <w:rsid w:val="005B687A"/>
    <w:rsid w:val="005C170B"/>
    <w:rsid w:val="005C3961"/>
    <w:rsid w:val="005C4B57"/>
    <w:rsid w:val="005C7431"/>
    <w:rsid w:val="005E093C"/>
    <w:rsid w:val="005E11D5"/>
    <w:rsid w:val="005E1EE9"/>
    <w:rsid w:val="005E51B8"/>
    <w:rsid w:val="005E6130"/>
    <w:rsid w:val="005F0258"/>
    <w:rsid w:val="005F0A59"/>
    <w:rsid w:val="005F2A51"/>
    <w:rsid w:val="005F48ED"/>
    <w:rsid w:val="005F7042"/>
    <w:rsid w:val="006009BC"/>
    <w:rsid w:val="006134D9"/>
    <w:rsid w:val="00613CAF"/>
    <w:rsid w:val="00615E55"/>
    <w:rsid w:val="006169C1"/>
    <w:rsid w:val="006268D1"/>
    <w:rsid w:val="00635954"/>
    <w:rsid w:val="00640680"/>
    <w:rsid w:val="0064385E"/>
    <w:rsid w:val="00643B82"/>
    <w:rsid w:val="0065009B"/>
    <w:rsid w:val="0065213A"/>
    <w:rsid w:val="00657234"/>
    <w:rsid w:val="00663C6E"/>
    <w:rsid w:val="006672A8"/>
    <w:rsid w:val="00674045"/>
    <w:rsid w:val="00685B18"/>
    <w:rsid w:val="00693EB4"/>
    <w:rsid w:val="006947C1"/>
    <w:rsid w:val="006971C3"/>
    <w:rsid w:val="00697AE6"/>
    <w:rsid w:val="006A23E1"/>
    <w:rsid w:val="006A780D"/>
    <w:rsid w:val="006B3BD6"/>
    <w:rsid w:val="006B61E6"/>
    <w:rsid w:val="006B7A52"/>
    <w:rsid w:val="006C472F"/>
    <w:rsid w:val="006C557C"/>
    <w:rsid w:val="006C691D"/>
    <w:rsid w:val="006C6DB4"/>
    <w:rsid w:val="006D01A9"/>
    <w:rsid w:val="006D15A9"/>
    <w:rsid w:val="006D41E4"/>
    <w:rsid w:val="006D4C4D"/>
    <w:rsid w:val="006D5B59"/>
    <w:rsid w:val="006D7677"/>
    <w:rsid w:val="006E3395"/>
    <w:rsid w:val="006F12C5"/>
    <w:rsid w:val="006F2389"/>
    <w:rsid w:val="006F3764"/>
    <w:rsid w:val="006F3A25"/>
    <w:rsid w:val="006F5027"/>
    <w:rsid w:val="0070274C"/>
    <w:rsid w:val="00703831"/>
    <w:rsid w:val="007058FB"/>
    <w:rsid w:val="00714C3E"/>
    <w:rsid w:val="007205DE"/>
    <w:rsid w:val="00722AF1"/>
    <w:rsid w:val="007241EF"/>
    <w:rsid w:val="00726614"/>
    <w:rsid w:val="00726666"/>
    <w:rsid w:val="00730E04"/>
    <w:rsid w:val="0073306D"/>
    <w:rsid w:val="007335E3"/>
    <w:rsid w:val="00742AA4"/>
    <w:rsid w:val="00747AC5"/>
    <w:rsid w:val="007516EC"/>
    <w:rsid w:val="00757559"/>
    <w:rsid w:val="00776079"/>
    <w:rsid w:val="00776A52"/>
    <w:rsid w:val="00777DF2"/>
    <w:rsid w:val="00782F25"/>
    <w:rsid w:val="00783562"/>
    <w:rsid w:val="007860F9"/>
    <w:rsid w:val="007865F1"/>
    <w:rsid w:val="00791473"/>
    <w:rsid w:val="00792621"/>
    <w:rsid w:val="007954D5"/>
    <w:rsid w:val="007A3387"/>
    <w:rsid w:val="007A51E8"/>
    <w:rsid w:val="007A64A5"/>
    <w:rsid w:val="007B2383"/>
    <w:rsid w:val="007B499C"/>
    <w:rsid w:val="007C17F3"/>
    <w:rsid w:val="007C2644"/>
    <w:rsid w:val="007F17E0"/>
    <w:rsid w:val="007F5FE3"/>
    <w:rsid w:val="0080004F"/>
    <w:rsid w:val="00804571"/>
    <w:rsid w:val="008135EB"/>
    <w:rsid w:val="00813E96"/>
    <w:rsid w:val="00816C0E"/>
    <w:rsid w:val="00816E1A"/>
    <w:rsid w:val="008219CD"/>
    <w:rsid w:val="00824A27"/>
    <w:rsid w:val="008250A1"/>
    <w:rsid w:val="00827D53"/>
    <w:rsid w:val="0083101B"/>
    <w:rsid w:val="008334DF"/>
    <w:rsid w:val="00840D3B"/>
    <w:rsid w:val="00841294"/>
    <w:rsid w:val="00841422"/>
    <w:rsid w:val="008476F4"/>
    <w:rsid w:val="0085580E"/>
    <w:rsid w:val="00857FAE"/>
    <w:rsid w:val="00860930"/>
    <w:rsid w:val="00865530"/>
    <w:rsid w:val="00865D23"/>
    <w:rsid w:val="00866482"/>
    <w:rsid w:val="00870A33"/>
    <w:rsid w:val="00870B8F"/>
    <w:rsid w:val="008723CF"/>
    <w:rsid w:val="00881CED"/>
    <w:rsid w:val="0088454F"/>
    <w:rsid w:val="0088497F"/>
    <w:rsid w:val="00885982"/>
    <w:rsid w:val="00891822"/>
    <w:rsid w:val="008936A1"/>
    <w:rsid w:val="0089394C"/>
    <w:rsid w:val="00893DB3"/>
    <w:rsid w:val="008A5372"/>
    <w:rsid w:val="008C0B0B"/>
    <w:rsid w:val="008C2B70"/>
    <w:rsid w:val="008C65A8"/>
    <w:rsid w:val="008C669E"/>
    <w:rsid w:val="008D1B9D"/>
    <w:rsid w:val="008D2B92"/>
    <w:rsid w:val="008D4E8E"/>
    <w:rsid w:val="008D6F1C"/>
    <w:rsid w:val="008E1D4E"/>
    <w:rsid w:val="008E44EB"/>
    <w:rsid w:val="008E6B33"/>
    <w:rsid w:val="008F2EAA"/>
    <w:rsid w:val="008F51C1"/>
    <w:rsid w:val="009013B7"/>
    <w:rsid w:val="00903962"/>
    <w:rsid w:val="00911376"/>
    <w:rsid w:val="00927B16"/>
    <w:rsid w:val="0093096D"/>
    <w:rsid w:val="00935F22"/>
    <w:rsid w:val="00940B04"/>
    <w:rsid w:val="00944D78"/>
    <w:rsid w:val="009500A1"/>
    <w:rsid w:val="00955BC7"/>
    <w:rsid w:val="009617D4"/>
    <w:rsid w:val="00964143"/>
    <w:rsid w:val="00971AC9"/>
    <w:rsid w:val="00973C54"/>
    <w:rsid w:val="009770A6"/>
    <w:rsid w:val="009777F0"/>
    <w:rsid w:val="00980765"/>
    <w:rsid w:val="009830B7"/>
    <w:rsid w:val="0098767F"/>
    <w:rsid w:val="00991194"/>
    <w:rsid w:val="009914CF"/>
    <w:rsid w:val="009945FE"/>
    <w:rsid w:val="00994C15"/>
    <w:rsid w:val="00995FCE"/>
    <w:rsid w:val="0099710C"/>
    <w:rsid w:val="009A59C0"/>
    <w:rsid w:val="009B3605"/>
    <w:rsid w:val="009B3B96"/>
    <w:rsid w:val="009B5B9D"/>
    <w:rsid w:val="009C0121"/>
    <w:rsid w:val="009C13F9"/>
    <w:rsid w:val="009C18B9"/>
    <w:rsid w:val="009C1964"/>
    <w:rsid w:val="009D5770"/>
    <w:rsid w:val="009E286B"/>
    <w:rsid w:val="009E4B85"/>
    <w:rsid w:val="009E5164"/>
    <w:rsid w:val="009F4980"/>
    <w:rsid w:val="009F582E"/>
    <w:rsid w:val="009F62BF"/>
    <w:rsid w:val="009F6378"/>
    <w:rsid w:val="00A010B7"/>
    <w:rsid w:val="00A02EB5"/>
    <w:rsid w:val="00A040FE"/>
    <w:rsid w:val="00A071B3"/>
    <w:rsid w:val="00A07507"/>
    <w:rsid w:val="00A16689"/>
    <w:rsid w:val="00A17A56"/>
    <w:rsid w:val="00A17CDB"/>
    <w:rsid w:val="00A2247E"/>
    <w:rsid w:val="00A2476B"/>
    <w:rsid w:val="00A2477B"/>
    <w:rsid w:val="00A254DB"/>
    <w:rsid w:val="00A32854"/>
    <w:rsid w:val="00A33D1A"/>
    <w:rsid w:val="00A341EA"/>
    <w:rsid w:val="00A50F1C"/>
    <w:rsid w:val="00A531D2"/>
    <w:rsid w:val="00A55746"/>
    <w:rsid w:val="00A55ECA"/>
    <w:rsid w:val="00A569B1"/>
    <w:rsid w:val="00A62A8D"/>
    <w:rsid w:val="00A66024"/>
    <w:rsid w:val="00A70017"/>
    <w:rsid w:val="00A87867"/>
    <w:rsid w:val="00A90A69"/>
    <w:rsid w:val="00A90A78"/>
    <w:rsid w:val="00A9145E"/>
    <w:rsid w:val="00A925DF"/>
    <w:rsid w:val="00A97F10"/>
    <w:rsid w:val="00AA5E36"/>
    <w:rsid w:val="00AA673E"/>
    <w:rsid w:val="00AB49BD"/>
    <w:rsid w:val="00AC023B"/>
    <w:rsid w:val="00AC1583"/>
    <w:rsid w:val="00AC4A9C"/>
    <w:rsid w:val="00AC77E0"/>
    <w:rsid w:val="00AD4C61"/>
    <w:rsid w:val="00AD5E87"/>
    <w:rsid w:val="00AE316B"/>
    <w:rsid w:val="00AF1694"/>
    <w:rsid w:val="00AF3939"/>
    <w:rsid w:val="00AF7170"/>
    <w:rsid w:val="00AF7B8C"/>
    <w:rsid w:val="00B01C7B"/>
    <w:rsid w:val="00B01DCB"/>
    <w:rsid w:val="00B120A8"/>
    <w:rsid w:val="00B14426"/>
    <w:rsid w:val="00B14BD1"/>
    <w:rsid w:val="00B16BB0"/>
    <w:rsid w:val="00B16DCA"/>
    <w:rsid w:val="00B17142"/>
    <w:rsid w:val="00B227AC"/>
    <w:rsid w:val="00B22FB5"/>
    <w:rsid w:val="00B23A7F"/>
    <w:rsid w:val="00B24872"/>
    <w:rsid w:val="00B24F1C"/>
    <w:rsid w:val="00B30142"/>
    <w:rsid w:val="00B30DFA"/>
    <w:rsid w:val="00B331F6"/>
    <w:rsid w:val="00B34B37"/>
    <w:rsid w:val="00B361F5"/>
    <w:rsid w:val="00B40E66"/>
    <w:rsid w:val="00B434FB"/>
    <w:rsid w:val="00B457E0"/>
    <w:rsid w:val="00B4606C"/>
    <w:rsid w:val="00B4679F"/>
    <w:rsid w:val="00B56A0F"/>
    <w:rsid w:val="00B6170A"/>
    <w:rsid w:val="00B61A43"/>
    <w:rsid w:val="00B810B8"/>
    <w:rsid w:val="00B82553"/>
    <w:rsid w:val="00B84231"/>
    <w:rsid w:val="00BA3558"/>
    <w:rsid w:val="00BA7C86"/>
    <w:rsid w:val="00BB1AFB"/>
    <w:rsid w:val="00BB226D"/>
    <w:rsid w:val="00BB4B2E"/>
    <w:rsid w:val="00BB7CC0"/>
    <w:rsid w:val="00BC6A9F"/>
    <w:rsid w:val="00BD2CF8"/>
    <w:rsid w:val="00BD43B9"/>
    <w:rsid w:val="00BD5495"/>
    <w:rsid w:val="00BD76BA"/>
    <w:rsid w:val="00BD799C"/>
    <w:rsid w:val="00BE1902"/>
    <w:rsid w:val="00BF205A"/>
    <w:rsid w:val="00BF4128"/>
    <w:rsid w:val="00BF4A11"/>
    <w:rsid w:val="00C001AF"/>
    <w:rsid w:val="00C1387E"/>
    <w:rsid w:val="00C1664A"/>
    <w:rsid w:val="00C203C9"/>
    <w:rsid w:val="00C21429"/>
    <w:rsid w:val="00C21F0D"/>
    <w:rsid w:val="00C23256"/>
    <w:rsid w:val="00C23865"/>
    <w:rsid w:val="00C254B4"/>
    <w:rsid w:val="00C339B7"/>
    <w:rsid w:val="00C34A13"/>
    <w:rsid w:val="00C402BF"/>
    <w:rsid w:val="00C41E7D"/>
    <w:rsid w:val="00C43288"/>
    <w:rsid w:val="00C44FA8"/>
    <w:rsid w:val="00C45C90"/>
    <w:rsid w:val="00C52830"/>
    <w:rsid w:val="00C56ED9"/>
    <w:rsid w:val="00C60803"/>
    <w:rsid w:val="00C62B0D"/>
    <w:rsid w:val="00C653F7"/>
    <w:rsid w:val="00C70CF1"/>
    <w:rsid w:val="00C74545"/>
    <w:rsid w:val="00C75041"/>
    <w:rsid w:val="00C75B77"/>
    <w:rsid w:val="00C805A4"/>
    <w:rsid w:val="00C928DC"/>
    <w:rsid w:val="00C95B80"/>
    <w:rsid w:val="00C95E4F"/>
    <w:rsid w:val="00CA47F7"/>
    <w:rsid w:val="00CB11E9"/>
    <w:rsid w:val="00CB2BBD"/>
    <w:rsid w:val="00CB3F07"/>
    <w:rsid w:val="00CB5CA2"/>
    <w:rsid w:val="00CB6D0B"/>
    <w:rsid w:val="00CC00AB"/>
    <w:rsid w:val="00CD1B68"/>
    <w:rsid w:val="00CD2D89"/>
    <w:rsid w:val="00CE008E"/>
    <w:rsid w:val="00CE1E28"/>
    <w:rsid w:val="00CE75AE"/>
    <w:rsid w:val="00CF577F"/>
    <w:rsid w:val="00D02DE8"/>
    <w:rsid w:val="00D04541"/>
    <w:rsid w:val="00D05575"/>
    <w:rsid w:val="00D05E85"/>
    <w:rsid w:val="00D12FA0"/>
    <w:rsid w:val="00D15B06"/>
    <w:rsid w:val="00D201DB"/>
    <w:rsid w:val="00D26732"/>
    <w:rsid w:val="00D278BB"/>
    <w:rsid w:val="00D32E62"/>
    <w:rsid w:val="00D37DB3"/>
    <w:rsid w:val="00D41E5D"/>
    <w:rsid w:val="00D43AA6"/>
    <w:rsid w:val="00D4609E"/>
    <w:rsid w:val="00D5283C"/>
    <w:rsid w:val="00D54D3C"/>
    <w:rsid w:val="00D55FD4"/>
    <w:rsid w:val="00D60631"/>
    <w:rsid w:val="00D60D7A"/>
    <w:rsid w:val="00D60F54"/>
    <w:rsid w:val="00D67147"/>
    <w:rsid w:val="00D718E8"/>
    <w:rsid w:val="00D73F78"/>
    <w:rsid w:val="00D74A3F"/>
    <w:rsid w:val="00D76A11"/>
    <w:rsid w:val="00D77AE5"/>
    <w:rsid w:val="00D92213"/>
    <w:rsid w:val="00D95967"/>
    <w:rsid w:val="00D9651A"/>
    <w:rsid w:val="00DA0899"/>
    <w:rsid w:val="00DA0C49"/>
    <w:rsid w:val="00DA372E"/>
    <w:rsid w:val="00DA4969"/>
    <w:rsid w:val="00DA552C"/>
    <w:rsid w:val="00DA656C"/>
    <w:rsid w:val="00DB0A0C"/>
    <w:rsid w:val="00DB1641"/>
    <w:rsid w:val="00DB2CCB"/>
    <w:rsid w:val="00DB4F16"/>
    <w:rsid w:val="00DC669C"/>
    <w:rsid w:val="00DD23CC"/>
    <w:rsid w:val="00DD49CF"/>
    <w:rsid w:val="00DD586C"/>
    <w:rsid w:val="00DE68B8"/>
    <w:rsid w:val="00DE798B"/>
    <w:rsid w:val="00DF0439"/>
    <w:rsid w:val="00E0235A"/>
    <w:rsid w:val="00E02543"/>
    <w:rsid w:val="00E07A9C"/>
    <w:rsid w:val="00E1375A"/>
    <w:rsid w:val="00E16504"/>
    <w:rsid w:val="00E248C6"/>
    <w:rsid w:val="00E25FBC"/>
    <w:rsid w:val="00E26F59"/>
    <w:rsid w:val="00E30C06"/>
    <w:rsid w:val="00E32B81"/>
    <w:rsid w:val="00E352F1"/>
    <w:rsid w:val="00E42D5F"/>
    <w:rsid w:val="00E44192"/>
    <w:rsid w:val="00E5053B"/>
    <w:rsid w:val="00E53432"/>
    <w:rsid w:val="00E537D7"/>
    <w:rsid w:val="00E614CD"/>
    <w:rsid w:val="00E63D38"/>
    <w:rsid w:val="00E650E9"/>
    <w:rsid w:val="00E70CA5"/>
    <w:rsid w:val="00E721CE"/>
    <w:rsid w:val="00E7453B"/>
    <w:rsid w:val="00E7471F"/>
    <w:rsid w:val="00E760D4"/>
    <w:rsid w:val="00E774AD"/>
    <w:rsid w:val="00E77D0B"/>
    <w:rsid w:val="00E77E16"/>
    <w:rsid w:val="00E8141F"/>
    <w:rsid w:val="00E81F2F"/>
    <w:rsid w:val="00E8320A"/>
    <w:rsid w:val="00E83AFD"/>
    <w:rsid w:val="00E84C77"/>
    <w:rsid w:val="00E84D8F"/>
    <w:rsid w:val="00EA68B6"/>
    <w:rsid w:val="00EB07DE"/>
    <w:rsid w:val="00EB20FD"/>
    <w:rsid w:val="00EB2410"/>
    <w:rsid w:val="00EB351C"/>
    <w:rsid w:val="00EC37D5"/>
    <w:rsid w:val="00EC6F92"/>
    <w:rsid w:val="00ED4D43"/>
    <w:rsid w:val="00ED78A1"/>
    <w:rsid w:val="00EE3E06"/>
    <w:rsid w:val="00EE3FC8"/>
    <w:rsid w:val="00EE5357"/>
    <w:rsid w:val="00EE6BE3"/>
    <w:rsid w:val="00EF5AC5"/>
    <w:rsid w:val="00F02F8C"/>
    <w:rsid w:val="00F0490D"/>
    <w:rsid w:val="00F0648E"/>
    <w:rsid w:val="00F111D9"/>
    <w:rsid w:val="00F254E8"/>
    <w:rsid w:val="00F327D2"/>
    <w:rsid w:val="00F35169"/>
    <w:rsid w:val="00F37181"/>
    <w:rsid w:val="00F37F3D"/>
    <w:rsid w:val="00F40EF8"/>
    <w:rsid w:val="00F41611"/>
    <w:rsid w:val="00F4466A"/>
    <w:rsid w:val="00F44E5E"/>
    <w:rsid w:val="00F47294"/>
    <w:rsid w:val="00F52305"/>
    <w:rsid w:val="00F52414"/>
    <w:rsid w:val="00F54996"/>
    <w:rsid w:val="00F77EAF"/>
    <w:rsid w:val="00F8181B"/>
    <w:rsid w:val="00F8441C"/>
    <w:rsid w:val="00F859CC"/>
    <w:rsid w:val="00F907C9"/>
    <w:rsid w:val="00F95F53"/>
    <w:rsid w:val="00FA3601"/>
    <w:rsid w:val="00FA5440"/>
    <w:rsid w:val="00FB1AD0"/>
    <w:rsid w:val="00FB4D30"/>
    <w:rsid w:val="00FB502B"/>
    <w:rsid w:val="00FB686A"/>
    <w:rsid w:val="00FC209D"/>
    <w:rsid w:val="00FC2BE9"/>
    <w:rsid w:val="00FC61EF"/>
    <w:rsid w:val="00FD3313"/>
    <w:rsid w:val="00FD4E0C"/>
    <w:rsid w:val="00FD67E4"/>
    <w:rsid w:val="00FF0766"/>
    <w:rsid w:val="00FF1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B830D"/>
  <w15:chartTrackingRefBased/>
  <w15:docId w15:val="{15E7C9CA-2F02-48A3-9892-32B8118C2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F5F"/>
    <w:pPr>
      <w:keepNext/>
      <w:keepLines/>
      <w:spacing w:before="240" w:after="0" w:line="240"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47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7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F5F"/>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3479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7042"/>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D05E85"/>
    <w:rPr>
      <w:sz w:val="16"/>
      <w:szCs w:val="16"/>
    </w:rPr>
  </w:style>
  <w:style w:type="paragraph" w:styleId="CommentText">
    <w:name w:val="annotation text"/>
    <w:basedOn w:val="Normal"/>
    <w:link w:val="CommentTextChar"/>
    <w:uiPriority w:val="99"/>
    <w:semiHidden/>
    <w:unhideWhenUsed/>
    <w:rsid w:val="00D05E85"/>
    <w:pPr>
      <w:spacing w:line="240" w:lineRule="auto"/>
    </w:pPr>
    <w:rPr>
      <w:sz w:val="20"/>
      <w:szCs w:val="20"/>
    </w:rPr>
  </w:style>
  <w:style w:type="character" w:customStyle="1" w:styleId="CommentTextChar">
    <w:name w:val="Comment Text Char"/>
    <w:basedOn w:val="DefaultParagraphFont"/>
    <w:link w:val="CommentText"/>
    <w:uiPriority w:val="99"/>
    <w:semiHidden/>
    <w:rsid w:val="00D05E85"/>
    <w:rPr>
      <w:sz w:val="20"/>
      <w:szCs w:val="20"/>
    </w:rPr>
  </w:style>
  <w:style w:type="paragraph" w:styleId="CommentSubject">
    <w:name w:val="annotation subject"/>
    <w:basedOn w:val="CommentText"/>
    <w:next w:val="CommentText"/>
    <w:link w:val="CommentSubjectChar"/>
    <w:uiPriority w:val="99"/>
    <w:semiHidden/>
    <w:unhideWhenUsed/>
    <w:rsid w:val="00D05E85"/>
    <w:rPr>
      <w:b/>
      <w:bCs/>
    </w:rPr>
  </w:style>
  <w:style w:type="character" w:customStyle="1" w:styleId="CommentSubjectChar">
    <w:name w:val="Comment Subject Char"/>
    <w:basedOn w:val="CommentTextChar"/>
    <w:link w:val="CommentSubject"/>
    <w:uiPriority w:val="99"/>
    <w:semiHidden/>
    <w:rsid w:val="00D05E85"/>
    <w:rPr>
      <w:b/>
      <w:bCs/>
      <w:sz w:val="20"/>
      <w:szCs w:val="20"/>
    </w:rPr>
  </w:style>
  <w:style w:type="paragraph" w:styleId="BalloonText">
    <w:name w:val="Balloon Text"/>
    <w:basedOn w:val="Normal"/>
    <w:link w:val="BalloonTextChar"/>
    <w:uiPriority w:val="99"/>
    <w:semiHidden/>
    <w:unhideWhenUsed/>
    <w:rsid w:val="00D05E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E85"/>
    <w:rPr>
      <w:rFonts w:ascii="Segoe UI" w:hAnsi="Segoe UI" w:cs="Segoe UI"/>
      <w:sz w:val="18"/>
      <w:szCs w:val="18"/>
    </w:rPr>
  </w:style>
  <w:style w:type="paragraph" w:styleId="Header">
    <w:name w:val="header"/>
    <w:basedOn w:val="Normal"/>
    <w:link w:val="HeaderChar"/>
    <w:uiPriority w:val="99"/>
    <w:unhideWhenUsed/>
    <w:rsid w:val="00DB2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CCB"/>
  </w:style>
  <w:style w:type="paragraph" w:styleId="Footer">
    <w:name w:val="footer"/>
    <w:basedOn w:val="Normal"/>
    <w:link w:val="FooterChar"/>
    <w:uiPriority w:val="99"/>
    <w:unhideWhenUsed/>
    <w:rsid w:val="00DB2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2CCB"/>
  </w:style>
  <w:style w:type="paragraph" w:styleId="ListParagraph">
    <w:name w:val="List Paragraph"/>
    <w:basedOn w:val="Normal"/>
    <w:uiPriority w:val="34"/>
    <w:qFormat/>
    <w:rsid w:val="00DB2CCB"/>
    <w:pPr>
      <w:ind w:left="720"/>
      <w:contextualSpacing/>
    </w:pPr>
  </w:style>
  <w:style w:type="character" w:styleId="PlaceholderText">
    <w:name w:val="Placeholder Text"/>
    <w:basedOn w:val="DefaultParagraphFont"/>
    <w:uiPriority w:val="99"/>
    <w:semiHidden/>
    <w:rsid w:val="0035301C"/>
    <w:rPr>
      <w:color w:val="808080"/>
    </w:rPr>
  </w:style>
  <w:style w:type="paragraph" w:styleId="NormalWeb">
    <w:name w:val="Normal (Web)"/>
    <w:basedOn w:val="Normal"/>
    <w:uiPriority w:val="99"/>
    <w:unhideWhenUsed/>
    <w:rsid w:val="0035301C"/>
    <w:pPr>
      <w:spacing w:before="100" w:beforeAutospacing="1" w:after="100" w:afterAutospacing="1" w:line="240" w:lineRule="auto"/>
    </w:pPr>
    <w:rPr>
      <w:rFonts w:ascii="Times New Roman" w:eastAsia="Times New Roman" w:hAnsi="Times New Roman" w:cs="Times New Roman"/>
      <w:sz w:val="24"/>
      <w:szCs w:val="24"/>
    </w:rPr>
  </w:style>
  <w:style w:type="character" w:styleId="IntenseEmphasis">
    <w:name w:val="Intense Emphasis"/>
    <w:basedOn w:val="DefaultParagraphFont"/>
    <w:uiPriority w:val="21"/>
    <w:qFormat/>
    <w:rsid w:val="00F4466A"/>
    <w:rPr>
      <w:i/>
      <w:iCs/>
      <w:color w:val="4472C4" w:themeColor="accent1"/>
    </w:rPr>
  </w:style>
  <w:style w:type="character" w:styleId="Emphasis">
    <w:name w:val="Emphasis"/>
    <w:basedOn w:val="DefaultParagraphFont"/>
    <w:uiPriority w:val="20"/>
    <w:qFormat/>
    <w:rsid w:val="00F4466A"/>
    <w:rPr>
      <w:i/>
      <w:iCs/>
    </w:rPr>
  </w:style>
  <w:style w:type="paragraph" w:styleId="Caption">
    <w:name w:val="caption"/>
    <w:basedOn w:val="Normal"/>
    <w:next w:val="Normal"/>
    <w:uiPriority w:val="35"/>
    <w:unhideWhenUsed/>
    <w:qFormat/>
    <w:rsid w:val="00E614CD"/>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E1EE9"/>
  </w:style>
  <w:style w:type="character" w:styleId="Hyperlink">
    <w:name w:val="Hyperlink"/>
    <w:basedOn w:val="DefaultParagraphFont"/>
    <w:uiPriority w:val="99"/>
    <w:unhideWhenUsed/>
    <w:rsid w:val="00A90A69"/>
    <w:rPr>
      <w:color w:val="0563C1" w:themeColor="hyperlink"/>
      <w:u w:val="single"/>
    </w:rPr>
  </w:style>
  <w:style w:type="character" w:styleId="UnresolvedMention">
    <w:name w:val="Unresolved Mention"/>
    <w:basedOn w:val="DefaultParagraphFont"/>
    <w:uiPriority w:val="99"/>
    <w:semiHidden/>
    <w:unhideWhenUsed/>
    <w:rsid w:val="00893DB3"/>
    <w:rPr>
      <w:color w:val="605E5C"/>
      <w:shd w:val="clear" w:color="auto" w:fill="E1DFDD"/>
    </w:rPr>
  </w:style>
  <w:style w:type="character" w:styleId="FollowedHyperlink">
    <w:name w:val="FollowedHyperlink"/>
    <w:basedOn w:val="DefaultParagraphFont"/>
    <w:uiPriority w:val="99"/>
    <w:semiHidden/>
    <w:unhideWhenUsed/>
    <w:rsid w:val="004C7499"/>
    <w:rPr>
      <w:color w:val="954F72" w:themeColor="followedHyperlink"/>
      <w:u w:val="single"/>
    </w:rPr>
  </w:style>
  <w:style w:type="paragraph" w:styleId="Revision">
    <w:name w:val="Revision"/>
    <w:hidden/>
    <w:uiPriority w:val="99"/>
    <w:semiHidden/>
    <w:rsid w:val="00DB0A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0628">
      <w:bodyDiv w:val="1"/>
      <w:marLeft w:val="0"/>
      <w:marRight w:val="0"/>
      <w:marTop w:val="0"/>
      <w:marBottom w:val="0"/>
      <w:divBdr>
        <w:top w:val="none" w:sz="0" w:space="0" w:color="auto"/>
        <w:left w:val="none" w:sz="0" w:space="0" w:color="auto"/>
        <w:bottom w:val="none" w:sz="0" w:space="0" w:color="auto"/>
        <w:right w:val="none" w:sz="0" w:space="0" w:color="auto"/>
      </w:divBdr>
    </w:div>
    <w:div w:id="1789213">
      <w:bodyDiv w:val="1"/>
      <w:marLeft w:val="0"/>
      <w:marRight w:val="0"/>
      <w:marTop w:val="0"/>
      <w:marBottom w:val="0"/>
      <w:divBdr>
        <w:top w:val="none" w:sz="0" w:space="0" w:color="auto"/>
        <w:left w:val="none" w:sz="0" w:space="0" w:color="auto"/>
        <w:bottom w:val="none" w:sz="0" w:space="0" w:color="auto"/>
        <w:right w:val="none" w:sz="0" w:space="0" w:color="auto"/>
      </w:divBdr>
    </w:div>
    <w:div w:id="5445006">
      <w:bodyDiv w:val="1"/>
      <w:marLeft w:val="0"/>
      <w:marRight w:val="0"/>
      <w:marTop w:val="0"/>
      <w:marBottom w:val="0"/>
      <w:divBdr>
        <w:top w:val="none" w:sz="0" w:space="0" w:color="auto"/>
        <w:left w:val="none" w:sz="0" w:space="0" w:color="auto"/>
        <w:bottom w:val="none" w:sz="0" w:space="0" w:color="auto"/>
        <w:right w:val="none" w:sz="0" w:space="0" w:color="auto"/>
      </w:divBdr>
    </w:div>
    <w:div w:id="5906501">
      <w:bodyDiv w:val="1"/>
      <w:marLeft w:val="0"/>
      <w:marRight w:val="0"/>
      <w:marTop w:val="0"/>
      <w:marBottom w:val="0"/>
      <w:divBdr>
        <w:top w:val="none" w:sz="0" w:space="0" w:color="auto"/>
        <w:left w:val="none" w:sz="0" w:space="0" w:color="auto"/>
        <w:bottom w:val="none" w:sz="0" w:space="0" w:color="auto"/>
        <w:right w:val="none" w:sz="0" w:space="0" w:color="auto"/>
      </w:divBdr>
    </w:div>
    <w:div w:id="10574083">
      <w:bodyDiv w:val="1"/>
      <w:marLeft w:val="0"/>
      <w:marRight w:val="0"/>
      <w:marTop w:val="0"/>
      <w:marBottom w:val="0"/>
      <w:divBdr>
        <w:top w:val="none" w:sz="0" w:space="0" w:color="auto"/>
        <w:left w:val="none" w:sz="0" w:space="0" w:color="auto"/>
        <w:bottom w:val="none" w:sz="0" w:space="0" w:color="auto"/>
        <w:right w:val="none" w:sz="0" w:space="0" w:color="auto"/>
      </w:divBdr>
    </w:div>
    <w:div w:id="11805384">
      <w:bodyDiv w:val="1"/>
      <w:marLeft w:val="0"/>
      <w:marRight w:val="0"/>
      <w:marTop w:val="0"/>
      <w:marBottom w:val="0"/>
      <w:divBdr>
        <w:top w:val="none" w:sz="0" w:space="0" w:color="auto"/>
        <w:left w:val="none" w:sz="0" w:space="0" w:color="auto"/>
        <w:bottom w:val="none" w:sz="0" w:space="0" w:color="auto"/>
        <w:right w:val="none" w:sz="0" w:space="0" w:color="auto"/>
      </w:divBdr>
    </w:div>
    <w:div w:id="15008822">
      <w:bodyDiv w:val="1"/>
      <w:marLeft w:val="0"/>
      <w:marRight w:val="0"/>
      <w:marTop w:val="0"/>
      <w:marBottom w:val="0"/>
      <w:divBdr>
        <w:top w:val="none" w:sz="0" w:space="0" w:color="auto"/>
        <w:left w:val="none" w:sz="0" w:space="0" w:color="auto"/>
        <w:bottom w:val="none" w:sz="0" w:space="0" w:color="auto"/>
        <w:right w:val="none" w:sz="0" w:space="0" w:color="auto"/>
      </w:divBdr>
    </w:div>
    <w:div w:id="15351811">
      <w:bodyDiv w:val="1"/>
      <w:marLeft w:val="0"/>
      <w:marRight w:val="0"/>
      <w:marTop w:val="0"/>
      <w:marBottom w:val="0"/>
      <w:divBdr>
        <w:top w:val="none" w:sz="0" w:space="0" w:color="auto"/>
        <w:left w:val="none" w:sz="0" w:space="0" w:color="auto"/>
        <w:bottom w:val="none" w:sz="0" w:space="0" w:color="auto"/>
        <w:right w:val="none" w:sz="0" w:space="0" w:color="auto"/>
      </w:divBdr>
    </w:div>
    <w:div w:id="17900314">
      <w:bodyDiv w:val="1"/>
      <w:marLeft w:val="0"/>
      <w:marRight w:val="0"/>
      <w:marTop w:val="0"/>
      <w:marBottom w:val="0"/>
      <w:divBdr>
        <w:top w:val="none" w:sz="0" w:space="0" w:color="auto"/>
        <w:left w:val="none" w:sz="0" w:space="0" w:color="auto"/>
        <w:bottom w:val="none" w:sz="0" w:space="0" w:color="auto"/>
        <w:right w:val="none" w:sz="0" w:space="0" w:color="auto"/>
      </w:divBdr>
    </w:div>
    <w:div w:id="19747231">
      <w:bodyDiv w:val="1"/>
      <w:marLeft w:val="0"/>
      <w:marRight w:val="0"/>
      <w:marTop w:val="0"/>
      <w:marBottom w:val="0"/>
      <w:divBdr>
        <w:top w:val="none" w:sz="0" w:space="0" w:color="auto"/>
        <w:left w:val="none" w:sz="0" w:space="0" w:color="auto"/>
        <w:bottom w:val="none" w:sz="0" w:space="0" w:color="auto"/>
        <w:right w:val="none" w:sz="0" w:space="0" w:color="auto"/>
      </w:divBdr>
    </w:div>
    <w:div w:id="19939368">
      <w:bodyDiv w:val="1"/>
      <w:marLeft w:val="0"/>
      <w:marRight w:val="0"/>
      <w:marTop w:val="0"/>
      <w:marBottom w:val="0"/>
      <w:divBdr>
        <w:top w:val="none" w:sz="0" w:space="0" w:color="auto"/>
        <w:left w:val="none" w:sz="0" w:space="0" w:color="auto"/>
        <w:bottom w:val="none" w:sz="0" w:space="0" w:color="auto"/>
        <w:right w:val="none" w:sz="0" w:space="0" w:color="auto"/>
      </w:divBdr>
    </w:div>
    <w:div w:id="20013132">
      <w:bodyDiv w:val="1"/>
      <w:marLeft w:val="0"/>
      <w:marRight w:val="0"/>
      <w:marTop w:val="0"/>
      <w:marBottom w:val="0"/>
      <w:divBdr>
        <w:top w:val="none" w:sz="0" w:space="0" w:color="auto"/>
        <w:left w:val="none" w:sz="0" w:space="0" w:color="auto"/>
        <w:bottom w:val="none" w:sz="0" w:space="0" w:color="auto"/>
        <w:right w:val="none" w:sz="0" w:space="0" w:color="auto"/>
      </w:divBdr>
    </w:div>
    <w:div w:id="20209238">
      <w:bodyDiv w:val="1"/>
      <w:marLeft w:val="0"/>
      <w:marRight w:val="0"/>
      <w:marTop w:val="0"/>
      <w:marBottom w:val="0"/>
      <w:divBdr>
        <w:top w:val="none" w:sz="0" w:space="0" w:color="auto"/>
        <w:left w:val="none" w:sz="0" w:space="0" w:color="auto"/>
        <w:bottom w:val="none" w:sz="0" w:space="0" w:color="auto"/>
        <w:right w:val="none" w:sz="0" w:space="0" w:color="auto"/>
      </w:divBdr>
    </w:div>
    <w:div w:id="21902912">
      <w:bodyDiv w:val="1"/>
      <w:marLeft w:val="0"/>
      <w:marRight w:val="0"/>
      <w:marTop w:val="0"/>
      <w:marBottom w:val="0"/>
      <w:divBdr>
        <w:top w:val="none" w:sz="0" w:space="0" w:color="auto"/>
        <w:left w:val="none" w:sz="0" w:space="0" w:color="auto"/>
        <w:bottom w:val="none" w:sz="0" w:space="0" w:color="auto"/>
        <w:right w:val="none" w:sz="0" w:space="0" w:color="auto"/>
      </w:divBdr>
    </w:div>
    <w:div w:id="23219161">
      <w:bodyDiv w:val="1"/>
      <w:marLeft w:val="0"/>
      <w:marRight w:val="0"/>
      <w:marTop w:val="0"/>
      <w:marBottom w:val="0"/>
      <w:divBdr>
        <w:top w:val="none" w:sz="0" w:space="0" w:color="auto"/>
        <w:left w:val="none" w:sz="0" w:space="0" w:color="auto"/>
        <w:bottom w:val="none" w:sz="0" w:space="0" w:color="auto"/>
        <w:right w:val="none" w:sz="0" w:space="0" w:color="auto"/>
      </w:divBdr>
    </w:div>
    <w:div w:id="23752184">
      <w:bodyDiv w:val="1"/>
      <w:marLeft w:val="0"/>
      <w:marRight w:val="0"/>
      <w:marTop w:val="0"/>
      <w:marBottom w:val="0"/>
      <w:divBdr>
        <w:top w:val="none" w:sz="0" w:space="0" w:color="auto"/>
        <w:left w:val="none" w:sz="0" w:space="0" w:color="auto"/>
        <w:bottom w:val="none" w:sz="0" w:space="0" w:color="auto"/>
        <w:right w:val="none" w:sz="0" w:space="0" w:color="auto"/>
      </w:divBdr>
    </w:div>
    <w:div w:id="23755688">
      <w:bodyDiv w:val="1"/>
      <w:marLeft w:val="0"/>
      <w:marRight w:val="0"/>
      <w:marTop w:val="0"/>
      <w:marBottom w:val="0"/>
      <w:divBdr>
        <w:top w:val="none" w:sz="0" w:space="0" w:color="auto"/>
        <w:left w:val="none" w:sz="0" w:space="0" w:color="auto"/>
        <w:bottom w:val="none" w:sz="0" w:space="0" w:color="auto"/>
        <w:right w:val="none" w:sz="0" w:space="0" w:color="auto"/>
      </w:divBdr>
    </w:div>
    <w:div w:id="25255482">
      <w:bodyDiv w:val="1"/>
      <w:marLeft w:val="0"/>
      <w:marRight w:val="0"/>
      <w:marTop w:val="0"/>
      <w:marBottom w:val="0"/>
      <w:divBdr>
        <w:top w:val="none" w:sz="0" w:space="0" w:color="auto"/>
        <w:left w:val="none" w:sz="0" w:space="0" w:color="auto"/>
        <w:bottom w:val="none" w:sz="0" w:space="0" w:color="auto"/>
        <w:right w:val="none" w:sz="0" w:space="0" w:color="auto"/>
      </w:divBdr>
    </w:div>
    <w:div w:id="31469607">
      <w:bodyDiv w:val="1"/>
      <w:marLeft w:val="0"/>
      <w:marRight w:val="0"/>
      <w:marTop w:val="0"/>
      <w:marBottom w:val="0"/>
      <w:divBdr>
        <w:top w:val="none" w:sz="0" w:space="0" w:color="auto"/>
        <w:left w:val="none" w:sz="0" w:space="0" w:color="auto"/>
        <w:bottom w:val="none" w:sz="0" w:space="0" w:color="auto"/>
        <w:right w:val="none" w:sz="0" w:space="0" w:color="auto"/>
      </w:divBdr>
    </w:div>
    <w:div w:id="35088559">
      <w:bodyDiv w:val="1"/>
      <w:marLeft w:val="0"/>
      <w:marRight w:val="0"/>
      <w:marTop w:val="0"/>
      <w:marBottom w:val="0"/>
      <w:divBdr>
        <w:top w:val="none" w:sz="0" w:space="0" w:color="auto"/>
        <w:left w:val="none" w:sz="0" w:space="0" w:color="auto"/>
        <w:bottom w:val="none" w:sz="0" w:space="0" w:color="auto"/>
        <w:right w:val="none" w:sz="0" w:space="0" w:color="auto"/>
      </w:divBdr>
    </w:div>
    <w:div w:id="38864880">
      <w:bodyDiv w:val="1"/>
      <w:marLeft w:val="0"/>
      <w:marRight w:val="0"/>
      <w:marTop w:val="0"/>
      <w:marBottom w:val="0"/>
      <w:divBdr>
        <w:top w:val="none" w:sz="0" w:space="0" w:color="auto"/>
        <w:left w:val="none" w:sz="0" w:space="0" w:color="auto"/>
        <w:bottom w:val="none" w:sz="0" w:space="0" w:color="auto"/>
        <w:right w:val="none" w:sz="0" w:space="0" w:color="auto"/>
      </w:divBdr>
    </w:div>
    <w:div w:id="43260747">
      <w:bodyDiv w:val="1"/>
      <w:marLeft w:val="0"/>
      <w:marRight w:val="0"/>
      <w:marTop w:val="0"/>
      <w:marBottom w:val="0"/>
      <w:divBdr>
        <w:top w:val="none" w:sz="0" w:space="0" w:color="auto"/>
        <w:left w:val="none" w:sz="0" w:space="0" w:color="auto"/>
        <w:bottom w:val="none" w:sz="0" w:space="0" w:color="auto"/>
        <w:right w:val="none" w:sz="0" w:space="0" w:color="auto"/>
      </w:divBdr>
    </w:div>
    <w:div w:id="54204576">
      <w:bodyDiv w:val="1"/>
      <w:marLeft w:val="0"/>
      <w:marRight w:val="0"/>
      <w:marTop w:val="0"/>
      <w:marBottom w:val="0"/>
      <w:divBdr>
        <w:top w:val="none" w:sz="0" w:space="0" w:color="auto"/>
        <w:left w:val="none" w:sz="0" w:space="0" w:color="auto"/>
        <w:bottom w:val="none" w:sz="0" w:space="0" w:color="auto"/>
        <w:right w:val="none" w:sz="0" w:space="0" w:color="auto"/>
      </w:divBdr>
    </w:div>
    <w:div w:id="59796109">
      <w:bodyDiv w:val="1"/>
      <w:marLeft w:val="0"/>
      <w:marRight w:val="0"/>
      <w:marTop w:val="0"/>
      <w:marBottom w:val="0"/>
      <w:divBdr>
        <w:top w:val="none" w:sz="0" w:space="0" w:color="auto"/>
        <w:left w:val="none" w:sz="0" w:space="0" w:color="auto"/>
        <w:bottom w:val="none" w:sz="0" w:space="0" w:color="auto"/>
        <w:right w:val="none" w:sz="0" w:space="0" w:color="auto"/>
      </w:divBdr>
    </w:div>
    <w:div w:id="68582827">
      <w:bodyDiv w:val="1"/>
      <w:marLeft w:val="0"/>
      <w:marRight w:val="0"/>
      <w:marTop w:val="0"/>
      <w:marBottom w:val="0"/>
      <w:divBdr>
        <w:top w:val="none" w:sz="0" w:space="0" w:color="auto"/>
        <w:left w:val="none" w:sz="0" w:space="0" w:color="auto"/>
        <w:bottom w:val="none" w:sz="0" w:space="0" w:color="auto"/>
        <w:right w:val="none" w:sz="0" w:space="0" w:color="auto"/>
      </w:divBdr>
    </w:div>
    <w:div w:id="74909978">
      <w:bodyDiv w:val="1"/>
      <w:marLeft w:val="0"/>
      <w:marRight w:val="0"/>
      <w:marTop w:val="0"/>
      <w:marBottom w:val="0"/>
      <w:divBdr>
        <w:top w:val="none" w:sz="0" w:space="0" w:color="auto"/>
        <w:left w:val="none" w:sz="0" w:space="0" w:color="auto"/>
        <w:bottom w:val="none" w:sz="0" w:space="0" w:color="auto"/>
        <w:right w:val="none" w:sz="0" w:space="0" w:color="auto"/>
      </w:divBdr>
    </w:div>
    <w:div w:id="85076328">
      <w:bodyDiv w:val="1"/>
      <w:marLeft w:val="0"/>
      <w:marRight w:val="0"/>
      <w:marTop w:val="0"/>
      <w:marBottom w:val="0"/>
      <w:divBdr>
        <w:top w:val="none" w:sz="0" w:space="0" w:color="auto"/>
        <w:left w:val="none" w:sz="0" w:space="0" w:color="auto"/>
        <w:bottom w:val="none" w:sz="0" w:space="0" w:color="auto"/>
        <w:right w:val="none" w:sz="0" w:space="0" w:color="auto"/>
      </w:divBdr>
    </w:div>
    <w:div w:id="85151866">
      <w:bodyDiv w:val="1"/>
      <w:marLeft w:val="0"/>
      <w:marRight w:val="0"/>
      <w:marTop w:val="0"/>
      <w:marBottom w:val="0"/>
      <w:divBdr>
        <w:top w:val="none" w:sz="0" w:space="0" w:color="auto"/>
        <w:left w:val="none" w:sz="0" w:space="0" w:color="auto"/>
        <w:bottom w:val="none" w:sz="0" w:space="0" w:color="auto"/>
        <w:right w:val="none" w:sz="0" w:space="0" w:color="auto"/>
      </w:divBdr>
    </w:div>
    <w:div w:id="86930779">
      <w:bodyDiv w:val="1"/>
      <w:marLeft w:val="0"/>
      <w:marRight w:val="0"/>
      <w:marTop w:val="0"/>
      <w:marBottom w:val="0"/>
      <w:divBdr>
        <w:top w:val="none" w:sz="0" w:space="0" w:color="auto"/>
        <w:left w:val="none" w:sz="0" w:space="0" w:color="auto"/>
        <w:bottom w:val="none" w:sz="0" w:space="0" w:color="auto"/>
        <w:right w:val="none" w:sz="0" w:space="0" w:color="auto"/>
      </w:divBdr>
    </w:div>
    <w:div w:id="89015303">
      <w:bodyDiv w:val="1"/>
      <w:marLeft w:val="0"/>
      <w:marRight w:val="0"/>
      <w:marTop w:val="0"/>
      <w:marBottom w:val="0"/>
      <w:divBdr>
        <w:top w:val="none" w:sz="0" w:space="0" w:color="auto"/>
        <w:left w:val="none" w:sz="0" w:space="0" w:color="auto"/>
        <w:bottom w:val="none" w:sz="0" w:space="0" w:color="auto"/>
        <w:right w:val="none" w:sz="0" w:space="0" w:color="auto"/>
      </w:divBdr>
    </w:div>
    <w:div w:id="93475443">
      <w:bodyDiv w:val="1"/>
      <w:marLeft w:val="0"/>
      <w:marRight w:val="0"/>
      <w:marTop w:val="0"/>
      <w:marBottom w:val="0"/>
      <w:divBdr>
        <w:top w:val="none" w:sz="0" w:space="0" w:color="auto"/>
        <w:left w:val="none" w:sz="0" w:space="0" w:color="auto"/>
        <w:bottom w:val="none" w:sz="0" w:space="0" w:color="auto"/>
        <w:right w:val="none" w:sz="0" w:space="0" w:color="auto"/>
      </w:divBdr>
    </w:div>
    <w:div w:id="110320997">
      <w:bodyDiv w:val="1"/>
      <w:marLeft w:val="0"/>
      <w:marRight w:val="0"/>
      <w:marTop w:val="0"/>
      <w:marBottom w:val="0"/>
      <w:divBdr>
        <w:top w:val="none" w:sz="0" w:space="0" w:color="auto"/>
        <w:left w:val="none" w:sz="0" w:space="0" w:color="auto"/>
        <w:bottom w:val="none" w:sz="0" w:space="0" w:color="auto"/>
        <w:right w:val="none" w:sz="0" w:space="0" w:color="auto"/>
      </w:divBdr>
    </w:div>
    <w:div w:id="111093347">
      <w:bodyDiv w:val="1"/>
      <w:marLeft w:val="0"/>
      <w:marRight w:val="0"/>
      <w:marTop w:val="0"/>
      <w:marBottom w:val="0"/>
      <w:divBdr>
        <w:top w:val="none" w:sz="0" w:space="0" w:color="auto"/>
        <w:left w:val="none" w:sz="0" w:space="0" w:color="auto"/>
        <w:bottom w:val="none" w:sz="0" w:space="0" w:color="auto"/>
        <w:right w:val="none" w:sz="0" w:space="0" w:color="auto"/>
      </w:divBdr>
    </w:div>
    <w:div w:id="113183655">
      <w:bodyDiv w:val="1"/>
      <w:marLeft w:val="0"/>
      <w:marRight w:val="0"/>
      <w:marTop w:val="0"/>
      <w:marBottom w:val="0"/>
      <w:divBdr>
        <w:top w:val="none" w:sz="0" w:space="0" w:color="auto"/>
        <w:left w:val="none" w:sz="0" w:space="0" w:color="auto"/>
        <w:bottom w:val="none" w:sz="0" w:space="0" w:color="auto"/>
        <w:right w:val="none" w:sz="0" w:space="0" w:color="auto"/>
      </w:divBdr>
    </w:div>
    <w:div w:id="124665895">
      <w:bodyDiv w:val="1"/>
      <w:marLeft w:val="0"/>
      <w:marRight w:val="0"/>
      <w:marTop w:val="0"/>
      <w:marBottom w:val="0"/>
      <w:divBdr>
        <w:top w:val="none" w:sz="0" w:space="0" w:color="auto"/>
        <w:left w:val="none" w:sz="0" w:space="0" w:color="auto"/>
        <w:bottom w:val="none" w:sz="0" w:space="0" w:color="auto"/>
        <w:right w:val="none" w:sz="0" w:space="0" w:color="auto"/>
      </w:divBdr>
    </w:div>
    <w:div w:id="126239823">
      <w:bodyDiv w:val="1"/>
      <w:marLeft w:val="0"/>
      <w:marRight w:val="0"/>
      <w:marTop w:val="0"/>
      <w:marBottom w:val="0"/>
      <w:divBdr>
        <w:top w:val="none" w:sz="0" w:space="0" w:color="auto"/>
        <w:left w:val="none" w:sz="0" w:space="0" w:color="auto"/>
        <w:bottom w:val="none" w:sz="0" w:space="0" w:color="auto"/>
        <w:right w:val="none" w:sz="0" w:space="0" w:color="auto"/>
      </w:divBdr>
    </w:div>
    <w:div w:id="128785439">
      <w:bodyDiv w:val="1"/>
      <w:marLeft w:val="0"/>
      <w:marRight w:val="0"/>
      <w:marTop w:val="0"/>
      <w:marBottom w:val="0"/>
      <w:divBdr>
        <w:top w:val="none" w:sz="0" w:space="0" w:color="auto"/>
        <w:left w:val="none" w:sz="0" w:space="0" w:color="auto"/>
        <w:bottom w:val="none" w:sz="0" w:space="0" w:color="auto"/>
        <w:right w:val="none" w:sz="0" w:space="0" w:color="auto"/>
      </w:divBdr>
    </w:div>
    <w:div w:id="129829737">
      <w:bodyDiv w:val="1"/>
      <w:marLeft w:val="0"/>
      <w:marRight w:val="0"/>
      <w:marTop w:val="0"/>
      <w:marBottom w:val="0"/>
      <w:divBdr>
        <w:top w:val="none" w:sz="0" w:space="0" w:color="auto"/>
        <w:left w:val="none" w:sz="0" w:space="0" w:color="auto"/>
        <w:bottom w:val="none" w:sz="0" w:space="0" w:color="auto"/>
        <w:right w:val="none" w:sz="0" w:space="0" w:color="auto"/>
      </w:divBdr>
    </w:div>
    <w:div w:id="130101296">
      <w:bodyDiv w:val="1"/>
      <w:marLeft w:val="0"/>
      <w:marRight w:val="0"/>
      <w:marTop w:val="0"/>
      <w:marBottom w:val="0"/>
      <w:divBdr>
        <w:top w:val="none" w:sz="0" w:space="0" w:color="auto"/>
        <w:left w:val="none" w:sz="0" w:space="0" w:color="auto"/>
        <w:bottom w:val="none" w:sz="0" w:space="0" w:color="auto"/>
        <w:right w:val="none" w:sz="0" w:space="0" w:color="auto"/>
      </w:divBdr>
    </w:div>
    <w:div w:id="132873209">
      <w:bodyDiv w:val="1"/>
      <w:marLeft w:val="0"/>
      <w:marRight w:val="0"/>
      <w:marTop w:val="0"/>
      <w:marBottom w:val="0"/>
      <w:divBdr>
        <w:top w:val="none" w:sz="0" w:space="0" w:color="auto"/>
        <w:left w:val="none" w:sz="0" w:space="0" w:color="auto"/>
        <w:bottom w:val="none" w:sz="0" w:space="0" w:color="auto"/>
        <w:right w:val="none" w:sz="0" w:space="0" w:color="auto"/>
      </w:divBdr>
    </w:div>
    <w:div w:id="133717285">
      <w:bodyDiv w:val="1"/>
      <w:marLeft w:val="0"/>
      <w:marRight w:val="0"/>
      <w:marTop w:val="0"/>
      <w:marBottom w:val="0"/>
      <w:divBdr>
        <w:top w:val="none" w:sz="0" w:space="0" w:color="auto"/>
        <w:left w:val="none" w:sz="0" w:space="0" w:color="auto"/>
        <w:bottom w:val="none" w:sz="0" w:space="0" w:color="auto"/>
        <w:right w:val="none" w:sz="0" w:space="0" w:color="auto"/>
      </w:divBdr>
    </w:div>
    <w:div w:id="134228724">
      <w:bodyDiv w:val="1"/>
      <w:marLeft w:val="0"/>
      <w:marRight w:val="0"/>
      <w:marTop w:val="0"/>
      <w:marBottom w:val="0"/>
      <w:divBdr>
        <w:top w:val="none" w:sz="0" w:space="0" w:color="auto"/>
        <w:left w:val="none" w:sz="0" w:space="0" w:color="auto"/>
        <w:bottom w:val="none" w:sz="0" w:space="0" w:color="auto"/>
        <w:right w:val="none" w:sz="0" w:space="0" w:color="auto"/>
      </w:divBdr>
    </w:div>
    <w:div w:id="135266374">
      <w:bodyDiv w:val="1"/>
      <w:marLeft w:val="0"/>
      <w:marRight w:val="0"/>
      <w:marTop w:val="0"/>
      <w:marBottom w:val="0"/>
      <w:divBdr>
        <w:top w:val="none" w:sz="0" w:space="0" w:color="auto"/>
        <w:left w:val="none" w:sz="0" w:space="0" w:color="auto"/>
        <w:bottom w:val="none" w:sz="0" w:space="0" w:color="auto"/>
        <w:right w:val="none" w:sz="0" w:space="0" w:color="auto"/>
      </w:divBdr>
    </w:div>
    <w:div w:id="137963184">
      <w:bodyDiv w:val="1"/>
      <w:marLeft w:val="0"/>
      <w:marRight w:val="0"/>
      <w:marTop w:val="0"/>
      <w:marBottom w:val="0"/>
      <w:divBdr>
        <w:top w:val="none" w:sz="0" w:space="0" w:color="auto"/>
        <w:left w:val="none" w:sz="0" w:space="0" w:color="auto"/>
        <w:bottom w:val="none" w:sz="0" w:space="0" w:color="auto"/>
        <w:right w:val="none" w:sz="0" w:space="0" w:color="auto"/>
      </w:divBdr>
    </w:div>
    <w:div w:id="140387405">
      <w:bodyDiv w:val="1"/>
      <w:marLeft w:val="0"/>
      <w:marRight w:val="0"/>
      <w:marTop w:val="0"/>
      <w:marBottom w:val="0"/>
      <w:divBdr>
        <w:top w:val="none" w:sz="0" w:space="0" w:color="auto"/>
        <w:left w:val="none" w:sz="0" w:space="0" w:color="auto"/>
        <w:bottom w:val="none" w:sz="0" w:space="0" w:color="auto"/>
        <w:right w:val="none" w:sz="0" w:space="0" w:color="auto"/>
      </w:divBdr>
    </w:div>
    <w:div w:id="140849601">
      <w:bodyDiv w:val="1"/>
      <w:marLeft w:val="0"/>
      <w:marRight w:val="0"/>
      <w:marTop w:val="0"/>
      <w:marBottom w:val="0"/>
      <w:divBdr>
        <w:top w:val="none" w:sz="0" w:space="0" w:color="auto"/>
        <w:left w:val="none" w:sz="0" w:space="0" w:color="auto"/>
        <w:bottom w:val="none" w:sz="0" w:space="0" w:color="auto"/>
        <w:right w:val="none" w:sz="0" w:space="0" w:color="auto"/>
      </w:divBdr>
    </w:div>
    <w:div w:id="143201561">
      <w:bodyDiv w:val="1"/>
      <w:marLeft w:val="0"/>
      <w:marRight w:val="0"/>
      <w:marTop w:val="0"/>
      <w:marBottom w:val="0"/>
      <w:divBdr>
        <w:top w:val="none" w:sz="0" w:space="0" w:color="auto"/>
        <w:left w:val="none" w:sz="0" w:space="0" w:color="auto"/>
        <w:bottom w:val="none" w:sz="0" w:space="0" w:color="auto"/>
        <w:right w:val="none" w:sz="0" w:space="0" w:color="auto"/>
      </w:divBdr>
    </w:div>
    <w:div w:id="145900976">
      <w:bodyDiv w:val="1"/>
      <w:marLeft w:val="0"/>
      <w:marRight w:val="0"/>
      <w:marTop w:val="0"/>
      <w:marBottom w:val="0"/>
      <w:divBdr>
        <w:top w:val="none" w:sz="0" w:space="0" w:color="auto"/>
        <w:left w:val="none" w:sz="0" w:space="0" w:color="auto"/>
        <w:bottom w:val="none" w:sz="0" w:space="0" w:color="auto"/>
        <w:right w:val="none" w:sz="0" w:space="0" w:color="auto"/>
      </w:divBdr>
    </w:div>
    <w:div w:id="146945826">
      <w:bodyDiv w:val="1"/>
      <w:marLeft w:val="0"/>
      <w:marRight w:val="0"/>
      <w:marTop w:val="0"/>
      <w:marBottom w:val="0"/>
      <w:divBdr>
        <w:top w:val="none" w:sz="0" w:space="0" w:color="auto"/>
        <w:left w:val="none" w:sz="0" w:space="0" w:color="auto"/>
        <w:bottom w:val="none" w:sz="0" w:space="0" w:color="auto"/>
        <w:right w:val="none" w:sz="0" w:space="0" w:color="auto"/>
      </w:divBdr>
    </w:div>
    <w:div w:id="149947049">
      <w:bodyDiv w:val="1"/>
      <w:marLeft w:val="0"/>
      <w:marRight w:val="0"/>
      <w:marTop w:val="0"/>
      <w:marBottom w:val="0"/>
      <w:divBdr>
        <w:top w:val="none" w:sz="0" w:space="0" w:color="auto"/>
        <w:left w:val="none" w:sz="0" w:space="0" w:color="auto"/>
        <w:bottom w:val="none" w:sz="0" w:space="0" w:color="auto"/>
        <w:right w:val="none" w:sz="0" w:space="0" w:color="auto"/>
      </w:divBdr>
    </w:div>
    <w:div w:id="151995338">
      <w:bodyDiv w:val="1"/>
      <w:marLeft w:val="0"/>
      <w:marRight w:val="0"/>
      <w:marTop w:val="0"/>
      <w:marBottom w:val="0"/>
      <w:divBdr>
        <w:top w:val="none" w:sz="0" w:space="0" w:color="auto"/>
        <w:left w:val="none" w:sz="0" w:space="0" w:color="auto"/>
        <w:bottom w:val="none" w:sz="0" w:space="0" w:color="auto"/>
        <w:right w:val="none" w:sz="0" w:space="0" w:color="auto"/>
      </w:divBdr>
    </w:div>
    <w:div w:id="152066452">
      <w:bodyDiv w:val="1"/>
      <w:marLeft w:val="0"/>
      <w:marRight w:val="0"/>
      <w:marTop w:val="0"/>
      <w:marBottom w:val="0"/>
      <w:divBdr>
        <w:top w:val="none" w:sz="0" w:space="0" w:color="auto"/>
        <w:left w:val="none" w:sz="0" w:space="0" w:color="auto"/>
        <w:bottom w:val="none" w:sz="0" w:space="0" w:color="auto"/>
        <w:right w:val="none" w:sz="0" w:space="0" w:color="auto"/>
      </w:divBdr>
    </w:div>
    <w:div w:id="156461087">
      <w:bodyDiv w:val="1"/>
      <w:marLeft w:val="0"/>
      <w:marRight w:val="0"/>
      <w:marTop w:val="0"/>
      <w:marBottom w:val="0"/>
      <w:divBdr>
        <w:top w:val="none" w:sz="0" w:space="0" w:color="auto"/>
        <w:left w:val="none" w:sz="0" w:space="0" w:color="auto"/>
        <w:bottom w:val="none" w:sz="0" w:space="0" w:color="auto"/>
        <w:right w:val="none" w:sz="0" w:space="0" w:color="auto"/>
      </w:divBdr>
    </w:div>
    <w:div w:id="157381069">
      <w:bodyDiv w:val="1"/>
      <w:marLeft w:val="0"/>
      <w:marRight w:val="0"/>
      <w:marTop w:val="0"/>
      <w:marBottom w:val="0"/>
      <w:divBdr>
        <w:top w:val="none" w:sz="0" w:space="0" w:color="auto"/>
        <w:left w:val="none" w:sz="0" w:space="0" w:color="auto"/>
        <w:bottom w:val="none" w:sz="0" w:space="0" w:color="auto"/>
        <w:right w:val="none" w:sz="0" w:space="0" w:color="auto"/>
      </w:divBdr>
    </w:div>
    <w:div w:id="163668788">
      <w:bodyDiv w:val="1"/>
      <w:marLeft w:val="0"/>
      <w:marRight w:val="0"/>
      <w:marTop w:val="0"/>
      <w:marBottom w:val="0"/>
      <w:divBdr>
        <w:top w:val="none" w:sz="0" w:space="0" w:color="auto"/>
        <w:left w:val="none" w:sz="0" w:space="0" w:color="auto"/>
        <w:bottom w:val="none" w:sz="0" w:space="0" w:color="auto"/>
        <w:right w:val="none" w:sz="0" w:space="0" w:color="auto"/>
      </w:divBdr>
    </w:div>
    <w:div w:id="163938075">
      <w:bodyDiv w:val="1"/>
      <w:marLeft w:val="0"/>
      <w:marRight w:val="0"/>
      <w:marTop w:val="0"/>
      <w:marBottom w:val="0"/>
      <w:divBdr>
        <w:top w:val="none" w:sz="0" w:space="0" w:color="auto"/>
        <w:left w:val="none" w:sz="0" w:space="0" w:color="auto"/>
        <w:bottom w:val="none" w:sz="0" w:space="0" w:color="auto"/>
        <w:right w:val="none" w:sz="0" w:space="0" w:color="auto"/>
      </w:divBdr>
    </w:div>
    <w:div w:id="167183743">
      <w:bodyDiv w:val="1"/>
      <w:marLeft w:val="0"/>
      <w:marRight w:val="0"/>
      <w:marTop w:val="0"/>
      <w:marBottom w:val="0"/>
      <w:divBdr>
        <w:top w:val="none" w:sz="0" w:space="0" w:color="auto"/>
        <w:left w:val="none" w:sz="0" w:space="0" w:color="auto"/>
        <w:bottom w:val="none" w:sz="0" w:space="0" w:color="auto"/>
        <w:right w:val="none" w:sz="0" w:space="0" w:color="auto"/>
      </w:divBdr>
    </w:div>
    <w:div w:id="182331609">
      <w:bodyDiv w:val="1"/>
      <w:marLeft w:val="0"/>
      <w:marRight w:val="0"/>
      <w:marTop w:val="0"/>
      <w:marBottom w:val="0"/>
      <w:divBdr>
        <w:top w:val="none" w:sz="0" w:space="0" w:color="auto"/>
        <w:left w:val="none" w:sz="0" w:space="0" w:color="auto"/>
        <w:bottom w:val="none" w:sz="0" w:space="0" w:color="auto"/>
        <w:right w:val="none" w:sz="0" w:space="0" w:color="auto"/>
      </w:divBdr>
    </w:div>
    <w:div w:id="182785643">
      <w:bodyDiv w:val="1"/>
      <w:marLeft w:val="0"/>
      <w:marRight w:val="0"/>
      <w:marTop w:val="0"/>
      <w:marBottom w:val="0"/>
      <w:divBdr>
        <w:top w:val="none" w:sz="0" w:space="0" w:color="auto"/>
        <w:left w:val="none" w:sz="0" w:space="0" w:color="auto"/>
        <w:bottom w:val="none" w:sz="0" w:space="0" w:color="auto"/>
        <w:right w:val="none" w:sz="0" w:space="0" w:color="auto"/>
      </w:divBdr>
    </w:div>
    <w:div w:id="184948116">
      <w:bodyDiv w:val="1"/>
      <w:marLeft w:val="0"/>
      <w:marRight w:val="0"/>
      <w:marTop w:val="0"/>
      <w:marBottom w:val="0"/>
      <w:divBdr>
        <w:top w:val="none" w:sz="0" w:space="0" w:color="auto"/>
        <w:left w:val="none" w:sz="0" w:space="0" w:color="auto"/>
        <w:bottom w:val="none" w:sz="0" w:space="0" w:color="auto"/>
        <w:right w:val="none" w:sz="0" w:space="0" w:color="auto"/>
      </w:divBdr>
    </w:div>
    <w:div w:id="185490145">
      <w:bodyDiv w:val="1"/>
      <w:marLeft w:val="0"/>
      <w:marRight w:val="0"/>
      <w:marTop w:val="0"/>
      <w:marBottom w:val="0"/>
      <w:divBdr>
        <w:top w:val="none" w:sz="0" w:space="0" w:color="auto"/>
        <w:left w:val="none" w:sz="0" w:space="0" w:color="auto"/>
        <w:bottom w:val="none" w:sz="0" w:space="0" w:color="auto"/>
        <w:right w:val="none" w:sz="0" w:space="0" w:color="auto"/>
      </w:divBdr>
    </w:div>
    <w:div w:id="186454695">
      <w:bodyDiv w:val="1"/>
      <w:marLeft w:val="0"/>
      <w:marRight w:val="0"/>
      <w:marTop w:val="0"/>
      <w:marBottom w:val="0"/>
      <w:divBdr>
        <w:top w:val="none" w:sz="0" w:space="0" w:color="auto"/>
        <w:left w:val="none" w:sz="0" w:space="0" w:color="auto"/>
        <w:bottom w:val="none" w:sz="0" w:space="0" w:color="auto"/>
        <w:right w:val="none" w:sz="0" w:space="0" w:color="auto"/>
      </w:divBdr>
    </w:div>
    <w:div w:id="187523482">
      <w:bodyDiv w:val="1"/>
      <w:marLeft w:val="0"/>
      <w:marRight w:val="0"/>
      <w:marTop w:val="0"/>
      <w:marBottom w:val="0"/>
      <w:divBdr>
        <w:top w:val="none" w:sz="0" w:space="0" w:color="auto"/>
        <w:left w:val="none" w:sz="0" w:space="0" w:color="auto"/>
        <w:bottom w:val="none" w:sz="0" w:space="0" w:color="auto"/>
        <w:right w:val="none" w:sz="0" w:space="0" w:color="auto"/>
      </w:divBdr>
    </w:div>
    <w:div w:id="187841699">
      <w:bodyDiv w:val="1"/>
      <w:marLeft w:val="0"/>
      <w:marRight w:val="0"/>
      <w:marTop w:val="0"/>
      <w:marBottom w:val="0"/>
      <w:divBdr>
        <w:top w:val="none" w:sz="0" w:space="0" w:color="auto"/>
        <w:left w:val="none" w:sz="0" w:space="0" w:color="auto"/>
        <w:bottom w:val="none" w:sz="0" w:space="0" w:color="auto"/>
        <w:right w:val="none" w:sz="0" w:space="0" w:color="auto"/>
      </w:divBdr>
    </w:div>
    <w:div w:id="190844457">
      <w:bodyDiv w:val="1"/>
      <w:marLeft w:val="0"/>
      <w:marRight w:val="0"/>
      <w:marTop w:val="0"/>
      <w:marBottom w:val="0"/>
      <w:divBdr>
        <w:top w:val="none" w:sz="0" w:space="0" w:color="auto"/>
        <w:left w:val="none" w:sz="0" w:space="0" w:color="auto"/>
        <w:bottom w:val="none" w:sz="0" w:space="0" w:color="auto"/>
        <w:right w:val="none" w:sz="0" w:space="0" w:color="auto"/>
      </w:divBdr>
    </w:div>
    <w:div w:id="195772783">
      <w:bodyDiv w:val="1"/>
      <w:marLeft w:val="0"/>
      <w:marRight w:val="0"/>
      <w:marTop w:val="0"/>
      <w:marBottom w:val="0"/>
      <w:divBdr>
        <w:top w:val="none" w:sz="0" w:space="0" w:color="auto"/>
        <w:left w:val="none" w:sz="0" w:space="0" w:color="auto"/>
        <w:bottom w:val="none" w:sz="0" w:space="0" w:color="auto"/>
        <w:right w:val="none" w:sz="0" w:space="0" w:color="auto"/>
      </w:divBdr>
    </w:div>
    <w:div w:id="208035421">
      <w:bodyDiv w:val="1"/>
      <w:marLeft w:val="0"/>
      <w:marRight w:val="0"/>
      <w:marTop w:val="0"/>
      <w:marBottom w:val="0"/>
      <w:divBdr>
        <w:top w:val="none" w:sz="0" w:space="0" w:color="auto"/>
        <w:left w:val="none" w:sz="0" w:space="0" w:color="auto"/>
        <w:bottom w:val="none" w:sz="0" w:space="0" w:color="auto"/>
        <w:right w:val="none" w:sz="0" w:space="0" w:color="auto"/>
      </w:divBdr>
    </w:div>
    <w:div w:id="209194235">
      <w:bodyDiv w:val="1"/>
      <w:marLeft w:val="0"/>
      <w:marRight w:val="0"/>
      <w:marTop w:val="0"/>
      <w:marBottom w:val="0"/>
      <w:divBdr>
        <w:top w:val="none" w:sz="0" w:space="0" w:color="auto"/>
        <w:left w:val="none" w:sz="0" w:space="0" w:color="auto"/>
        <w:bottom w:val="none" w:sz="0" w:space="0" w:color="auto"/>
        <w:right w:val="none" w:sz="0" w:space="0" w:color="auto"/>
      </w:divBdr>
    </w:div>
    <w:div w:id="209416033">
      <w:bodyDiv w:val="1"/>
      <w:marLeft w:val="0"/>
      <w:marRight w:val="0"/>
      <w:marTop w:val="0"/>
      <w:marBottom w:val="0"/>
      <w:divBdr>
        <w:top w:val="none" w:sz="0" w:space="0" w:color="auto"/>
        <w:left w:val="none" w:sz="0" w:space="0" w:color="auto"/>
        <w:bottom w:val="none" w:sz="0" w:space="0" w:color="auto"/>
        <w:right w:val="none" w:sz="0" w:space="0" w:color="auto"/>
      </w:divBdr>
    </w:div>
    <w:div w:id="215633005">
      <w:bodyDiv w:val="1"/>
      <w:marLeft w:val="0"/>
      <w:marRight w:val="0"/>
      <w:marTop w:val="0"/>
      <w:marBottom w:val="0"/>
      <w:divBdr>
        <w:top w:val="none" w:sz="0" w:space="0" w:color="auto"/>
        <w:left w:val="none" w:sz="0" w:space="0" w:color="auto"/>
        <w:bottom w:val="none" w:sz="0" w:space="0" w:color="auto"/>
        <w:right w:val="none" w:sz="0" w:space="0" w:color="auto"/>
      </w:divBdr>
    </w:div>
    <w:div w:id="216940710">
      <w:bodyDiv w:val="1"/>
      <w:marLeft w:val="0"/>
      <w:marRight w:val="0"/>
      <w:marTop w:val="0"/>
      <w:marBottom w:val="0"/>
      <w:divBdr>
        <w:top w:val="none" w:sz="0" w:space="0" w:color="auto"/>
        <w:left w:val="none" w:sz="0" w:space="0" w:color="auto"/>
        <w:bottom w:val="none" w:sz="0" w:space="0" w:color="auto"/>
        <w:right w:val="none" w:sz="0" w:space="0" w:color="auto"/>
      </w:divBdr>
    </w:div>
    <w:div w:id="217597863">
      <w:bodyDiv w:val="1"/>
      <w:marLeft w:val="0"/>
      <w:marRight w:val="0"/>
      <w:marTop w:val="0"/>
      <w:marBottom w:val="0"/>
      <w:divBdr>
        <w:top w:val="none" w:sz="0" w:space="0" w:color="auto"/>
        <w:left w:val="none" w:sz="0" w:space="0" w:color="auto"/>
        <w:bottom w:val="none" w:sz="0" w:space="0" w:color="auto"/>
        <w:right w:val="none" w:sz="0" w:space="0" w:color="auto"/>
      </w:divBdr>
    </w:div>
    <w:div w:id="218593781">
      <w:bodyDiv w:val="1"/>
      <w:marLeft w:val="0"/>
      <w:marRight w:val="0"/>
      <w:marTop w:val="0"/>
      <w:marBottom w:val="0"/>
      <w:divBdr>
        <w:top w:val="none" w:sz="0" w:space="0" w:color="auto"/>
        <w:left w:val="none" w:sz="0" w:space="0" w:color="auto"/>
        <w:bottom w:val="none" w:sz="0" w:space="0" w:color="auto"/>
        <w:right w:val="none" w:sz="0" w:space="0" w:color="auto"/>
      </w:divBdr>
    </w:div>
    <w:div w:id="222759897">
      <w:bodyDiv w:val="1"/>
      <w:marLeft w:val="0"/>
      <w:marRight w:val="0"/>
      <w:marTop w:val="0"/>
      <w:marBottom w:val="0"/>
      <w:divBdr>
        <w:top w:val="none" w:sz="0" w:space="0" w:color="auto"/>
        <w:left w:val="none" w:sz="0" w:space="0" w:color="auto"/>
        <w:bottom w:val="none" w:sz="0" w:space="0" w:color="auto"/>
        <w:right w:val="none" w:sz="0" w:space="0" w:color="auto"/>
      </w:divBdr>
    </w:div>
    <w:div w:id="222908011">
      <w:bodyDiv w:val="1"/>
      <w:marLeft w:val="0"/>
      <w:marRight w:val="0"/>
      <w:marTop w:val="0"/>
      <w:marBottom w:val="0"/>
      <w:divBdr>
        <w:top w:val="none" w:sz="0" w:space="0" w:color="auto"/>
        <w:left w:val="none" w:sz="0" w:space="0" w:color="auto"/>
        <w:bottom w:val="none" w:sz="0" w:space="0" w:color="auto"/>
        <w:right w:val="none" w:sz="0" w:space="0" w:color="auto"/>
      </w:divBdr>
    </w:div>
    <w:div w:id="225073135">
      <w:bodyDiv w:val="1"/>
      <w:marLeft w:val="0"/>
      <w:marRight w:val="0"/>
      <w:marTop w:val="0"/>
      <w:marBottom w:val="0"/>
      <w:divBdr>
        <w:top w:val="none" w:sz="0" w:space="0" w:color="auto"/>
        <w:left w:val="none" w:sz="0" w:space="0" w:color="auto"/>
        <w:bottom w:val="none" w:sz="0" w:space="0" w:color="auto"/>
        <w:right w:val="none" w:sz="0" w:space="0" w:color="auto"/>
      </w:divBdr>
    </w:div>
    <w:div w:id="232202225">
      <w:bodyDiv w:val="1"/>
      <w:marLeft w:val="0"/>
      <w:marRight w:val="0"/>
      <w:marTop w:val="0"/>
      <w:marBottom w:val="0"/>
      <w:divBdr>
        <w:top w:val="none" w:sz="0" w:space="0" w:color="auto"/>
        <w:left w:val="none" w:sz="0" w:space="0" w:color="auto"/>
        <w:bottom w:val="none" w:sz="0" w:space="0" w:color="auto"/>
        <w:right w:val="none" w:sz="0" w:space="0" w:color="auto"/>
      </w:divBdr>
    </w:div>
    <w:div w:id="238485989">
      <w:bodyDiv w:val="1"/>
      <w:marLeft w:val="0"/>
      <w:marRight w:val="0"/>
      <w:marTop w:val="0"/>
      <w:marBottom w:val="0"/>
      <w:divBdr>
        <w:top w:val="none" w:sz="0" w:space="0" w:color="auto"/>
        <w:left w:val="none" w:sz="0" w:space="0" w:color="auto"/>
        <w:bottom w:val="none" w:sz="0" w:space="0" w:color="auto"/>
        <w:right w:val="none" w:sz="0" w:space="0" w:color="auto"/>
      </w:divBdr>
    </w:div>
    <w:div w:id="239220956">
      <w:bodyDiv w:val="1"/>
      <w:marLeft w:val="0"/>
      <w:marRight w:val="0"/>
      <w:marTop w:val="0"/>
      <w:marBottom w:val="0"/>
      <w:divBdr>
        <w:top w:val="none" w:sz="0" w:space="0" w:color="auto"/>
        <w:left w:val="none" w:sz="0" w:space="0" w:color="auto"/>
        <w:bottom w:val="none" w:sz="0" w:space="0" w:color="auto"/>
        <w:right w:val="none" w:sz="0" w:space="0" w:color="auto"/>
      </w:divBdr>
    </w:div>
    <w:div w:id="239678713">
      <w:bodyDiv w:val="1"/>
      <w:marLeft w:val="0"/>
      <w:marRight w:val="0"/>
      <w:marTop w:val="0"/>
      <w:marBottom w:val="0"/>
      <w:divBdr>
        <w:top w:val="none" w:sz="0" w:space="0" w:color="auto"/>
        <w:left w:val="none" w:sz="0" w:space="0" w:color="auto"/>
        <w:bottom w:val="none" w:sz="0" w:space="0" w:color="auto"/>
        <w:right w:val="none" w:sz="0" w:space="0" w:color="auto"/>
      </w:divBdr>
    </w:div>
    <w:div w:id="241373559">
      <w:bodyDiv w:val="1"/>
      <w:marLeft w:val="0"/>
      <w:marRight w:val="0"/>
      <w:marTop w:val="0"/>
      <w:marBottom w:val="0"/>
      <w:divBdr>
        <w:top w:val="none" w:sz="0" w:space="0" w:color="auto"/>
        <w:left w:val="none" w:sz="0" w:space="0" w:color="auto"/>
        <w:bottom w:val="none" w:sz="0" w:space="0" w:color="auto"/>
        <w:right w:val="none" w:sz="0" w:space="0" w:color="auto"/>
      </w:divBdr>
    </w:div>
    <w:div w:id="246421481">
      <w:bodyDiv w:val="1"/>
      <w:marLeft w:val="0"/>
      <w:marRight w:val="0"/>
      <w:marTop w:val="0"/>
      <w:marBottom w:val="0"/>
      <w:divBdr>
        <w:top w:val="none" w:sz="0" w:space="0" w:color="auto"/>
        <w:left w:val="none" w:sz="0" w:space="0" w:color="auto"/>
        <w:bottom w:val="none" w:sz="0" w:space="0" w:color="auto"/>
        <w:right w:val="none" w:sz="0" w:space="0" w:color="auto"/>
      </w:divBdr>
    </w:div>
    <w:div w:id="246578208">
      <w:bodyDiv w:val="1"/>
      <w:marLeft w:val="0"/>
      <w:marRight w:val="0"/>
      <w:marTop w:val="0"/>
      <w:marBottom w:val="0"/>
      <w:divBdr>
        <w:top w:val="none" w:sz="0" w:space="0" w:color="auto"/>
        <w:left w:val="none" w:sz="0" w:space="0" w:color="auto"/>
        <w:bottom w:val="none" w:sz="0" w:space="0" w:color="auto"/>
        <w:right w:val="none" w:sz="0" w:space="0" w:color="auto"/>
      </w:divBdr>
    </w:div>
    <w:div w:id="246814360">
      <w:bodyDiv w:val="1"/>
      <w:marLeft w:val="0"/>
      <w:marRight w:val="0"/>
      <w:marTop w:val="0"/>
      <w:marBottom w:val="0"/>
      <w:divBdr>
        <w:top w:val="none" w:sz="0" w:space="0" w:color="auto"/>
        <w:left w:val="none" w:sz="0" w:space="0" w:color="auto"/>
        <w:bottom w:val="none" w:sz="0" w:space="0" w:color="auto"/>
        <w:right w:val="none" w:sz="0" w:space="0" w:color="auto"/>
      </w:divBdr>
    </w:div>
    <w:div w:id="247155546">
      <w:bodyDiv w:val="1"/>
      <w:marLeft w:val="0"/>
      <w:marRight w:val="0"/>
      <w:marTop w:val="0"/>
      <w:marBottom w:val="0"/>
      <w:divBdr>
        <w:top w:val="none" w:sz="0" w:space="0" w:color="auto"/>
        <w:left w:val="none" w:sz="0" w:space="0" w:color="auto"/>
        <w:bottom w:val="none" w:sz="0" w:space="0" w:color="auto"/>
        <w:right w:val="none" w:sz="0" w:space="0" w:color="auto"/>
      </w:divBdr>
    </w:div>
    <w:div w:id="247428097">
      <w:bodyDiv w:val="1"/>
      <w:marLeft w:val="0"/>
      <w:marRight w:val="0"/>
      <w:marTop w:val="0"/>
      <w:marBottom w:val="0"/>
      <w:divBdr>
        <w:top w:val="none" w:sz="0" w:space="0" w:color="auto"/>
        <w:left w:val="none" w:sz="0" w:space="0" w:color="auto"/>
        <w:bottom w:val="none" w:sz="0" w:space="0" w:color="auto"/>
        <w:right w:val="none" w:sz="0" w:space="0" w:color="auto"/>
      </w:divBdr>
    </w:div>
    <w:div w:id="249003570">
      <w:bodyDiv w:val="1"/>
      <w:marLeft w:val="0"/>
      <w:marRight w:val="0"/>
      <w:marTop w:val="0"/>
      <w:marBottom w:val="0"/>
      <w:divBdr>
        <w:top w:val="none" w:sz="0" w:space="0" w:color="auto"/>
        <w:left w:val="none" w:sz="0" w:space="0" w:color="auto"/>
        <w:bottom w:val="none" w:sz="0" w:space="0" w:color="auto"/>
        <w:right w:val="none" w:sz="0" w:space="0" w:color="auto"/>
      </w:divBdr>
    </w:div>
    <w:div w:id="251084705">
      <w:bodyDiv w:val="1"/>
      <w:marLeft w:val="0"/>
      <w:marRight w:val="0"/>
      <w:marTop w:val="0"/>
      <w:marBottom w:val="0"/>
      <w:divBdr>
        <w:top w:val="none" w:sz="0" w:space="0" w:color="auto"/>
        <w:left w:val="none" w:sz="0" w:space="0" w:color="auto"/>
        <w:bottom w:val="none" w:sz="0" w:space="0" w:color="auto"/>
        <w:right w:val="none" w:sz="0" w:space="0" w:color="auto"/>
      </w:divBdr>
    </w:div>
    <w:div w:id="258753350">
      <w:bodyDiv w:val="1"/>
      <w:marLeft w:val="0"/>
      <w:marRight w:val="0"/>
      <w:marTop w:val="0"/>
      <w:marBottom w:val="0"/>
      <w:divBdr>
        <w:top w:val="none" w:sz="0" w:space="0" w:color="auto"/>
        <w:left w:val="none" w:sz="0" w:space="0" w:color="auto"/>
        <w:bottom w:val="none" w:sz="0" w:space="0" w:color="auto"/>
        <w:right w:val="none" w:sz="0" w:space="0" w:color="auto"/>
      </w:divBdr>
    </w:div>
    <w:div w:id="263080839">
      <w:bodyDiv w:val="1"/>
      <w:marLeft w:val="0"/>
      <w:marRight w:val="0"/>
      <w:marTop w:val="0"/>
      <w:marBottom w:val="0"/>
      <w:divBdr>
        <w:top w:val="none" w:sz="0" w:space="0" w:color="auto"/>
        <w:left w:val="none" w:sz="0" w:space="0" w:color="auto"/>
        <w:bottom w:val="none" w:sz="0" w:space="0" w:color="auto"/>
        <w:right w:val="none" w:sz="0" w:space="0" w:color="auto"/>
      </w:divBdr>
    </w:div>
    <w:div w:id="265115099">
      <w:bodyDiv w:val="1"/>
      <w:marLeft w:val="0"/>
      <w:marRight w:val="0"/>
      <w:marTop w:val="0"/>
      <w:marBottom w:val="0"/>
      <w:divBdr>
        <w:top w:val="none" w:sz="0" w:space="0" w:color="auto"/>
        <w:left w:val="none" w:sz="0" w:space="0" w:color="auto"/>
        <w:bottom w:val="none" w:sz="0" w:space="0" w:color="auto"/>
        <w:right w:val="none" w:sz="0" w:space="0" w:color="auto"/>
      </w:divBdr>
    </w:div>
    <w:div w:id="266818377">
      <w:bodyDiv w:val="1"/>
      <w:marLeft w:val="0"/>
      <w:marRight w:val="0"/>
      <w:marTop w:val="0"/>
      <w:marBottom w:val="0"/>
      <w:divBdr>
        <w:top w:val="none" w:sz="0" w:space="0" w:color="auto"/>
        <w:left w:val="none" w:sz="0" w:space="0" w:color="auto"/>
        <w:bottom w:val="none" w:sz="0" w:space="0" w:color="auto"/>
        <w:right w:val="none" w:sz="0" w:space="0" w:color="auto"/>
      </w:divBdr>
    </w:div>
    <w:div w:id="268051510">
      <w:bodyDiv w:val="1"/>
      <w:marLeft w:val="0"/>
      <w:marRight w:val="0"/>
      <w:marTop w:val="0"/>
      <w:marBottom w:val="0"/>
      <w:divBdr>
        <w:top w:val="none" w:sz="0" w:space="0" w:color="auto"/>
        <w:left w:val="none" w:sz="0" w:space="0" w:color="auto"/>
        <w:bottom w:val="none" w:sz="0" w:space="0" w:color="auto"/>
        <w:right w:val="none" w:sz="0" w:space="0" w:color="auto"/>
      </w:divBdr>
    </w:div>
    <w:div w:id="269318639">
      <w:bodyDiv w:val="1"/>
      <w:marLeft w:val="0"/>
      <w:marRight w:val="0"/>
      <w:marTop w:val="0"/>
      <w:marBottom w:val="0"/>
      <w:divBdr>
        <w:top w:val="none" w:sz="0" w:space="0" w:color="auto"/>
        <w:left w:val="none" w:sz="0" w:space="0" w:color="auto"/>
        <w:bottom w:val="none" w:sz="0" w:space="0" w:color="auto"/>
        <w:right w:val="none" w:sz="0" w:space="0" w:color="auto"/>
      </w:divBdr>
    </w:div>
    <w:div w:id="275910740">
      <w:bodyDiv w:val="1"/>
      <w:marLeft w:val="0"/>
      <w:marRight w:val="0"/>
      <w:marTop w:val="0"/>
      <w:marBottom w:val="0"/>
      <w:divBdr>
        <w:top w:val="none" w:sz="0" w:space="0" w:color="auto"/>
        <w:left w:val="none" w:sz="0" w:space="0" w:color="auto"/>
        <w:bottom w:val="none" w:sz="0" w:space="0" w:color="auto"/>
        <w:right w:val="none" w:sz="0" w:space="0" w:color="auto"/>
      </w:divBdr>
    </w:div>
    <w:div w:id="276177882">
      <w:bodyDiv w:val="1"/>
      <w:marLeft w:val="0"/>
      <w:marRight w:val="0"/>
      <w:marTop w:val="0"/>
      <w:marBottom w:val="0"/>
      <w:divBdr>
        <w:top w:val="none" w:sz="0" w:space="0" w:color="auto"/>
        <w:left w:val="none" w:sz="0" w:space="0" w:color="auto"/>
        <w:bottom w:val="none" w:sz="0" w:space="0" w:color="auto"/>
        <w:right w:val="none" w:sz="0" w:space="0" w:color="auto"/>
      </w:divBdr>
    </w:div>
    <w:div w:id="277637963">
      <w:bodyDiv w:val="1"/>
      <w:marLeft w:val="0"/>
      <w:marRight w:val="0"/>
      <w:marTop w:val="0"/>
      <w:marBottom w:val="0"/>
      <w:divBdr>
        <w:top w:val="none" w:sz="0" w:space="0" w:color="auto"/>
        <w:left w:val="none" w:sz="0" w:space="0" w:color="auto"/>
        <w:bottom w:val="none" w:sz="0" w:space="0" w:color="auto"/>
        <w:right w:val="none" w:sz="0" w:space="0" w:color="auto"/>
      </w:divBdr>
    </w:div>
    <w:div w:id="284308550">
      <w:bodyDiv w:val="1"/>
      <w:marLeft w:val="0"/>
      <w:marRight w:val="0"/>
      <w:marTop w:val="0"/>
      <w:marBottom w:val="0"/>
      <w:divBdr>
        <w:top w:val="none" w:sz="0" w:space="0" w:color="auto"/>
        <w:left w:val="none" w:sz="0" w:space="0" w:color="auto"/>
        <w:bottom w:val="none" w:sz="0" w:space="0" w:color="auto"/>
        <w:right w:val="none" w:sz="0" w:space="0" w:color="auto"/>
      </w:divBdr>
    </w:div>
    <w:div w:id="287010248">
      <w:bodyDiv w:val="1"/>
      <w:marLeft w:val="0"/>
      <w:marRight w:val="0"/>
      <w:marTop w:val="0"/>
      <w:marBottom w:val="0"/>
      <w:divBdr>
        <w:top w:val="none" w:sz="0" w:space="0" w:color="auto"/>
        <w:left w:val="none" w:sz="0" w:space="0" w:color="auto"/>
        <w:bottom w:val="none" w:sz="0" w:space="0" w:color="auto"/>
        <w:right w:val="none" w:sz="0" w:space="0" w:color="auto"/>
      </w:divBdr>
    </w:div>
    <w:div w:id="287855883">
      <w:bodyDiv w:val="1"/>
      <w:marLeft w:val="0"/>
      <w:marRight w:val="0"/>
      <w:marTop w:val="0"/>
      <w:marBottom w:val="0"/>
      <w:divBdr>
        <w:top w:val="none" w:sz="0" w:space="0" w:color="auto"/>
        <w:left w:val="none" w:sz="0" w:space="0" w:color="auto"/>
        <w:bottom w:val="none" w:sz="0" w:space="0" w:color="auto"/>
        <w:right w:val="none" w:sz="0" w:space="0" w:color="auto"/>
      </w:divBdr>
    </w:div>
    <w:div w:id="289020849">
      <w:bodyDiv w:val="1"/>
      <w:marLeft w:val="0"/>
      <w:marRight w:val="0"/>
      <w:marTop w:val="0"/>
      <w:marBottom w:val="0"/>
      <w:divBdr>
        <w:top w:val="none" w:sz="0" w:space="0" w:color="auto"/>
        <w:left w:val="none" w:sz="0" w:space="0" w:color="auto"/>
        <w:bottom w:val="none" w:sz="0" w:space="0" w:color="auto"/>
        <w:right w:val="none" w:sz="0" w:space="0" w:color="auto"/>
      </w:divBdr>
    </w:div>
    <w:div w:id="289940299">
      <w:bodyDiv w:val="1"/>
      <w:marLeft w:val="0"/>
      <w:marRight w:val="0"/>
      <w:marTop w:val="0"/>
      <w:marBottom w:val="0"/>
      <w:divBdr>
        <w:top w:val="none" w:sz="0" w:space="0" w:color="auto"/>
        <w:left w:val="none" w:sz="0" w:space="0" w:color="auto"/>
        <w:bottom w:val="none" w:sz="0" w:space="0" w:color="auto"/>
        <w:right w:val="none" w:sz="0" w:space="0" w:color="auto"/>
      </w:divBdr>
    </w:div>
    <w:div w:id="302393246">
      <w:bodyDiv w:val="1"/>
      <w:marLeft w:val="0"/>
      <w:marRight w:val="0"/>
      <w:marTop w:val="0"/>
      <w:marBottom w:val="0"/>
      <w:divBdr>
        <w:top w:val="none" w:sz="0" w:space="0" w:color="auto"/>
        <w:left w:val="none" w:sz="0" w:space="0" w:color="auto"/>
        <w:bottom w:val="none" w:sz="0" w:space="0" w:color="auto"/>
        <w:right w:val="none" w:sz="0" w:space="0" w:color="auto"/>
      </w:divBdr>
    </w:div>
    <w:div w:id="303825098">
      <w:bodyDiv w:val="1"/>
      <w:marLeft w:val="0"/>
      <w:marRight w:val="0"/>
      <w:marTop w:val="0"/>
      <w:marBottom w:val="0"/>
      <w:divBdr>
        <w:top w:val="none" w:sz="0" w:space="0" w:color="auto"/>
        <w:left w:val="none" w:sz="0" w:space="0" w:color="auto"/>
        <w:bottom w:val="none" w:sz="0" w:space="0" w:color="auto"/>
        <w:right w:val="none" w:sz="0" w:space="0" w:color="auto"/>
      </w:divBdr>
    </w:div>
    <w:div w:id="314381811">
      <w:bodyDiv w:val="1"/>
      <w:marLeft w:val="0"/>
      <w:marRight w:val="0"/>
      <w:marTop w:val="0"/>
      <w:marBottom w:val="0"/>
      <w:divBdr>
        <w:top w:val="none" w:sz="0" w:space="0" w:color="auto"/>
        <w:left w:val="none" w:sz="0" w:space="0" w:color="auto"/>
        <w:bottom w:val="none" w:sz="0" w:space="0" w:color="auto"/>
        <w:right w:val="none" w:sz="0" w:space="0" w:color="auto"/>
      </w:divBdr>
    </w:div>
    <w:div w:id="315647413">
      <w:bodyDiv w:val="1"/>
      <w:marLeft w:val="0"/>
      <w:marRight w:val="0"/>
      <w:marTop w:val="0"/>
      <w:marBottom w:val="0"/>
      <w:divBdr>
        <w:top w:val="none" w:sz="0" w:space="0" w:color="auto"/>
        <w:left w:val="none" w:sz="0" w:space="0" w:color="auto"/>
        <w:bottom w:val="none" w:sz="0" w:space="0" w:color="auto"/>
        <w:right w:val="none" w:sz="0" w:space="0" w:color="auto"/>
      </w:divBdr>
    </w:div>
    <w:div w:id="322197213">
      <w:bodyDiv w:val="1"/>
      <w:marLeft w:val="0"/>
      <w:marRight w:val="0"/>
      <w:marTop w:val="0"/>
      <w:marBottom w:val="0"/>
      <w:divBdr>
        <w:top w:val="none" w:sz="0" w:space="0" w:color="auto"/>
        <w:left w:val="none" w:sz="0" w:space="0" w:color="auto"/>
        <w:bottom w:val="none" w:sz="0" w:space="0" w:color="auto"/>
        <w:right w:val="none" w:sz="0" w:space="0" w:color="auto"/>
      </w:divBdr>
    </w:div>
    <w:div w:id="323552591">
      <w:bodyDiv w:val="1"/>
      <w:marLeft w:val="0"/>
      <w:marRight w:val="0"/>
      <w:marTop w:val="0"/>
      <w:marBottom w:val="0"/>
      <w:divBdr>
        <w:top w:val="none" w:sz="0" w:space="0" w:color="auto"/>
        <w:left w:val="none" w:sz="0" w:space="0" w:color="auto"/>
        <w:bottom w:val="none" w:sz="0" w:space="0" w:color="auto"/>
        <w:right w:val="none" w:sz="0" w:space="0" w:color="auto"/>
      </w:divBdr>
    </w:div>
    <w:div w:id="323555687">
      <w:bodyDiv w:val="1"/>
      <w:marLeft w:val="0"/>
      <w:marRight w:val="0"/>
      <w:marTop w:val="0"/>
      <w:marBottom w:val="0"/>
      <w:divBdr>
        <w:top w:val="none" w:sz="0" w:space="0" w:color="auto"/>
        <w:left w:val="none" w:sz="0" w:space="0" w:color="auto"/>
        <w:bottom w:val="none" w:sz="0" w:space="0" w:color="auto"/>
        <w:right w:val="none" w:sz="0" w:space="0" w:color="auto"/>
      </w:divBdr>
    </w:div>
    <w:div w:id="327096712">
      <w:bodyDiv w:val="1"/>
      <w:marLeft w:val="0"/>
      <w:marRight w:val="0"/>
      <w:marTop w:val="0"/>
      <w:marBottom w:val="0"/>
      <w:divBdr>
        <w:top w:val="none" w:sz="0" w:space="0" w:color="auto"/>
        <w:left w:val="none" w:sz="0" w:space="0" w:color="auto"/>
        <w:bottom w:val="none" w:sz="0" w:space="0" w:color="auto"/>
        <w:right w:val="none" w:sz="0" w:space="0" w:color="auto"/>
      </w:divBdr>
    </w:div>
    <w:div w:id="332417903">
      <w:bodyDiv w:val="1"/>
      <w:marLeft w:val="0"/>
      <w:marRight w:val="0"/>
      <w:marTop w:val="0"/>
      <w:marBottom w:val="0"/>
      <w:divBdr>
        <w:top w:val="none" w:sz="0" w:space="0" w:color="auto"/>
        <w:left w:val="none" w:sz="0" w:space="0" w:color="auto"/>
        <w:bottom w:val="none" w:sz="0" w:space="0" w:color="auto"/>
        <w:right w:val="none" w:sz="0" w:space="0" w:color="auto"/>
      </w:divBdr>
    </w:div>
    <w:div w:id="333263831">
      <w:bodyDiv w:val="1"/>
      <w:marLeft w:val="0"/>
      <w:marRight w:val="0"/>
      <w:marTop w:val="0"/>
      <w:marBottom w:val="0"/>
      <w:divBdr>
        <w:top w:val="none" w:sz="0" w:space="0" w:color="auto"/>
        <w:left w:val="none" w:sz="0" w:space="0" w:color="auto"/>
        <w:bottom w:val="none" w:sz="0" w:space="0" w:color="auto"/>
        <w:right w:val="none" w:sz="0" w:space="0" w:color="auto"/>
      </w:divBdr>
    </w:div>
    <w:div w:id="333845487">
      <w:bodyDiv w:val="1"/>
      <w:marLeft w:val="0"/>
      <w:marRight w:val="0"/>
      <w:marTop w:val="0"/>
      <w:marBottom w:val="0"/>
      <w:divBdr>
        <w:top w:val="none" w:sz="0" w:space="0" w:color="auto"/>
        <w:left w:val="none" w:sz="0" w:space="0" w:color="auto"/>
        <w:bottom w:val="none" w:sz="0" w:space="0" w:color="auto"/>
        <w:right w:val="none" w:sz="0" w:space="0" w:color="auto"/>
      </w:divBdr>
    </w:div>
    <w:div w:id="334577987">
      <w:bodyDiv w:val="1"/>
      <w:marLeft w:val="0"/>
      <w:marRight w:val="0"/>
      <w:marTop w:val="0"/>
      <w:marBottom w:val="0"/>
      <w:divBdr>
        <w:top w:val="none" w:sz="0" w:space="0" w:color="auto"/>
        <w:left w:val="none" w:sz="0" w:space="0" w:color="auto"/>
        <w:bottom w:val="none" w:sz="0" w:space="0" w:color="auto"/>
        <w:right w:val="none" w:sz="0" w:space="0" w:color="auto"/>
      </w:divBdr>
    </w:div>
    <w:div w:id="336810583">
      <w:bodyDiv w:val="1"/>
      <w:marLeft w:val="0"/>
      <w:marRight w:val="0"/>
      <w:marTop w:val="0"/>
      <w:marBottom w:val="0"/>
      <w:divBdr>
        <w:top w:val="none" w:sz="0" w:space="0" w:color="auto"/>
        <w:left w:val="none" w:sz="0" w:space="0" w:color="auto"/>
        <w:bottom w:val="none" w:sz="0" w:space="0" w:color="auto"/>
        <w:right w:val="none" w:sz="0" w:space="0" w:color="auto"/>
      </w:divBdr>
    </w:div>
    <w:div w:id="337538239">
      <w:bodyDiv w:val="1"/>
      <w:marLeft w:val="0"/>
      <w:marRight w:val="0"/>
      <w:marTop w:val="0"/>
      <w:marBottom w:val="0"/>
      <w:divBdr>
        <w:top w:val="none" w:sz="0" w:space="0" w:color="auto"/>
        <w:left w:val="none" w:sz="0" w:space="0" w:color="auto"/>
        <w:bottom w:val="none" w:sz="0" w:space="0" w:color="auto"/>
        <w:right w:val="none" w:sz="0" w:space="0" w:color="auto"/>
      </w:divBdr>
    </w:div>
    <w:div w:id="341780190">
      <w:bodyDiv w:val="1"/>
      <w:marLeft w:val="0"/>
      <w:marRight w:val="0"/>
      <w:marTop w:val="0"/>
      <w:marBottom w:val="0"/>
      <w:divBdr>
        <w:top w:val="none" w:sz="0" w:space="0" w:color="auto"/>
        <w:left w:val="none" w:sz="0" w:space="0" w:color="auto"/>
        <w:bottom w:val="none" w:sz="0" w:space="0" w:color="auto"/>
        <w:right w:val="none" w:sz="0" w:space="0" w:color="auto"/>
      </w:divBdr>
    </w:div>
    <w:div w:id="347289986">
      <w:bodyDiv w:val="1"/>
      <w:marLeft w:val="0"/>
      <w:marRight w:val="0"/>
      <w:marTop w:val="0"/>
      <w:marBottom w:val="0"/>
      <w:divBdr>
        <w:top w:val="none" w:sz="0" w:space="0" w:color="auto"/>
        <w:left w:val="none" w:sz="0" w:space="0" w:color="auto"/>
        <w:bottom w:val="none" w:sz="0" w:space="0" w:color="auto"/>
        <w:right w:val="none" w:sz="0" w:space="0" w:color="auto"/>
      </w:divBdr>
    </w:div>
    <w:div w:id="347295623">
      <w:bodyDiv w:val="1"/>
      <w:marLeft w:val="0"/>
      <w:marRight w:val="0"/>
      <w:marTop w:val="0"/>
      <w:marBottom w:val="0"/>
      <w:divBdr>
        <w:top w:val="none" w:sz="0" w:space="0" w:color="auto"/>
        <w:left w:val="none" w:sz="0" w:space="0" w:color="auto"/>
        <w:bottom w:val="none" w:sz="0" w:space="0" w:color="auto"/>
        <w:right w:val="none" w:sz="0" w:space="0" w:color="auto"/>
      </w:divBdr>
    </w:div>
    <w:div w:id="352463967">
      <w:bodyDiv w:val="1"/>
      <w:marLeft w:val="0"/>
      <w:marRight w:val="0"/>
      <w:marTop w:val="0"/>
      <w:marBottom w:val="0"/>
      <w:divBdr>
        <w:top w:val="none" w:sz="0" w:space="0" w:color="auto"/>
        <w:left w:val="none" w:sz="0" w:space="0" w:color="auto"/>
        <w:bottom w:val="none" w:sz="0" w:space="0" w:color="auto"/>
        <w:right w:val="none" w:sz="0" w:space="0" w:color="auto"/>
      </w:divBdr>
    </w:div>
    <w:div w:id="353265851">
      <w:bodyDiv w:val="1"/>
      <w:marLeft w:val="0"/>
      <w:marRight w:val="0"/>
      <w:marTop w:val="0"/>
      <w:marBottom w:val="0"/>
      <w:divBdr>
        <w:top w:val="none" w:sz="0" w:space="0" w:color="auto"/>
        <w:left w:val="none" w:sz="0" w:space="0" w:color="auto"/>
        <w:bottom w:val="none" w:sz="0" w:space="0" w:color="auto"/>
        <w:right w:val="none" w:sz="0" w:space="0" w:color="auto"/>
      </w:divBdr>
    </w:div>
    <w:div w:id="357237823">
      <w:bodyDiv w:val="1"/>
      <w:marLeft w:val="0"/>
      <w:marRight w:val="0"/>
      <w:marTop w:val="0"/>
      <w:marBottom w:val="0"/>
      <w:divBdr>
        <w:top w:val="none" w:sz="0" w:space="0" w:color="auto"/>
        <w:left w:val="none" w:sz="0" w:space="0" w:color="auto"/>
        <w:bottom w:val="none" w:sz="0" w:space="0" w:color="auto"/>
        <w:right w:val="none" w:sz="0" w:space="0" w:color="auto"/>
      </w:divBdr>
    </w:div>
    <w:div w:id="358093446">
      <w:bodyDiv w:val="1"/>
      <w:marLeft w:val="0"/>
      <w:marRight w:val="0"/>
      <w:marTop w:val="0"/>
      <w:marBottom w:val="0"/>
      <w:divBdr>
        <w:top w:val="none" w:sz="0" w:space="0" w:color="auto"/>
        <w:left w:val="none" w:sz="0" w:space="0" w:color="auto"/>
        <w:bottom w:val="none" w:sz="0" w:space="0" w:color="auto"/>
        <w:right w:val="none" w:sz="0" w:space="0" w:color="auto"/>
      </w:divBdr>
    </w:div>
    <w:div w:id="374352347">
      <w:bodyDiv w:val="1"/>
      <w:marLeft w:val="0"/>
      <w:marRight w:val="0"/>
      <w:marTop w:val="0"/>
      <w:marBottom w:val="0"/>
      <w:divBdr>
        <w:top w:val="none" w:sz="0" w:space="0" w:color="auto"/>
        <w:left w:val="none" w:sz="0" w:space="0" w:color="auto"/>
        <w:bottom w:val="none" w:sz="0" w:space="0" w:color="auto"/>
        <w:right w:val="none" w:sz="0" w:space="0" w:color="auto"/>
      </w:divBdr>
    </w:div>
    <w:div w:id="375932709">
      <w:bodyDiv w:val="1"/>
      <w:marLeft w:val="0"/>
      <w:marRight w:val="0"/>
      <w:marTop w:val="0"/>
      <w:marBottom w:val="0"/>
      <w:divBdr>
        <w:top w:val="none" w:sz="0" w:space="0" w:color="auto"/>
        <w:left w:val="none" w:sz="0" w:space="0" w:color="auto"/>
        <w:bottom w:val="none" w:sz="0" w:space="0" w:color="auto"/>
        <w:right w:val="none" w:sz="0" w:space="0" w:color="auto"/>
      </w:divBdr>
    </w:div>
    <w:div w:id="378211992">
      <w:bodyDiv w:val="1"/>
      <w:marLeft w:val="0"/>
      <w:marRight w:val="0"/>
      <w:marTop w:val="0"/>
      <w:marBottom w:val="0"/>
      <w:divBdr>
        <w:top w:val="none" w:sz="0" w:space="0" w:color="auto"/>
        <w:left w:val="none" w:sz="0" w:space="0" w:color="auto"/>
        <w:bottom w:val="none" w:sz="0" w:space="0" w:color="auto"/>
        <w:right w:val="none" w:sz="0" w:space="0" w:color="auto"/>
      </w:divBdr>
    </w:div>
    <w:div w:id="382559384">
      <w:bodyDiv w:val="1"/>
      <w:marLeft w:val="0"/>
      <w:marRight w:val="0"/>
      <w:marTop w:val="0"/>
      <w:marBottom w:val="0"/>
      <w:divBdr>
        <w:top w:val="none" w:sz="0" w:space="0" w:color="auto"/>
        <w:left w:val="none" w:sz="0" w:space="0" w:color="auto"/>
        <w:bottom w:val="none" w:sz="0" w:space="0" w:color="auto"/>
        <w:right w:val="none" w:sz="0" w:space="0" w:color="auto"/>
      </w:divBdr>
    </w:div>
    <w:div w:id="385107284">
      <w:bodyDiv w:val="1"/>
      <w:marLeft w:val="0"/>
      <w:marRight w:val="0"/>
      <w:marTop w:val="0"/>
      <w:marBottom w:val="0"/>
      <w:divBdr>
        <w:top w:val="none" w:sz="0" w:space="0" w:color="auto"/>
        <w:left w:val="none" w:sz="0" w:space="0" w:color="auto"/>
        <w:bottom w:val="none" w:sz="0" w:space="0" w:color="auto"/>
        <w:right w:val="none" w:sz="0" w:space="0" w:color="auto"/>
      </w:divBdr>
    </w:div>
    <w:div w:id="387458804">
      <w:bodyDiv w:val="1"/>
      <w:marLeft w:val="0"/>
      <w:marRight w:val="0"/>
      <w:marTop w:val="0"/>
      <w:marBottom w:val="0"/>
      <w:divBdr>
        <w:top w:val="none" w:sz="0" w:space="0" w:color="auto"/>
        <w:left w:val="none" w:sz="0" w:space="0" w:color="auto"/>
        <w:bottom w:val="none" w:sz="0" w:space="0" w:color="auto"/>
        <w:right w:val="none" w:sz="0" w:space="0" w:color="auto"/>
      </w:divBdr>
    </w:div>
    <w:div w:id="389114126">
      <w:bodyDiv w:val="1"/>
      <w:marLeft w:val="0"/>
      <w:marRight w:val="0"/>
      <w:marTop w:val="0"/>
      <w:marBottom w:val="0"/>
      <w:divBdr>
        <w:top w:val="none" w:sz="0" w:space="0" w:color="auto"/>
        <w:left w:val="none" w:sz="0" w:space="0" w:color="auto"/>
        <w:bottom w:val="none" w:sz="0" w:space="0" w:color="auto"/>
        <w:right w:val="none" w:sz="0" w:space="0" w:color="auto"/>
      </w:divBdr>
    </w:div>
    <w:div w:id="395127661">
      <w:bodyDiv w:val="1"/>
      <w:marLeft w:val="0"/>
      <w:marRight w:val="0"/>
      <w:marTop w:val="0"/>
      <w:marBottom w:val="0"/>
      <w:divBdr>
        <w:top w:val="none" w:sz="0" w:space="0" w:color="auto"/>
        <w:left w:val="none" w:sz="0" w:space="0" w:color="auto"/>
        <w:bottom w:val="none" w:sz="0" w:space="0" w:color="auto"/>
        <w:right w:val="none" w:sz="0" w:space="0" w:color="auto"/>
      </w:divBdr>
    </w:div>
    <w:div w:id="398289121">
      <w:bodyDiv w:val="1"/>
      <w:marLeft w:val="0"/>
      <w:marRight w:val="0"/>
      <w:marTop w:val="0"/>
      <w:marBottom w:val="0"/>
      <w:divBdr>
        <w:top w:val="none" w:sz="0" w:space="0" w:color="auto"/>
        <w:left w:val="none" w:sz="0" w:space="0" w:color="auto"/>
        <w:bottom w:val="none" w:sz="0" w:space="0" w:color="auto"/>
        <w:right w:val="none" w:sz="0" w:space="0" w:color="auto"/>
      </w:divBdr>
    </w:div>
    <w:div w:id="407306261">
      <w:bodyDiv w:val="1"/>
      <w:marLeft w:val="0"/>
      <w:marRight w:val="0"/>
      <w:marTop w:val="0"/>
      <w:marBottom w:val="0"/>
      <w:divBdr>
        <w:top w:val="none" w:sz="0" w:space="0" w:color="auto"/>
        <w:left w:val="none" w:sz="0" w:space="0" w:color="auto"/>
        <w:bottom w:val="none" w:sz="0" w:space="0" w:color="auto"/>
        <w:right w:val="none" w:sz="0" w:space="0" w:color="auto"/>
      </w:divBdr>
    </w:div>
    <w:div w:id="412430431">
      <w:bodyDiv w:val="1"/>
      <w:marLeft w:val="0"/>
      <w:marRight w:val="0"/>
      <w:marTop w:val="0"/>
      <w:marBottom w:val="0"/>
      <w:divBdr>
        <w:top w:val="none" w:sz="0" w:space="0" w:color="auto"/>
        <w:left w:val="none" w:sz="0" w:space="0" w:color="auto"/>
        <w:bottom w:val="none" w:sz="0" w:space="0" w:color="auto"/>
        <w:right w:val="none" w:sz="0" w:space="0" w:color="auto"/>
      </w:divBdr>
    </w:div>
    <w:div w:id="414786212">
      <w:bodyDiv w:val="1"/>
      <w:marLeft w:val="0"/>
      <w:marRight w:val="0"/>
      <w:marTop w:val="0"/>
      <w:marBottom w:val="0"/>
      <w:divBdr>
        <w:top w:val="none" w:sz="0" w:space="0" w:color="auto"/>
        <w:left w:val="none" w:sz="0" w:space="0" w:color="auto"/>
        <w:bottom w:val="none" w:sz="0" w:space="0" w:color="auto"/>
        <w:right w:val="none" w:sz="0" w:space="0" w:color="auto"/>
      </w:divBdr>
    </w:div>
    <w:div w:id="416291345">
      <w:bodyDiv w:val="1"/>
      <w:marLeft w:val="0"/>
      <w:marRight w:val="0"/>
      <w:marTop w:val="0"/>
      <w:marBottom w:val="0"/>
      <w:divBdr>
        <w:top w:val="none" w:sz="0" w:space="0" w:color="auto"/>
        <w:left w:val="none" w:sz="0" w:space="0" w:color="auto"/>
        <w:bottom w:val="none" w:sz="0" w:space="0" w:color="auto"/>
        <w:right w:val="none" w:sz="0" w:space="0" w:color="auto"/>
      </w:divBdr>
    </w:div>
    <w:div w:id="418065368">
      <w:bodyDiv w:val="1"/>
      <w:marLeft w:val="0"/>
      <w:marRight w:val="0"/>
      <w:marTop w:val="0"/>
      <w:marBottom w:val="0"/>
      <w:divBdr>
        <w:top w:val="none" w:sz="0" w:space="0" w:color="auto"/>
        <w:left w:val="none" w:sz="0" w:space="0" w:color="auto"/>
        <w:bottom w:val="none" w:sz="0" w:space="0" w:color="auto"/>
        <w:right w:val="none" w:sz="0" w:space="0" w:color="auto"/>
      </w:divBdr>
    </w:div>
    <w:div w:id="418209816">
      <w:bodyDiv w:val="1"/>
      <w:marLeft w:val="0"/>
      <w:marRight w:val="0"/>
      <w:marTop w:val="0"/>
      <w:marBottom w:val="0"/>
      <w:divBdr>
        <w:top w:val="none" w:sz="0" w:space="0" w:color="auto"/>
        <w:left w:val="none" w:sz="0" w:space="0" w:color="auto"/>
        <w:bottom w:val="none" w:sz="0" w:space="0" w:color="auto"/>
        <w:right w:val="none" w:sz="0" w:space="0" w:color="auto"/>
      </w:divBdr>
    </w:div>
    <w:div w:id="423843899">
      <w:bodyDiv w:val="1"/>
      <w:marLeft w:val="0"/>
      <w:marRight w:val="0"/>
      <w:marTop w:val="0"/>
      <w:marBottom w:val="0"/>
      <w:divBdr>
        <w:top w:val="none" w:sz="0" w:space="0" w:color="auto"/>
        <w:left w:val="none" w:sz="0" w:space="0" w:color="auto"/>
        <w:bottom w:val="none" w:sz="0" w:space="0" w:color="auto"/>
        <w:right w:val="none" w:sz="0" w:space="0" w:color="auto"/>
      </w:divBdr>
    </w:div>
    <w:div w:id="430509751">
      <w:bodyDiv w:val="1"/>
      <w:marLeft w:val="0"/>
      <w:marRight w:val="0"/>
      <w:marTop w:val="0"/>
      <w:marBottom w:val="0"/>
      <w:divBdr>
        <w:top w:val="none" w:sz="0" w:space="0" w:color="auto"/>
        <w:left w:val="none" w:sz="0" w:space="0" w:color="auto"/>
        <w:bottom w:val="none" w:sz="0" w:space="0" w:color="auto"/>
        <w:right w:val="none" w:sz="0" w:space="0" w:color="auto"/>
      </w:divBdr>
    </w:div>
    <w:div w:id="433090345">
      <w:bodyDiv w:val="1"/>
      <w:marLeft w:val="0"/>
      <w:marRight w:val="0"/>
      <w:marTop w:val="0"/>
      <w:marBottom w:val="0"/>
      <w:divBdr>
        <w:top w:val="none" w:sz="0" w:space="0" w:color="auto"/>
        <w:left w:val="none" w:sz="0" w:space="0" w:color="auto"/>
        <w:bottom w:val="none" w:sz="0" w:space="0" w:color="auto"/>
        <w:right w:val="none" w:sz="0" w:space="0" w:color="auto"/>
      </w:divBdr>
    </w:div>
    <w:div w:id="434592442">
      <w:bodyDiv w:val="1"/>
      <w:marLeft w:val="0"/>
      <w:marRight w:val="0"/>
      <w:marTop w:val="0"/>
      <w:marBottom w:val="0"/>
      <w:divBdr>
        <w:top w:val="none" w:sz="0" w:space="0" w:color="auto"/>
        <w:left w:val="none" w:sz="0" w:space="0" w:color="auto"/>
        <w:bottom w:val="none" w:sz="0" w:space="0" w:color="auto"/>
        <w:right w:val="none" w:sz="0" w:space="0" w:color="auto"/>
      </w:divBdr>
    </w:div>
    <w:div w:id="434641313">
      <w:bodyDiv w:val="1"/>
      <w:marLeft w:val="0"/>
      <w:marRight w:val="0"/>
      <w:marTop w:val="0"/>
      <w:marBottom w:val="0"/>
      <w:divBdr>
        <w:top w:val="none" w:sz="0" w:space="0" w:color="auto"/>
        <w:left w:val="none" w:sz="0" w:space="0" w:color="auto"/>
        <w:bottom w:val="none" w:sz="0" w:space="0" w:color="auto"/>
        <w:right w:val="none" w:sz="0" w:space="0" w:color="auto"/>
      </w:divBdr>
    </w:div>
    <w:div w:id="440346540">
      <w:bodyDiv w:val="1"/>
      <w:marLeft w:val="0"/>
      <w:marRight w:val="0"/>
      <w:marTop w:val="0"/>
      <w:marBottom w:val="0"/>
      <w:divBdr>
        <w:top w:val="none" w:sz="0" w:space="0" w:color="auto"/>
        <w:left w:val="none" w:sz="0" w:space="0" w:color="auto"/>
        <w:bottom w:val="none" w:sz="0" w:space="0" w:color="auto"/>
        <w:right w:val="none" w:sz="0" w:space="0" w:color="auto"/>
      </w:divBdr>
    </w:div>
    <w:div w:id="440489543">
      <w:bodyDiv w:val="1"/>
      <w:marLeft w:val="0"/>
      <w:marRight w:val="0"/>
      <w:marTop w:val="0"/>
      <w:marBottom w:val="0"/>
      <w:divBdr>
        <w:top w:val="none" w:sz="0" w:space="0" w:color="auto"/>
        <w:left w:val="none" w:sz="0" w:space="0" w:color="auto"/>
        <w:bottom w:val="none" w:sz="0" w:space="0" w:color="auto"/>
        <w:right w:val="none" w:sz="0" w:space="0" w:color="auto"/>
      </w:divBdr>
    </w:div>
    <w:div w:id="447165089">
      <w:bodyDiv w:val="1"/>
      <w:marLeft w:val="0"/>
      <w:marRight w:val="0"/>
      <w:marTop w:val="0"/>
      <w:marBottom w:val="0"/>
      <w:divBdr>
        <w:top w:val="none" w:sz="0" w:space="0" w:color="auto"/>
        <w:left w:val="none" w:sz="0" w:space="0" w:color="auto"/>
        <w:bottom w:val="none" w:sz="0" w:space="0" w:color="auto"/>
        <w:right w:val="none" w:sz="0" w:space="0" w:color="auto"/>
      </w:divBdr>
    </w:div>
    <w:div w:id="447435141">
      <w:bodyDiv w:val="1"/>
      <w:marLeft w:val="0"/>
      <w:marRight w:val="0"/>
      <w:marTop w:val="0"/>
      <w:marBottom w:val="0"/>
      <w:divBdr>
        <w:top w:val="none" w:sz="0" w:space="0" w:color="auto"/>
        <w:left w:val="none" w:sz="0" w:space="0" w:color="auto"/>
        <w:bottom w:val="none" w:sz="0" w:space="0" w:color="auto"/>
        <w:right w:val="none" w:sz="0" w:space="0" w:color="auto"/>
      </w:divBdr>
    </w:div>
    <w:div w:id="448356902">
      <w:bodyDiv w:val="1"/>
      <w:marLeft w:val="0"/>
      <w:marRight w:val="0"/>
      <w:marTop w:val="0"/>
      <w:marBottom w:val="0"/>
      <w:divBdr>
        <w:top w:val="none" w:sz="0" w:space="0" w:color="auto"/>
        <w:left w:val="none" w:sz="0" w:space="0" w:color="auto"/>
        <w:bottom w:val="none" w:sz="0" w:space="0" w:color="auto"/>
        <w:right w:val="none" w:sz="0" w:space="0" w:color="auto"/>
      </w:divBdr>
    </w:div>
    <w:div w:id="449516394">
      <w:bodyDiv w:val="1"/>
      <w:marLeft w:val="0"/>
      <w:marRight w:val="0"/>
      <w:marTop w:val="0"/>
      <w:marBottom w:val="0"/>
      <w:divBdr>
        <w:top w:val="none" w:sz="0" w:space="0" w:color="auto"/>
        <w:left w:val="none" w:sz="0" w:space="0" w:color="auto"/>
        <w:bottom w:val="none" w:sz="0" w:space="0" w:color="auto"/>
        <w:right w:val="none" w:sz="0" w:space="0" w:color="auto"/>
      </w:divBdr>
    </w:div>
    <w:div w:id="449592009">
      <w:bodyDiv w:val="1"/>
      <w:marLeft w:val="0"/>
      <w:marRight w:val="0"/>
      <w:marTop w:val="0"/>
      <w:marBottom w:val="0"/>
      <w:divBdr>
        <w:top w:val="none" w:sz="0" w:space="0" w:color="auto"/>
        <w:left w:val="none" w:sz="0" w:space="0" w:color="auto"/>
        <w:bottom w:val="none" w:sz="0" w:space="0" w:color="auto"/>
        <w:right w:val="none" w:sz="0" w:space="0" w:color="auto"/>
      </w:divBdr>
    </w:div>
    <w:div w:id="456922251">
      <w:bodyDiv w:val="1"/>
      <w:marLeft w:val="0"/>
      <w:marRight w:val="0"/>
      <w:marTop w:val="0"/>
      <w:marBottom w:val="0"/>
      <w:divBdr>
        <w:top w:val="none" w:sz="0" w:space="0" w:color="auto"/>
        <w:left w:val="none" w:sz="0" w:space="0" w:color="auto"/>
        <w:bottom w:val="none" w:sz="0" w:space="0" w:color="auto"/>
        <w:right w:val="none" w:sz="0" w:space="0" w:color="auto"/>
      </w:divBdr>
    </w:div>
    <w:div w:id="458424569">
      <w:bodyDiv w:val="1"/>
      <w:marLeft w:val="0"/>
      <w:marRight w:val="0"/>
      <w:marTop w:val="0"/>
      <w:marBottom w:val="0"/>
      <w:divBdr>
        <w:top w:val="none" w:sz="0" w:space="0" w:color="auto"/>
        <w:left w:val="none" w:sz="0" w:space="0" w:color="auto"/>
        <w:bottom w:val="none" w:sz="0" w:space="0" w:color="auto"/>
        <w:right w:val="none" w:sz="0" w:space="0" w:color="auto"/>
      </w:divBdr>
    </w:div>
    <w:div w:id="461465072">
      <w:bodyDiv w:val="1"/>
      <w:marLeft w:val="0"/>
      <w:marRight w:val="0"/>
      <w:marTop w:val="0"/>
      <w:marBottom w:val="0"/>
      <w:divBdr>
        <w:top w:val="none" w:sz="0" w:space="0" w:color="auto"/>
        <w:left w:val="none" w:sz="0" w:space="0" w:color="auto"/>
        <w:bottom w:val="none" w:sz="0" w:space="0" w:color="auto"/>
        <w:right w:val="none" w:sz="0" w:space="0" w:color="auto"/>
      </w:divBdr>
    </w:div>
    <w:div w:id="463622587">
      <w:bodyDiv w:val="1"/>
      <w:marLeft w:val="0"/>
      <w:marRight w:val="0"/>
      <w:marTop w:val="0"/>
      <w:marBottom w:val="0"/>
      <w:divBdr>
        <w:top w:val="none" w:sz="0" w:space="0" w:color="auto"/>
        <w:left w:val="none" w:sz="0" w:space="0" w:color="auto"/>
        <w:bottom w:val="none" w:sz="0" w:space="0" w:color="auto"/>
        <w:right w:val="none" w:sz="0" w:space="0" w:color="auto"/>
      </w:divBdr>
      <w:divsChild>
        <w:div w:id="16974316">
          <w:marLeft w:val="0"/>
          <w:marRight w:val="0"/>
          <w:marTop w:val="0"/>
          <w:marBottom w:val="0"/>
          <w:divBdr>
            <w:top w:val="none" w:sz="0" w:space="0" w:color="auto"/>
            <w:left w:val="none" w:sz="0" w:space="0" w:color="auto"/>
            <w:bottom w:val="none" w:sz="0" w:space="0" w:color="auto"/>
            <w:right w:val="none" w:sz="0" w:space="0" w:color="auto"/>
          </w:divBdr>
          <w:divsChild>
            <w:div w:id="685062985">
              <w:marLeft w:val="0"/>
              <w:marRight w:val="0"/>
              <w:marTop w:val="0"/>
              <w:marBottom w:val="0"/>
              <w:divBdr>
                <w:top w:val="none" w:sz="0" w:space="0" w:color="auto"/>
                <w:left w:val="none" w:sz="0" w:space="0" w:color="auto"/>
                <w:bottom w:val="none" w:sz="0" w:space="0" w:color="auto"/>
                <w:right w:val="none" w:sz="0" w:space="0" w:color="auto"/>
              </w:divBdr>
            </w:div>
          </w:divsChild>
        </w:div>
        <w:div w:id="1768114993">
          <w:marLeft w:val="0"/>
          <w:marRight w:val="0"/>
          <w:marTop w:val="0"/>
          <w:marBottom w:val="0"/>
          <w:divBdr>
            <w:top w:val="none" w:sz="0" w:space="0" w:color="auto"/>
            <w:left w:val="none" w:sz="0" w:space="0" w:color="auto"/>
            <w:bottom w:val="none" w:sz="0" w:space="0" w:color="auto"/>
            <w:right w:val="none" w:sz="0" w:space="0" w:color="auto"/>
          </w:divBdr>
          <w:divsChild>
            <w:div w:id="19849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96960">
      <w:bodyDiv w:val="1"/>
      <w:marLeft w:val="0"/>
      <w:marRight w:val="0"/>
      <w:marTop w:val="0"/>
      <w:marBottom w:val="0"/>
      <w:divBdr>
        <w:top w:val="none" w:sz="0" w:space="0" w:color="auto"/>
        <w:left w:val="none" w:sz="0" w:space="0" w:color="auto"/>
        <w:bottom w:val="none" w:sz="0" w:space="0" w:color="auto"/>
        <w:right w:val="none" w:sz="0" w:space="0" w:color="auto"/>
      </w:divBdr>
    </w:div>
    <w:div w:id="468205606">
      <w:bodyDiv w:val="1"/>
      <w:marLeft w:val="0"/>
      <w:marRight w:val="0"/>
      <w:marTop w:val="0"/>
      <w:marBottom w:val="0"/>
      <w:divBdr>
        <w:top w:val="none" w:sz="0" w:space="0" w:color="auto"/>
        <w:left w:val="none" w:sz="0" w:space="0" w:color="auto"/>
        <w:bottom w:val="none" w:sz="0" w:space="0" w:color="auto"/>
        <w:right w:val="none" w:sz="0" w:space="0" w:color="auto"/>
      </w:divBdr>
    </w:div>
    <w:div w:id="472524755">
      <w:bodyDiv w:val="1"/>
      <w:marLeft w:val="0"/>
      <w:marRight w:val="0"/>
      <w:marTop w:val="0"/>
      <w:marBottom w:val="0"/>
      <w:divBdr>
        <w:top w:val="none" w:sz="0" w:space="0" w:color="auto"/>
        <w:left w:val="none" w:sz="0" w:space="0" w:color="auto"/>
        <w:bottom w:val="none" w:sz="0" w:space="0" w:color="auto"/>
        <w:right w:val="none" w:sz="0" w:space="0" w:color="auto"/>
      </w:divBdr>
    </w:div>
    <w:div w:id="473914948">
      <w:bodyDiv w:val="1"/>
      <w:marLeft w:val="0"/>
      <w:marRight w:val="0"/>
      <w:marTop w:val="0"/>
      <w:marBottom w:val="0"/>
      <w:divBdr>
        <w:top w:val="none" w:sz="0" w:space="0" w:color="auto"/>
        <w:left w:val="none" w:sz="0" w:space="0" w:color="auto"/>
        <w:bottom w:val="none" w:sz="0" w:space="0" w:color="auto"/>
        <w:right w:val="none" w:sz="0" w:space="0" w:color="auto"/>
      </w:divBdr>
    </w:div>
    <w:div w:id="476337081">
      <w:bodyDiv w:val="1"/>
      <w:marLeft w:val="0"/>
      <w:marRight w:val="0"/>
      <w:marTop w:val="0"/>
      <w:marBottom w:val="0"/>
      <w:divBdr>
        <w:top w:val="none" w:sz="0" w:space="0" w:color="auto"/>
        <w:left w:val="none" w:sz="0" w:space="0" w:color="auto"/>
        <w:bottom w:val="none" w:sz="0" w:space="0" w:color="auto"/>
        <w:right w:val="none" w:sz="0" w:space="0" w:color="auto"/>
      </w:divBdr>
    </w:div>
    <w:div w:id="477964605">
      <w:bodyDiv w:val="1"/>
      <w:marLeft w:val="0"/>
      <w:marRight w:val="0"/>
      <w:marTop w:val="0"/>
      <w:marBottom w:val="0"/>
      <w:divBdr>
        <w:top w:val="none" w:sz="0" w:space="0" w:color="auto"/>
        <w:left w:val="none" w:sz="0" w:space="0" w:color="auto"/>
        <w:bottom w:val="none" w:sz="0" w:space="0" w:color="auto"/>
        <w:right w:val="none" w:sz="0" w:space="0" w:color="auto"/>
      </w:divBdr>
    </w:div>
    <w:div w:id="479540913">
      <w:bodyDiv w:val="1"/>
      <w:marLeft w:val="0"/>
      <w:marRight w:val="0"/>
      <w:marTop w:val="0"/>
      <w:marBottom w:val="0"/>
      <w:divBdr>
        <w:top w:val="none" w:sz="0" w:space="0" w:color="auto"/>
        <w:left w:val="none" w:sz="0" w:space="0" w:color="auto"/>
        <w:bottom w:val="none" w:sz="0" w:space="0" w:color="auto"/>
        <w:right w:val="none" w:sz="0" w:space="0" w:color="auto"/>
      </w:divBdr>
    </w:div>
    <w:div w:id="479809898">
      <w:bodyDiv w:val="1"/>
      <w:marLeft w:val="0"/>
      <w:marRight w:val="0"/>
      <w:marTop w:val="0"/>
      <w:marBottom w:val="0"/>
      <w:divBdr>
        <w:top w:val="none" w:sz="0" w:space="0" w:color="auto"/>
        <w:left w:val="none" w:sz="0" w:space="0" w:color="auto"/>
        <w:bottom w:val="none" w:sz="0" w:space="0" w:color="auto"/>
        <w:right w:val="none" w:sz="0" w:space="0" w:color="auto"/>
      </w:divBdr>
    </w:div>
    <w:div w:id="480852192">
      <w:bodyDiv w:val="1"/>
      <w:marLeft w:val="0"/>
      <w:marRight w:val="0"/>
      <w:marTop w:val="0"/>
      <w:marBottom w:val="0"/>
      <w:divBdr>
        <w:top w:val="none" w:sz="0" w:space="0" w:color="auto"/>
        <w:left w:val="none" w:sz="0" w:space="0" w:color="auto"/>
        <w:bottom w:val="none" w:sz="0" w:space="0" w:color="auto"/>
        <w:right w:val="none" w:sz="0" w:space="0" w:color="auto"/>
      </w:divBdr>
      <w:divsChild>
        <w:div w:id="575634406">
          <w:marLeft w:val="0"/>
          <w:marRight w:val="0"/>
          <w:marTop w:val="0"/>
          <w:marBottom w:val="0"/>
          <w:divBdr>
            <w:top w:val="none" w:sz="0" w:space="0" w:color="auto"/>
            <w:left w:val="none" w:sz="0" w:space="0" w:color="auto"/>
            <w:bottom w:val="none" w:sz="0" w:space="0" w:color="auto"/>
            <w:right w:val="none" w:sz="0" w:space="0" w:color="auto"/>
          </w:divBdr>
        </w:div>
        <w:div w:id="1070343159">
          <w:marLeft w:val="0"/>
          <w:marRight w:val="0"/>
          <w:marTop w:val="0"/>
          <w:marBottom w:val="0"/>
          <w:divBdr>
            <w:top w:val="none" w:sz="0" w:space="0" w:color="auto"/>
            <w:left w:val="none" w:sz="0" w:space="0" w:color="auto"/>
            <w:bottom w:val="none" w:sz="0" w:space="0" w:color="auto"/>
            <w:right w:val="none" w:sz="0" w:space="0" w:color="auto"/>
          </w:divBdr>
        </w:div>
        <w:div w:id="1539077794">
          <w:marLeft w:val="0"/>
          <w:marRight w:val="0"/>
          <w:marTop w:val="0"/>
          <w:marBottom w:val="0"/>
          <w:divBdr>
            <w:top w:val="none" w:sz="0" w:space="0" w:color="auto"/>
            <w:left w:val="none" w:sz="0" w:space="0" w:color="auto"/>
            <w:bottom w:val="none" w:sz="0" w:space="0" w:color="auto"/>
            <w:right w:val="none" w:sz="0" w:space="0" w:color="auto"/>
          </w:divBdr>
        </w:div>
        <w:div w:id="1541236615">
          <w:marLeft w:val="0"/>
          <w:marRight w:val="0"/>
          <w:marTop w:val="0"/>
          <w:marBottom w:val="0"/>
          <w:divBdr>
            <w:top w:val="none" w:sz="0" w:space="0" w:color="auto"/>
            <w:left w:val="none" w:sz="0" w:space="0" w:color="auto"/>
            <w:bottom w:val="none" w:sz="0" w:space="0" w:color="auto"/>
            <w:right w:val="none" w:sz="0" w:space="0" w:color="auto"/>
          </w:divBdr>
        </w:div>
        <w:div w:id="1566991780">
          <w:marLeft w:val="0"/>
          <w:marRight w:val="0"/>
          <w:marTop w:val="0"/>
          <w:marBottom w:val="0"/>
          <w:divBdr>
            <w:top w:val="none" w:sz="0" w:space="0" w:color="auto"/>
            <w:left w:val="none" w:sz="0" w:space="0" w:color="auto"/>
            <w:bottom w:val="none" w:sz="0" w:space="0" w:color="auto"/>
            <w:right w:val="none" w:sz="0" w:space="0" w:color="auto"/>
          </w:divBdr>
        </w:div>
        <w:div w:id="1606572010">
          <w:marLeft w:val="0"/>
          <w:marRight w:val="0"/>
          <w:marTop w:val="0"/>
          <w:marBottom w:val="0"/>
          <w:divBdr>
            <w:top w:val="none" w:sz="0" w:space="0" w:color="auto"/>
            <w:left w:val="none" w:sz="0" w:space="0" w:color="auto"/>
            <w:bottom w:val="none" w:sz="0" w:space="0" w:color="auto"/>
            <w:right w:val="none" w:sz="0" w:space="0" w:color="auto"/>
          </w:divBdr>
        </w:div>
      </w:divsChild>
    </w:div>
    <w:div w:id="481316756">
      <w:bodyDiv w:val="1"/>
      <w:marLeft w:val="0"/>
      <w:marRight w:val="0"/>
      <w:marTop w:val="0"/>
      <w:marBottom w:val="0"/>
      <w:divBdr>
        <w:top w:val="none" w:sz="0" w:space="0" w:color="auto"/>
        <w:left w:val="none" w:sz="0" w:space="0" w:color="auto"/>
        <w:bottom w:val="none" w:sz="0" w:space="0" w:color="auto"/>
        <w:right w:val="none" w:sz="0" w:space="0" w:color="auto"/>
      </w:divBdr>
    </w:div>
    <w:div w:id="482896220">
      <w:bodyDiv w:val="1"/>
      <w:marLeft w:val="0"/>
      <w:marRight w:val="0"/>
      <w:marTop w:val="0"/>
      <w:marBottom w:val="0"/>
      <w:divBdr>
        <w:top w:val="none" w:sz="0" w:space="0" w:color="auto"/>
        <w:left w:val="none" w:sz="0" w:space="0" w:color="auto"/>
        <w:bottom w:val="none" w:sz="0" w:space="0" w:color="auto"/>
        <w:right w:val="none" w:sz="0" w:space="0" w:color="auto"/>
      </w:divBdr>
    </w:div>
    <w:div w:id="483620174">
      <w:bodyDiv w:val="1"/>
      <w:marLeft w:val="0"/>
      <w:marRight w:val="0"/>
      <w:marTop w:val="0"/>
      <w:marBottom w:val="0"/>
      <w:divBdr>
        <w:top w:val="none" w:sz="0" w:space="0" w:color="auto"/>
        <w:left w:val="none" w:sz="0" w:space="0" w:color="auto"/>
        <w:bottom w:val="none" w:sz="0" w:space="0" w:color="auto"/>
        <w:right w:val="none" w:sz="0" w:space="0" w:color="auto"/>
      </w:divBdr>
    </w:div>
    <w:div w:id="485318559">
      <w:bodyDiv w:val="1"/>
      <w:marLeft w:val="0"/>
      <w:marRight w:val="0"/>
      <w:marTop w:val="0"/>
      <w:marBottom w:val="0"/>
      <w:divBdr>
        <w:top w:val="none" w:sz="0" w:space="0" w:color="auto"/>
        <w:left w:val="none" w:sz="0" w:space="0" w:color="auto"/>
        <w:bottom w:val="none" w:sz="0" w:space="0" w:color="auto"/>
        <w:right w:val="none" w:sz="0" w:space="0" w:color="auto"/>
      </w:divBdr>
    </w:div>
    <w:div w:id="487136995">
      <w:bodyDiv w:val="1"/>
      <w:marLeft w:val="0"/>
      <w:marRight w:val="0"/>
      <w:marTop w:val="0"/>
      <w:marBottom w:val="0"/>
      <w:divBdr>
        <w:top w:val="none" w:sz="0" w:space="0" w:color="auto"/>
        <w:left w:val="none" w:sz="0" w:space="0" w:color="auto"/>
        <w:bottom w:val="none" w:sz="0" w:space="0" w:color="auto"/>
        <w:right w:val="none" w:sz="0" w:space="0" w:color="auto"/>
      </w:divBdr>
    </w:div>
    <w:div w:id="487407261">
      <w:bodyDiv w:val="1"/>
      <w:marLeft w:val="0"/>
      <w:marRight w:val="0"/>
      <w:marTop w:val="0"/>
      <w:marBottom w:val="0"/>
      <w:divBdr>
        <w:top w:val="none" w:sz="0" w:space="0" w:color="auto"/>
        <w:left w:val="none" w:sz="0" w:space="0" w:color="auto"/>
        <w:bottom w:val="none" w:sz="0" w:space="0" w:color="auto"/>
        <w:right w:val="none" w:sz="0" w:space="0" w:color="auto"/>
      </w:divBdr>
    </w:div>
    <w:div w:id="488064111">
      <w:bodyDiv w:val="1"/>
      <w:marLeft w:val="0"/>
      <w:marRight w:val="0"/>
      <w:marTop w:val="0"/>
      <w:marBottom w:val="0"/>
      <w:divBdr>
        <w:top w:val="none" w:sz="0" w:space="0" w:color="auto"/>
        <w:left w:val="none" w:sz="0" w:space="0" w:color="auto"/>
        <w:bottom w:val="none" w:sz="0" w:space="0" w:color="auto"/>
        <w:right w:val="none" w:sz="0" w:space="0" w:color="auto"/>
      </w:divBdr>
    </w:div>
    <w:div w:id="489566794">
      <w:bodyDiv w:val="1"/>
      <w:marLeft w:val="0"/>
      <w:marRight w:val="0"/>
      <w:marTop w:val="0"/>
      <w:marBottom w:val="0"/>
      <w:divBdr>
        <w:top w:val="none" w:sz="0" w:space="0" w:color="auto"/>
        <w:left w:val="none" w:sz="0" w:space="0" w:color="auto"/>
        <w:bottom w:val="none" w:sz="0" w:space="0" w:color="auto"/>
        <w:right w:val="none" w:sz="0" w:space="0" w:color="auto"/>
      </w:divBdr>
    </w:div>
    <w:div w:id="491526151">
      <w:bodyDiv w:val="1"/>
      <w:marLeft w:val="0"/>
      <w:marRight w:val="0"/>
      <w:marTop w:val="0"/>
      <w:marBottom w:val="0"/>
      <w:divBdr>
        <w:top w:val="none" w:sz="0" w:space="0" w:color="auto"/>
        <w:left w:val="none" w:sz="0" w:space="0" w:color="auto"/>
        <w:bottom w:val="none" w:sz="0" w:space="0" w:color="auto"/>
        <w:right w:val="none" w:sz="0" w:space="0" w:color="auto"/>
      </w:divBdr>
    </w:div>
    <w:div w:id="502404766">
      <w:bodyDiv w:val="1"/>
      <w:marLeft w:val="0"/>
      <w:marRight w:val="0"/>
      <w:marTop w:val="0"/>
      <w:marBottom w:val="0"/>
      <w:divBdr>
        <w:top w:val="none" w:sz="0" w:space="0" w:color="auto"/>
        <w:left w:val="none" w:sz="0" w:space="0" w:color="auto"/>
        <w:bottom w:val="none" w:sz="0" w:space="0" w:color="auto"/>
        <w:right w:val="none" w:sz="0" w:space="0" w:color="auto"/>
      </w:divBdr>
    </w:div>
    <w:div w:id="506791285">
      <w:bodyDiv w:val="1"/>
      <w:marLeft w:val="0"/>
      <w:marRight w:val="0"/>
      <w:marTop w:val="0"/>
      <w:marBottom w:val="0"/>
      <w:divBdr>
        <w:top w:val="none" w:sz="0" w:space="0" w:color="auto"/>
        <w:left w:val="none" w:sz="0" w:space="0" w:color="auto"/>
        <w:bottom w:val="none" w:sz="0" w:space="0" w:color="auto"/>
        <w:right w:val="none" w:sz="0" w:space="0" w:color="auto"/>
      </w:divBdr>
    </w:div>
    <w:div w:id="511921539">
      <w:bodyDiv w:val="1"/>
      <w:marLeft w:val="0"/>
      <w:marRight w:val="0"/>
      <w:marTop w:val="0"/>
      <w:marBottom w:val="0"/>
      <w:divBdr>
        <w:top w:val="none" w:sz="0" w:space="0" w:color="auto"/>
        <w:left w:val="none" w:sz="0" w:space="0" w:color="auto"/>
        <w:bottom w:val="none" w:sz="0" w:space="0" w:color="auto"/>
        <w:right w:val="none" w:sz="0" w:space="0" w:color="auto"/>
      </w:divBdr>
    </w:div>
    <w:div w:id="520779926">
      <w:bodyDiv w:val="1"/>
      <w:marLeft w:val="0"/>
      <w:marRight w:val="0"/>
      <w:marTop w:val="0"/>
      <w:marBottom w:val="0"/>
      <w:divBdr>
        <w:top w:val="none" w:sz="0" w:space="0" w:color="auto"/>
        <w:left w:val="none" w:sz="0" w:space="0" w:color="auto"/>
        <w:bottom w:val="none" w:sz="0" w:space="0" w:color="auto"/>
        <w:right w:val="none" w:sz="0" w:space="0" w:color="auto"/>
      </w:divBdr>
    </w:div>
    <w:div w:id="522940672">
      <w:bodyDiv w:val="1"/>
      <w:marLeft w:val="0"/>
      <w:marRight w:val="0"/>
      <w:marTop w:val="0"/>
      <w:marBottom w:val="0"/>
      <w:divBdr>
        <w:top w:val="none" w:sz="0" w:space="0" w:color="auto"/>
        <w:left w:val="none" w:sz="0" w:space="0" w:color="auto"/>
        <w:bottom w:val="none" w:sz="0" w:space="0" w:color="auto"/>
        <w:right w:val="none" w:sz="0" w:space="0" w:color="auto"/>
      </w:divBdr>
    </w:div>
    <w:div w:id="524443663">
      <w:bodyDiv w:val="1"/>
      <w:marLeft w:val="0"/>
      <w:marRight w:val="0"/>
      <w:marTop w:val="0"/>
      <w:marBottom w:val="0"/>
      <w:divBdr>
        <w:top w:val="none" w:sz="0" w:space="0" w:color="auto"/>
        <w:left w:val="none" w:sz="0" w:space="0" w:color="auto"/>
        <w:bottom w:val="none" w:sz="0" w:space="0" w:color="auto"/>
        <w:right w:val="none" w:sz="0" w:space="0" w:color="auto"/>
      </w:divBdr>
    </w:div>
    <w:div w:id="526942127">
      <w:bodyDiv w:val="1"/>
      <w:marLeft w:val="0"/>
      <w:marRight w:val="0"/>
      <w:marTop w:val="0"/>
      <w:marBottom w:val="0"/>
      <w:divBdr>
        <w:top w:val="none" w:sz="0" w:space="0" w:color="auto"/>
        <w:left w:val="none" w:sz="0" w:space="0" w:color="auto"/>
        <w:bottom w:val="none" w:sz="0" w:space="0" w:color="auto"/>
        <w:right w:val="none" w:sz="0" w:space="0" w:color="auto"/>
      </w:divBdr>
    </w:div>
    <w:div w:id="535852275">
      <w:bodyDiv w:val="1"/>
      <w:marLeft w:val="0"/>
      <w:marRight w:val="0"/>
      <w:marTop w:val="0"/>
      <w:marBottom w:val="0"/>
      <w:divBdr>
        <w:top w:val="none" w:sz="0" w:space="0" w:color="auto"/>
        <w:left w:val="none" w:sz="0" w:space="0" w:color="auto"/>
        <w:bottom w:val="none" w:sz="0" w:space="0" w:color="auto"/>
        <w:right w:val="none" w:sz="0" w:space="0" w:color="auto"/>
      </w:divBdr>
    </w:div>
    <w:div w:id="542406410">
      <w:bodyDiv w:val="1"/>
      <w:marLeft w:val="0"/>
      <w:marRight w:val="0"/>
      <w:marTop w:val="0"/>
      <w:marBottom w:val="0"/>
      <w:divBdr>
        <w:top w:val="none" w:sz="0" w:space="0" w:color="auto"/>
        <w:left w:val="none" w:sz="0" w:space="0" w:color="auto"/>
        <w:bottom w:val="none" w:sz="0" w:space="0" w:color="auto"/>
        <w:right w:val="none" w:sz="0" w:space="0" w:color="auto"/>
      </w:divBdr>
    </w:div>
    <w:div w:id="548228296">
      <w:bodyDiv w:val="1"/>
      <w:marLeft w:val="0"/>
      <w:marRight w:val="0"/>
      <w:marTop w:val="0"/>
      <w:marBottom w:val="0"/>
      <w:divBdr>
        <w:top w:val="none" w:sz="0" w:space="0" w:color="auto"/>
        <w:left w:val="none" w:sz="0" w:space="0" w:color="auto"/>
        <w:bottom w:val="none" w:sz="0" w:space="0" w:color="auto"/>
        <w:right w:val="none" w:sz="0" w:space="0" w:color="auto"/>
      </w:divBdr>
    </w:div>
    <w:div w:id="556824403">
      <w:bodyDiv w:val="1"/>
      <w:marLeft w:val="0"/>
      <w:marRight w:val="0"/>
      <w:marTop w:val="0"/>
      <w:marBottom w:val="0"/>
      <w:divBdr>
        <w:top w:val="none" w:sz="0" w:space="0" w:color="auto"/>
        <w:left w:val="none" w:sz="0" w:space="0" w:color="auto"/>
        <w:bottom w:val="none" w:sz="0" w:space="0" w:color="auto"/>
        <w:right w:val="none" w:sz="0" w:space="0" w:color="auto"/>
      </w:divBdr>
    </w:div>
    <w:div w:id="557858418">
      <w:bodyDiv w:val="1"/>
      <w:marLeft w:val="0"/>
      <w:marRight w:val="0"/>
      <w:marTop w:val="0"/>
      <w:marBottom w:val="0"/>
      <w:divBdr>
        <w:top w:val="none" w:sz="0" w:space="0" w:color="auto"/>
        <w:left w:val="none" w:sz="0" w:space="0" w:color="auto"/>
        <w:bottom w:val="none" w:sz="0" w:space="0" w:color="auto"/>
        <w:right w:val="none" w:sz="0" w:space="0" w:color="auto"/>
      </w:divBdr>
    </w:div>
    <w:div w:id="559899355">
      <w:bodyDiv w:val="1"/>
      <w:marLeft w:val="0"/>
      <w:marRight w:val="0"/>
      <w:marTop w:val="0"/>
      <w:marBottom w:val="0"/>
      <w:divBdr>
        <w:top w:val="none" w:sz="0" w:space="0" w:color="auto"/>
        <w:left w:val="none" w:sz="0" w:space="0" w:color="auto"/>
        <w:bottom w:val="none" w:sz="0" w:space="0" w:color="auto"/>
        <w:right w:val="none" w:sz="0" w:space="0" w:color="auto"/>
      </w:divBdr>
    </w:div>
    <w:div w:id="560137604">
      <w:bodyDiv w:val="1"/>
      <w:marLeft w:val="0"/>
      <w:marRight w:val="0"/>
      <w:marTop w:val="0"/>
      <w:marBottom w:val="0"/>
      <w:divBdr>
        <w:top w:val="none" w:sz="0" w:space="0" w:color="auto"/>
        <w:left w:val="none" w:sz="0" w:space="0" w:color="auto"/>
        <w:bottom w:val="none" w:sz="0" w:space="0" w:color="auto"/>
        <w:right w:val="none" w:sz="0" w:space="0" w:color="auto"/>
      </w:divBdr>
    </w:div>
    <w:div w:id="568268837">
      <w:bodyDiv w:val="1"/>
      <w:marLeft w:val="0"/>
      <w:marRight w:val="0"/>
      <w:marTop w:val="0"/>
      <w:marBottom w:val="0"/>
      <w:divBdr>
        <w:top w:val="none" w:sz="0" w:space="0" w:color="auto"/>
        <w:left w:val="none" w:sz="0" w:space="0" w:color="auto"/>
        <w:bottom w:val="none" w:sz="0" w:space="0" w:color="auto"/>
        <w:right w:val="none" w:sz="0" w:space="0" w:color="auto"/>
      </w:divBdr>
    </w:div>
    <w:div w:id="572810348">
      <w:bodyDiv w:val="1"/>
      <w:marLeft w:val="0"/>
      <w:marRight w:val="0"/>
      <w:marTop w:val="0"/>
      <w:marBottom w:val="0"/>
      <w:divBdr>
        <w:top w:val="none" w:sz="0" w:space="0" w:color="auto"/>
        <w:left w:val="none" w:sz="0" w:space="0" w:color="auto"/>
        <w:bottom w:val="none" w:sz="0" w:space="0" w:color="auto"/>
        <w:right w:val="none" w:sz="0" w:space="0" w:color="auto"/>
      </w:divBdr>
    </w:div>
    <w:div w:id="573898833">
      <w:bodyDiv w:val="1"/>
      <w:marLeft w:val="0"/>
      <w:marRight w:val="0"/>
      <w:marTop w:val="0"/>
      <w:marBottom w:val="0"/>
      <w:divBdr>
        <w:top w:val="none" w:sz="0" w:space="0" w:color="auto"/>
        <w:left w:val="none" w:sz="0" w:space="0" w:color="auto"/>
        <w:bottom w:val="none" w:sz="0" w:space="0" w:color="auto"/>
        <w:right w:val="none" w:sz="0" w:space="0" w:color="auto"/>
      </w:divBdr>
    </w:div>
    <w:div w:id="577905411">
      <w:bodyDiv w:val="1"/>
      <w:marLeft w:val="0"/>
      <w:marRight w:val="0"/>
      <w:marTop w:val="0"/>
      <w:marBottom w:val="0"/>
      <w:divBdr>
        <w:top w:val="none" w:sz="0" w:space="0" w:color="auto"/>
        <w:left w:val="none" w:sz="0" w:space="0" w:color="auto"/>
        <w:bottom w:val="none" w:sz="0" w:space="0" w:color="auto"/>
        <w:right w:val="none" w:sz="0" w:space="0" w:color="auto"/>
      </w:divBdr>
    </w:div>
    <w:div w:id="588782067">
      <w:bodyDiv w:val="1"/>
      <w:marLeft w:val="0"/>
      <w:marRight w:val="0"/>
      <w:marTop w:val="0"/>
      <w:marBottom w:val="0"/>
      <w:divBdr>
        <w:top w:val="none" w:sz="0" w:space="0" w:color="auto"/>
        <w:left w:val="none" w:sz="0" w:space="0" w:color="auto"/>
        <w:bottom w:val="none" w:sz="0" w:space="0" w:color="auto"/>
        <w:right w:val="none" w:sz="0" w:space="0" w:color="auto"/>
      </w:divBdr>
    </w:div>
    <w:div w:id="599262334">
      <w:bodyDiv w:val="1"/>
      <w:marLeft w:val="0"/>
      <w:marRight w:val="0"/>
      <w:marTop w:val="0"/>
      <w:marBottom w:val="0"/>
      <w:divBdr>
        <w:top w:val="none" w:sz="0" w:space="0" w:color="auto"/>
        <w:left w:val="none" w:sz="0" w:space="0" w:color="auto"/>
        <w:bottom w:val="none" w:sz="0" w:space="0" w:color="auto"/>
        <w:right w:val="none" w:sz="0" w:space="0" w:color="auto"/>
      </w:divBdr>
    </w:div>
    <w:div w:id="601449462">
      <w:bodyDiv w:val="1"/>
      <w:marLeft w:val="0"/>
      <w:marRight w:val="0"/>
      <w:marTop w:val="0"/>
      <w:marBottom w:val="0"/>
      <w:divBdr>
        <w:top w:val="none" w:sz="0" w:space="0" w:color="auto"/>
        <w:left w:val="none" w:sz="0" w:space="0" w:color="auto"/>
        <w:bottom w:val="none" w:sz="0" w:space="0" w:color="auto"/>
        <w:right w:val="none" w:sz="0" w:space="0" w:color="auto"/>
      </w:divBdr>
    </w:div>
    <w:div w:id="604271500">
      <w:bodyDiv w:val="1"/>
      <w:marLeft w:val="0"/>
      <w:marRight w:val="0"/>
      <w:marTop w:val="0"/>
      <w:marBottom w:val="0"/>
      <w:divBdr>
        <w:top w:val="none" w:sz="0" w:space="0" w:color="auto"/>
        <w:left w:val="none" w:sz="0" w:space="0" w:color="auto"/>
        <w:bottom w:val="none" w:sz="0" w:space="0" w:color="auto"/>
        <w:right w:val="none" w:sz="0" w:space="0" w:color="auto"/>
      </w:divBdr>
    </w:div>
    <w:div w:id="604726259">
      <w:bodyDiv w:val="1"/>
      <w:marLeft w:val="0"/>
      <w:marRight w:val="0"/>
      <w:marTop w:val="0"/>
      <w:marBottom w:val="0"/>
      <w:divBdr>
        <w:top w:val="none" w:sz="0" w:space="0" w:color="auto"/>
        <w:left w:val="none" w:sz="0" w:space="0" w:color="auto"/>
        <w:bottom w:val="none" w:sz="0" w:space="0" w:color="auto"/>
        <w:right w:val="none" w:sz="0" w:space="0" w:color="auto"/>
      </w:divBdr>
    </w:div>
    <w:div w:id="606041149">
      <w:bodyDiv w:val="1"/>
      <w:marLeft w:val="0"/>
      <w:marRight w:val="0"/>
      <w:marTop w:val="0"/>
      <w:marBottom w:val="0"/>
      <w:divBdr>
        <w:top w:val="none" w:sz="0" w:space="0" w:color="auto"/>
        <w:left w:val="none" w:sz="0" w:space="0" w:color="auto"/>
        <w:bottom w:val="none" w:sz="0" w:space="0" w:color="auto"/>
        <w:right w:val="none" w:sz="0" w:space="0" w:color="auto"/>
      </w:divBdr>
    </w:div>
    <w:div w:id="608853400">
      <w:bodyDiv w:val="1"/>
      <w:marLeft w:val="0"/>
      <w:marRight w:val="0"/>
      <w:marTop w:val="0"/>
      <w:marBottom w:val="0"/>
      <w:divBdr>
        <w:top w:val="none" w:sz="0" w:space="0" w:color="auto"/>
        <w:left w:val="none" w:sz="0" w:space="0" w:color="auto"/>
        <w:bottom w:val="none" w:sz="0" w:space="0" w:color="auto"/>
        <w:right w:val="none" w:sz="0" w:space="0" w:color="auto"/>
      </w:divBdr>
    </w:div>
    <w:div w:id="614410376">
      <w:bodyDiv w:val="1"/>
      <w:marLeft w:val="0"/>
      <w:marRight w:val="0"/>
      <w:marTop w:val="0"/>
      <w:marBottom w:val="0"/>
      <w:divBdr>
        <w:top w:val="none" w:sz="0" w:space="0" w:color="auto"/>
        <w:left w:val="none" w:sz="0" w:space="0" w:color="auto"/>
        <w:bottom w:val="none" w:sz="0" w:space="0" w:color="auto"/>
        <w:right w:val="none" w:sz="0" w:space="0" w:color="auto"/>
      </w:divBdr>
    </w:div>
    <w:div w:id="615605394">
      <w:bodyDiv w:val="1"/>
      <w:marLeft w:val="0"/>
      <w:marRight w:val="0"/>
      <w:marTop w:val="0"/>
      <w:marBottom w:val="0"/>
      <w:divBdr>
        <w:top w:val="none" w:sz="0" w:space="0" w:color="auto"/>
        <w:left w:val="none" w:sz="0" w:space="0" w:color="auto"/>
        <w:bottom w:val="none" w:sz="0" w:space="0" w:color="auto"/>
        <w:right w:val="none" w:sz="0" w:space="0" w:color="auto"/>
      </w:divBdr>
    </w:div>
    <w:div w:id="618296517">
      <w:bodyDiv w:val="1"/>
      <w:marLeft w:val="0"/>
      <w:marRight w:val="0"/>
      <w:marTop w:val="0"/>
      <w:marBottom w:val="0"/>
      <w:divBdr>
        <w:top w:val="none" w:sz="0" w:space="0" w:color="auto"/>
        <w:left w:val="none" w:sz="0" w:space="0" w:color="auto"/>
        <w:bottom w:val="none" w:sz="0" w:space="0" w:color="auto"/>
        <w:right w:val="none" w:sz="0" w:space="0" w:color="auto"/>
      </w:divBdr>
    </w:div>
    <w:div w:id="619184688">
      <w:bodyDiv w:val="1"/>
      <w:marLeft w:val="0"/>
      <w:marRight w:val="0"/>
      <w:marTop w:val="0"/>
      <w:marBottom w:val="0"/>
      <w:divBdr>
        <w:top w:val="none" w:sz="0" w:space="0" w:color="auto"/>
        <w:left w:val="none" w:sz="0" w:space="0" w:color="auto"/>
        <w:bottom w:val="none" w:sz="0" w:space="0" w:color="auto"/>
        <w:right w:val="none" w:sz="0" w:space="0" w:color="auto"/>
      </w:divBdr>
    </w:div>
    <w:div w:id="621420040">
      <w:bodyDiv w:val="1"/>
      <w:marLeft w:val="0"/>
      <w:marRight w:val="0"/>
      <w:marTop w:val="0"/>
      <w:marBottom w:val="0"/>
      <w:divBdr>
        <w:top w:val="none" w:sz="0" w:space="0" w:color="auto"/>
        <w:left w:val="none" w:sz="0" w:space="0" w:color="auto"/>
        <w:bottom w:val="none" w:sz="0" w:space="0" w:color="auto"/>
        <w:right w:val="none" w:sz="0" w:space="0" w:color="auto"/>
      </w:divBdr>
    </w:div>
    <w:div w:id="621422191">
      <w:bodyDiv w:val="1"/>
      <w:marLeft w:val="0"/>
      <w:marRight w:val="0"/>
      <w:marTop w:val="0"/>
      <w:marBottom w:val="0"/>
      <w:divBdr>
        <w:top w:val="none" w:sz="0" w:space="0" w:color="auto"/>
        <w:left w:val="none" w:sz="0" w:space="0" w:color="auto"/>
        <w:bottom w:val="none" w:sz="0" w:space="0" w:color="auto"/>
        <w:right w:val="none" w:sz="0" w:space="0" w:color="auto"/>
      </w:divBdr>
    </w:div>
    <w:div w:id="628900376">
      <w:bodyDiv w:val="1"/>
      <w:marLeft w:val="0"/>
      <w:marRight w:val="0"/>
      <w:marTop w:val="0"/>
      <w:marBottom w:val="0"/>
      <w:divBdr>
        <w:top w:val="none" w:sz="0" w:space="0" w:color="auto"/>
        <w:left w:val="none" w:sz="0" w:space="0" w:color="auto"/>
        <w:bottom w:val="none" w:sz="0" w:space="0" w:color="auto"/>
        <w:right w:val="none" w:sz="0" w:space="0" w:color="auto"/>
      </w:divBdr>
    </w:div>
    <w:div w:id="632095877">
      <w:bodyDiv w:val="1"/>
      <w:marLeft w:val="0"/>
      <w:marRight w:val="0"/>
      <w:marTop w:val="0"/>
      <w:marBottom w:val="0"/>
      <w:divBdr>
        <w:top w:val="none" w:sz="0" w:space="0" w:color="auto"/>
        <w:left w:val="none" w:sz="0" w:space="0" w:color="auto"/>
        <w:bottom w:val="none" w:sz="0" w:space="0" w:color="auto"/>
        <w:right w:val="none" w:sz="0" w:space="0" w:color="auto"/>
      </w:divBdr>
    </w:div>
    <w:div w:id="638220962">
      <w:bodyDiv w:val="1"/>
      <w:marLeft w:val="0"/>
      <w:marRight w:val="0"/>
      <w:marTop w:val="0"/>
      <w:marBottom w:val="0"/>
      <w:divBdr>
        <w:top w:val="none" w:sz="0" w:space="0" w:color="auto"/>
        <w:left w:val="none" w:sz="0" w:space="0" w:color="auto"/>
        <w:bottom w:val="none" w:sz="0" w:space="0" w:color="auto"/>
        <w:right w:val="none" w:sz="0" w:space="0" w:color="auto"/>
      </w:divBdr>
    </w:div>
    <w:div w:id="638464246">
      <w:bodyDiv w:val="1"/>
      <w:marLeft w:val="0"/>
      <w:marRight w:val="0"/>
      <w:marTop w:val="0"/>
      <w:marBottom w:val="0"/>
      <w:divBdr>
        <w:top w:val="none" w:sz="0" w:space="0" w:color="auto"/>
        <w:left w:val="none" w:sz="0" w:space="0" w:color="auto"/>
        <w:bottom w:val="none" w:sz="0" w:space="0" w:color="auto"/>
        <w:right w:val="none" w:sz="0" w:space="0" w:color="auto"/>
      </w:divBdr>
    </w:div>
    <w:div w:id="641349452">
      <w:bodyDiv w:val="1"/>
      <w:marLeft w:val="0"/>
      <w:marRight w:val="0"/>
      <w:marTop w:val="0"/>
      <w:marBottom w:val="0"/>
      <w:divBdr>
        <w:top w:val="none" w:sz="0" w:space="0" w:color="auto"/>
        <w:left w:val="none" w:sz="0" w:space="0" w:color="auto"/>
        <w:bottom w:val="none" w:sz="0" w:space="0" w:color="auto"/>
        <w:right w:val="none" w:sz="0" w:space="0" w:color="auto"/>
      </w:divBdr>
    </w:div>
    <w:div w:id="648747373">
      <w:bodyDiv w:val="1"/>
      <w:marLeft w:val="0"/>
      <w:marRight w:val="0"/>
      <w:marTop w:val="0"/>
      <w:marBottom w:val="0"/>
      <w:divBdr>
        <w:top w:val="none" w:sz="0" w:space="0" w:color="auto"/>
        <w:left w:val="none" w:sz="0" w:space="0" w:color="auto"/>
        <w:bottom w:val="none" w:sz="0" w:space="0" w:color="auto"/>
        <w:right w:val="none" w:sz="0" w:space="0" w:color="auto"/>
      </w:divBdr>
    </w:div>
    <w:div w:id="649753803">
      <w:bodyDiv w:val="1"/>
      <w:marLeft w:val="0"/>
      <w:marRight w:val="0"/>
      <w:marTop w:val="0"/>
      <w:marBottom w:val="0"/>
      <w:divBdr>
        <w:top w:val="none" w:sz="0" w:space="0" w:color="auto"/>
        <w:left w:val="none" w:sz="0" w:space="0" w:color="auto"/>
        <w:bottom w:val="none" w:sz="0" w:space="0" w:color="auto"/>
        <w:right w:val="none" w:sz="0" w:space="0" w:color="auto"/>
      </w:divBdr>
    </w:div>
    <w:div w:id="655182176">
      <w:bodyDiv w:val="1"/>
      <w:marLeft w:val="0"/>
      <w:marRight w:val="0"/>
      <w:marTop w:val="0"/>
      <w:marBottom w:val="0"/>
      <w:divBdr>
        <w:top w:val="none" w:sz="0" w:space="0" w:color="auto"/>
        <w:left w:val="none" w:sz="0" w:space="0" w:color="auto"/>
        <w:bottom w:val="none" w:sz="0" w:space="0" w:color="auto"/>
        <w:right w:val="none" w:sz="0" w:space="0" w:color="auto"/>
      </w:divBdr>
    </w:div>
    <w:div w:id="656768981">
      <w:bodyDiv w:val="1"/>
      <w:marLeft w:val="0"/>
      <w:marRight w:val="0"/>
      <w:marTop w:val="0"/>
      <w:marBottom w:val="0"/>
      <w:divBdr>
        <w:top w:val="none" w:sz="0" w:space="0" w:color="auto"/>
        <w:left w:val="none" w:sz="0" w:space="0" w:color="auto"/>
        <w:bottom w:val="none" w:sz="0" w:space="0" w:color="auto"/>
        <w:right w:val="none" w:sz="0" w:space="0" w:color="auto"/>
      </w:divBdr>
    </w:div>
    <w:div w:id="656957157">
      <w:bodyDiv w:val="1"/>
      <w:marLeft w:val="0"/>
      <w:marRight w:val="0"/>
      <w:marTop w:val="0"/>
      <w:marBottom w:val="0"/>
      <w:divBdr>
        <w:top w:val="none" w:sz="0" w:space="0" w:color="auto"/>
        <w:left w:val="none" w:sz="0" w:space="0" w:color="auto"/>
        <w:bottom w:val="none" w:sz="0" w:space="0" w:color="auto"/>
        <w:right w:val="none" w:sz="0" w:space="0" w:color="auto"/>
      </w:divBdr>
    </w:div>
    <w:div w:id="657466146">
      <w:bodyDiv w:val="1"/>
      <w:marLeft w:val="0"/>
      <w:marRight w:val="0"/>
      <w:marTop w:val="0"/>
      <w:marBottom w:val="0"/>
      <w:divBdr>
        <w:top w:val="none" w:sz="0" w:space="0" w:color="auto"/>
        <w:left w:val="none" w:sz="0" w:space="0" w:color="auto"/>
        <w:bottom w:val="none" w:sz="0" w:space="0" w:color="auto"/>
        <w:right w:val="none" w:sz="0" w:space="0" w:color="auto"/>
      </w:divBdr>
    </w:div>
    <w:div w:id="657809884">
      <w:bodyDiv w:val="1"/>
      <w:marLeft w:val="0"/>
      <w:marRight w:val="0"/>
      <w:marTop w:val="0"/>
      <w:marBottom w:val="0"/>
      <w:divBdr>
        <w:top w:val="none" w:sz="0" w:space="0" w:color="auto"/>
        <w:left w:val="none" w:sz="0" w:space="0" w:color="auto"/>
        <w:bottom w:val="none" w:sz="0" w:space="0" w:color="auto"/>
        <w:right w:val="none" w:sz="0" w:space="0" w:color="auto"/>
      </w:divBdr>
    </w:div>
    <w:div w:id="671031025">
      <w:bodyDiv w:val="1"/>
      <w:marLeft w:val="0"/>
      <w:marRight w:val="0"/>
      <w:marTop w:val="0"/>
      <w:marBottom w:val="0"/>
      <w:divBdr>
        <w:top w:val="none" w:sz="0" w:space="0" w:color="auto"/>
        <w:left w:val="none" w:sz="0" w:space="0" w:color="auto"/>
        <w:bottom w:val="none" w:sz="0" w:space="0" w:color="auto"/>
        <w:right w:val="none" w:sz="0" w:space="0" w:color="auto"/>
      </w:divBdr>
    </w:div>
    <w:div w:id="671448960">
      <w:bodyDiv w:val="1"/>
      <w:marLeft w:val="0"/>
      <w:marRight w:val="0"/>
      <w:marTop w:val="0"/>
      <w:marBottom w:val="0"/>
      <w:divBdr>
        <w:top w:val="none" w:sz="0" w:space="0" w:color="auto"/>
        <w:left w:val="none" w:sz="0" w:space="0" w:color="auto"/>
        <w:bottom w:val="none" w:sz="0" w:space="0" w:color="auto"/>
        <w:right w:val="none" w:sz="0" w:space="0" w:color="auto"/>
      </w:divBdr>
    </w:div>
    <w:div w:id="673606796">
      <w:bodyDiv w:val="1"/>
      <w:marLeft w:val="0"/>
      <w:marRight w:val="0"/>
      <w:marTop w:val="0"/>
      <w:marBottom w:val="0"/>
      <w:divBdr>
        <w:top w:val="none" w:sz="0" w:space="0" w:color="auto"/>
        <w:left w:val="none" w:sz="0" w:space="0" w:color="auto"/>
        <w:bottom w:val="none" w:sz="0" w:space="0" w:color="auto"/>
        <w:right w:val="none" w:sz="0" w:space="0" w:color="auto"/>
      </w:divBdr>
    </w:div>
    <w:div w:id="675350405">
      <w:bodyDiv w:val="1"/>
      <w:marLeft w:val="0"/>
      <w:marRight w:val="0"/>
      <w:marTop w:val="0"/>
      <w:marBottom w:val="0"/>
      <w:divBdr>
        <w:top w:val="none" w:sz="0" w:space="0" w:color="auto"/>
        <w:left w:val="none" w:sz="0" w:space="0" w:color="auto"/>
        <w:bottom w:val="none" w:sz="0" w:space="0" w:color="auto"/>
        <w:right w:val="none" w:sz="0" w:space="0" w:color="auto"/>
      </w:divBdr>
    </w:div>
    <w:div w:id="676008201">
      <w:bodyDiv w:val="1"/>
      <w:marLeft w:val="0"/>
      <w:marRight w:val="0"/>
      <w:marTop w:val="0"/>
      <w:marBottom w:val="0"/>
      <w:divBdr>
        <w:top w:val="none" w:sz="0" w:space="0" w:color="auto"/>
        <w:left w:val="none" w:sz="0" w:space="0" w:color="auto"/>
        <w:bottom w:val="none" w:sz="0" w:space="0" w:color="auto"/>
        <w:right w:val="none" w:sz="0" w:space="0" w:color="auto"/>
      </w:divBdr>
    </w:div>
    <w:div w:id="677391549">
      <w:bodyDiv w:val="1"/>
      <w:marLeft w:val="0"/>
      <w:marRight w:val="0"/>
      <w:marTop w:val="0"/>
      <w:marBottom w:val="0"/>
      <w:divBdr>
        <w:top w:val="none" w:sz="0" w:space="0" w:color="auto"/>
        <w:left w:val="none" w:sz="0" w:space="0" w:color="auto"/>
        <w:bottom w:val="none" w:sz="0" w:space="0" w:color="auto"/>
        <w:right w:val="none" w:sz="0" w:space="0" w:color="auto"/>
      </w:divBdr>
    </w:div>
    <w:div w:id="679429092">
      <w:bodyDiv w:val="1"/>
      <w:marLeft w:val="0"/>
      <w:marRight w:val="0"/>
      <w:marTop w:val="0"/>
      <w:marBottom w:val="0"/>
      <w:divBdr>
        <w:top w:val="none" w:sz="0" w:space="0" w:color="auto"/>
        <w:left w:val="none" w:sz="0" w:space="0" w:color="auto"/>
        <w:bottom w:val="none" w:sz="0" w:space="0" w:color="auto"/>
        <w:right w:val="none" w:sz="0" w:space="0" w:color="auto"/>
      </w:divBdr>
    </w:div>
    <w:div w:id="681787809">
      <w:bodyDiv w:val="1"/>
      <w:marLeft w:val="0"/>
      <w:marRight w:val="0"/>
      <w:marTop w:val="0"/>
      <w:marBottom w:val="0"/>
      <w:divBdr>
        <w:top w:val="none" w:sz="0" w:space="0" w:color="auto"/>
        <w:left w:val="none" w:sz="0" w:space="0" w:color="auto"/>
        <w:bottom w:val="none" w:sz="0" w:space="0" w:color="auto"/>
        <w:right w:val="none" w:sz="0" w:space="0" w:color="auto"/>
      </w:divBdr>
    </w:div>
    <w:div w:id="682169594">
      <w:bodyDiv w:val="1"/>
      <w:marLeft w:val="0"/>
      <w:marRight w:val="0"/>
      <w:marTop w:val="0"/>
      <w:marBottom w:val="0"/>
      <w:divBdr>
        <w:top w:val="none" w:sz="0" w:space="0" w:color="auto"/>
        <w:left w:val="none" w:sz="0" w:space="0" w:color="auto"/>
        <w:bottom w:val="none" w:sz="0" w:space="0" w:color="auto"/>
        <w:right w:val="none" w:sz="0" w:space="0" w:color="auto"/>
      </w:divBdr>
    </w:div>
    <w:div w:id="682366850">
      <w:bodyDiv w:val="1"/>
      <w:marLeft w:val="0"/>
      <w:marRight w:val="0"/>
      <w:marTop w:val="0"/>
      <w:marBottom w:val="0"/>
      <w:divBdr>
        <w:top w:val="none" w:sz="0" w:space="0" w:color="auto"/>
        <w:left w:val="none" w:sz="0" w:space="0" w:color="auto"/>
        <w:bottom w:val="none" w:sz="0" w:space="0" w:color="auto"/>
        <w:right w:val="none" w:sz="0" w:space="0" w:color="auto"/>
      </w:divBdr>
    </w:div>
    <w:div w:id="683091628">
      <w:bodyDiv w:val="1"/>
      <w:marLeft w:val="0"/>
      <w:marRight w:val="0"/>
      <w:marTop w:val="0"/>
      <w:marBottom w:val="0"/>
      <w:divBdr>
        <w:top w:val="none" w:sz="0" w:space="0" w:color="auto"/>
        <w:left w:val="none" w:sz="0" w:space="0" w:color="auto"/>
        <w:bottom w:val="none" w:sz="0" w:space="0" w:color="auto"/>
        <w:right w:val="none" w:sz="0" w:space="0" w:color="auto"/>
      </w:divBdr>
    </w:div>
    <w:div w:id="684207840">
      <w:bodyDiv w:val="1"/>
      <w:marLeft w:val="0"/>
      <w:marRight w:val="0"/>
      <w:marTop w:val="0"/>
      <w:marBottom w:val="0"/>
      <w:divBdr>
        <w:top w:val="none" w:sz="0" w:space="0" w:color="auto"/>
        <w:left w:val="none" w:sz="0" w:space="0" w:color="auto"/>
        <w:bottom w:val="none" w:sz="0" w:space="0" w:color="auto"/>
        <w:right w:val="none" w:sz="0" w:space="0" w:color="auto"/>
      </w:divBdr>
    </w:div>
    <w:div w:id="686101505">
      <w:bodyDiv w:val="1"/>
      <w:marLeft w:val="0"/>
      <w:marRight w:val="0"/>
      <w:marTop w:val="0"/>
      <w:marBottom w:val="0"/>
      <w:divBdr>
        <w:top w:val="none" w:sz="0" w:space="0" w:color="auto"/>
        <w:left w:val="none" w:sz="0" w:space="0" w:color="auto"/>
        <w:bottom w:val="none" w:sz="0" w:space="0" w:color="auto"/>
        <w:right w:val="none" w:sz="0" w:space="0" w:color="auto"/>
      </w:divBdr>
    </w:div>
    <w:div w:id="686516053">
      <w:bodyDiv w:val="1"/>
      <w:marLeft w:val="0"/>
      <w:marRight w:val="0"/>
      <w:marTop w:val="0"/>
      <w:marBottom w:val="0"/>
      <w:divBdr>
        <w:top w:val="none" w:sz="0" w:space="0" w:color="auto"/>
        <w:left w:val="none" w:sz="0" w:space="0" w:color="auto"/>
        <w:bottom w:val="none" w:sz="0" w:space="0" w:color="auto"/>
        <w:right w:val="none" w:sz="0" w:space="0" w:color="auto"/>
      </w:divBdr>
    </w:div>
    <w:div w:id="694572782">
      <w:bodyDiv w:val="1"/>
      <w:marLeft w:val="0"/>
      <w:marRight w:val="0"/>
      <w:marTop w:val="0"/>
      <w:marBottom w:val="0"/>
      <w:divBdr>
        <w:top w:val="none" w:sz="0" w:space="0" w:color="auto"/>
        <w:left w:val="none" w:sz="0" w:space="0" w:color="auto"/>
        <w:bottom w:val="none" w:sz="0" w:space="0" w:color="auto"/>
        <w:right w:val="none" w:sz="0" w:space="0" w:color="auto"/>
      </w:divBdr>
    </w:div>
    <w:div w:id="695813643">
      <w:bodyDiv w:val="1"/>
      <w:marLeft w:val="0"/>
      <w:marRight w:val="0"/>
      <w:marTop w:val="0"/>
      <w:marBottom w:val="0"/>
      <w:divBdr>
        <w:top w:val="none" w:sz="0" w:space="0" w:color="auto"/>
        <w:left w:val="none" w:sz="0" w:space="0" w:color="auto"/>
        <w:bottom w:val="none" w:sz="0" w:space="0" w:color="auto"/>
        <w:right w:val="none" w:sz="0" w:space="0" w:color="auto"/>
      </w:divBdr>
    </w:div>
    <w:div w:id="697388296">
      <w:bodyDiv w:val="1"/>
      <w:marLeft w:val="0"/>
      <w:marRight w:val="0"/>
      <w:marTop w:val="0"/>
      <w:marBottom w:val="0"/>
      <w:divBdr>
        <w:top w:val="none" w:sz="0" w:space="0" w:color="auto"/>
        <w:left w:val="none" w:sz="0" w:space="0" w:color="auto"/>
        <w:bottom w:val="none" w:sz="0" w:space="0" w:color="auto"/>
        <w:right w:val="none" w:sz="0" w:space="0" w:color="auto"/>
      </w:divBdr>
    </w:div>
    <w:div w:id="706030454">
      <w:bodyDiv w:val="1"/>
      <w:marLeft w:val="0"/>
      <w:marRight w:val="0"/>
      <w:marTop w:val="0"/>
      <w:marBottom w:val="0"/>
      <w:divBdr>
        <w:top w:val="none" w:sz="0" w:space="0" w:color="auto"/>
        <w:left w:val="none" w:sz="0" w:space="0" w:color="auto"/>
        <w:bottom w:val="none" w:sz="0" w:space="0" w:color="auto"/>
        <w:right w:val="none" w:sz="0" w:space="0" w:color="auto"/>
      </w:divBdr>
    </w:div>
    <w:div w:id="707343191">
      <w:bodyDiv w:val="1"/>
      <w:marLeft w:val="0"/>
      <w:marRight w:val="0"/>
      <w:marTop w:val="0"/>
      <w:marBottom w:val="0"/>
      <w:divBdr>
        <w:top w:val="none" w:sz="0" w:space="0" w:color="auto"/>
        <w:left w:val="none" w:sz="0" w:space="0" w:color="auto"/>
        <w:bottom w:val="none" w:sz="0" w:space="0" w:color="auto"/>
        <w:right w:val="none" w:sz="0" w:space="0" w:color="auto"/>
      </w:divBdr>
    </w:div>
    <w:div w:id="711731069">
      <w:bodyDiv w:val="1"/>
      <w:marLeft w:val="0"/>
      <w:marRight w:val="0"/>
      <w:marTop w:val="0"/>
      <w:marBottom w:val="0"/>
      <w:divBdr>
        <w:top w:val="none" w:sz="0" w:space="0" w:color="auto"/>
        <w:left w:val="none" w:sz="0" w:space="0" w:color="auto"/>
        <w:bottom w:val="none" w:sz="0" w:space="0" w:color="auto"/>
        <w:right w:val="none" w:sz="0" w:space="0" w:color="auto"/>
      </w:divBdr>
    </w:div>
    <w:div w:id="713239945">
      <w:bodyDiv w:val="1"/>
      <w:marLeft w:val="0"/>
      <w:marRight w:val="0"/>
      <w:marTop w:val="0"/>
      <w:marBottom w:val="0"/>
      <w:divBdr>
        <w:top w:val="none" w:sz="0" w:space="0" w:color="auto"/>
        <w:left w:val="none" w:sz="0" w:space="0" w:color="auto"/>
        <w:bottom w:val="none" w:sz="0" w:space="0" w:color="auto"/>
        <w:right w:val="none" w:sz="0" w:space="0" w:color="auto"/>
      </w:divBdr>
    </w:div>
    <w:div w:id="715273056">
      <w:bodyDiv w:val="1"/>
      <w:marLeft w:val="0"/>
      <w:marRight w:val="0"/>
      <w:marTop w:val="0"/>
      <w:marBottom w:val="0"/>
      <w:divBdr>
        <w:top w:val="none" w:sz="0" w:space="0" w:color="auto"/>
        <w:left w:val="none" w:sz="0" w:space="0" w:color="auto"/>
        <w:bottom w:val="none" w:sz="0" w:space="0" w:color="auto"/>
        <w:right w:val="none" w:sz="0" w:space="0" w:color="auto"/>
      </w:divBdr>
    </w:div>
    <w:div w:id="715353009">
      <w:bodyDiv w:val="1"/>
      <w:marLeft w:val="0"/>
      <w:marRight w:val="0"/>
      <w:marTop w:val="0"/>
      <w:marBottom w:val="0"/>
      <w:divBdr>
        <w:top w:val="none" w:sz="0" w:space="0" w:color="auto"/>
        <w:left w:val="none" w:sz="0" w:space="0" w:color="auto"/>
        <w:bottom w:val="none" w:sz="0" w:space="0" w:color="auto"/>
        <w:right w:val="none" w:sz="0" w:space="0" w:color="auto"/>
      </w:divBdr>
    </w:div>
    <w:div w:id="717705051">
      <w:bodyDiv w:val="1"/>
      <w:marLeft w:val="0"/>
      <w:marRight w:val="0"/>
      <w:marTop w:val="0"/>
      <w:marBottom w:val="0"/>
      <w:divBdr>
        <w:top w:val="none" w:sz="0" w:space="0" w:color="auto"/>
        <w:left w:val="none" w:sz="0" w:space="0" w:color="auto"/>
        <w:bottom w:val="none" w:sz="0" w:space="0" w:color="auto"/>
        <w:right w:val="none" w:sz="0" w:space="0" w:color="auto"/>
      </w:divBdr>
    </w:div>
    <w:div w:id="720521931">
      <w:bodyDiv w:val="1"/>
      <w:marLeft w:val="0"/>
      <w:marRight w:val="0"/>
      <w:marTop w:val="0"/>
      <w:marBottom w:val="0"/>
      <w:divBdr>
        <w:top w:val="none" w:sz="0" w:space="0" w:color="auto"/>
        <w:left w:val="none" w:sz="0" w:space="0" w:color="auto"/>
        <w:bottom w:val="none" w:sz="0" w:space="0" w:color="auto"/>
        <w:right w:val="none" w:sz="0" w:space="0" w:color="auto"/>
      </w:divBdr>
    </w:div>
    <w:div w:id="726302357">
      <w:bodyDiv w:val="1"/>
      <w:marLeft w:val="0"/>
      <w:marRight w:val="0"/>
      <w:marTop w:val="0"/>
      <w:marBottom w:val="0"/>
      <w:divBdr>
        <w:top w:val="none" w:sz="0" w:space="0" w:color="auto"/>
        <w:left w:val="none" w:sz="0" w:space="0" w:color="auto"/>
        <w:bottom w:val="none" w:sz="0" w:space="0" w:color="auto"/>
        <w:right w:val="none" w:sz="0" w:space="0" w:color="auto"/>
      </w:divBdr>
    </w:div>
    <w:div w:id="733697025">
      <w:bodyDiv w:val="1"/>
      <w:marLeft w:val="0"/>
      <w:marRight w:val="0"/>
      <w:marTop w:val="0"/>
      <w:marBottom w:val="0"/>
      <w:divBdr>
        <w:top w:val="none" w:sz="0" w:space="0" w:color="auto"/>
        <w:left w:val="none" w:sz="0" w:space="0" w:color="auto"/>
        <w:bottom w:val="none" w:sz="0" w:space="0" w:color="auto"/>
        <w:right w:val="none" w:sz="0" w:space="0" w:color="auto"/>
      </w:divBdr>
    </w:div>
    <w:div w:id="734744568">
      <w:bodyDiv w:val="1"/>
      <w:marLeft w:val="0"/>
      <w:marRight w:val="0"/>
      <w:marTop w:val="0"/>
      <w:marBottom w:val="0"/>
      <w:divBdr>
        <w:top w:val="none" w:sz="0" w:space="0" w:color="auto"/>
        <w:left w:val="none" w:sz="0" w:space="0" w:color="auto"/>
        <w:bottom w:val="none" w:sz="0" w:space="0" w:color="auto"/>
        <w:right w:val="none" w:sz="0" w:space="0" w:color="auto"/>
      </w:divBdr>
    </w:div>
    <w:div w:id="742024742">
      <w:bodyDiv w:val="1"/>
      <w:marLeft w:val="0"/>
      <w:marRight w:val="0"/>
      <w:marTop w:val="0"/>
      <w:marBottom w:val="0"/>
      <w:divBdr>
        <w:top w:val="none" w:sz="0" w:space="0" w:color="auto"/>
        <w:left w:val="none" w:sz="0" w:space="0" w:color="auto"/>
        <w:bottom w:val="none" w:sz="0" w:space="0" w:color="auto"/>
        <w:right w:val="none" w:sz="0" w:space="0" w:color="auto"/>
      </w:divBdr>
    </w:div>
    <w:div w:id="743382359">
      <w:bodyDiv w:val="1"/>
      <w:marLeft w:val="0"/>
      <w:marRight w:val="0"/>
      <w:marTop w:val="0"/>
      <w:marBottom w:val="0"/>
      <w:divBdr>
        <w:top w:val="none" w:sz="0" w:space="0" w:color="auto"/>
        <w:left w:val="none" w:sz="0" w:space="0" w:color="auto"/>
        <w:bottom w:val="none" w:sz="0" w:space="0" w:color="auto"/>
        <w:right w:val="none" w:sz="0" w:space="0" w:color="auto"/>
      </w:divBdr>
    </w:div>
    <w:div w:id="744302933">
      <w:bodyDiv w:val="1"/>
      <w:marLeft w:val="0"/>
      <w:marRight w:val="0"/>
      <w:marTop w:val="0"/>
      <w:marBottom w:val="0"/>
      <w:divBdr>
        <w:top w:val="none" w:sz="0" w:space="0" w:color="auto"/>
        <w:left w:val="none" w:sz="0" w:space="0" w:color="auto"/>
        <w:bottom w:val="none" w:sz="0" w:space="0" w:color="auto"/>
        <w:right w:val="none" w:sz="0" w:space="0" w:color="auto"/>
      </w:divBdr>
    </w:div>
    <w:div w:id="745155206">
      <w:bodyDiv w:val="1"/>
      <w:marLeft w:val="0"/>
      <w:marRight w:val="0"/>
      <w:marTop w:val="0"/>
      <w:marBottom w:val="0"/>
      <w:divBdr>
        <w:top w:val="none" w:sz="0" w:space="0" w:color="auto"/>
        <w:left w:val="none" w:sz="0" w:space="0" w:color="auto"/>
        <w:bottom w:val="none" w:sz="0" w:space="0" w:color="auto"/>
        <w:right w:val="none" w:sz="0" w:space="0" w:color="auto"/>
      </w:divBdr>
    </w:div>
    <w:div w:id="748815001">
      <w:bodyDiv w:val="1"/>
      <w:marLeft w:val="0"/>
      <w:marRight w:val="0"/>
      <w:marTop w:val="0"/>
      <w:marBottom w:val="0"/>
      <w:divBdr>
        <w:top w:val="none" w:sz="0" w:space="0" w:color="auto"/>
        <w:left w:val="none" w:sz="0" w:space="0" w:color="auto"/>
        <w:bottom w:val="none" w:sz="0" w:space="0" w:color="auto"/>
        <w:right w:val="none" w:sz="0" w:space="0" w:color="auto"/>
      </w:divBdr>
    </w:div>
    <w:div w:id="752505200">
      <w:bodyDiv w:val="1"/>
      <w:marLeft w:val="0"/>
      <w:marRight w:val="0"/>
      <w:marTop w:val="0"/>
      <w:marBottom w:val="0"/>
      <w:divBdr>
        <w:top w:val="none" w:sz="0" w:space="0" w:color="auto"/>
        <w:left w:val="none" w:sz="0" w:space="0" w:color="auto"/>
        <w:bottom w:val="none" w:sz="0" w:space="0" w:color="auto"/>
        <w:right w:val="none" w:sz="0" w:space="0" w:color="auto"/>
      </w:divBdr>
    </w:div>
    <w:div w:id="754740534">
      <w:bodyDiv w:val="1"/>
      <w:marLeft w:val="0"/>
      <w:marRight w:val="0"/>
      <w:marTop w:val="0"/>
      <w:marBottom w:val="0"/>
      <w:divBdr>
        <w:top w:val="none" w:sz="0" w:space="0" w:color="auto"/>
        <w:left w:val="none" w:sz="0" w:space="0" w:color="auto"/>
        <w:bottom w:val="none" w:sz="0" w:space="0" w:color="auto"/>
        <w:right w:val="none" w:sz="0" w:space="0" w:color="auto"/>
      </w:divBdr>
    </w:div>
    <w:div w:id="755443498">
      <w:bodyDiv w:val="1"/>
      <w:marLeft w:val="0"/>
      <w:marRight w:val="0"/>
      <w:marTop w:val="0"/>
      <w:marBottom w:val="0"/>
      <w:divBdr>
        <w:top w:val="none" w:sz="0" w:space="0" w:color="auto"/>
        <w:left w:val="none" w:sz="0" w:space="0" w:color="auto"/>
        <w:bottom w:val="none" w:sz="0" w:space="0" w:color="auto"/>
        <w:right w:val="none" w:sz="0" w:space="0" w:color="auto"/>
      </w:divBdr>
    </w:div>
    <w:div w:id="757554081">
      <w:bodyDiv w:val="1"/>
      <w:marLeft w:val="0"/>
      <w:marRight w:val="0"/>
      <w:marTop w:val="0"/>
      <w:marBottom w:val="0"/>
      <w:divBdr>
        <w:top w:val="none" w:sz="0" w:space="0" w:color="auto"/>
        <w:left w:val="none" w:sz="0" w:space="0" w:color="auto"/>
        <w:bottom w:val="none" w:sz="0" w:space="0" w:color="auto"/>
        <w:right w:val="none" w:sz="0" w:space="0" w:color="auto"/>
      </w:divBdr>
    </w:div>
    <w:div w:id="759450700">
      <w:bodyDiv w:val="1"/>
      <w:marLeft w:val="0"/>
      <w:marRight w:val="0"/>
      <w:marTop w:val="0"/>
      <w:marBottom w:val="0"/>
      <w:divBdr>
        <w:top w:val="none" w:sz="0" w:space="0" w:color="auto"/>
        <w:left w:val="none" w:sz="0" w:space="0" w:color="auto"/>
        <w:bottom w:val="none" w:sz="0" w:space="0" w:color="auto"/>
        <w:right w:val="none" w:sz="0" w:space="0" w:color="auto"/>
      </w:divBdr>
    </w:div>
    <w:div w:id="764301712">
      <w:bodyDiv w:val="1"/>
      <w:marLeft w:val="0"/>
      <w:marRight w:val="0"/>
      <w:marTop w:val="0"/>
      <w:marBottom w:val="0"/>
      <w:divBdr>
        <w:top w:val="none" w:sz="0" w:space="0" w:color="auto"/>
        <w:left w:val="none" w:sz="0" w:space="0" w:color="auto"/>
        <w:bottom w:val="none" w:sz="0" w:space="0" w:color="auto"/>
        <w:right w:val="none" w:sz="0" w:space="0" w:color="auto"/>
      </w:divBdr>
    </w:div>
    <w:div w:id="766343262">
      <w:bodyDiv w:val="1"/>
      <w:marLeft w:val="0"/>
      <w:marRight w:val="0"/>
      <w:marTop w:val="0"/>
      <w:marBottom w:val="0"/>
      <w:divBdr>
        <w:top w:val="none" w:sz="0" w:space="0" w:color="auto"/>
        <w:left w:val="none" w:sz="0" w:space="0" w:color="auto"/>
        <w:bottom w:val="none" w:sz="0" w:space="0" w:color="auto"/>
        <w:right w:val="none" w:sz="0" w:space="0" w:color="auto"/>
      </w:divBdr>
    </w:div>
    <w:div w:id="767235102">
      <w:bodyDiv w:val="1"/>
      <w:marLeft w:val="0"/>
      <w:marRight w:val="0"/>
      <w:marTop w:val="0"/>
      <w:marBottom w:val="0"/>
      <w:divBdr>
        <w:top w:val="none" w:sz="0" w:space="0" w:color="auto"/>
        <w:left w:val="none" w:sz="0" w:space="0" w:color="auto"/>
        <w:bottom w:val="none" w:sz="0" w:space="0" w:color="auto"/>
        <w:right w:val="none" w:sz="0" w:space="0" w:color="auto"/>
      </w:divBdr>
    </w:div>
    <w:div w:id="770319969">
      <w:bodyDiv w:val="1"/>
      <w:marLeft w:val="0"/>
      <w:marRight w:val="0"/>
      <w:marTop w:val="0"/>
      <w:marBottom w:val="0"/>
      <w:divBdr>
        <w:top w:val="none" w:sz="0" w:space="0" w:color="auto"/>
        <w:left w:val="none" w:sz="0" w:space="0" w:color="auto"/>
        <w:bottom w:val="none" w:sz="0" w:space="0" w:color="auto"/>
        <w:right w:val="none" w:sz="0" w:space="0" w:color="auto"/>
      </w:divBdr>
    </w:div>
    <w:div w:id="771097176">
      <w:bodyDiv w:val="1"/>
      <w:marLeft w:val="0"/>
      <w:marRight w:val="0"/>
      <w:marTop w:val="0"/>
      <w:marBottom w:val="0"/>
      <w:divBdr>
        <w:top w:val="none" w:sz="0" w:space="0" w:color="auto"/>
        <w:left w:val="none" w:sz="0" w:space="0" w:color="auto"/>
        <w:bottom w:val="none" w:sz="0" w:space="0" w:color="auto"/>
        <w:right w:val="none" w:sz="0" w:space="0" w:color="auto"/>
      </w:divBdr>
    </w:div>
    <w:div w:id="772751465">
      <w:bodyDiv w:val="1"/>
      <w:marLeft w:val="0"/>
      <w:marRight w:val="0"/>
      <w:marTop w:val="0"/>
      <w:marBottom w:val="0"/>
      <w:divBdr>
        <w:top w:val="none" w:sz="0" w:space="0" w:color="auto"/>
        <w:left w:val="none" w:sz="0" w:space="0" w:color="auto"/>
        <w:bottom w:val="none" w:sz="0" w:space="0" w:color="auto"/>
        <w:right w:val="none" w:sz="0" w:space="0" w:color="auto"/>
      </w:divBdr>
    </w:div>
    <w:div w:id="773326112">
      <w:bodyDiv w:val="1"/>
      <w:marLeft w:val="0"/>
      <w:marRight w:val="0"/>
      <w:marTop w:val="0"/>
      <w:marBottom w:val="0"/>
      <w:divBdr>
        <w:top w:val="none" w:sz="0" w:space="0" w:color="auto"/>
        <w:left w:val="none" w:sz="0" w:space="0" w:color="auto"/>
        <w:bottom w:val="none" w:sz="0" w:space="0" w:color="auto"/>
        <w:right w:val="none" w:sz="0" w:space="0" w:color="auto"/>
      </w:divBdr>
    </w:div>
    <w:div w:id="774668152">
      <w:bodyDiv w:val="1"/>
      <w:marLeft w:val="0"/>
      <w:marRight w:val="0"/>
      <w:marTop w:val="0"/>
      <w:marBottom w:val="0"/>
      <w:divBdr>
        <w:top w:val="none" w:sz="0" w:space="0" w:color="auto"/>
        <w:left w:val="none" w:sz="0" w:space="0" w:color="auto"/>
        <w:bottom w:val="none" w:sz="0" w:space="0" w:color="auto"/>
        <w:right w:val="none" w:sz="0" w:space="0" w:color="auto"/>
      </w:divBdr>
    </w:div>
    <w:div w:id="775827575">
      <w:bodyDiv w:val="1"/>
      <w:marLeft w:val="0"/>
      <w:marRight w:val="0"/>
      <w:marTop w:val="0"/>
      <w:marBottom w:val="0"/>
      <w:divBdr>
        <w:top w:val="none" w:sz="0" w:space="0" w:color="auto"/>
        <w:left w:val="none" w:sz="0" w:space="0" w:color="auto"/>
        <w:bottom w:val="none" w:sz="0" w:space="0" w:color="auto"/>
        <w:right w:val="none" w:sz="0" w:space="0" w:color="auto"/>
      </w:divBdr>
    </w:div>
    <w:div w:id="776172934">
      <w:bodyDiv w:val="1"/>
      <w:marLeft w:val="0"/>
      <w:marRight w:val="0"/>
      <w:marTop w:val="0"/>
      <w:marBottom w:val="0"/>
      <w:divBdr>
        <w:top w:val="none" w:sz="0" w:space="0" w:color="auto"/>
        <w:left w:val="none" w:sz="0" w:space="0" w:color="auto"/>
        <w:bottom w:val="none" w:sz="0" w:space="0" w:color="auto"/>
        <w:right w:val="none" w:sz="0" w:space="0" w:color="auto"/>
      </w:divBdr>
    </w:div>
    <w:div w:id="778791511">
      <w:bodyDiv w:val="1"/>
      <w:marLeft w:val="0"/>
      <w:marRight w:val="0"/>
      <w:marTop w:val="0"/>
      <w:marBottom w:val="0"/>
      <w:divBdr>
        <w:top w:val="none" w:sz="0" w:space="0" w:color="auto"/>
        <w:left w:val="none" w:sz="0" w:space="0" w:color="auto"/>
        <w:bottom w:val="none" w:sz="0" w:space="0" w:color="auto"/>
        <w:right w:val="none" w:sz="0" w:space="0" w:color="auto"/>
      </w:divBdr>
    </w:div>
    <w:div w:id="781802938">
      <w:bodyDiv w:val="1"/>
      <w:marLeft w:val="0"/>
      <w:marRight w:val="0"/>
      <w:marTop w:val="0"/>
      <w:marBottom w:val="0"/>
      <w:divBdr>
        <w:top w:val="none" w:sz="0" w:space="0" w:color="auto"/>
        <w:left w:val="none" w:sz="0" w:space="0" w:color="auto"/>
        <w:bottom w:val="none" w:sz="0" w:space="0" w:color="auto"/>
        <w:right w:val="none" w:sz="0" w:space="0" w:color="auto"/>
      </w:divBdr>
    </w:div>
    <w:div w:id="781845445">
      <w:bodyDiv w:val="1"/>
      <w:marLeft w:val="0"/>
      <w:marRight w:val="0"/>
      <w:marTop w:val="0"/>
      <w:marBottom w:val="0"/>
      <w:divBdr>
        <w:top w:val="none" w:sz="0" w:space="0" w:color="auto"/>
        <w:left w:val="none" w:sz="0" w:space="0" w:color="auto"/>
        <w:bottom w:val="none" w:sz="0" w:space="0" w:color="auto"/>
        <w:right w:val="none" w:sz="0" w:space="0" w:color="auto"/>
      </w:divBdr>
    </w:div>
    <w:div w:id="782185819">
      <w:bodyDiv w:val="1"/>
      <w:marLeft w:val="0"/>
      <w:marRight w:val="0"/>
      <w:marTop w:val="0"/>
      <w:marBottom w:val="0"/>
      <w:divBdr>
        <w:top w:val="none" w:sz="0" w:space="0" w:color="auto"/>
        <w:left w:val="none" w:sz="0" w:space="0" w:color="auto"/>
        <w:bottom w:val="none" w:sz="0" w:space="0" w:color="auto"/>
        <w:right w:val="none" w:sz="0" w:space="0" w:color="auto"/>
      </w:divBdr>
    </w:div>
    <w:div w:id="785193910">
      <w:bodyDiv w:val="1"/>
      <w:marLeft w:val="0"/>
      <w:marRight w:val="0"/>
      <w:marTop w:val="0"/>
      <w:marBottom w:val="0"/>
      <w:divBdr>
        <w:top w:val="none" w:sz="0" w:space="0" w:color="auto"/>
        <w:left w:val="none" w:sz="0" w:space="0" w:color="auto"/>
        <w:bottom w:val="none" w:sz="0" w:space="0" w:color="auto"/>
        <w:right w:val="none" w:sz="0" w:space="0" w:color="auto"/>
      </w:divBdr>
    </w:div>
    <w:div w:id="786390464">
      <w:bodyDiv w:val="1"/>
      <w:marLeft w:val="0"/>
      <w:marRight w:val="0"/>
      <w:marTop w:val="0"/>
      <w:marBottom w:val="0"/>
      <w:divBdr>
        <w:top w:val="none" w:sz="0" w:space="0" w:color="auto"/>
        <w:left w:val="none" w:sz="0" w:space="0" w:color="auto"/>
        <w:bottom w:val="none" w:sz="0" w:space="0" w:color="auto"/>
        <w:right w:val="none" w:sz="0" w:space="0" w:color="auto"/>
      </w:divBdr>
    </w:div>
    <w:div w:id="787698073">
      <w:bodyDiv w:val="1"/>
      <w:marLeft w:val="0"/>
      <w:marRight w:val="0"/>
      <w:marTop w:val="0"/>
      <w:marBottom w:val="0"/>
      <w:divBdr>
        <w:top w:val="none" w:sz="0" w:space="0" w:color="auto"/>
        <w:left w:val="none" w:sz="0" w:space="0" w:color="auto"/>
        <w:bottom w:val="none" w:sz="0" w:space="0" w:color="auto"/>
        <w:right w:val="none" w:sz="0" w:space="0" w:color="auto"/>
      </w:divBdr>
    </w:div>
    <w:div w:id="787822715">
      <w:bodyDiv w:val="1"/>
      <w:marLeft w:val="0"/>
      <w:marRight w:val="0"/>
      <w:marTop w:val="0"/>
      <w:marBottom w:val="0"/>
      <w:divBdr>
        <w:top w:val="none" w:sz="0" w:space="0" w:color="auto"/>
        <w:left w:val="none" w:sz="0" w:space="0" w:color="auto"/>
        <w:bottom w:val="none" w:sz="0" w:space="0" w:color="auto"/>
        <w:right w:val="none" w:sz="0" w:space="0" w:color="auto"/>
      </w:divBdr>
    </w:div>
    <w:div w:id="788016852">
      <w:bodyDiv w:val="1"/>
      <w:marLeft w:val="0"/>
      <w:marRight w:val="0"/>
      <w:marTop w:val="0"/>
      <w:marBottom w:val="0"/>
      <w:divBdr>
        <w:top w:val="none" w:sz="0" w:space="0" w:color="auto"/>
        <w:left w:val="none" w:sz="0" w:space="0" w:color="auto"/>
        <w:bottom w:val="none" w:sz="0" w:space="0" w:color="auto"/>
        <w:right w:val="none" w:sz="0" w:space="0" w:color="auto"/>
      </w:divBdr>
    </w:div>
    <w:div w:id="793257755">
      <w:bodyDiv w:val="1"/>
      <w:marLeft w:val="0"/>
      <w:marRight w:val="0"/>
      <w:marTop w:val="0"/>
      <w:marBottom w:val="0"/>
      <w:divBdr>
        <w:top w:val="none" w:sz="0" w:space="0" w:color="auto"/>
        <w:left w:val="none" w:sz="0" w:space="0" w:color="auto"/>
        <w:bottom w:val="none" w:sz="0" w:space="0" w:color="auto"/>
        <w:right w:val="none" w:sz="0" w:space="0" w:color="auto"/>
      </w:divBdr>
    </w:div>
    <w:div w:id="795370543">
      <w:bodyDiv w:val="1"/>
      <w:marLeft w:val="0"/>
      <w:marRight w:val="0"/>
      <w:marTop w:val="0"/>
      <w:marBottom w:val="0"/>
      <w:divBdr>
        <w:top w:val="none" w:sz="0" w:space="0" w:color="auto"/>
        <w:left w:val="none" w:sz="0" w:space="0" w:color="auto"/>
        <w:bottom w:val="none" w:sz="0" w:space="0" w:color="auto"/>
        <w:right w:val="none" w:sz="0" w:space="0" w:color="auto"/>
      </w:divBdr>
    </w:div>
    <w:div w:id="801194555">
      <w:bodyDiv w:val="1"/>
      <w:marLeft w:val="0"/>
      <w:marRight w:val="0"/>
      <w:marTop w:val="0"/>
      <w:marBottom w:val="0"/>
      <w:divBdr>
        <w:top w:val="none" w:sz="0" w:space="0" w:color="auto"/>
        <w:left w:val="none" w:sz="0" w:space="0" w:color="auto"/>
        <w:bottom w:val="none" w:sz="0" w:space="0" w:color="auto"/>
        <w:right w:val="none" w:sz="0" w:space="0" w:color="auto"/>
      </w:divBdr>
    </w:div>
    <w:div w:id="803231788">
      <w:bodyDiv w:val="1"/>
      <w:marLeft w:val="0"/>
      <w:marRight w:val="0"/>
      <w:marTop w:val="0"/>
      <w:marBottom w:val="0"/>
      <w:divBdr>
        <w:top w:val="none" w:sz="0" w:space="0" w:color="auto"/>
        <w:left w:val="none" w:sz="0" w:space="0" w:color="auto"/>
        <w:bottom w:val="none" w:sz="0" w:space="0" w:color="auto"/>
        <w:right w:val="none" w:sz="0" w:space="0" w:color="auto"/>
      </w:divBdr>
    </w:div>
    <w:div w:id="806360885">
      <w:bodyDiv w:val="1"/>
      <w:marLeft w:val="0"/>
      <w:marRight w:val="0"/>
      <w:marTop w:val="0"/>
      <w:marBottom w:val="0"/>
      <w:divBdr>
        <w:top w:val="none" w:sz="0" w:space="0" w:color="auto"/>
        <w:left w:val="none" w:sz="0" w:space="0" w:color="auto"/>
        <w:bottom w:val="none" w:sz="0" w:space="0" w:color="auto"/>
        <w:right w:val="none" w:sz="0" w:space="0" w:color="auto"/>
      </w:divBdr>
    </w:div>
    <w:div w:id="808281873">
      <w:bodyDiv w:val="1"/>
      <w:marLeft w:val="0"/>
      <w:marRight w:val="0"/>
      <w:marTop w:val="0"/>
      <w:marBottom w:val="0"/>
      <w:divBdr>
        <w:top w:val="none" w:sz="0" w:space="0" w:color="auto"/>
        <w:left w:val="none" w:sz="0" w:space="0" w:color="auto"/>
        <w:bottom w:val="none" w:sz="0" w:space="0" w:color="auto"/>
        <w:right w:val="none" w:sz="0" w:space="0" w:color="auto"/>
      </w:divBdr>
    </w:div>
    <w:div w:id="808287415">
      <w:bodyDiv w:val="1"/>
      <w:marLeft w:val="0"/>
      <w:marRight w:val="0"/>
      <w:marTop w:val="0"/>
      <w:marBottom w:val="0"/>
      <w:divBdr>
        <w:top w:val="none" w:sz="0" w:space="0" w:color="auto"/>
        <w:left w:val="none" w:sz="0" w:space="0" w:color="auto"/>
        <w:bottom w:val="none" w:sz="0" w:space="0" w:color="auto"/>
        <w:right w:val="none" w:sz="0" w:space="0" w:color="auto"/>
      </w:divBdr>
    </w:div>
    <w:div w:id="808741261">
      <w:bodyDiv w:val="1"/>
      <w:marLeft w:val="0"/>
      <w:marRight w:val="0"/>
      <w:marTop w:val="0"/>
      <w:marBottom w:val="0"/>
      <w:divBdr>
        <w:top w:val="none" w:sz="0" w:space="0" w:color="auto"/>
        <w:left w:val="none" w:sz="0" w:space="0" w:color="auto"/>
        <w:bottom w:val="none" w:sz="0" w:space="0" w:color="auto"/>
        <w:right w:val="none" w:sz="0" w:space="0" w:color="auto"/>
      </w:divBdr>
    </w:div>
    <w:div w:id="821771249">
      <w:bodyDiv w:val="1"/>
      <w:marLeft w:val="0"/>
      <w:marRight w:val="0"/>
      <w:marTop w:val="0"/>
      <w:marBottom w:val="0"/>
      <w:divBdr>
        <w:top w:val="none" w:sz="0" w:space="0" w:color="auto"/>
        <w:left w:val="none" w:sz="0" w:space="0" w:color="auto"/>
        <w:bottom w:val="none" w:sz="0" w:space="0" w:color="auto"/>
        <w:right w:val="none" w:sz="0" w:space="0" w:color="auto"/>
      </w:divBdr>
    </w:div>
    <w:div w:id="823543416">
      <w:bodyDiv w:val="1"/>
      <w:marLeft w:val="0"/>
      <w:marRight w:val="0"/>
      <w:marTop w:val="0"/>
      <w:marBottom w:val="0"/>
      <w:divBdr>
        <w:top w:val="none" w:sz="0" w:space="0" w:color="auto"/>
        <w:left w:val="none" w:sz="0" w:space="0" w:color="auto"/>
        <w:bottom w:val="none" w:sz="0" w:space="0" w:color="auto"/>
        <w:right w:val="none" w:sz="0" w:space="0" w:color="auto"/>
      </w:divBdr>
    </w:div>
    <w:div w:id="824055115">
      <w:bodyDiv w:val="1"/>
      <w:marLeft w:val="0"/>
      <w:marRight w:val="0"/>
      <w:marTop w:val="0"/>
      <w:marBottom w:val="0"/>
      <w:divBdr>
        <w:top w:val="none" w:sz="0" w:space="0" w:color="auto"/>
        <w:left w:val="none" w:sz="0" w:space="0" w:color="auto"/>
        <w:bottom w:val="none" w:sz="0" w:space="0" w:color="auto"/>
        <w:right w:val="none" w:sz="0" w:space="0" w:color="auto"/>
      </w:divBdr>
    </w:div>
    <w:div w:id="826092792">
      <w:bodyDiv w:val="1"/>
      <w:marLeft w:val="0"/>
      <w:marRight w:val="0"/>
      <w:marTop w:val="0"/>
      <w:marBottom w:val="0"/>
      <w:divBdr>
        <w:top w:val="none" w:sz="0" w:space="0" w:color="auto"/>
        <w:left w:val="none" w:sz="0" w:space="0" w:color="auto"/>
        <w:bottom w:val="none" w:sz="0" w:space="0" w:color="auto"/>
        <w:right w:val="none" w:sz="0" w:space="0" w:color="auto"/>
      </w:divBdr>
    </w:div>
    <w:div w:id="828059399">
      <w:bodyDiv w:val="1"/>
      <w:marLeft w:val="0"/>
      <w:marRight w:val="0"/>
      <w:marTop w:val="0"/>
      <w:marBottom w:val="0"/>
      <w:divBdr>
        <w:top w:val="none" w:sz="0" w:space="0" w:color="auto"/>
        <w:left w:val="none" w:sz="0" w:space="0" w:color="auto"/>
        <w:bottom w:val="none" w:sz="0" w:space="0" w:color="auto"/>
        <w:right w:val="none" w:sz="0" w:space="0" w:color="auto"/>
      </w:divBdr>
    </w:div>
    <w:div w:id="830565809">
      <w:bodyDiv w:val="1"/>
      <w:marLeft w:val="0"/>
      <w:marRight w:val="0"/>
      <w:marTop w:val="0"/>
      <w:marBottom w:val="0"/>
      <w:divBdr>
        <w:top w:val="none" w:sz="0" w:space="0" w:color="auto"/>
        <w:left w:val="none" w:sz="0" w:space="0" w:color="auto"/>
        <w:bottom w:val="none" w:sz="0" w:space="0" w:color="auto"/>
        <w:right w:val="none" w:sz="0" w:space="0" w:color="auto"/>
      </w:divBdr>
    </w:div>
    <w:div w:id="830756962">
      <w:bodyDiv w:val="1"/>
      <w:marLeft w:val="0"/>
      <w:marRight w:val="0"/>
      <w:marTop w:val="0"/>
      <w:marBottom w:val="0"/>
      <w:divBdr>
        <w:top w:val="none" w:sz="0" w:space="0" w:color="auto"/>
        <w:left w:val="none" w:sz="0" w:space="0" w:color="auto"/>
        <w:bottom w:val="none" w:sz="0" w:space="0" w:color="auto"/>
        <w:right w:val="none" w:sz="0" w:space="0" w:color="auto"/>
      </w:divBdr>
    </w:div>
    <w:div w:id="834150649">
      <w:bodyDiv w:val="1"/>
      <w:marLeft w:val="0"/>
      <w:marRight w:val="0"/>
      <w:marTop w:val="0"/>
      <w:marBottom w:val="0"/>
      <w:divBdr>
        <w:top w:val="none" w:sz="0" w:space="0" w:color="auto"/>
        <w:left w:val="none" w:sz="0" w:space="0" w:color="auto"/>
        <w:bottom w:val="none" w:sz="0" w:space="0" w:color="auto"/>
        <w:right w:val="none" w:sz="0" w:space="0" w:color="auto"/>
      </w:divBdr>
    </w:div>
    <w:div w:id="835000211">
      <w:bodyDiv w:val="1"/>
      <w:marLeft w:val="0"/>
      <w:marRight w:val="0"/>
      <w:marTop w:val="0"/>
      <w:marBottom w:val="0"/>
      <w:divBdr>
        <w:top w:val="none" w:sz="0" w:space="0" w:color="auto"/>
        <w:left w:val="none" w:sz="0" w:space="0" w:color="auto"/>
        <w:bottom w:val="none" w:sz="0" w:space="0" w:color="auto"/>
        <w:right w:val="none" w:sz="0" w:space="0" w:color="auto"/>
      </w:divBdr>
    </w:div>
    <w:div w:id="836305316">
      <w:bodyDiv w:val="1"/>
      <w:marLeft w:val="0"/>
      <w:marRight w:val="0"/>
      <w:marTop w:val="0"/>
      <w:marBottom w:val="0"/>
      <w:divBdr>
        <w:top w:val="none" w:sz="0" w:space="0" w:color="auto"/>
        <w:left w:val="none" w:sz="0" w:space="0" w:color="auto"/>
        <w:bottom w:val="none" w:sz="0" w:space="0" w:color="auto"/>
        <w:right w:val="none" w:sz="0" w:space="0" w:color="auto"/>
      </w:divBdr>
    </w:div>
    <w:div w:id="836381893">
      <w:bodyDiv w:val="1"/>
      <w:marLeft w:val="0"/>
      <w:marRight w:val="0"/>
      <w:marTop w:val="0"/>
      <w:marBottom w:val="0"/>
      <w:divBdr>
        <w:top w:val="none" w:sz="0" w:space="0" w:color="auto"/>
        <w:left w:val="none" w:sz="0" w:space="0" w:color="auto"/>
        <w:bottom w:val="none" w:sz="0" w:space="0" w:color="auto"/>
        <w:right w:val="none" w:sz="0" w:space="0" w:color="auto"/>
      </w:divBdr>
    </w:div>
    <w:div w:id="836772761">
      <w:bodyDiv w:val="1"/>
      <w:marLeft w:val="0"/>
      <w:marRight w:val="0"/>
      <w:marTop w:val="0"/>
      <w:marBottom w:val="0"/>
      <w:divBdr>
        <w:top w:val="none" w:sz="0" w:space="0" w:color="auto"/>
        <w:left w:val="none" w:sz="0" w:space="0" w:color="auto"/>
        <w:bottom w:val="none" w:sz="0" w:space="0" w:color="auto"/>
        <w:right w:val="none" w:sz="0" w:space="0" w:color="auto"/>
      </w:divBdr>
    </w:div>
    <w:div w:id="844327434">
      <w:bodyDiv w:val="1"/>
      <w:marLeft w:val="0"/>
      <w:marRight w:val="0"/>
      <w:marTop w:val="0"/>
      <w:marBottom w:val="0"/>
      <w:divBdr>
        <w:top w:val="none" w:sz="0" w:space="0" w:color="auto"/>
        <w:left w:val="none" w:sz="0" w:space="0" w:color="auto"/>
        <w:bottom w:val="none" w:sz="0" w:space="0" w:color="auto"/>
        <w:right w:val="none" w:sz="0" w:space="0" w:color="auto"/>
      </w:divBdr>
    </w:div>
    <w:div w:id="846865749">
      <w:bodyDiv w:val="1"/>
      <w:marLeft w:val="0"/>
      <w:marRight w:val="0"/>
      <w:marTop w:val="0"/>
      <w:marBottom w:val="0"/>
      <w:divBdr>
        <w:top w:val="none" w:sz="0" w:space="0" w:color="auto"/>
        <w:left w:val="none" w:sz="0" w:space="0" w:color="auto"/>
        <w:bottom w:val="none" w:sz="0" w:space="0" w:color="auto"/>
        <w:right w:val="none" w:sz="0" w:space="0" w:color="auto"/>
      </w:divBdr>
    </w:div>
    <w:div w:id="847716285">
      <w:bodyDiv w:val="1"/>
      <w:marLeft w:val="0"/>
      <w:marRight w:val="0"/>
      <w:marTop w:val="0"/>
      <w:marBottom w:val="0"/>
      <w:divBdr>
        <w:top w:val="none" w:sz="0" w:space="0" w:color="auto"/>
        <w:left w:val="none" w:sz="0" w:space="0" w:color="auto"/>
        <w:bottom w:val="none" w:sz="0" w:space="0" w:color="auto"/>
        <w:right w:val="none" w:sz="0" w:space="0" w:color="auto"/>
      </w:divBdr>
    </w:div>
    <w:div w:id="850335041">
      <w:bodyDiv w:val="1"/>
      <w:marLeft w:val="0"/>
      <w:marRight w:val="0"/>
      <w:marTop w:val="0"/>
      <w:marBottom w:val="0"/>
      <w:divBdr>
        <w:top w:val="none" w:sz="0" w:space="0" w:color="auto"/>
        <w:left w:val="none" w:sz="0" w:space="0" w:color="auto"/>
        <w:bottom w:val="none" w:sz="0" w:space="0" w:color="auto"/>
        <w:right w:val="none" w:sz="0" w:space="0" w:color="auto"/>
      </w:divBdr>
    </w:div>
    <w:div w:id="866793330">
      <w:bodyDiv w:val="1"/>
      <w:marLeft w:val="0"/>
      <w:marRight w:val="0"/>
      <w:marTop w:val="0"/>
      <w:marBottom w:val="0"/>
      <w:divBdr>
        <w:top w:val="none" w:sz="0" w:space="0" w:color="auto"/>
        <w:left w:val="none" w:sz="0" w:space="0" w:color="auto"/>
        <w:bottom w:val="none" w:sz="0" w:space="0" w:color="auto"/>
        <w:right w:val="none" w:sz="0" w:space="0" w:color="auto"/>
      </w:divBdr>
    </w:div>
    <w:div w:id="867378999">
      <w:bodyDiv w:val="1"/>
      <w:marLeft w:val="0"/>
      <w:marRight w:val="0"/>
      <w:marTop w:val="0"/>
      <w:marBottom w:val="0"/>
      <w:divBdr>
        <w:top w:val="none" w:sz="0" w:space="0" w:color="auto"/>
        <w:left w:val="none" w:sz="0" w:space="0" w:color="auto"/>
        <w:bottom w:val="none" w:sz="0" w:space="0" w:color="auto"/>
        <w:right w:val="none" w:sz="0" w:space="0" w:color="auto"/>
      </w:divBdr>
    </w:div>
    <w:div w:id="868445331">
      <w:bodyDiv w:val="1"/>
      <w:marLeft w:val="0"/>
      <w:marRight w:val="0"/>
      <w:marTop w:val="0"/>
      <w:marBottom w:val="0"/>
      <w:divBdr>
        <w:top w:val="none" w:sz="0" w:space="0" w:color="auto"/>
        <w:left w:val="none" w:sz="0" w:space="0" w:color="auto"/>
        <w:bottom w:val="none" w:sz="0" w:space="0" w:color="auto"/>
        <w:right w:val="none" w:sz="0" w:space="0" w:color="auto"/>
      </w:divBdr>
    </w:div>
    <w:div w:id="871765510">
      <w:bodyDiv w:val="1"/>
      <w:marLeft w:val="0"/>
      <w:marRight w:val="0"/>
      <w:marTop w:val="0"/>
      <w:marBottom w:val="0"/>
      <w:divBdr>
        <w:top w:val="none" w:sz="0" w:space="0" w:color="auto"/>
        <w:left w:val="none" w:sz="0" w:space="0" w:color="auto"/>
        <w:bottom w:val="none" w:sz="0" w:space="0" w:color="auto"/>
        <w:right w:val="none" w:sz="0" w:space="0" w:color="auto"/>
      </w:divBdr>
    </w:div>
    <w:div w:id="879896474">
      <w:bodyDiv w:val="1"/>
      <w:marLeft w:val="0"/>
      <w:marRight w:val="0"/>
      <w:marTop w:val="0"/>
      <w:marBottom w:val="0"/>
      <w:divBdr>
        <w:top w:val="none" w:sz="0" w:space="0" w:color="auto"/>
        <w:left w:val="none" w:sz="0" w:space="0" w:color="auto"/>
        <w:bottom w:val="none" w:sz="0" w:space="0" w:color="auto"/>
        <w:right w:val="none" w:sz="0" w:space="0" w:color="auto"/>
      </w:divBdr>
    </w:div>
    <w:div w:id="886601192">
      <w:bodyDiv w:val="1"/>
      <w:marLeft w:val="0"/>
      <w:marRight w:val="0"/>
      <w:marTop w:val="0"/>
      <w:marBottom w:val="0"/>
      <w:divBdr>
        <w:top w:val="none" w:sz="0" w:space="0" w:color="auto"/>
        <w:left w:val="none" w:sz="0" w:space="0" w:color="auto"/>
        <w:bottom w:val="none" w:sz="0" w:space="0" w:color="auto"/>
        <w:right w:val="none" w:sz="0" w:space="0" w:color="auto"/>
      </w:divBdr>
    </w:div>
    <w:div w:id="888490567">
      <w:bodyDiv w:val="1"/>
      <w:marLeft w:val="0"/>
      <w:marRight w:val="0"/>
      <w:marTop w:val="0"/>
      <w:marBottom w:val="0"/>
      <w:divBdr>
        <w:top w:val="none" w:sz="0" w:space="0" w:color="auto"/>
        <w:left w:val="none" w:sz="0" w:space="0" w:color="auto"/>
        <w:bottom w:val="none" w:sz="0" w:space="0" w:color="auto"/>
        <w:right w:val="none" w:sz="0" w:space="0" w:color="auto"/>
      </w:divBdr>
    </w:div>
    <w:div w:id="889924935">
      <w:bodyDiv w:val="1"/>
      <w:marLeft w:val="0"/>
      <w:marRight w:val="0"/>
      <w:marTop w:val="0"/>
      <w:marBottom w:val="0"/>
      <w:divBdr>
        <w:top w:val="none" w:sz="0" w:space="0" w:color="auto"/>
        <w:left w:val="none" w:sz="0" w:space="0" w:color="auto"/>
        <w:bottom w:val="none" w:sz="0" w:space="0" w:color="auto"/>
        <w:right w:val="none" w:sz="0" w:space="0" w:color="auto"/>
      </w:divBdr>
    </w:div>
    <w:div w:id="893194808">
      <w:bodyDiv w:val="1"/>
      <w:marLeft w:val="0"/>
      <w:marRight w:val="0"/>
      <w:marTop w:val="0"/>
      <w:marBottom w:val="0"/>
      <w:divBdr>
        <w:top w:val="none" w:sz="0" w:space="0" w:color="auto"/>
        <w:left w:val="none" w:sz="0" w:space="0" w:color="auto"/>
        <w:bottom w:val="none" w:sz="0" w:space="0" w:color="auto"/>
        <w:right w:val="none" w:sz="0" w:space="0" w:color="auto"/>
      </w:divBdr>
    </w:div>
    <w:div w:id="898176727">
      <w:bodyDiv w:val="1"/>
      <w:marLeft w:val="0"/>
      <w:marRight w:val="0"/>
      <w:marTop w:val="0"/>
      <w:marBottom w:val="0"/>
      <w:divBdr>
        <w:top w:val="none" w:sz="0" w:space="0" w:color="auto"/>
        <w:left w:val="none" w:sz="0" w:space="0" w:color="auto"/>
        <w:bottom w:val="none" w:sz="0" w:space="0" w:color="auto"/>
        <w:right w:val="none" w:sz="0" w:space="0" w:color="auto"/>
      </w:divBdr>
    </w:div>
    <w:div w:id="900209183">
      <w:bodyDiv w:val="1"/>
      <w:marLeft w:val="0"/>
      <w:marRight w:val="0"/>
      <w:marTop w:val="0"/>
      <w:marBottom w:val="0"/>
      <w:divBdr>
        <w:top w:val="none" w:sz="0" w:space="0" w:color="auto"/>
        <w:left w:val="none" w:sz="0" w:space="0" w:color="auto"/>
        <w:bottom w:val="none" w:sz="0" w:space="0" w:color="auto"/>
        <w:right w:val="none" w:sz="0" w:space="0" w:color="auto"/>
      </w:divBdr>
    </w:div>
    <w:div w:id="900865848">
      <w:bodyDiv w:val="1"/>
      <w:marLeft w:val="0"/>
      <w:marRight w:val="0"/>
      <w:marTop w:val="0"/>
      <w:marBottom w:val="0"/>
      <w:divBdr>
        <w:top w:val="none" w:sz="0" w:space="0" w:color="auto"/>
        <w:left w:val="none" w:sz="0" w:space="0" w:color="auto"/>
        <w:bottom w:val="none" w:sz="0" w:space="0" w:color="auto"/>
        <w:right w:val="none" w:sz="0" w:space="0" w:color="auto"/>
      </w:divBdr>
    </w:div>
    <w:div w:id="904024215">
      <w:bodyDiv w:val="1"/>
      <w:marLeft w:val="0"/>
      <w:marRight w:val="0"/>
      <w:marTop w:val="0"/>
      <w:marBottom w:val="0"/>
      <w:divBdr>
        <w:top w:val="none" w:sz="0" w:space="0" w:color="auto"/>
        <w:left w:val="none" w:sz="0" w:space="0" w:color="auto"/>
        <w:bottom w:val="none" w:sz="0" w:space="0" w:color="auto"/>
        <w:right w:val="none" w:sz="0" w:space="0" w:color="auto"/>
      </w:divBdr>
    </w:div>
    <w:div w:id="908081245">
      <w:bodyDiv w:val="1"/>
      <w:marLeft w:val="0"/>
      <w:marRight w:val="0"/>
      <w:marTop w:val="0"/>
      <w:marBottom w:val="0"/>
      <w:divBdr>
        <w:top w:val="none" w:sz="0" w:space="0" w:color="auto"/>
        <w:left w:val="none" w:sz="0" w:space="0" w:color="auto"/>
        <w:bottom w:val="none" w:sz="0" w:space="0" w:color="auto"/>
        <w:right w:val="none" w:sz="0" w:space="0" w:color="auto"/>
      </w:divBdr>
    </w:div>
    <w:div w:id="911232103">
      <w:bodyDiv w:val="1"/>
      <w:marLeft w:val="0"/>
      <w:marRight w:val="0"/>
      <w:marTop w:val="0"/>
      <w:marBottom w:val="0"/>
      <w:divBdr>
        <w:top w:val="none" w:sz="0" w:space="0" w:color="auto"/>
        <w:left w:val="none" w:sz="0" w:space="0" w:color="auto"/>
        <w:bottom w:val="none" w:sz="0" w:space="0" w:color="auto"/>
        <w:right w:val="none" w:sz="0" w:space="0" w:color="auto"/>
      </w:divBdr>
    </w:div>
    <w:div w:id="911349933">
      <w:bodyDiv w:val="1"/>
      <w:marLeft w:val="0"/>
      <w:marRight w:val="0"/>
      <w:marTop w:val="0"/>
      <w:marBottom w:val="0"/>
      <w:divBdr>
        <w:top w:val="none" w:sz="0" w:space="0" w:color="auto"/>
        <w:left w:val="none" w:sz="0" w:space="0" w:color="auto"/>
        <w:bottom w:val="none" w:sz="0" w:space="0" w:color="auto"/>
        <w:right w:val="none" w:sz="0" w:space="0" w:color="auto"/>
      </w:divBdr>
    </w:div>
    <w:div w:id="913319020">
      <w:bodyDiv w:val="1"/>
      <w:marLeft w:val="0"/>
      <w:marRight w:val="0"/>
      <w:marTop w:val="0"/>
      <w:marBottom w:val="0"/>
      <w:divBdr>
        <w:top w:val="none" w:sz="0" w:space="0" w:color="auto"/>
        <w:left w:val="none" w:sz="0" w:space="0" w:color="auto"/>
        <w:bottom w:val="none" w:sz="0" w:space="0" w:color="auto"/>
        <w:right w:val="none" w:sz="0" w:space="0" w:color="auto"/>
      </w:divBdr>
    </w:div>
    <w:div w:id="915089130">
      <w:bodyDiv w:val="1"/>
      <w:marLeft w:val="0"/>
      <w:marRight w:val="0"/>
      <w:marTop w:val="0"/>
      <w:marBottom w:val="0"/>
      <w:divBdr>
        <w:top w:val="none" w:sz="0" w:space="0" w:color="auto"/>
        <w:left w:val="none" w:sz="0" w:space="0" w:color="auto"/>
        <w:bottom w:val="none" w:sz="0" w:space="0" w:color="auto"/>
        <w:right w:val="none" w:sz="0" w:space="0" w:color="auto"/>
      </w:divBdr>
    </w:div>
    <w:div w:id="915867613">
      <w:bodyDiv w:val="1"/>
      <w:marLeft w:val="0"/>
      <w:marRight w:val="0"/>
      <w:marTop w:val="0"/>
      <w:marBottom w:val="0"/>
      <w:divBdr>
        <w:top w:val="none" w:sz="0" w:space="0" w:color="auto"/>
        <w:left w:val="none" w:sz="0" w:space="0" w:color="auto"/>
        <w:bottom w:val="none" w:sz="0" w:space="0" w:color="auto"/>
        <w:right w:val="none" w:sz="0" w:space="0" w:color="auto"/>
      </w:divBdr>
    </w:div>
    <w:div w:id="915896185">
      <w:bodyDiv w:val="1"/>
      <w:marLeft w:val="0"/>
      <w:marRight w:val="0"/>
      <w:marTop w:val="0"/>
      <w:marBottom w:val="0"/>
      <w:divBdr>
        <w:top w:val="none" w:sz="0" w:space="0" w:color="auto"/>
        <w:left w:val="none" w:sz="0" w:space="0" w:color="auto"/>
        <w:bottom w:val="none" w:sz="0" w:space="0" w:color="auto"/>
        <w:right w:val="none" w:sz="0" w:space="0" w:color="auto"/>
      </w:divBdr>
    </w:div>
    <w:div w:id="919799013">
      <w:bodyDiv w:val="1"/>
      <w:marLeft w:val="0"/>
      <w:marRight w:val="0"/>
      <w:marTop w:val="0"/>
      <w:marBottom w:val="0"/>
      <w:divBdr>
        <w:top w:val="none" w:sz="0" w:space="0" w:color="auto"/>
        <w:left w:val="none" w:sz="0" w:space="0" w:color="auto"/>
        <w:bottom w:val="none" w:sz="0" w:space="0" w:color="auto"/>
        <w:right w:val="none" w:sz="0" w:space="0" w:color="auto"/>
      </w:divBdr>
    </w:div>
    <w:div w:id="920338135">
      <w:bodyDiv w:val="1"/>
      <w:marLeft w:val="0"/>
      <w:marRight w:val="0"/>
      <w:marTop w:val="0"/>
      <w:marBottom w:val="0"/>
      <w:divBdr>
        <w:top w:val="none" w:sz="0" w:space="0" w:color="auto"/>
        <w:left w:val="none" w:sz="0" w:space="0" w:color="auto"/>
        <w:bottom w:val="none" w:sz="0" w:space="0" w:color="auto"/>
        <w:right w:val="none" w:sz="0" w:space="0" w:color="auto"/>
      </w:divBdr>
    </w:div>
    <w:div w:id="924804730">
      <w:bodyDiv w:val="1"/>
      <w:marLeft w:val="0"/>
      <w:marRight w:val="0"/>
      <w:marTop w:val="0"/>
      <w:marBottom w:val="0"/>
      <w:divBdr>
        <w:top w:val="none" w:sz="0" w:space="0" w:color="auto"/>
        <w:left w:val="none" w:sz="0" w:space="0" w:color="auto"/>
        <w:bottom w:val="none" w:sz="0" w:space="0" w:color="auto"/>
        <w:right w:val="none" w:sz="0" w:space="0" w:color="auto"/>
      </w:divBdr>
    </w:div>
    <w:div w:id="927420734">
      <w:bodyDiv w:val="1"/>
      <w:marLeft w:val="0"/>
      <w:marRight w:val="0"/>
      <w:marTop w:val="0"/>
      <w:marBottom w:val="0"/>
      <w:divBdr>
        <w:top w:val="none" w:sz="0" w:space="0" w:color="auto"/>
        <w:left w:val="none" w:sz="0" w:space="0" w:color="auto"/>
        <w:bottom w:val="none" w:sz="0" w:space="0" w:color="auto"/>
        <w:right w:val="none" w:sz="0" w:space="0" w:color="auto"/>
      </w:divBdr>
    </w:div>
    <w:div w:id="928580121">
      <w:bodyDiv w:val="1"/>
      <w:marLeft w:val="0"/>
      <w:marRight w:val="0"/>
      <w:marTop w:val="0"/>
      <w:marBottom w:val="0"/>
      <w:divBdr>
        <w:top w:val="none" w:sz="0" w:space="0" w:color="auto"/>
        <w:left w:val="none" w:sz="0" w:space="0" w:color="auto"/>
        <w:bottom w:val="none" w:sz="0" w:space="0" w:color="auto"/>
        <w:right w:val="none" w:sz="0" w:space="0" w:color="auto"/>
      </w:divBdr>
    </w:div>
    <w:div w:id="929584958">
      <w:bodyDiv w:val="1"/>
      <w:marLeft w:val="0"/>
      <w:marRight w:val="0"/>
      <w:marTop w:val="0"/>
      <w:marBottom w:val="0"/>
      <w:divBdr>
        <w:top w:val="none" w:sz="0" w:space="0" w:color="auto"/>
        <w:left w:val="none" w:sz="0" w:space="0" w:color="auto"/>
        <w:bottom w:val="none" w:sz="0" w:space="0" w:color="auto"/>
        <w:right w:val="none" w:sz="0" w:space="0" w:color="auto"/>
      </w:divBdr>
    </w:div>
    <w:div w:id="934558127">
      <w:bodyDiv w:val="1"/>
      <w:marLeft w:val="0"/>
      <w:marRight w:val="0"/>
      <w:marTop w:val="0"/>
      <w:marBottom w:val="0"/>
      <w:divBdr>
        <w:top w:val="none" w:sz="0" w:space="0" w:color="auto"/>
        <w:left w:val="none" w:sz="0" w:space="0" w:color="auto"/>
        <w:bottom w:val="none" w:sz="0" w:space="0" w:color="auto"/>
        <w:right w:val="none" w:sz="0" w:space="0" w:color="auto"/>
      </w:divBdr>
    </w:div>
    <w:div w:id="944069614">
      <w:bodyDiv w:val="1"/>
      <w:marLeft w:val="0"/>
      <w:marRight w:val="0"/>
      <w:marTop w:val="0"/>
      <w:marBottom w:val="0"/>
      <w:divBdr>
        <w:top w:val="none" w:sz="0" w:space="0" w:color="auto"/>
        <w:left w:val="none" w:sz="0" w:space="0" w:color="auto"/>
        <w:bottom w:val="none" w:sz="0" w:space="0" w:color="auto"/>
        <w:right w:val="none" w:sz="0" w:space="0" w:color="auto"/>
      </w:divBdr>
    </w:div>
    <w:div w:id="946817973">
      <w:bodyDiv w:val="1"/>
      <w:marLeft w:val="0"/>
      <w:marRight w:val="0"/>
      <w:marTop w:val="0"/>
      <w:marBottom w:val="0"/>
      <w:divBdr>
        <w:top w:val="none" w:sz="0" w:space="0" w:color="auto"/>
        <w:left w:val="none" w:sz="0" w:space="0" w:color="auto"/>
        <w:bottom w:val="none" w:sz="0" w:space="0" w:color="auto"/>
        <w:right w:val="none" w:sz="0" w:space="0" w:color="auto"/>
      </w:divBdr>
    </w:div>
    <w:div w:id="953638564">
      <w:bodyDiv w:val="1"/>
      <w:marLeft w:val="0"/>
      <w:marRight w:val="0"/>
      <w:marTop w:val="0"/>
      <w:marBottom w:val="0"/>
      <w:divBdr>
        <w:top w:val="none" w:sz="0" w:space="0" w:color="auto"/>
        <w:left w:val="none" w:sz="0" w:space="0" w:color="auto"/>
        <w:bottom w:val="none" w:sz="0" w:space="0" w:color="auto"/>
        <w:right w:val="none" w:sz="0" w:space="0" w:color="auto"/>
      </w:divBdr>
    </w:div>
    <w:div w:id="955869429">
      <w:bodyDiv w:val="1"/>
      <w:marLeft w:val="0"/>
      <w:marRight w:val="0"/>
      <w:marTop w:val="0"/>
      <w:marBottom w:val="0"/>
      <w:divBdr>
        <w:top w:val="none" w:sz="0" w:space="0" w:color="auto"/>
        <w:left w:val="none" w:sz="0" w:space="0" w:color="auto"/>
        <w:bottom w:val="none" w:sz="0" w:space="0" w:color="auto"/>
        <w:right w:val="none" w:sz="0" w:space="0" w:color="auto"/>
      </w:divBdr>
    </w:div>
    <w:div w:id="959845794">
      <w:bodyDiv w:val="1"/>
      <w:marLeft w:val="0"/>
      <w:marRight w:val="0"/>
      <w:marTop w:val="0"/>
      <w:marBottom w:val="0"/>
      <w:divBdr>
        <w:top w:val="none" w:sz="0" w:space="0" w:color="auto"/>
        <w:left w:val="none" w:sz="0" w:space="0" w:color="auto"/>
        <w:bottom w:val="none" w:sz="0" w:space="0" w:color="auto"/>
        <w:right w:val="none" w:sz="0" w:space="0" w:color="auto"/>
      </w:divBdr>
    </w:div>
    <w:div w:id="962884382">
      <w:bodyDiv w:val="1"/>
      <w:marLeft w:val="0"/>
      <w:marRight w:val="0"/>
      <w:marTop w:val="0"/>
      <w:marBottom w:val="0"/>
      <w:divBdr>
        <w:top w:val="none" w:sz="0" w:space="0" w:color="auto"/>
        <w:left w:val="none" w:sz="0" w:space="0" w:color="auto"/>
        <w:bottom w:val="none" w:sz="0" w:space="0" w:color="auto"/>
        <w:right w:val="none" w:sz="0" w:space="0" w:color="auto"/>
      </w:divBdr>
    </w:div>
    <w:div w:id="968322758">
      <w:bodyDiv w:val="1"/>
      <w:marLeft w:val="0"/>
      <w:marRight w:val="0"/>
      <w:marTop w:val="0"/>
      <w:marBottom w:val="0"/>
      <w:divBdr>
        <w:top w:val="none" w:sz="0" w:space="0" w:color="auto"/>
        <w:left w:val="none" w:sz="0" w:space="0" w:color="auto"/>
        <w:bottom w:val="none" w:sz="0" w:space="0" w:color="auto"/>
        <w:right w:val="none" w:sz="0" w:space="0" w:color="auto"/>
      </w:divBdr>
    </w:div>
    <w:div w:id="970134856">
      <w:bodyDiv w:val="1"/>
      <w:marLeft w:val="0"/>
      <w:marRight w:val="0"/>
      <w:marTop w:val="0"/>
      <w:marBottom w:val="0"/>
      <w:divBdr>
        <w:top w:val="none" w:sz="0" w:space="0" w:color="auto"/>
        <w:left w:val="none" w:sz="0" w:space="0" w:color="auto"/>
        <w:bottom w:val="none" w:sz="0" w:space="0" w:color="auto"/>
        <w:right w:val="none" w:sz="0" w:space="0" w:color="auto"/>
      </w:divBdr>
    </w:div>
    <w:div w:id="974025362">
      <w:bodyDiv w:val="1"/>
      <w:marLeft w:val="0"/>
      <w:marRight w:val="0"/>
      <w:marTop w:val="0"/>
      <w:marBottom w:val="0"/>
      <w:divBdr>
        <w:top w:val="none" w:sz="0" w:space="0" w:color="auto"/>
        <w:left w:val="none" w:sz="0" w:space="0" w:color="auto"/>
        <w:bottom w:val="none" w:sz="0" w:space="0" w:color="auto"/>
        <w:right w:val="none" w:sz="0" w:space="0" w:color="auto"/>
      </w:divBdr>
    </w:div>
    <w:div w:id="974217540">
      <w:bodyDiv w:val="1"/>
      <w:marLeft w:val="0"/>
      <w:marRight w:val="0"/>
      <w:marTop w:val="0"/>
      <w:marBottom w:val="0"/>
      <w:divBdr>
        <w:top w:val="none" w:sz="0" w:space="0" w:color="auto"/>
        <w:left w:val="none" w:sz="0" w:space="0" w:color="auto"/>
        <w:bottom w:val="none" w:sz="0" w:space="0" w:color="auto"/>
        <w:right w:val="none" w:sz="0" w:space="0" w:color="auto"/>
      </w:divBdr>
    </w:div>
    <w:div w:id="974987075">
      <w:bodyDiv w:val="1"/>
      <w:marLeft w:val="0"/>
      <w:marRight w:val="0"/>
      <w:marTop w:val="0"/>
      <w:marBottom w:val="0"/>
      <w:divBdr>
        <w:top w:val="none" w:sz="0" w:space="0" w:color="auto"/>
        <w:left w:val="none" w:sz="0" w:space="0" w:color="auto"/>
        <w:bottom w:val="none" w:sz="0" w:space="0" w:color="auto"/>
        <w:right w:val="none" w:sz="0" w:space="0" w:color="auto"/>
      </w:divBdr>
    </w:div>
    <w:div w:id="974994405">
      <w:bodyDiv w:val="1"/>
      <w:marLeft w:val="0"/>
      <w:marRight w:val="0"/>
      <w:marTop w:val="0"/>
      <w:marBottom w:val="0"/>
      <w:divBdr>
        <w:top w:val="none" w:sz="0" w:space="0" w:color="auto"/>
        <w:left w:val="none" w:sz="0" w:space="0" w:color="auto"/>
        <w:bottom w:val="none" w:sz="0" w:space="0" w:color="auto"/>
        <w:right w:val="none" w:sz="0" w:space="0" w:color="auto"/>
      </w:divBdr>
    </w:div>
    <w:div w:id="975255300">
      <w:bodyDiv w:val="1"/>
      <w:marLeft w:val="0"/>
      <w:marRight w:val="0"/>
      <w:marTop w:val="0"/>
      <w:marBottom w:val="0"/>
      <w:divBdr>
        <w:top w:val="none" w:sz="0" w:space="0" w:color="auto"/>
        <w:left w:val="none" w:sz="0" w:space="0" w:color="auto"/>
        <w:bottom w:val="none" w:sz="0" w:space="0" w:color="auto"/>
        <w:right w:val="none" w:sz="0" w:space="0" w:color="auto"/>
      </w:divBdr>
    </w:div>
    <w:div w:id="975525100">
      <w:bodyDiv w:val="1"/>
      <w:marLeft w:val="0"/>
      <w:marRight w:val="0"/>
      <w:marTop w:val="0"/>
      <w:marBottom w:val="0"/>
      <w:divBdr>
        <w:top w:val="none" w:sz="0" w:space="0" w:color="auto"/>
        <w:left w:val="none" w:sz="0" w:space="0" w:color="auto"/>
        <w:bottom w:val="none" w:sz="0" w:space="0" w:color="auto"/>
        <w:right w:val="none" w:sz="0" w:space="0" w:color="auto"/>
      </w:divBdr>
    </w:div>
    <w:div w:id="975570478">
      <w:bodyDiv w:val="1"/>
      <w:marLeft w:val="0"/>
      <w:marRight w:val="0"/>
      <w:marTop w:val="0"/>
      <w:marBottom w:val="0"/>
      <w:divBdr>
        <w:top w:val="none" w:sz="0" w:space="0" w:color="auto"/>
        <w:left w:val="none" w:sz="0" w:space="0" w:color="auto"/>
        <w:bottom w:val="none" w:sz="0" w:space="0" w:color="auto"/>
        <w:right w:val="none" w:sz="0" w:space="0" w:color="auto"/>
      </w:divBdr>
    </w:div>
    <w:div w:id="978416106">
      <w:bodyDiv w:val="1"/>
      <w:marLeft w:val="0"/>
      <w:marRight w:val="0"/>
      <w:marTop w:val="0"/>
      <w:marBottom w:val="0"/>
      <w:divBdr>
        <w:top w:val="none" w:sz="0" w:space="0" w:color="auto"/>
        <w:left w:val="none" w:sz="0" w:space="0" w:color="auto"/>
        <w:bottom w:val="none" w:sz="0" w:space="0" w:color="auto"/>
        <w:right w:val="none" w:sz="0" w:space="0" w:color="auto"/>
      </w:divBdr>
    </w:div>
    <w:div w:id="978614689">
      <w:bodyDiv w:val="1"/>
      <w:marLeft w:val="0"/>
      <w:marRight w:val="0"/>
      <w:marTop w:val="0"/>
      <w:marBottom w:val="0"/>
      <w:divBdr>
        <w:top w:val="none" w:sz="0" w:space="0" w:color="auto"/>
        <w:left w:val="none" w:sz="0" w:space="0" w:color="auto"/>
        <w:bottom w:val="none" w:sz="0" w:space="0" w:color="auto"/>
        <w:right w:val="none" w:sz="0" w:space="0" w:color="auto"/>
      </w:divBdr>
    </w:div>
    <w:div w:id="978804515">
      <w:bodyDiv w:val="1"/>
      <w:marLeft w:val="0"/>
      <w:marRight w:val="0"/>
      <w:marTop w:val="0"/>
      <w:marBottom w:val="0"/>
      <w:divBdr>
        <w:top w:val="none" w:sz="0" w:space="0" w:color="auto"/>
        <w:left w:val="none" w:sz="0" w:space="0" w:color="auto"/>
        <w:bottom w:val="none" w:sz="0" w:space="0" w:color="auto"/>
        <w:right w:val="none" w:sz="0" w:space="0" w:color="auto"/>
      </w:divBdr>
    </w:div>
    <w:div w:id="978917567">
      <w:bodyDiv w:val="1"/>
      <w:marLeft w:val="0"/>
      <w:marRight w:val="0"/>
      <w:marTop w:val="0"/>
      <w:marBottom w:val="0"/>
      <w:divBdr>
        <w:top w:val="none" w:sz="0" w:space="0" w:color="auto"/>
        <w:left w:val="none" w:sz="0" w:space="0" w:color="auto"/>
        <w:bottom w:val="none" w:sz="0" w:space="0" w:color="auto"/>
        <w:right w:val="none" w:sz="0" w:space="0" w:color="auto"/>
      </w:divBdr>
    </w:div>
    <w:div w:id="982387941">
      <w:bodyDiv w:val="1"/>
      <w:marLeft w:val="0"/>
      <w:marRight w:val="0"/>
      <w:marTop w:val="0"/>
      <w:marBottom w:val="0"/>
      <w:divBdr>
        <w:top w:val="none" w:sz="0" w:space="0" w:color="auto"/>
        <w:left w:val="none" w:sz="0" w:space="0" w:color="auto"/>
        <w:bottom w:val="none" w:sz="0" w:space="0" w:color="auto"/>
        <w:right w:val="none" w:sz="0" w:space="0" w:color="auto"/>
      </w:divBdr>
    </w:div>
    <w:div w:id="986858304">
      <w:bodyDiv w:val="1"/>
      <w:marLeft w:val="0"/>
      <w:marRight w:val="0"/>
      <w:marTop w:val="0"/>
      <w:marBottom w:val="0"/>
      <w:divBdr>
        <w:top w:val="none" w:sz="0" w:space="0" w:color="auto"/>
        <w:left w:val="none" w:sz="0" w:space="0" w:color="auto"/>
        <w:bottom w:val="none" w:sz="0" w:space="0" w:color="auto"/>
        <w:right w:val="none" w:sz="0" w:space="0" w:color="auto"/>
      </w:divBdr>
    </w:div>
    <w:div w:id="989675058">
      <w:bodyDiv w:val="1"/>
      <w:marLeft w:val="0"/>
      <w:marRight w:val="0"/>
      <w:marTop w:val="0"/>
      <w:marBottom w:val="0"/>
      <w:divBdr>
        <w:top w:val="none" w:sz="0" w:space="0" w:color="auto"/>
        <w:left w:val="none" w:sz="0" w:space="0" w:color="auto"/>
        <w:bottom w:val="none" w:sz="0" w:space="0" w:color="auto"/>
        <w:right w:val="none" w:sz="0" w:space="0" w:color="auto"/>
      </w:divBdr>
    </w:div>
    <w:div w:id="996420671">
      <w:bodyDiv w:val="1"/>
      <w:marLeft w:val="0"/>
      <w:marRight w:val="0"/>
      <w:marTop w:val="0"/>
      <w:marBottom w:val="0"/>
      <w:divBdr>
        <w:top w:val="none" w:sz="0" w:space="0" w:color="auto"/>
        <w:left w:val="none" w:sz="0" w:space="0" w:color="auto"/>
        <w:bottom w:val="none" w:sz="0" w:space="0" w:color="auto"/>
        <w:right w:val="none" w:sz="0" w:space="0" w:color="auto"/>
      </w:divBdr>
    </w:div>
    <w:div w:id="997226235">
      <w:bodyDiv w:val="1"/>
      <w:marLeft w:val="0"/>
      <w:marRight w:val="0"/>
      <w:marTop w:val="0"/>
      <w:marBottom w:val="0"/>
      <w:divBdr>
        <w:top w:val="none" w:sz="0" w:space="0" w:color="auto"/>
        <w:left w:val="none" w:sz="0" w:space="0" w:color="auto"/>
        <w:bottom w:val="none" w:sz="0" w:space="0" w:color="auto"/>
        <w:right w:val="none" w:sz="0" w:space="0" w:color="auto"/>
      </w:divBdr>
    </w:div>
    <w:div w:id="1001351548">
      <w:bodyDiv w:val="1"/>
      <w:marLeft w:val="0"/>
      <w:marRight w:val="0"/>
      <w:marTop w:val="0"/>
      <w:marBottom w:val="0"/>
      <w:divBdr>
        <w:top w:val="none" w:sz="0" w:space="0" w:color="auto"/>
        <w:left w:val="none" w:sz="0" w:space="0" w:color="auto"/>
        <w:bottom w:val="none" w:sz="0" w:space="0" w:color="auto"/>
        <w:right w:val="none" w:sz="0" w:space="0" w:color="auto"/>
      </w:divBdr>
    </w:div>
    <w:div w:id="1002707346">
      <w:bodyDiv w:val="1"/>
      <w:marLeft w:val="0"/>
      <w:marRight w:val="0"/>
      <w:marTop w:val="0"/>
      <w:marBottom w:val="0"/>
      <w:divBdr>
        <w:top w:val="none" w:sz="0" w:space="0" w:color="auto"/>
        <w:left w:val="none" w:sz="0" w:space="0" w:color="auto"/>
        <w:bottom w:val="none" w:sz="0" w:space="0" w:color="auto"/>
        <w:right w:val="none" w:sz="0" w:space="0" w:color="auto"/>
      </w:divBdr>
    </w:div>
    <w:div w:id="1003901648">
      <w:bodyDiv w:val="1"/>
      <w:marLeft w:val="0"/>
      <w:marRight w:val="0"/>
      <w:marTop w:val="0"/>
      <w:marBottom w:val="0"/>
      <w:divBdr>
        <w:top w:val="none" w:sz="0" w:space="0" w:color="auto"/>
        <w:left w:val="none" w:sz="0" w:space="0" w:color="auto"/>
        <w:bottom w:val="none" w:sz="0" w:space="0" w:color="auto"/>
        <w:right w:val="none" w:sz="0" w:space="0" w:color="auto"/>
      </w:divBdr>
    </w:div>
    <w:div w:id="1009988644">
      <w:bodyDiv w:val="1"/>
      <w:marLeft w:val="0"/>
      <w:marRight w:val="0"/>
      <w:marTop w:val="0"/>
      <w:marBottom w:val="0"/>
      <w:divBdr>
        <w:top w:val="none" w:sz="0" w:space="0" w:color="auto"/>
        <w:left w:val="none" w:sz="0" w:space="0" w:color="auto"/>
        <w:bottom w:val="none" w:sz="0" w:space="0" w:color="auto"/>
        <w:right w:val="none" w:sz="0" w:space="0" w:color="auto"/>
      </w:divBdr>
    </w:div>
    <w:div w:id="1014839292">
      <w:bodyDiv w:val="1"/>
      <w:marLeft w:val="0"/>
      <w:marRight w:val="0"/>
      <w:marTop w:val="0"/>
      <w:marBottom w:val="0"/>
      <w:divBdr>
        <w:top w:val="none" w:sz="0" w:space="0" w:color="auto"/>
        <w:left w:val="none" w:sz="0" w:space="0" w:color="auto"/>
        <w:bottom w:val="none" w:sz="0" w:space="0" w:color="auto"/>
        <w:right w:val="none" w:sz="0" w:space="0" w:color="auto"/>
      </w:divBdr>
    </w:div>
    <w:div w:id="1016079372">
      <w:bodyDiv w:val="1"/>
      <w:marLeft w:val="0"/>
      <w:marRight w:val="0"/>
      <w:marTop w:val="0"/>
      <w:marBottom w:val="0"/>
      <w:divBdr>
        <w:top w:val="none" w:sz="0" w:space="0" w:color="auto"/>
        <w:left w:val="none" w:sz="0" w:space="0" w:color="auto"/>
        <w:bottom w:val="none" w:sz="0" w:space="0" w:color="auto"/>
        <w:right w:val="none" w:sz="0" w:space="0" w:color="auto"/>
      </w:divBdr>
    </w:div>
    <w:div w:id="1016343213">
      <w:bodyDiv w:val="1"/>
      <w:marLeft w:val="0"/>
      <w:marRight w:val="0"/>
      <w:marTop w:val="0"/>
      <w:marBottom w:val="0"/>
      <w:divBdr>
        <w:top w:val="none" w:sz="0" w:space="0" w:color="auto"/>
        <w:left w:val="none" w:sz="0" w:space="0" w:color="auto"/>
        <w:bottom w:val="none" w:sz="0" w:space="0" w:color="auto"/>
        <w:right w:val="none" w:sz="0" w:space="0" w:color="auto"/>
      </w:divBdr>
    </w:div>
    <w:div w:id="1018309380">
      <w:bodyDiv w:val="1"/>
      <w:marLeft w:val="0"/>
      <w:marRight w:val="0"/>
      <w:marTop w:val="0"/>
      <w:marBottom w:val="0"/>
      <w:divBdr>
        <w:top w:val="none" w:sz="0" w:space="0" w:color="auto"/>
        <w:left w:val="none" w:sz="0" w:space="0" w:color="auto"/>
        <w:bottom w:val="none" w:sz="0" w:space="0" w:color="auto"/>
        <w:right w:val="none" w:sz="0" w:space="0" w:color="auto"/>
      </w:divBdr>
    </w:div>
    <w:div w:id="1025670324">
      <w:bodyDiv w:val="1"/>
      <w:marLeft w:val="0"/>
      <w:marRight w:val="0"/>
      <w:marTop w:val="0"/>
      <w:marBottom w:val="0"/>
      <w:divBdr>
        <w:top w:val="none" w:sz="0" w:space="0" w:color="auto"/>
        <w:left w:val="none" w:sz="0" w:space="0" w:color="auto"/>
        <w:bottom w:val="none" w:sz="0" w:space="0" w:color="auto"/>
        <w:right w:val="none" w:sz="0" w:space="0" w:color="auto"/>
      </w:divBdr>
    </w:div>
    <w:div w:id="1025712420">
      <w:bodyDiv w:val="1"/>
      <w:marLeft w:val="0"/>
      <w:marRight w:val="0"/>
      <w:marTop w:val="0"/>
      <w:marBottom w:val="0"/>
      <w:divBdr>
        <w:top w:val="none" w:sz="0" w:space="0" w:color="auto"/>
        <w:left w:val="none" w:sz="0" w:space="0" w:color="auto"/>
        <w:bottom w:val="none" w:sz="0" w:space="0" w:color="auto"/>
        <w:right w:val="none" w:sz="0" w:space="0" w:color="auto"/>
      </w:divBdr>
    </w:div>
    <w:div w:id="1026753089">
      <w:bodyDiv w:val="1"/>
      <w:marLeft w:val="0"/>
      <w:marRight w:val="0"/>
      <w:marTop w:val="0"/>
      <w:marBottom w:val="0"/>
      <w:divBdr>
        <w:top w:val="none" w:sz="0" w:space="0" w:color="auto"/>
        <w:left w:val="none" w:sz="0" w:space="0" w:color="auto"/>
        <w:bottom w:val="none" w:sz="0" w:space="0" w:color="auto"/>
        <w:right w:val="none" w:sz="0" w:space="0" w:color="auto"/>
      </w:divBdr>
    </w:div>
    <w:div w:id="1027683767">
      <w:bodyDiv w:val="1"/>
      <w:marLeft w:val="0"/>
      <w:marRight w:val="0"/>
      <w:marTop w:val="0"/>
      <w:marBottom w:val="0"/>
      <w:divBdr>
        <w:top w:val="none" w:sz="0" w:space="0" w:color="auto"/>
        <w:left w:val="none" w:sz="0" w:space="0" w:color="auto"/>
        <w:bottom w:val="none" w:sz="0" w:space="0" w:color="auto"/>
        <w:right w:val="none" w:sz="0" w:space="0" w:color="auto"/>
      </w:divBdr>
    </w:div>
    <w:div w:id="1027946510">
      <w:bodyDiv w:val="1"/>
      <w:marLeft w:val="0"/>
      <w:marRight w:val="0"/>
      <w:marTop w:val="0"/>
      <w:marBottom w:val="0"/>
      <w:divBdr>
        <w:top w:val="none" w:sz="0" w:space="0" w:color="auto"/>
        <w:left w:val="none" w:sz="0" w:space="0" w:color="auto"/>
        <w:bottom w:val="none" w:sz="0" w:space="0" w:color="auto"/>
        <w:right w:val="none" w:sz="0" w:space="0" w:color="auto"/>
      </w:divBdr>
    </w:div>
    <w:div w:id="1027947221">
      <w:bodyDiv w:val="1"/>
      <w:marLeft w:val="0"/>
      <w:marRight w:val="0"/>
      <w:marTop w:val="0"/>
      <w:marBottom w:val="0"/>
      <w:divBdr>
        <w:top w:val="none" w:sz="0" w:space="0" w:color="auto"/>
        <w:left w:val="none" w:sz="0" w:space="0" w:color="auto"/>
        <w:bottom w:val="none" w:sz="0" w:space="0" w:color="auto"/>
        <w:right w:val="none" w:sz="0" w:space="0" w:color="auto"/>
      </w:divBdr>
    </w:div>
    <w:div w:id="1029375795">
      <w:bodyDiv w:val="1"/>
      <w:marLeft w:val="0"/>
      <w:marRight w:val="0"/>
      <w:marTop w:val="0"/>
      <w:marBottom w:val="0"/>
      <w:divBdr>
        <w:top w:val="none" w:sz="0" w:space="0" w:color="auto"/>
        <w:left w:val="none" w:sz="0" w:space="0" w:color="auto"/>
        <w:bottom w:val="none" w:sz="0" w:space="0" w:color="auto"/>
        <w:right w:val="none" w:sz="0" w:space="0" w:color="auto"/>
      </w:divBdr>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
    <w:div w:id="1034425700">
      <w:bodyDiv w:val="1"/>
      <w:marLeft w:val="0"/>
      <w:marRight w:val="0"/>
      <w:marTop w:val="0"/>
      <w:marBottom w:val="0"/>
      <w:divBdr>
        <w:top w:val="none" w:sz="0" w:space="0" w:color="auto"/>
        <w:left w:val="none" w:sz="0" w:space="0" w:color="auto"/>
        <w:bottom w:val="none" w:sz="0" w:space="0" w:color="auto"/>
        <w:right w:val="none" w:sz="0" w:space="0" w:color="auto"/>
      </w:divBdr>
    </w:div>
    <w:div w:id="1039160524">
      <w:bodyDiv w:val="1"/>
      <w:marLeft w:val="0"/>
      <w:marRight w:val="0"/>
      <w:marTop w:val="0"/>
      <w:marBottom w:val="0"/>
      <w:divBdr>
        <w:top w:val="none" w:sz="0" w:space="0" w:color="auto"/>
        <w:left w:val="none" w:sz="0" w:space="0" w:color="auto"/>
        <w:bottom w:val="none" w:sz="0" w:space="0" w:color="auto"/>
        <w:right w:val="none" w:sz="0" w:space="0" w:color="auto"/>
      </w:divBdr>
    </w:div>
    <w:div w:id="1040203951">
      <w:bodyDiv w:val="1"/>
      <w:marLeft w:val="0"/>
      <w:marRight w:val="0"/>
      <w:marTop w:val="0"/>
      <w:marBottom w:val="0"/>
      <w:divBdr>
        <w:top w:val="none" w:sz="0" w:space="0" w:color="auto"/>
        <w:left w:val="none" w:sz="0" w:space="0" w:color="auto"/>
        <w:bottom w:val="none" w:sz="0" w:space="0" w:color="auto"/>
        <w:right w:val="none" w:sz="0" w:space="0" w:color="auto"/>
      </w:divBdr>
    </w:div>
    <w:div w:id="1042900761">
      <w:bodyDiv w:val="1"/>
      <w:marLeft w:val="0"/>
      <w:marRight w:val="0"/>
      <w:marTop w:val="0"/>
      <w:marBottom w:val="0"/>
      <w:divBdr>
        <w:top w:val="none" w:sz="0" w:space="0" w:color="auto"/>
        <w:left w:val="none" w:sz="0" w:space="0" w:color="auto"/>
        <w:bottom w:val="none" w:sz="0" w:space="0" w:color="auto"/>
        <w:right w:val="none" w:sz="0" w:space="0" w:color="auto"/>
      </w:divBdr>
    </w:div>
    <w:div w:id="1044712816">
      <w:bodyDiv w:val="1"/>
      <w:marLeft w:val="0"/>
      <w:marRight w:val="0"/>
      <w:marTop w:val="0"/>
      <w:marBottom w:val="0"/>
      <w:divBdr>
        <w:top w:val="none" w:sz="0" w:space="0" w:color="auto"/>
        <w:left w:val="none" w:sz="0" w:space="0" w:color="auto"/>
        <w:bottom w:val="none" w:sz="0" w:space="0" w:color="auto"/>
        <w:right w:val="none" w:sz="0" w:space="0" w:color="auto"/>
      </w:divBdr>
    </w:div>
    <w:div w:id="1047340640">
      <w:bodyDiv w:val="1"/>
      <w:marLeft w:val="0"/>
      <w:marRight w:val="0"/>
      <w:marTop w:val="0"/>
      <w:marBottom w:val="0"/>
      <w:divBdr>
        <w:top w:val="none" w:sz="0" w:space="0" w:color="auto"/>
        <w:left w:val="none" w:sz="0" w:space="0" w:color="auto"/>
        <w:bottom w:val="none" w:sz="0" w:space="0" w:color="auto"/>
        <w:right w:val="none" w:sz="0" w:space="0" w:color="auto"/>
      </w:divBdr>
    </w:div>
    <w:div w:id="1048382253">
      <w:bodyDiv w:val="1"/>
      <w:marLeft w:val="0"/>
      <w:marRight w:val="0"/>
      <w:marTop w:val="0"/>
      <w:marBottom w:val="0"/>
      <w:divBdr>
        <w:top w:val="none" w:sz="0" w:space="0" w:color="auto"/>
        <w:left w:val="none" w:sz="0" w:space="0" w:color="auto"/>
        <w:bottom w:val="none" w:sz="0" w:space="0" w:color="auto"/>
        <w:right w:val="none" w:sz="0" w:space="0" w:color="auto"/>
      </w:divBdr>
    </w:div>
    <w:div w:id="1053848115">
      <w:bodyDiv w:val="1"/>
      <w:marLeft w:val="0"/>
      <w:marRight w:val="0"/>
      <w:marTop w:val="0"/>
      <w:marBottom w:val="0"/>
      <w:divBdr>
        <w:top w:val="none" w:sz="0" w:space="0" w:color="auto"/>
        <w:left w:val="none" w:sz="0" w:space="0" w:color="auto"/>
        <w:bottom w:val="none" w:sz="0" w:space="0" w:color="auto"/>
        <w:right w:val="none" w:sz="0" w:space="0" w:color="auto"/>
      </w:divBdr>
    </w:div>
    <w:div w:id="1055081785">
      <w:bodyDiv w:val="1"/>
      <w:marLeft w:val="0"/>
      <w:marRight w:val="0"/>
      <w:marTop w:val="0"/>
      <w:marBottom w:val="0"/>
      <w:divBdr>
        <w:top w:val="none" w:sz="0" w:space="0" w:color="auto"/>
        <w:left w:val="none" w:sz="0" w:space="0" w:color="auto"/>
        <w:bottom w:val="none" w:sz="0" w:space="0" w:color="auto"/>
        <w:right w:val="none" w:sz="0" w:space="0" w:color="auto"/>
      </w:divBdr>
    </w:div>
    <w:div w:id="1055157305">
      <w:bodyDiv w:val="1"/>
      <w:marLeft w:val="0"/>
      <w:marRight w:val="0"/>
      <w:marTop w:val="0"/>
      <w:marBottom w:val="0"/>
      <w:divBdr>
        <w:top w:val="none" w:sz="0" w:space="0" w:color="auto"/>
        <w:left w:val="none" w:sz="0" w:space="0" w:color="auto"/>
        <w:bottom w:val="none" w:sz="0" w:space="0" w:color="auto"/>
        <w:right w:val="none" w:sz="0" w:space="0" w:color="auto"/>
      </w:divBdr>
    </w:div>
    <w:div w:id="1061060187">
      <w:bodyDiv w:val="1"/>
      <w:marLeft w:val="0"/>
      <w:marRight w:val="0"/>
      <w:marTop w:val="0"/>
      <w:marBottom w:val="0"/>
      <w:divBdr>
        <w:top w:val="none" w:sz="0" w:space="0" w:color="auto"/>
        <w:left w:val="none" w:sz="0" w:space="0" w:color="auto"/>
        <w:bottom w:val="none" w:sz="0" w:space="0" w:color="auto"/>
        <w:right w:val="none" w:sz="0" w:space="0" w:color="auto"/>
      </w:divBdr>
    </w:div>
    <w:div w:id="1061371316">
      <w:bodyDiv w:val="1"/>
      <w:marLeft w:val="0"/>
      <w:marRight w:val="0"/>
      <w:marTop w:val="0"/>
      <w:marBottom w:val="0"/>
      <w:divBdr>
        <w:top w:val="none" w:sz="0" w:space="0" w:color="auto"/>
        <w:left w:val="none" w:sz="0" w:space="0" w:color="auto"/>
        <w:bottom w:val="none" w:sz="0" w:space="0" w:color="auto"/>
        <w:right w:val="none" w:sz="0" w:space="0" w:color="auto"/>
      </w:divBdr>
    </w:div>
    <w:div w:id="1067843888">
      <w:bodyDiv w:val="1"/>
      <w:marLeft w:val="0"/>
      <w:marRight w:val="0"/>
      <w:marTop w:val="0"/>
      <w:marBottom w:val="0"/>
      <w:divBdr>
        <w:top w:val="none" w:sz="0" w:space="0" w:color="auto"/>
        <w:left w:val="none" w:sz="0" w:space="0" w:color="auto"/>
        <w:bottom w:val="none" w:sz="0" w:space="0" w:color="auto"/>
        <w:right w:val="none" w:sz="0" w:space="0" w:color="auto"/>
      </w:divBdr>
    </w:div>
    <w:div w:id="1068379536">
      <w:bodyDiv w:val="1"/>
      <w:marLeft w:val="0"/>
      <w:marRight w:val="0"/>
      <w:marTop w:val="0"/>
      <w:marBottom w:val="0"/>
      <w:divBdr>
        <w:top w:val="none" w:sz="0" w:space="0" w:color="auto"/>
        <w:left w:val="none" w:sz="0" w:space="0" w:color="auto"/>
        <w:bottom w:val="none" w:sz="0" w:space="0" w:color="auto"/>
        <w:right w:val="none" w:sz="0" w:space="0" w:color="auto"/>
      </w:divBdr>
    </w:div>
    <w:div w:id="1079861116">
      <w:bodyDiv w:val="1"/>
      <w:marLeft w:val="0"/>
      <w:marRight w:val="0"/>
      <w:marTop w:val="0"/>
      <w:marBottom w:val="0"/>
      <w:divBdr>
        <w:top w:val="none" w:sz="0" w:space="0" w:color="auto"/>
        <w:left w:val="none" w:sz="0" w:space="0" w:color="auto"/>
        <w:bottom w:val="none" w:sz="0" w:space="0" w:color="auto"/>
        <w:right w:val="none" w:sz="0" w:space="0" w:color="auto"/>
      </w:divBdr>
    </w:div>
    <w:div w:id="1081829261">
      <w:bodyDiv w:val="1"/>
      <w:marLeft w:val="0"/>
      <w:marRight w:val="0"/>
      <w:marTop w:val="0"/>
      <w:marBottom w:val="0"/>
      <w:divBdr>
        <w:top w:val="none" w:sz="0" w:space="0" w:color="auto"/>
        <w:left w:val="none" w:sz="0" w:space="0" w:color="auto"/>
        <w:bottom w:val="none" w:sz="0" w:space="0" w:color="auto"/>
        <w:right w:val="none" w:sz="0" w:space="0" w:color="auto"/>
      </w:divBdr>
    </w:div>
    <w:div w:id="1081947716">
      <w:bodyDiv w:val="1"/>
      <w:marLeft w:val="0"/>
      <w:marRight w:val="0"/>
      <w:marTop w:val="0"/>
      <w:marBottom w:val="0"/>
      <w:divBdr>
        <w:top w:val="none" w:sz="0" w:space="0" w:color="auto"/>
        <w:left w:val="none" w:sz="0" w:space="0" w:color="auto"/>
        <w:bottom w:val="none" w:sz="0" w:space="0" w:color="auto"/>
        <w:right w:val="none" w:sz="0" w:space="0" w:color="auto"/>
      </w:divBdr>
    </w:div>
    <w:div w:id="1082727104">
      <w:bodyDiv w:val="1"/>
      <w:marLeft w:val="0"/>
      <w:marRight w:val="0"/>
      <w:marTop w:val="0"/>
      <w:marBottom w:val="0"/>
      <w:divBdr>
        <w:top w:val="none" w:sz="0" w:space="0" w:color="auto"/>
        <w:left w:val="none" w:sz="0" w:space="0" w:color="auto"/>
        <w:bottom w:val="none" w:sz="0" w:space="0" w:color="auto"/>
        <w:right w:val="none" w:sz="0" w:space="0" w:color="auto"/>
      </w:divBdr>
    </w:div>
    <w:div w:id="1085303895">
      <w:bodyDiv w:val="1"/>
      <w:marLeft w:val="0"/>
      <w:marRight w:val="0"/>
      <w:marTop w:val="0"/>
      <w:marBottom w:val="0"/>
      <w:divBdr>
        <w:top w:val="none" w:sz="0" w:space="0" w:color="auto"/>
        <w:left w:val="none" w:sz="0" w:space="0" w:color="auto"/>
        <w:bottom w:val="none" w:sz="0" w:space="0" w:color="auto"/>
        <w:right w:val="none" w:sz="0" w:space="0" w:color="auto"/>
      </w:divBdr>
    </w:div>
    <w:div w:id="1087389392">
      <w:bodyDiv w:val="1"/>
      <w:marLeft w:val="0"/>
      <w:marRight w:val="0"/>
      <w:marTop w:val="0"/>
      <w:marBottom w:val="0"/>
      <w:divBdr>
        <w:top w:val="none" w:sz="0" w:space="0" w:color="auto"/>
        <w:left w:val="none" w:sz="0" w:space="0" w:color="auto"/>
        <w:bottom w:val="none" w:sz="0" w:space="0" w:color="auto"/>
        <w:right w:val="none" w:sz="0" w:space="0" w:color="auto"/>
      </w:divBdr>
    </w:div>
    <w:div w:id="1087768589">
      <w:bodyDiv w:val="1"/>
      <w:marLeft w:val="0"/>
      <w:marRight w:val="0"/>
      <w:marTop w:val="0"/>
      <w:marBottom w:val="0"/>
      <w:divBdr>
        <w:top w:val="none" w:sz="0" w:space="0" w:color="auto"/>
        <w:left w:val="none" w:sz="0" w:space="0" w:color="auto"/>
        <w:bottom w:val="none" w:sz="0" w:space="0" w:color="auto"/>
        <w:right w:val="none" w:sz="0" w:space="0" w:color="auto"/>
      </w:divBdr>
    </w:div>
    <w:div w:id="1092507667">
      <w:bodyDiv w:val="1"/>
      <w:marLeft w:val="0"/>
      <w:marRight w:val="0"/>
      <w:marTop w:val="0"/>
      <w:marBottom w:val="0"/>
      <w:divBdr>
        <w:top w:val="none" w:sz="0" w:space="0" w:color="auto"/>
        <w:left w:val="none" w:sz="0" w:space="0" w:color="auto"/>
        <w:bottom w:val="none" w:sz="0" w:space="0" w:color="auto"/>
        <w:right w:val="none" w:sz="0" w:space="0" w:color="auto"/>
      </w:divBdr>
    </w:div>
    <w:div w:id="1094404035">
      <w:bodyDiv w:val="1"/>
      <w:marLeft w:val="0"/>
      <w:marRight w:val="0"/>
      <w:marTop w:val="0"/>
      <w:marBottom w:val="0"/>
      <w:divBdr>
        <w:top w:val="none" w:sz="0" w:space="0" w:color="auto"/>
        <w:left w:val="none" w:sz="0" w:space="0" w:color="auto"/>
        <w:bottom w:val="none" w:sz="0" w:space="0" w:color="auto"/>
        <w:right w:val="none" w:sz="0" w:space="0" w:color="auto"/>
      </w:divBdr>
    </w:div>
    <w:div w:id="1097556677">
      <w:bodyDiv w:val="1"/>
      <w:marLeft w:val="0"/>
      <w:marRight w:val="0"/>
      <w:marTop w:val="0"/>
      <w:marBottom w:val="0"/>
      <w:divBdr>
        <w:top w:val="none" w:sz="0" w:space="0" w:color="auto"/>
        <w:left w:val="none" w:sz="0" w:space="0" w:color="auto"/>
        <w:bottom w:val="none" w:sz="0" w:space="0" w:color="auto"/>
        <w:right w:val="none" w:sz="0" w:space="0" w:color="auto"/>
      </w:divBdr>
    </w:div>
    <w:div w:id="1098259394">
      <w:bodyDiv w:val="1"/>
      <w:marLeft w:val="0"/>
      <w:marRight w:val="0"/>
      <w:marTop w:val="0"/>
      <w:marBottom w:val="0"/>
      <w:divBdr>
        <w:top w:val="none" w:sz="0" w:space="0" w:color="auto"/>
        <w:left w:val="none" w:sz="0" w:space="0" w:color="auto"/>
        <w:bottom w:val="none" w:sz="0" w:space="0" w:color="auto"/>
        <w:right w:val="none" w:sz="0" w:space="0" w:color="auto"/>
      </w:divBdr>
    </w:div>
    <w:div w:id="1101417267">
      <w:bodyDiv w:val="1"/>
      <w:marLeft w:val="0"/>
      <w:marRight w:val="0"/>
      <w:marTop w:val="0"/>
      <w:marBottom w:val="0"/>
      <w:divBdr>
        <w:top w:val="none" w:sz="0" w:space="0" w:color="auto"/>
        <w:left w:val="none" w:sz="0" w:space="0" w:color="auto"/>
        <w:bottom w:val="none" w:sz="0" w:space="0" w:color="auto"/>
        <w:right w:val="none" w:sz="0" w:space="0" w:color="auto"/>
      </w:divBdr>
    </w:div>
    <w:div w:id="1102724971">
      <w:bodyDiv w:val="1"/>
      <w:marLeft w:val="0"/>
      <w:marRight w:val="0"/>
      <w:marTop w:val="0"/>
      <w:marBottom w:val="0"/>
      <w:divBdr>
        <w:top w:val="none" w:sz="0" w:space="0" w:color="auto"/>
        <w:left w:val="none" w:sz="0" w:space="0" w:color="auto"/>
        <w:bottom w:val="none" w:sz="0" w:space="0" w:color="auto"/>
        <w:right w:val="none" w:sz="0" w:space="0" w:color="auto"/>
      </w:divBdr>
    </w:div>
    <w:div w:id="1105685692">
      <w:bodyDiv w:val="1"/>
      <w:marLeft w:val="0"/>
      <w:marRight w:val="0"/>
      <w:marTop w:val="0"/>
      <w:marBottom w:val="0"/>
      <w:divBdr>
        <w:top w:val="none" w:sz="0" w:space="0" w:color="auto"/>
        <w:left w:val="none" w:sz="0" w:space="0" w:color="auto"/>
        <w:bottom w:val="none" w:sz="0" w:space="0" w:color="auto"/>
        <w:right w:val="none" w:sz="0" w:space="0" w:color="auto"/>
      </w:divBdr>
    </w:div>
    <w:div w:id="1107773384">
      <w:bodyDiv w:val="1"/>
      <w:marLeft w:val="0"/>
      <w:marRight w:val="0"/>
      <w:marTop w:val="0"/>
      <w:marBottom w:val="0"/>
      <w:divBdr>
        <w:top w:val="none" w:sz="0" w:space="0" w:color="auto"/>
        <w:left w:val="none" w:sz="0" w:space="0" w:color="auto"/>
        <w:bottom w:val="none" w:sz="0" w:space="0" w:color="auto"/>
        <w:right w:val="none" w:sz="0" w:space="0" w:color="auto"/>
      </w:divBdr>
    </w:div>
    <w:div w:id="1113667991">
      <w:bodyDiv w:val="1"/>
      <w:marLeft w:val="0"/>
      <w:marRight w:val="0"/>
      <w:marTop w:val="0"/>
      <w:marBottom w:val="0"/>
      <w:divBdr>
        <w:top w:val="none" w:sz="0" w:space="0" w:color="auto"/>
        <w:left w:val="none" w:sz="0" w:space="0" w:color="auto"/>
        <w:bottom w:val="none" w:sz="0" w:space="0" w:color="auto"/>
        <w:right w:val="none" w:sz="0" w:space="0" w:color="auto"/>
      </w:divBdr>
    </w:div>
    <w:div w:id="1115713848">
      <w:bodyDiv w:val="1"/>
      <w:marLeft w:val="0"/>
      <w:marRight w:val="0"/>
      <w:marTop w:val="0"/>
      <w:marBottom w:val="0"/>
      <w:divBdr>
        <w:top w:val="none" w:sz="0" w:space="0" w:color="auto"/>
        <w:left w:val="none" w:sz="0" w:space="0" w:color="auto"/>
        <w:bottom w:val="none" w:sz="0" w:space="0" w:color="auto"/>
        <w:right w:val="none" w:sz="0" w:space="0" w:color="auto"/>
      </w:divBdr>
    </w:div>
    <w:div w:id="1116144721">
      <w:bodyDiv w:val="1"/>
      <w:marLeft w:val="0"/>
      <w:marRight w:val="0"/>
      <w:marTop w:val="0"/>
      <w:marBottom w:val="0"/>
      <w:divBdr>
        <w:top w:val="none" w:sz="0" w:space="0" w:color="auto"/>
        <w:left w:val="none" w:sz="0" w:space="0" w:color="auto"/>
        <w:bottom w:val="none" w:sz="0" w:space="0" w:color="auto"/>
        <w:right w:val="none" w:sz="0" w:space="0" w:color="auto"/>
      </w:divBdr>
    </w:div>
    <w:div w:id="1121190322">
      <w:bodyDiv w:val="1"/>
      <w:marLeft w:val="0"/>
      <w:marRight w:val="0"/>
      <w:marTop w:val="0"/>
      <w:marBottom w:val="0"/>
      <w:divBdr>
        <w:top w:val="none" w:sz="0" w:space="0" w:color="auto"/>
        <w:left w:val="none" w:sz="0" w:space="0" w:color="auto"/>
        <w:bottom w:val="none" w:sz="0" w:space="0" w:color="auto"/>
        <w:right w:val="none" w:sz="0" w:space="0" w:color="auto"/>
      </w:divBdr>
    </w:div>
    <w:div w:id="1121653227">
      <w:bodyDiv w:val="1"/>
      <w:marLeft w:val="0"/>
      <w:marRight w:val="0"/>
      <w:marTop w:val="0"/>
      <w:marBottom w:val="0"/>
      <w:divBdr>
        <w:top w:val="none" w:sz="0" w:space="0" w:color="auto"/>
        <w:left w:val="none" w:sz="0" w:space="0" w:color="auto"/>
        <w:bottom w:val="none" w:sz="0" w:space="0" w:color="auto"/>
        <w:right w:val="none" w:sz="0" w:space="0" w:color="auto"/>
      </w:divBdr>
    </w:div>
    <w:div w:id="1122960769">
      <w:bodyDiv w:val="1"/>
      <w:marLeft w:val="0"/>
      <w:marRight w:val="0"/>
      <w:marTop w:val="0"/>
      <w:marBottom w:val="0"/>
      <w:divBdr>
        <w:top w:val="none" w:sz="0" w:space="0" w:color="auto"/>
        <w:left w:val="none" w:sz="0" w:space="0" w:color="auto"/>
        <w:bottom w:val="none" w:sz="0" w:space="0" w:color="auto"/>
        <w:right w:val="none" w:sz="0" w:space="0" w:color="auto"/>
      </w:divBdr>
    </w:div>
    <w:div w:id="1123115291">
      <w:bodyDiv w:val="1"/>
      <w:marLeft w:val="0"/>
      <w:marRight w:val="0"/>
      <w:marTop w:val="0"/>
      <w:marBottom w:val="0"/>
      <w:divBdr>
        <w:top w:val="none" w:sz="0" w:space="0" w:color="auto"/>
        <w:left w:val="none" w:sz="0" w:space="0" w:color="auto"/>
        <w:bottom w:val="none" w:sz="0" w:space="0" w:color="auto"/>
        <w:right w:val="none" w:sz="0" w:space="0" w:color="auto"/>
      </w:divBdr>
    </w:div>
    <w:div w:id="1126201361">
      <w:bodyDiv w:val="1"/>
      <w:marLeft w:val="0"/>
      <w:marRight w:val="0"/>
      <w:marTop w:val="0"/>
      <w:marBottom w:val="0"/>
      <w:divBdr>
        <w:top w:val="none" w:sz="0" w:space="0" w:color="auto"/>
        <w:left w:val="none" w:sz="0" w:space="0" w:color="auto"/>
        <w:bottom w:val="none" w:sz="0" w:space="0" w:color="auto"/>
        <w:right w:val="none" w:sz="0" w:space="0" w:color="auto"/>
      </w:divBdr>
    </w:div>
    <w:div w:id="1131946181">
      <w:bodyDiv w:val="1"/>
      <w:marLeft w:val="0"/>
      <w:marRight w:val="0"/>
      <w:marTop w:val="0"/>
      <w:marBottom w:val="0"/>
      <w:divBdr>
        <w:top w:val="none" w:sz="0" w:space="0" w:color="auto"/>
        <w:left w:val="none" w:sz="0" w:space="0" w:color="auto"/>
        <w:bottom w:val="none" w:sz="0" w:space="0" w:color="auto"/>
        <w:right w:val="none" w:sz="0" w:space="0" w:color="auto"/>
      </w:divBdr>
    </w:div>
    <w:div w:id="1136603241">
      <w:bodyDiv w:val="1"/>
      <w:marLeft w:val="0"/>
      <w:marRight w:val="0"/>
      <w:marTop w:val="0"/>
      <w:marBottom w:val="0"/>
      <w:divBdr>
        <w:top w:val="none" w:sz="0" w:space="0" w:color="auto"/>
        <w:left w:val="none" w:sz="0" w:space="0" w:color="auto"/>
        <w:bottom w:val="none" w:sz="0" w:space="0" w:color="auto"/>
        <w:right w:val="none" w:sz="0" w:space="0" w:color="auto"/>
      </w:divBdr>
    </w:div>
    <w:div w:id="1139877846">
      <w:bodyDiv w:val="1"/>
      <w:marLeft w:val="0"/>
      <w:marRight w:val="0"/>
      <w:marTop w:val="0"/>
      <w:marBottom w:val="0"/>
      <w:divBdr>
        <w:top w:val="none" w:sz="0" w:space="0" w:color="auto"/>
        <w:left w:val="none" w:sz="0" w:space="0" w:color="auto"/>
        <w:bottom w:val="none" w:sz="0" w:space="0" w:color="auto"/>
        <w:right w:val="none" w:sz="0" w:space="0" w:color="auto"/>
      </w:divBdr>
    </w:div>
    <w:div w:id="1141460534">
      <w:bodyDiv w:val="1"/>
      <w:marLeft w:val="0"/>
      <w:marRight w:val="0"/>
      <w:marTop w:val="0"/>
      <w:marBottom w:val="0"/>
      <w:divBdr>
        <w:top w:val="none" w:sz="0" w:space="0" w:color="auto"/>
        <w:left w:val="none" w:sz="0" w:space="0" w:color="auto"/>
        <w:bottom w:val="none" w:sz="0" w:space="0" w:color="auto"/>
        <w:right w:val="none" w:sz="0" w:space="0" w:color="auto"/>
      </w:divBdr>
    </w:div>
    <w:div w:id="1148326165">
      <w:bodyDiv w:val="1"/>
      <w:marLeft w:val="0"/>
      <w:marRight w:val="0"/>
      <w:marTop w:val="0"/>
      <w:marBottom w:val="0"/>
      <w:divBdr>
        <w:top w:val="none" w:sz="0" w:space="0" w:color="auto"/>
        <w:left w:val="none" w:sz="0" w:space="0" w:color="auto"/>
        <w:bottom w:val="none" w:sz="0" w:space="0" w:color="auto"/>
        <w:right w:val="none" w:sz="0" w:space="0" w:color="auto"/>
      </w:divBdr>
    </w:div>
    <w:div w:id="1151362096">
      <w:bodyDiv w:val="1"/>
      <w:marLeft w:val="0"/>
      <w:marRight w:val="0"/>
      <w:marTop w:val="0"/>
      <w:marBottom w:val="0"/>
      <w:divBdr>
        <w:top w:val="none" w:sz="0" w:space="0" w:color="auto"/>
        <w:left w:val="none" w:sz="0" w:space="0" w:color="auto"/>
        <w:bottom w:val="none" w:sz="0" w:space="0" w:color="auto"/>
        <w:right w:val="none" w:sz="0" w:space="0" w:color="auto"/>
      </w:divBdr>
    </w:div>
    <w:div w:id="1152528408">
      <w:bodyDiv w:val="1"/>
      <w:marLeft w:val="0"/>
      <w:marRight w:val="0"/>
      <w:marTop w:val="0"/>
      <w:marBottom w:val="0"/>
      <w:divBdr>
        <w:top w:val="none" w:sz="0" w:space="0" w:color="auto"/>
        <w:left w:val="none" w:sz="0" w:space="0" w:color="auto"/>
        <w:bottom w:val="none" w:sz="0" w:space="0" w:color="auto"/>
        <w:right w:val="none" w:sz="0" w:space="0" w:color="auto"/>
      </w:divBdr>
    </w:div>
    <w:div w:id="1155537249">
      <w:bodyDiv w:val="1"/>
      <w:marLeft w:val="0"/>
      <w:marRight w:val="0"/>
      <w:marTop w:val="0"/>
      <w:marBottom w:val="0"/>
      <w:divBdr>
        <w:top w:val="none" w:sz="0" w:space="0" w:color="auto"/>
        <w:left w:val="none" w:sz="0" w:space="0" w:color="auto"/>
        <w:bottom w:val="none" w:sz="0" w:space="0" w:color="auto"/>
        <w:right w:val="none" w:sz="0" w:space="0" w:color="auto"/>
      </w:divBdr>
    </w:div>
    <w:div w:id="1155682828">
      <w:bodyDiv w:val="1"/>
      <w:marLeft w:val="0"/>
      <w:marRight w:val="0"/>
      <w:marTop w:val="0"/>
      <w:marBottom w:val="0"/>
      <w:divBdr>
        <w:top w:val="none" w:sz="0" w:space="0" w:color="auto"/>
        <w:left w:val="none" w:sz="0" w:space="0" w:color="auto"/>
        <w:bottom w:val="none" w:sz="0" w:space="0" w:color="auto"/>
        <w:right w:val="none" w:sz="0" w:space="0" w:color="auto"/>
      </w:divBdr>
    </w:div>
    <w:div w:id="1156532793">
      <w:bodyDiv w:val="1"/>
      <w:marLeft w:val="0"/>
      <w:marRight w:val="0"/>
      <w:marTop w:val="0"/>
      <w:marBottom w:val="0"/>
      <w:divBdr>
        <w:top w:val="none" w:sz="0" w:space="0" w:color="auto"/>
        <w:left w:val="none" w:sz="0" w:space="0" w:color="auto"/>
        <w:bottom w:val="none" w:sz="0" w:space="0" w:color="auto"/>
        <w:right w:val="none" w:sz="0" w:space="0" w:color="auto"/>
      </w:divBdr>
    </w:div>
    <w:div w:id="1159073668">
      <w:bodyDiv w:val="1"/>
      <w:marLeft w:val="0"/>
      <w:marRight w:val="0"/>
      <w:marTop w:val="0"/>
      <w:marBottom w:val="0"/>
      <w:divBdr>
        <w:top w:val="none" w:sz="0" w:space="0" w:color="auto"/>
        <w:left w:val="none" w:sz="0" w:space="0" w:color="auto"/>
        <w:bottom w:val="none" w:sz="0" w:space="0" w:color="auto"/>
        <w:right w:val="none" w:sz="0" w:space="0" w:color="auto"/>
      </w:divBdr>
    </w:div>
    <w:div w:id="1159270511">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390348">
      <w:bodyDiv w:val="1"/>
      <w:marLeft w:val="0"/>
      <w:marRight w:val="0"/>
      <w:marTop w:val="0"/>
      <w:marBottom w:val="0"/>
      <w:divBdr>
        <w:top w:val="none" w:sz="0" w:space="0" w:color="auto"/>
        <w:left w:val="none" w:sz="0" w:space="0" w:color="auto"/>
        <w:bottom w:val="none" w:sz="0" w:space="0" w:color="auto"/>
        <w:right w:val="none" w:sz="0" w:space="0" w:color="auto"/>
      </w:divBdr>
    </w:div>
    <w:div w:id="1168326614">
      <w:bodyDiv w:val="1"/>
      <w:marLeft w:val="0"/>
      <w:marRight w:val="0"/>
      <w:marTop w:val="0"/>
      <w:marBottom w:val="0"/>
      <w:divBdr>
        <w:top w:val="none" w:sz="0" w:space="0" w:color="auto"/>
        <w:left w:val="none" w:sz="0" w:space="0" w:color="auto"/>
        <w:bottom w:val="none" w:sz="0" w:space="0" w:color="auto"/>
        <w:right w:val="none" w:sz="0" w:space="0" w:color="auto"/>
      </w:divBdr>
    </w:div>
    <w:div w:id="1170871831">
      <w:bodyDiv w:val="1"/>
      <w:marLeft w:val="0"/>
      <w:marRight w:val="0"/>
      <w:marTop w:val="0"/>
      <w:marBottom w:val="0"/>
      <w:divBdr>
        <w:top w:val="none" w:sz="0" w:space="0" w:color="auto"/>
        <w:left w:val="none" w:sz="0" w:space="0" w:color="auto"/>
        <w:bottom w:val="none" w:sz="0" w:space="0" w:color="auto"/>
        <w:right w:val="none" w:sz="0" w:space="0" w:color="auto"/>
      </w:divBdr>
    </w:div>
    <w:div w:id="1174762313">
      <w:bodyDiv w:val="1"/>
      <w:marLeft w:val="0"/>
      <w:marRight w:val="0"/>
      <w:marTop w:val="0"/>
      <w:marBottom w:val="0"/>
      <w:divBdr>
        <w:top w:val="none" w:sz="0" w:space="0" w:color="auto"/>
        <w:left w:val="none" w:sz="0" w:space="0" w:color="auto"/>
        <w:bottom w:val="none" w:sz="0" w:space="0" w:color="auto"/>
        <w:right w:val="none" w:sz="0" w:space="0" w:color="auto"/>
      </w:divBdr>
    </w:div>
    <w:div w:id="1175262468">
      <w:bodyDiv w:val="1"/>
      <w:marLeft w:val="0"/>
      <w:marRight w:val="0"/>
      <w:marTop w:val="0"/>
      <w:marBottom w:val="0"/>
      <w:divBdr>
        <w:top w:val="none" w:sz="0" w:space="0" w:color="auto"/>
        <w:left w:val="none" w:sz="0" w:space="0" w:color="auto"/>
        <w:bottom w:val="none" w:sz="0" w:space="0" w:color="auto"/>
        <w:right w:val="none" w:sz="0" w:space="0" w:color="auto"/>
      </w:divBdr>
    </w:div>
    <w:div w:id="1177303791">
      <w:bodyDiv w:val="1"/>
      <w:marLeft w:val="0"/>
      <w:marRight w:val="0"/>
      <w:marTop w:val="0"/>
      <w:marBottom w:val="0"/>
      <w:divBdr>
        <w:top w:val="none" w:sz="0" w:space="0" w:color="auto"/>
        <w:left w:val="none" w:sz="0" w:space="0" w:color="auto"/>
        <w:bottom w:val="none" w:sz="0" w:space="0" w:color="auto"/>
        <w:right w:val="none" w:sz="0" w:space="0" w:color="auto"/>
      </w:divBdr>
    </w:div>
    <w:div w:id="1179277339">
      <w:bodyDiv w:val="1"/>
      <w:marLeft w:val="0"/>
      <w:marRight w:val="0"/>
      <w:marTop w:val="0"/>
      <w:marBottom w:val="0"/>
      <w:divBdr>
        <w:top w:val="none" w:sz="0" w:space="0" w:color="auto"/>
        <w:left w:val="none" w:sz="0" w:space="0" w:color="auto"/>
        <w:bottom w:val="none" w:sz="0" w:space="0" w:color="auto"/>
        <w:right w:val="none" w:sz="0" w:space="0" w:color="auto"/>
      </w:divBdr>
    </w:div>
    <w:div w:id="1182091141">
      <w:bodyDiv w:val="1"/>
      <w:marLeft w:val="0"/>
      <w:marRight w:val="0"/>
      <w:marTop w:val="0"/>
      <w:marBottom w:val="0"/>
      <w:divBdr>
        <w:top w:val="none" w:sz="0" w:space="0" w:color="auto"/>
        <w:left w:val="none" w:sz="0" w:space="0" w:color="auto"/>
        <w:bottom w:val="none" w:sz="0" w:space="0" w:color="auto"/>
        <w:right w:val="none" w:sz="0" w:space="0" w:color="auto"/>
      </w:divBdr>
    </w:div>
    <w:div w:id="1182890585">
      <w:bodyDiv w:val="1"/>
      <w:marLeft w:val="0"/>
      <w:marRight w:val="0"/>
      <w:marTop w:val="0"/>
      <w:marBottom w:val="0"/>
      <w:divBdr>
        <w:top w:val="none" w:sz="0" w:space="0" w:color="auto"/>
        <w:left w:val="none" w:sz="0" w:space="0" w:color="auto"/>
        <w:bottom w:val="none" w:sz="0" w:space="0" w:color="auto"/>
        <w:right w:val="none" w:sz="0" w:space="0" w:color="auto"/>
      </w:divBdr>
    </w:div>
    <w:div w:id="1185092041">
      <w:bodyDiv w:val="1"/>
      <w:marLeft w:val="0"/>
      <w:marRight w:val="0"/>
      <w:marTop w:val="0"/>
      <w:marBottom w:val="0"/>
      <w:divBdr>
        <w:top w:val="none" w:sz="0" w:space="0" w:color="auto"/>
        <w:left w:val="none" w:sz="0" w:space="0" w:color="auto"/>
        <w:bottom w:val="none" w:sz="0" w:space="0" w:color="auto"/>
        <w:right w:val="none" w:sz="0" w:space="0" w:color="auto"/>
      </w:divBdr>
    </w:div>
    <w:div w:id="1186871602">
      <w:bodyDiv w:val="1"/>
      <w:marLeft w:val="0"/>
      <w:marRight w:val="0"/>
      <w:marTop w:val="0"/>
      <w:marBottom w:val="0"/>
      <w:divBdr>
        <w:top w:val="none" w:sz="0" w:space="0" w:color="auto"/>
        <w:left w:val="none" w:sz="0" w:space="0" w:color="auto"/>
        <w:bottom w:val="none" w:sz="0" w:space="0" w:color="auto"/>
        <w:right w:val="none" w:sz="0" w:space="0" w:color="auto"/>
      </w:divBdr>
    </w:div>
    <w:div w:id="1192494960">
      <w:bodyDiv w:val="1"/>
      <w:marLeft w:val="0"/>
      <w:marRight w:val="0"/>
      <w:marTop w:val="0"/>
      <w:marBottom w:val="0"/>
      <w:divBdr>
        <w:top w:val="none" w:sz="0" w:space="0" w:color="auto"/>
        <w:left w:val="none" w:sz="0" w:space="0" w:color="auto"/>
        <w:bottom w:val="none" w:sz="0" w:space="0" w:color="auto"/>
        <w:right w:val="none" w:sz="0" w:space="0" w:color="auto"/>
      </w:divBdr>
    </w:div>
    <w:div w:id="1202667348">
      <w:bodyDiv w:val="1"/>
      <w:marLeft w:val="0"/>
      <w:marRight w:val="0"/>
      <w:marTop w:val="0"/>
      <w:marBottom w:val="0"/>
      <w:divBdr>
        <w:top w:val="none" w:sz="0" w:space="0" w:color="auto"/>
        <w:left w:val="none" w:sz="0" w:space="0" w:color="auto"/>
        <w:bottom w:val="none" w:sz="0" w:space="0" w:color="auto"/>
        <w:right w:val="none" w:sz="0" w:space="0" w:color="auto"/>
      </w:divBdr>
    </w:div>
    <w:div w:id="1206257761">
      <w:bodyDiv w:val="1"/>
      <w:marLeft w:val="0"/>
      <w:marRight w:val="0"/>
      <w:marTop w:val="0"/>
      <w:marBottom w:val="0"/>
      <w:divBdr>
        <w:top w:val="none" w:sz="0" w:space="0" w:color="auto"/>
        <w:left w:val="none" w:sz="0" w:space="0" w:color="auto"/>
        <w:bottom w:val="none" w:sz="0" w:space="0" w:color="auto"/>
        <w:right w:val="none" w:sz="0" w:space="0" w:color="auto"/>
      </w:divBdr>
    </w:div>
    <w:div w:id="1212420168">
      <w:bodyDiv w:val="1"/>
      <w:marLeft w:val="0"/>
      <w:marRight w:val="0"/>
      <w:marTop w:val="0"/>
      <w:marBottom w:val="0"/>
      <w:divBdr>
        <w:top w:val="none" w:sz="0" w:space="0" w:color="auto"/>
        <w:left w:val="none" w:sz="0" w:space="0" w:color="auto"/>
        <w:bottom w:val="none" w:sz="0" w:space="0" w:color="auto"/>
        <w:right w:val="none" w:sz="0" w:space="0" w:color="auto"/>
      </w:divBdr>
    </w:div>
    <w:div w:id="1213882658">
      <w:bodyDiv w:val="1"/>
      <w:marLeft w:val="0"/>
      <w:marRight w:val="0"/>
      <w:marTop w:val="0"/>
      <w:marBottom w:val="0"/>
      <w:divBdr>
        <w:top w:val="none" w:sz="0" w:space="0" w:color="auto"/>
        <w:left w:val="none" w:sz="0" w:space="0" w:color="auto"/>
        <w:bottom w:val="none" w:sz="0" w:space="0" w:color="auto"/>
        <w:right w:val="none" w:sz="0" w:space="0" w:color="auto"/>
      </w:divBdr>
    </w:div>
    <w:div w:id="1217400295">
      <w:bodyDiv w:val="1"/>
      <w:marLeft w:val="0"/>
      <w:marRight w:val="0"/>
      <w:marTop w:val="0"/>
      <w:marBottom w:val="0"/>
      <w:divBdr>
        <w:top w:val="none" w:sz="0" w:space="0" w:color="auto"/>
        <w:left w:val="none" w:sz="0" w:space="0" w:color="auto"/>
        <w:bottom w:val="none" w:sz="0" w:space="0" w:color="auto"/>
        <w:right w:val="none" w:sz="0" w:space="0" w:color="auto"/>
      </w:divBdr>
    </w:div>
    <w:div w:id="1223324589">
      <w:bodyDiv w:val="1"/>
      <w:marLeft w:val="0"/>
      <w:marRight w:val="0"/>
      <w:marTop w:val="0"/>
      <w:marBottom w:val="0"/>
      <w:divBdr>
        <w:top w:val="none" w:sz="0" w:space="0" w:color="auto"/>
        <w:left w:val="none" w:sz="0" w:space="0" w:color="auto"/>
        <w:bottom w:val="none" w:sz="0" w:space="0" w:color="auto"/>
        <w:right w:val="none" w:sz="0" w:space="0" w:color="auto"/>
      </w:divBdr>
    </w:div>
    <w:div w:id="1224636438">
      <w:bodyDiv w:val="1"/>
      <w:marLeft w:val="0"/>
      <w:marRight w:val="0"/>
      <w:marTop w:val="0"/>
      <w:marBottom w:val="0"/>
      <w:divBdr>
        <w:top w:val="none" w:sz="0" w:space="0" w:color="auto"/>
        <w:left w:val="none" w:sz="0" w:space="0" w:color="auto"/>
        <w:bottom w:val="none" w:sz="0" w:space="0" w:color="auto"/>
        <w:right w:val="none" w:sz="0" w:space="0" w:color="auto"/>
      </w:divBdr>
    </w:div>
    <w:div w:id="1228302316">
      <w:bodyDiv w:val="1"/>
      <w:marLeft w:val="0"/>
      <w:marRight w:val="0"/>
      <w:marTop w:val="0"/>
      <w:marBottom w:val="0"/>
      <w:divBdr>
        <w:top w:val="none" w:sz="0" w:space="0" w:color="auto"/>
        <w:left w:val="none" w:sz="0" w:space="0" w:color="auto"/>
        <w:bottom w:val="none" w:sz="0" w:space="0" w:color="auto"/>
        <w:right w:val="none" w:sz="0" w:space="0" w:color="auto"/>
      </w:divBdr>
    </w:div>
    <w:div w:id="1228761602">
      <w:bodyDiv w:val="1"/>
      <w:marLeft w:val="0"/>
      <w:marRight w:val="0"/>
      <w:marTop w:val="0"/>
      <w:marBottom w:val="0"/>
      <w:divBdr>
        <w:top w:val="none" w:sz="0" w:space="0" w:color="auto"/>
        <w:left w:val="none" w:sz="0" w:space="0" w:color="auto"/>
        <w:bottom w:val="none" w:sz="0" w:space="0" w:color="auto"/>
        <w:right w:val="none" w:sz="0" w:space="0" w:color="auto"/>
      </w:divBdr>
    </w:div>
    <w:div w:id="1238858560">
      <w:bodyDiv w:val="1"/>
      <w:marLeft w:val="0"/>
      <w:marRight w:val="0"/>
      <w:marTop w:val="0"/>
      <w:marBottom w:val="0"/>
      <w:divBdr>
        <w:top w:val="none" w:sz="0" w:space="0" w:color="auto"/>
        <w:left w:val="none" w:sz="0" w:space="0" w:color="auto"/>
        <w:bottom w:val="none" w:sz="0" w:space="0" w:color="auto"/>
        <w:right w:val="none" w:sz="0" w:space="0" w:color="auto"/>
      </w:divBdr>
    </w:div>
    <w:div w:id="1242369497">
      <w:bodyDiv w:val="1"/>
      <w:marLeft w:val="0"/>
      <w:marRight w:val="0"/>
      <w:marTop w:val="0"/>
      <w:marBottom w:val="0"/>
      <w:divBdr>
        <w:top w:val="none" w:sz="0" w:space="0" w:color="auto"/>
        <w:left w:val="none" w:sz="0" w:space="0" w:color="auto"/>
        <w:bottom w:val="none" w:sz="0" w:space="0" w:color="auto"/>
        <w:right w:val="none" w:sz="0" w:space="0" w:color="auto"/>
      </w:divBdr>
    </w:div>
    <w:div w:id="1243754158">
      <w:bodyDiv w:val="1"/>
      <w:marLeft w:val="0"/>
      <w:marRight w:val="0"/>
      <w:marTop w:val="0"/>
      <w:marBottom w:val="0"/>
      <w:divBdr>
        <w:top w:val="none" w:sz="0" w:space="0" w:color="auto"/>
        <w:left w:val="none" w:sz="0" w:space="0" w:color="auto"/>
        <w:bottom w:val="none" w:sz="0" w:space="0" w:color="auto"/>
        <w:right w:val="none" w:sz="0" w:space="0" w:color="auto"/>
      </w:divBdr>
    </w:div>
    <w:div w:id="1245990932">
      <w:bodyDiv w:val="1"/>
      <w:marLeft w:val="0"/>
      <w:marRight w:val="0"/>
      <w:marTop w:val="0"/>
      <w:marBottom w:val="0"/>
      <w:divBdr>
        <w:top w:val="none" w:sz="0" w:space="0" w:color="auto"/>
        <w:left w:val="none" w:sz="0" w:space="0" w:color="auto"/>
        <w:bottom w:val="none" w:sz="0" w:space="0" w:color="auto"/>
        <w:right w:val="none" w:sz="0" w:space="0" w:color="auto"/>
      </w:divBdr>
    </w:div>
    <w:div w:id="1246647159">
      <w:bodyDiv w:val="1"/>
      <w:marLeft w:val="0"/>
      <w:marRight w:val="0"/>
      <w:marTop w:val="0"/>
      <w:marBottom w:val="0"/>
      <w:divBdr>
        <w:top w:val="none" w:sz="0" w:space="0" w:color="auto"/>
        <w:left w:val="none" w:sz="0" w:space="0" w:color="auto"/>
        <w:bottom w:val="none" w:sz="0" w:space="0" w:color="auto"/>
        <w:right w:val="none" w:sz="0" w:space="0" w:color="auto"/>
      </w:divBdr>
    </w:div>
    <w:div w:id="1251114943">
      <w:bodyDiv w:val="1"/>
      <w:marLeft w:val="0"/>
      <w:marRight w:val="0"/>
      <w:marTop w:val="0"/>
      <w:marBottom w:val="0"/>
      <w:divBdr>
        <w:top w:val="none" w:sz="0" w:space="0" w:color="auto"/>
        <w:left w:val="none" w:sz="0" w:space="0" w:color="auto"/>
        <w:bottom w:val="none" w:sz="0" w:space="0" w:color="auto"/>
        <w:right w:val="none" w:sz="0" w:space="0" w:color="auto"/>
      </w:divBdr>
    </w:div>
    <w:div w:id="1253469248">
      <w:bodyDiv w:val="1"/>
      <w:marLeft w:val="0"/>
      <w:marRight w:val="0"/>
      <w:marTop w:val="0"/>
      <w:marBottom w:val="0"/>
      <w:divBdr>
        <w:top w:val="none" w:sz="0" w:space="0" w:color="auto"/>
        <w:left w:val="none" w:sz="0" w:space="0" w:color="auto"/>
        <w:bottom w:val="none" w:sz="0" w:space="0" w:color="auto"/>
        <w:right w:val="none" w:sz="0" w:space="0" w:color="auto"/>
      </w:divBdr>
    </w:div>
    <w:div w:id="1258296826">
      <w:bodyDiv w:val="1"/>
      <w:marLeft w:val="0"/>
      <w:marRight w:val="0"/>
      <w:marTop w:val="0"/>
      <w:marBottom w:val="0"/>
      <w:divBdr>
        <w:top w:val="none" w:sz="0" w:space="0" w:color="auto"/>
        <w:left w:val="none" w:sz="0" w:space="0" w:color="auto"/>
        <w:bottom w:val="none" w:sz="0" w:space="0" w:color="auto"/>
        <w:right w:val="none" w:sz="0" w:space="0" w:color="auto"/>
      </w:divBdr>
    </w:div>
    <w:div w:id="1258709066">
      <w:bodyDiv w:val="1"/>
      <w:marLeft w:val="0"/>
      <w:marRight w:val="0"/>
      <w:marTop w:val="0"/>
      <w:marBottom w:val="0"/>
      <w:divBdr>
        <w:top w:val="none" w:sz="0" w:space="0" w:color="auto"/>
        <w:left w:val="none" w:sz="0" w:space="0" w:color="auto"/>
        <w:bottom w:val="none" w:sz="0" w:space="0" w:color="auto"/>
        <w:right w:val="none" w:sz="0" w:space="0" w:color="auto"/>
      </w:divBdr>
    </w:div>
    <w:div w:id="1261374212">
      <w:bodyDiv w:val="1"/>
      <w:marLeft w:val="0"/>
      <w:marRight w:val="0"/>
      <w:marTop w:val="0"/>
      <w:marBottom w:val="0"/>
      <w:divBdr>
        <w:top w:val="none" w:sz="0" w:space="0" w:color="auto"/>
        <w:left w:val="none" w:sz="0" w:space="0" w:color="auto"/>
        <w:bottom w:val="none" w:sz="0" w:space="0" w:color="auto"/>
        <w:right w:val="none" w:sz="0" w:space="0" w:color="auto"/>
      </w:divBdr>
    </w:div>
    <w:div w:id="1263762342">
      <w:bodyDiv w:val="1"/>
      <w:marLeft w:val="0"/>
      <w:marRight w:val="0"/>
      <w:marTop w:val="0"/>
      <w:marBottom w:val="0"/>
      <w:divBdr>
        <w:top w:val="none" w:sz="0" w:space="0" w:color="auto"/>
        <w:left w:val="none" w:sz="0" w:space="0" w:color="auto"/>
        <w:bottom w:val="none" w:sz="0" w:space="0" w:color="auto"/>
        <w:right w:val="none" w:sz="0" w:space="0" w:color="auto"/>
      </w:divBdr>
    </w:div>
    <w:div w:id="1265073130">
      <w:bodyDiv w:val="1"/>
      <w:marLeft w:val="0"/>
      <w:marRight w:val="0"/>
      <w:marTop w:val="0"/>
      <w:marBottom w:val="0"/>
      <w:divBdr>
        <w:top w:val="none" w:sz="0" w:space="0" w:color="auto"/>
        <w:left w:val="none" w:sz="0" w:space="0" w:color="auto"/>
        <w:bottom w:val="none" w:sz="0" w:space="0" w:color="auto"/>
        <w:right w:val="none" w:sz="0" w:space="0" w:color="auto"/>
      </w:divBdr>
    </w:div>
    <w:div w:id="1265304867">
      <w:bodyDiv w:val="1"/>
      <w:marLeft w:val="0"/>
      <w:marRight w:val="0"/>
      <w:marTop w:val="0"/>
      <w:marBottom w:val="0"/>
      <w:divBdr>
        <w:top w:val="none" w:sz="0" w:space="0" w:color="auto"/>
        <w:left w:val="none" w:sz="0" w:space="0" w:color="auto"/>
        <w:bottom w:val="none" w:sz="0" w:space="0" w:color="auto"/>
        <w:right w:val="none" w:sz="0" w:space="0" w:color="auto"/>
      </w:divBdr>
    </w:div>
    <w:div w:id="1266384521">
      <w:bodyDiv w:val="1"/>
      <w:marLeft w:val="0"/>
      <w:marRight w:val="0"/>
      <w:marTop w:val="0"/>
      <w:marBottom w:val="0"/>
      <w:divBdr>
        <w:top w:val="none" w:sz="0" w:space="0" w:color="auto"/>
        <w:left w:val="none" w:sz="0" w:space="0" w:color="auto"/>
        <w:bottom w:val="none" w:sz="0" w:space="0" w:color="auto"/>
        <w:right w:val="none" w:sz="0" w:space="0" w:color="auto"/>
      </w:divBdr>
    </w:div>
    <w:div w:id="1270503645">
      <w:bodyDiv w:val="1"/>
      <w:marLeft w:val="0"/>
      <w:marRight w:val="0"/>
      <w:marTop w:val="0"/>
      <w:marBottom w:val="0"/>
      <w:divBdr>
        <w:top w:val="none" w:sz="0" w:space="0" w:color="auto"/>
        <w:left w:val="none" w:sz="0" w:space="0" w:color="auto"/>
        <w:bottom w:val="none" w:sz="0" w:space="0" w:color="auto"/>
        <w:right w:val="none" w:sz="0" w:space="0" w:color="auto"/>
      </w:divBdr>
    </w:div>
    <w:div w:id="1272787886">
      <w:bodyDiv w:val="1"/>
      <w:marLeft w:val="0"/>
      <w:marRight w:val="0"/>
      <w:marTop w:val="0"/>
      <w:marBottom w:val="0"/>
      <w:divBdr>
        <w:top w:val="none" w:sz="0" w:space="0" w:color="auto"/>
        <w:left w:val="none" w:sz="0" w:space="0" w:color="auto"/>
        <w:bottom w:val="none" w:sz="0" w:space="0" w:color="auto"/>
        <w:right w:val="none" w:sz="0" w:space="0" w:color="auto"/>
      </w:divBdr>
    </w:div>
    <w:div w:id="1281764580">
      <w:bodyDiv w:val="1"/>
      <w:marLeft w:val="0"/>
      <w:marRight w:val="0"/>
      <w:marTop w:val="0"/>
      <w:marBottom w:val="0"/>
      <w:divBdr>
        <w:top w:val="none" w:sz="0" w:space="0" w:color="auto"/>
        <w:left w:val="none" w:sz="0" w:space="0" w:color="auto"/>
        <w:bottom w:val="none" w:sz="0" w:space="0" w:color="auto"/>
        <w:right w:val="none" w:sz="0" w:space="0" w:color="auto"/>
      </w:divBdr>
    </w:div>
    <w:div w:id="1282036787">
      <w:bodyDiv w:val="1"/>
      <w:marLeft w:val="0"/>
      <w:marRight w:val="0"/>
      <w:marTop w:val="0"/>
      <w:marBottom w:val="0"/>
      <w:divBdr>
        <w:top w:val="none" w:sz="0" w:space="0" w:color="auto"/>
        <w:left w:val="none" w:sz="0" w:space="0" w:color="auto"/>
        <w:bottom w:val="none" w:sz="0" w:space="0" w:color="auto"/>
        <w:right w:val="none" w:sz="0" w:space="0" w:color="auto"/>
      </w:divBdr>
    </w:div>
    <w:div w:id="1285692302">
      <w:bodyDiv w:val="1"/>
      <w:marLeft w:val="0"/>
      <w:marRight w:val="0"/>
      <w:marTop w:val="0"/>
      <w:marBottom w:val="0"/>
      <w:divBdr>
        <w:top w:val="none" w:sz="0" w:space="0" w:color="auto"/>
        <w:left w:val="none" w:sz="0" w:space="0" w:color="auto"/>
        <w:bottom w:val="none" w:sz="0" w:space="0" w:color="auto"/>
        <w:right w:val="none" w:sz="0" w:space="0" w:color="auto"/>
      </w:divBdr>
    </w:div>
    <w:div w:id="1287934312">
      <w:bodyDiv w:val="1"/>
      <w:marLeft w:val="0"/>
      <w:marRight w:val="0"/>
      <w:marTop w:val="0"/>
      <w:marBottom w:val="0"/>
      <w:divBdr>
        <w:top w:val="none" w:sz="0" w:space="0" w:color="auto"/>
        <w:left w:val="none" w:sz="0" w:space="0" w:color="auto"/>
        <w:bottom w:val="none" w:sz="0" w:space="0" w:color="auto"/>
        <w:right w:val="none" w:sz="0" w:space="0" w:color="auto"/>
      </w:divBdr>
    </w:div>
    <w:div w:id="1288195935">
      <w:bodyDiv w:val="1"/>
      <w:marLeft w:val="0"/>
      <w:marRight w:val="0"/>
      <w:marTop w:val="0"/>
      <w:marBottom w:val="0"/>
      <w:divBdr>
        <w:top w:val="none" w:sz="0" w:space="0" w:color="auto"/>
        <w:left w:val="none" w:sz="0" w:space="0" w:color="auto"/>
        <w:bottom w:val="none" w:sz="0" w:space="0" w:color="auto"/>
        <w:right w:val="none" w:sz="0" w:space="0" w:color="auto"/>
      </w:divBdr>
    </w:div>
    <w:div w:id="1288851681">
      <w:bodyDiv w:val="1"/>
      <w:marLeft w:val="0"/>
      <w:marRight w:val="0"/>
      <w:marTop w:val="0"/>
      <w:marBottom w:val="0"/>
      <w:divBdr>
        <w:top w:val="none" w:sz="0" w:space="0" w:color="auto"/>
        <w:left w:val="none" w:sz="0" w:space="0" w:color="auto"/>
        <w:bottom w:val="none" w:sz="0" w:space="0" w:color="auto"/>
        <w:right w:val="none" w:sz="0" w:space="0" w:color="auto"/>
      </w:divBdr>
    </w:div>
    <w:div w:id="1290743188">
      <w:bodyDiv w:val="1"/>
      <w:marLeft w:val="0"/>
      <w:marRight w:val="0"/>
      <w:marTop w:val="0"/>
      <w:marBottom w:val="0"/>
      <w:divBdr>
        <w:top w:val="none" w:sz="0" w:space="0" w:color="auto"/>
        <w:left w:val="none" w:sz="0" w:space="0" w:color="auto"/>
        <w:bottom w:val="none" w:sz="0" w:space="0" w:color="auto"/>
        <w:right w:val="none" w:sz="0" w:space="0" w:color="auto"/>
      </w:divBdr>
    </w:div>
    <w:div w:id="1291470763">
      <w:bodyDiv w:val="1"/>
      <w:marLeft w:val="0"/>
      <w:marRight w:val="0"/>
      <w:marTop w:val="0"/>
      <w:marBottom w:val="0"/>
      <w:divBdr>
        <w:top w:val="none" w:sz="0" w:space="0" w:color="auto"/>
        <w:left w:val="none" w:sz="0" w:space="0" w:color="auto"/>
        <w:bottom w:val="none" w:sz="0" w:space="0" w:color="auto"/>
        <w:right w:val="none" w:sz="0" w:space="0" w:color="auto"/>
      </w:divBdr>
    </w:div>
    <w:div w:id="1292250733">
      <w:bodyDiv w:val="1"/>
      <w:marLeft w:val="0"/>
      <w:marRight w:val="0"/>
      <w:marTop w:val="0"/>
      <w:marBottom w:val="0"/>
      <w:divBdr>
        <w:top w:val="none" w:sz="0" w:space="0" w:color="auto"/>
        <w:left w:val="none" w:sz="0" w:space="0" w:color="auto"/>
        <w:bottom w:val="none" w:sz="0" w:space="0" w:color="auto"/>
        <w:right w:val="none" w:sz="0" w:space="0" w:color="auto"/>
      </w:divBdr>
    </w:div>
    <w:div w:id="1297106799">
      <w:bodyDiv w:val="1"/>
      <w:marLeft w:val="0"/>
      <w:marRight w:val="0"/>
      <w:marTop w:val="0"/>
      <w:marBottom w:val="0"/>
      <w:divBdr>
        <w:top w:val="none" w:sz="0" w:space="0" w:color="auto"/>
        <w:left w:val="none" w:sz="0" w:space="0" w:color="auto"/>
        <w:bottom w:val="none" w:sz="0" w:space="0" w:color="auto"/>
        <w:right w:val="none" w:sz="0" w:space="0" w:color="auto"/>
      </w:divBdr>
    </w:div>
    <w:div w:id="1297369363">
      <w:bodyDiv w:val="1"/>
      <w:marLeft w:val="0"/>
      <w:marRight w:val="0"/>
      <w:marTop w:val="0"/>
      <w:marBottom w:val="0"/>
      <w:divBdr>
        <w:top w:val="none" w:sz="0" w:space="0" w:color="auto"/>
        <w:left w:val="none" w:sz="0" w:space="0" w:color="auto"/>
        <w:bottom w:val="none" w:sz="0" w:space="0" w:color="auto"/>
        <w:right w:val="none" w:sz="0" w:space="0" w:color="auto"/>
      </w:divBdr>
    </w:div>
    <w:div w:id="1305699716">
      <w:bodyDiv w:val="1"/>
      <w:marLeft w:val="0"/>
      <w:marRight w:val="0"/>
      <w:marTop w:val="0"/>
      <w:marBottom w:val="0"/>
      <w:divBdr>
        <w:top w:val="none" w:sz="0" w:space="0" w:color="auto"/>
        <w:left w:val="none" w:sz="0" w:space="0" w:color="auto"/>
        <w:bottom w:val="none" w:sz="0" w:space="0" w:color="auto"/>
        <w:right w:val="none" w:sz="0" w:space="0" w:color="auto"/>
      </w:divBdr>
    </w:div>
    <w:div w:id="1306859275">
      <w:bodyDiv w:val="1"/>
      <w:marLeft w:val="0"/>
      <w:marRight w:val="0"/>
      <w:marTop w:val="0"/>
      <w:marBottom w:val="0"/>
      <w:divBdr>
        <w:top w:val="none" w:sz="0" w:space="0" w:color="auto"/>
        <w:left w:val="none" w:sz="0" w:space="0" w:color="auto"/>
        <w:bottom w:val="none" w:sz="0" w:space="0" w:color="auto"/>
        <w:right w:val="none" w:sz="0" w:space="0" w:color="auto"/>
      </w:divBdr>
    </w:div>
    <w:div w:id="1319188758">
      <w:bodyDiv w:val="1"/>
      <w:marLeft w:val="0"/>
      <w:marRight w:val="0"/>
      <w:marTop w:val="0"/>
      <w:marBottom w:val="0"/>
      <w:divBdr>
        <w:top w:val="none" w:sz="0" w:space="0" w:color="auto"/>
        <w:left w:val="none" w:sz="0" w:space="0" w:color="auto"/>
        <w:bottom w:val="none" w:sz="0" w:space="0" w:color="auto"/>
        <w:right w:val="none" w:sz="0" w:space="0" w:color="auto"/>
      </w:divBdr>
    </w:div>
    <w:div w:id="1322124007">
      <w:bodyDiv w:val="1"/>
      <w:marLeft w:val="0"/>
      <w:marRight w:val="0"/>
      <w:marTop w:val="0"/>
      <w:marBottom w:val="0"/>
      <w:divBdr>
        <w:top w:val="none" w:sz="0" w:space="0" w:color="auto"/>
        <w:left w:val="none" w:sz="0" w:space="0" w:color="auto"/>
        <w:bottom w:val="none" w:sz="0" w:space="0" w:color="auto"/>
        <w:right w:val="none" w:sz="0" w:space="0" w:color="auto"/>
      </w:divBdr>
    </w:div>
    <w:div w:id="1323003988">
      <w:bodyDiv w:val="1"/>
      <w:marLeft w:val="0"/>
      <w:marRight w:val="0"/>
      <w:marTop w:val="0"/>
      <w:marBottom w:val="0"/>
      <w:divBdr>
        <w:top w:val="none" w:sz="0" w:space="0" w:color="auto"/>
        <w:left w:val="none" w:sz="0" w:space="0" w:color="auto"/>
        <w:bottom w:val="none" w:sz="0" w:space="0" w:color="auto"/>
        <w:right w:val="none" w:sz="0" w:space="0" w:color="auto"/>
      </w:divBdr>
    </w:div>
    <w:div w:id="1323971750">
      <w:bodyDiv w:val="1"/>
      <w:marLeft w:val="0"/>
      <w:marRight w:val="0"/>
      <w:marTop w:val="0"/>
      <w:marBottom w:val="0"/>
      <w:divBdr>
        <w:top w:val="none" w:sz="0" w:space="0" w:color="auto"/>
        <w:left w:val="none" w:sz="0" w:space="0" w:color="auto"/>
        <w:bottom w:val="none" w:sz="0" w:space="0" w:color="auto"/>
        <w:right w:val="none" w:sz="0" w:space="0" w:color="auto"/>
      </w:divBdr>
    </w:div>
    <w:div w:id="1325813542">
      <w:bodyDiv w:val="1"/>
      <w:marLeft w:val="0"/>
      <w:marRight w:val="0"/>
      <w:marTop w:val="0"/>
      <w:marBottom w:val="0"/>
      <w:divBdr>
        <w:top w:val="none" w:sz="0" w:space="0" w:color="auto"/>
        <w:left w:val="none" w:sz="0" w:space="0" w:color="auto"/>
        <w:bottom w:val="none" w:sz="0" w:space="0" w:color="auto"/>
        <w:right w:val="none" w:sz="0" w:space="0" w:color="auto"/>
      </w:divBdr>
    </w:div>
    <w:div w:id="1329090804">
      <w:bodyDiv w:val="1"/>
      <w:marLeft w:val="0"/>
      <w:marRight w:val="0"/>
      <w:marTop w:val="0"/>
      <w:marBottom w:val="0"/>
      <w:divBdr>
        <w:top w:val="none" w:sz="0" w:space="0" w:color="auto"/>
        <w:left w:val="none" w:sz="0" w:space="0" w:color="auto"/>
        <w:bottom w:val="none" w:sz="0" w:space="0" w:color="auto"/>
        <w:right w:val="none" w:sz="0" w:space="0" w:color="auto"/>
      </w:divBdr>
    </w:div>
    <w:div w:id="1330211933">
      <w:bodyDiv w:val="1"/>
      <w:marLeft w:val="0"/>
      <w:marRight w:val="0"/>
      <w:marTop w:val="0"/>
      <w:marBottom w:val="0"/>
      <w:divBdr>
        <w:top w:val="none" w:sz="0" w:space="0" w:color="auto"/>
        <w:left w:val="none" w:sz="0" w:space="0" w:color="auto"/>
        <w:bottom w:val="none" w:sz="0" w:space="0" w:color="auto"/>
        <w:right w:val="none" w:sz="0" w:space="0" w:color="auto"/>
      </w:divBdr>
      <w:divsChild>
        <w:div w:id="2036996256">
          <w:marLeft w:val="0"/>
          <w:marRight w:val="0"/>
          <w:marTop w:val="0"/>
          <w:marBottom w:val="0"/>
          <w:divBdr>
            <w:top w:val="none" w:sz="0" w:space="0" w:color="auto"/>
            <w:left w:val="none" w:sz="0" w:space="0" w:color="auto"/>
            <w:bottom w:val="none" w:sz="0" w:space="0" w:color="auto"/>
            <w:right w:val="none" w:sz="0" w:space="0" w:color="auto"/>
          </w:divBdr>
          <w:divsChild>
            <w:div w:id="213082385">
              <w:marLeft w:val="0"/>
              <w:marRight w:val="0"/>
              <w:marTop w:val="0"/>
              <w:marBottom w:val="0"/>
              <w:divBdr>
                <w:top w:val="none" w:sz="0" w:space="0" w:color="auto"/>
                <w:left w:val="none" w:sz="0" w:space="0" w:color="auto"/>
                <w:bottom w:val="none" w:sz="0" w:space="0" w:color="auto"/>
                <w:right w:val="none" w:sz="0" w:space="0" w:color="auto"/>
              </w:divBdr>
              <w:divsChild>
                <w:div w:id="1376344671">
                  <w:marLeft w:val="0"/>
                  <w:marRight w:val="0"/>
                  <w:marTop w:val="0"/>
                  <w:marBottom w:val="0"/>
                  <w:divBdr>
                    <w:top w:val="none" w:sz="0" w:space="0" w:color="auto"/>
                    <w:left w:val="none" w:sz="0" w:space="0" w:color="auto"/>
                    <w:bottom w:val="none" w:sz="0" w:space="0" w:color="auto"/>
                    <w:right w:val="none" w:sz="0" w:space="0" w:color="auto"/>
                  </w:divBdr>
                </w:div>
              </w:divsChild>
            </w:div>
            <w:div w:id="411856433">
              <w:marLeft w:val="0"/>
              <w:marRight w:val="0"/>
              <w:marTop w:val="0"/>
              <w:marBottom w:val="0"/>
              <w:divBdr>
                <w:top w:val="none" w:sz="0" w:space="0" w:color="auto"/>
                <w:left w:val="none" w:sz="0" w:space="0" w:color="auto"/>
                <w:bottom w:val="none" w:sz="0" w:space="0" w:color="auto"/>
                <w:right w:val="none" w:sz="0" w:space="0" w:color="auto"/>
              </w:divBdr>
              <w:divsChild>
                <w:div w:id="3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3353">
      <w:bodyDiv w:val="1"/>
      <w:marLeft w:val="0"/>
      <w:marRight w:val="0"/>
      <w:marTop w:val="0"/>
      <w:marBottom w:val="0"/>
      <w:divBdr>
        <w:top w:val="none" w:sz="0" w:space="0" w:color="auto"/>
        <w:left w:val="none" w:sz="0" w:space="0" w:color="auto"/>
        <w:bottom w:val="none" w:sz="0" w:space="0" w:color="auto"/>
        <w:right w:val="none" w:sz="0" w:space="0" w:color="auto"/>
      </w:divBdr>
    </w:div>
    <w:div w:id="1339311598">
      <w:bodyDiv w:val="1"/>
      <w:marLeft w:val="0"/>
      <w:marRight w:val="0"/>
      <w:marTop w:val="0"/>
      <w:marBottom w:val="0"/>
      <w:divBdr>
        <w:top w:val="none" w:sz="0" w:space="0" w:color="auto"/>
        <w:left w:val="none" w:sz="0" w:space="0" w:color="auto"/>
        <w:bottom w:val="none" w:sz="0" w:space="0" w:color="auto"/>
        <w:right w:val="none" w:sz="0" w:space="0" w:color="auto"/>
      </w:divBdr>
    </w:div>
    <w:div w:id="1341814198">
      <w:bodyDiv w:val="1"/>
      <w:marLeft w:val="0"/>
      <w:marRight w:val="0"/>
      <w:marTop w:val="0"/>
      <w:marBottom w:val="0"/>
      <w:divBdr>
        <w:top w:val="none" w:sz="0" w:space="0" w:color="auto"/>
        <w:left w:val="none" w:sz="0" w:space="0" w:color="auto"/>
        <w:bottom w:val="none" w:sz="0" w:space="0" w:color="auto"/>
        <w:right w:val="none" w:sz="0" w:space="0" w:color="auto"/>
      </w:divBdr>
    </w:div>
    <w:div w:id="1342971491">
      <w:bodyDiv w:val="1"/>
      <w:marLeft w:val="0"/>
      <w:marRight w:val="0"/>
      <w:marTop w:val="0"/>
      <w:marBottom w:val="0"/>
      <w:divBdr>
        <w:top w:val="none" w:sz="0" w:space="0" w:color="auto"/>
        <w:left w:val="none" w:sz="0" w:space="0" w:color="auto"/>
        <w:bottom w:val="none" w:sz="0" w:space="0" w:color="auto"/>
        <w:right w:val="none" w:sz="0" w:space="0" w:color="auto"/>
      </w:divBdr>
    </w:div>
    <w:div w:id="1346445018">
      <w:bodyDiv w:val="1"/>
      <w:marLeft w:val="0"/>
      <w:marRight w:val="0"/>
      <w:marTop w:val="0"/>
      <w:marBottom w:val="0"/>
      <w:divBdr>
        <w:top w:val="none" w:sz="0" w:space="0" w:color="auto"/>
        <w:left w:val="none" w:sz="0" w:space="0" w:color="auto"/>
        <w:bottom w:val="none" w:sz="0" w:space="0" w:color="auto"/>
        <w:right w:val="none" w:sz="0" w:space="0" w:color="auto"/>
      </w:divBdr>
    </w:div>
    <w:div w:id="1348481145">
      <w:bodyDiv w:val="1"/>
      <w:marLeft w:val="0"/>
      <w:marRight w:val="0"/>
      <w:marTop w:val="0"/>
      <w:marBottom w:val="0"/>
      <w:divBdr>
        <w:top w:val="none" w:sz="0" w:space="0" w:color="auto"/>
        <w:left w:val="none" w:sz="0" w:space="0" w:color="auto"/>
        <w:bottom w:val="none" w:sz="0" w:space="0" w:color="auto"/>
        <w:right w:val="none" w:sz="0" w:space="0" w:color="auto"/>
      </w:divBdr>
    </w:div>
    <w:div w:id="1348752124">
      <w:bodyDiv w:val="1"/>
      <w:marLeft w:val="0"/>
      <w:marRight w:val="0"/>
      <w:marTop w:val="0"/>
      <w:marBottom w:val="0"/>
      <w:divBdr>
        <w:top w:val="none" w:sz="0" w:space="0" w:color="auto"/>
        <w:left w:val="none" w:sz="0" w:space="0" w:color="auto"/>
        <w:bottom w:val="none" w:sz="0" w:space="0" w:color="auto"/>
        <w:right w:val="none" w:sz="0" w:space="0" w:color="auto"/>
      </w:divBdr>
    </w:div>
    <w:div w:id="1356272665">
      <w:bodyDiv w:val="1"/>
      <w:marLeft w:val="0"/>
      <w:marRight w:val="0"/>
      <w:marTop w:val="0"/>
      <w:marBottom w:val="0"/>
      <w:divBdr>
        <w:top w:val="none" w:sz="0" w:space="0" w:color="auto"/>
        <w:left w:val="none" w:sz="0" w:space="0" w:color="auto"/>
        <w:bottom w:val="none" w:sz="0" w:space="0" w:color="auto"/>
        <w:right w:val="none" w:sz="0" w:space="0" w:color="auto"/>
      </w:divBdr>
    </w:div>
    <w:div w:id="1357539651">
      <w:bodyDiv w:val="1"/>
      <w:marLeft w:val="0"/>
      <w:marRight w:val="0"/>
      <w:marTop w:val="0"/>
      <w:marBottom w:val="0"/>
      <w:divBdr>
        <w:top w:val="none" w:sz="0" w:space="0" w:color="auto"/>
        <w:left w:val="none" w:sz="0" w:space="0" w:color="auto"/>
        <w:bottom w:val="none" w:sz="0" w:space="0" w:color="auto"/>
        <w:right w:val="none" w:sz="0" w:space="0" w:color="auto"/>
      </w:divBdr>
    </w:div>
    <w:div w:id="1366442312">
      <w:bodyDiv w:val="1"/>
      <w:marLeft w:val="0"/>
      <w:marRight w:val="0"/>
      <w:marTop w:val="0"/>
      <w:marBottom w:val="0"/>
      <w:divBdr>
        <w:top w:val="none" w:sz="0" w:space="0" w:color="auto"/>
        <w:left w:val="none" w:sz="0" w:space="0" w:color="auto"/>
        <w:bottom w:val="none" w:sz="0" w:space="0" w:color="auto"/>
        <w:right w:val="none" w:sz="0" w:space="0" w:color="auto"/>
      </w:divBdr>
    </w:div>
    <w:div w:id="1366831663">
      <w:bodyDiv w:val="1"/>
      <w:marLeft w:val="0"/>
      <w:marRight w:val="0"/>
      <w:marTop w:val="0"/>
      <w:marBottom w:val="0"/>
      <w:divBdr>
        <w:top w:val="none" w:sz="0" w:space="0" w:color="auto"/>
        <w:left w:val="none" w:sz="0" w:space="0" w:color="auto"/>
        <w:bottom w:val="none" w:sz="0" w:space="0" w:color="auto"/>
        <w:right w:val="none" w:sz="0" w:space="0" w:color="auto"/>
      </w:divBdr>
    </w:div>
    <w:div w:id="1368528182">
      <w:bodyDiv w:val="1"/>
      <w:marLeft w:val="0"/>
      <w:marRight w:val="0"/>
      <w:marTop w:val="0"/>
      <w:marBottom w:val="0"/>
      <w:divBdr>
        <w:top w:val="none" w:sz="0" w:space="0" w:color="auto"/>
        <w:left w:val="none" w:sz="0" w:space="0" w:color="auto"/>
        <w:bottom w:val="none" w:sz="0" w:space="0" w:color="auto"/>
        <w:right w:val="none" w:sz="0" w:space="0" w:color="auto"/>
      </w:divBdr>
    </w:div>
    <w:div w:id="1368943795">
      <w:bodyDiv w:val="1"/>
      <w:marLeft w:val="0"/>
      <w:marRight w:val="0"/>
      <w:marTop w:val="0"/>
      <w:marBottom w:val="0"/>
      <w:divBdr>
        <w:top w:val="none" w:sz="0" w:space="0" w:color="auto"/>
        <w:left w:val="none" w:sz="0" w:space="0" w:color="auto"/>
        <w:bottom w:val="none" w:sz="0" w:space="0" w:color="auto"/>
        <w:right w:val="none" w:sz="0" w:space="0" w:color="auto"/>
      </w:divBdr>
    </w:div>
    <w:div w:id="1369599596">
      <w:bodyDiv w:val="1"/>
      <w:marLeft w:val="0"/>
      <w:marRight w:val="0"/>
      <w:marTop w:val="0"/>
      <w:marBottom w:val="0"/>
      <w:divBdr>
        <w:top w:val="none" w:sz="0" w:space="0" w:color="auto"/>
        <w:left w:val="none" w:sz="0" w:space="0" w:color="auto"/>
        <w:bottom w:val="none" w:sz="0" w:space="0" w:color="auto"/>
        <w:right w:val="none" w:sz="0" w:space="0" w:color="auto"/>
      </w:divBdr>
    </w:div>
    <w:div w:id="1374572715">
      <w:bodyDiv w:val="1"/>
      <w:marLeft w:val="0"/>
      <w:marRight w:val="0"/>
      <w:marTop w:val="0"/>
      <w:marBottom w:val="0"/>
      <w:divBdr>
        <w:top w:val="none" w:sz="0" w:space="0" w:color="auto"/>
        <w:left w:val="none" w:sz="0" w:space="0" w:color="auto"/>
        <w:bottom w:val="none" w:sz="0" w:space="0" w:color="auto"/>
        <w:right w:val="none" w:sz="0" w:space="0" w:color="auto"/>
      </w:divBdr>
    </w:div>
    <w:div w:id="1375038649">
      <w:bodyDiv w:val="1"/>
      <w:marLeft w:val="0"/>
      <w:marRight w:val="0"/>
      <w:marTop w:val="0"/>
      <w:marBottom w:val="0"/>
      <w:divBdr>
        <w:top w:val="none" w:sz="0" w:space="0" w:color="auto"/>
        <w:left w:val="none" w:sz="0" w:space="0" w:color="auto"/>
        <w:bottom w:val="none" w:sz="0" w:space="0" w:color="auto"/>
        <w:right w:val="none" w:sz="0" w:space="0" w:color="auto"/>
      </w:divBdr>
    </w:div>
    <w:div w:id="1376615802">
      <w:bodyDiv w:val="1"/>
      <w:marLeft w:val="0"/>
      <w:marRight w:val="0"/>
      <w:marTop w:val="0"/>
      <w:marBottom w:val="0"/>
      <w:divBdr>
        <w:top w:val="none" w:sz="0" w:space="0" w:color="auto"/>
        <w:left w:val="none" w:sz="0" w:space="0" w:color="auto"/>
        <w:bottom w:val="none" w:sz="0" w:space="0" w:color="auto"/>
        <w:right w:val="none" w:sz="0" w:space="0" w:color="auto"/>
      </w:divBdr>
    </w:div>
    <w:div w:id="1377316517">
      <w:bodyDiv w:val="1"/>
      <w:marLeft w:val="0"/>
      <w:marRight w:val="0"/>
      <w:marTop w:val="0"/>
      <w:marBottom w:val="0"/>
      <w:divBdr>
        <w:top w:val="none" w:sz="0" w:space="0" w:color="auto"/>
        <w:left w:val="none" w:sz="0" w:space="0" w:color="auto"/>
        <w:bottom w:val="none" w:sz="0" w:space="0" w:color="auto"/>
        <w:right w:val="none" w:sz="0" w:space="0" w:color="auto"/>
      </w:divBdr>
    </w:div>
    <w:div w:id="1383139670">
      <w:bodyDiv w:val="1"/>
      <w:marLeft w:val="0"/>
      <w:marRight w:val="0"/>
      <w:marTop w:val="0"/>
      <w:marBottom w:val="0"/>
      <w:divBdr>
        <w:top w:val="none" w:sz="0" w:space="0" w:color="auto"/>
        <w:left w:val="none" w:sz="0" w:space="0" w:color="auto"/>
        <w:bottom w:val="none" w:sz="0" w:space="0" w:color="auto"/>
        <w:right w:val="none" w:sz="0" w:space="0" w:color="auto"/>
      </w:divBdr>
    </w:div>
    <w:div w:id="1388339906">
      <w:bodyDiv w:val="1"/>
      <w:marLeft w:val="0"/>
      <w:marRight w:val="0"/>
      <w:marTop w:val="0"/>
      <w:marBottom w:val="0"/>
      <w:divBdr>
        <w:top w:val="none" w:sz="0" w:space="0" w:color="auto"/>
        <w:left w:val="none" w:sz="0" w:space="0" w:color="auto"/>
        <w:bottom w:val="none" w:sz="0" w:space="0" w:color="auto"/>
        <w:right w:val="none" w:sz="0" w:space="0" w:color="auto"/>
      </w:divBdr>
    </w:div>
    <w:div w:id="1389841143">
      <w:bodyDiv w:val="1"/>
      <w:marLeft w:val="0"/>
      <w:marRight w:val="0"/>
      <w:marTop w:val="0"/>
      <w:marBottom w:val="0"/>
      <w:divBdr>
        <w:top w:val="none" w:sz="0" w:space="0" w:color="auto"/>
        <w:left w:val="none" w:sz="0" w:space="0" w:color="auto"/>
        <w:bottom w:val="none" w:sz="0" w:space="0" w:color="auto"/>
        <w:right w:val="none" w:sz="0" w:space="0" w:color="auto"/>
      </w:divBdr>
    </w:div>
    <w:div w:id="1389918586">
      <w:bodyDiv w:val="1"/>
      <w:marLeft w:val="0"/>
      <w:marRight w:val="0"/>
      <w:marTop w:val="0"/>
      <w:marBottom w:val="0"/>
      <w:divBdr>
        <w:top w:val="none" w:sz="0" w:space="0" w:color="auto"/>
        <w:left w:val="none" w:sz="0" w:space="0" w:color="auto"/>
        <w:bottom w:val="none" w:sz="0" w:space="0" w:color="auto"/>
        <w:right w:val="none" w:sz="0" w:space="0" w:color="auto"/>
      </w:divBdr>
    </w:div>
    <w:div w:id="1391466421">
      <w:bodyDiv w:val="1"/>
      <w:marLeft w:val="0"/>
      <w:marRight w:val="0"/>
      <w:marTop w:val="0"/>
      <w:marBottom w:val="0"/>
      <w:divBdr>
        <w:top w:val="none" w:sz="0" w:space="0" w:color="auto"/>
        <w:left w:val="none" w:sz="0" w:space="0" w:color="auto"/>
        <w:bottom w:val="none" w:sz="0" w:space="0" w:color="auto"/>
        <w:right w:val="none" w:sz="0" w:space="0" w:color="auto"/>
      </w:divBdr>
    </w:div>
    <w:div w:id="1393698189">
      <w:bodyDiv w:val="1"/>
      <w:marLeft w:val="0"/>
      <w:marRight w:val="0"/>
      <w:marTop w:val="0"/>
      <w:marBottom w:val="0"/>
      <w:divBdr>
        <w:top w:val="none" w:sz="0" w:space="0" w:color="auto"/>
        <w:left w:val="none" w:sz="0" w:space="0" w:color="auto"/>
        <w:bottom w:val="none" w:sz="0" w:space="0" w:color="auto"/>
        <w:right w:val="none" w:sz="0" w:space="0" w:color="auto"/>
      </w:divBdr>
    </w:div>
    <w:div w:id="1395547745">
      <w:bodyDiv w:val="1"/>
      <w:marLeft w:val="0"/>
      <w:marRight w:val="0"/>
      <w:marTop w:val="0"/>
      <w:marBottom w:val="0"/>
      <w:divBdr>
        <w:top w:val="none" w:sz="0" w:space="0" w:color="auto"/>
        <w:left w:val="none" w:sz="0" w:space="0" w:color="auto"/>
        <w:bottom w:val="none" w:sz="0" w:space="0" w:color="auto"/>
        <w:right w:val="none" w:sz="0" w:space="0" w:color="auto"/>
      </w:divBdr>
    </w:div>
    <w:div w:id="1396196786">
      <w:bodyDiv w:val="1"/>
      <w:marLeft w:val="0"/>
      <w:marRight w:val="0"/>
      <w:marTop w:val="0"/>
      <w:marBottom w:val="0"/>
      <w:divBdr>
        <w:top w:val="none" w:sz="0" w:space="0" w:color="auto"/>
        <w:left w:val="none" w:sz="0" w:space="0" w:color="auto"/>
        <w:bottom w:val="none" w:sz="0" w:space="0" w:color="auto"/>
        <w:right w:val="none" w:sz="0" w:space="0" w:color="auto"/>
      </w:divBdr>
    </w:div>
    <w:div w:id="1397044343">
      <w:bodyDiv w:val="1"/>
      <w:marLeft w:val="0"/>
      <w:marRight w:val="0"/>
      <w:marTop w:val="0"/>
      <w:marBottom w:val="0"/>
      <w:divBdr>
        <w:top w:val="none" w:sz="0" w:space="0" w:color="auto"/>
        <w:left w:val="none" w:sz="0" w:space="0" w:color="auto"/>
        <w:bottom w:val="none" w:sz="0" w:space="0" w:color="auto"/>
        <w:right w:val="none" w:sz="0" w:space="0" w:color="auto"/>
      </w:divBdr>
    </w:div>
    <w:div w:id="1397164675">
      <w:bodyDiv w:val="1"/>
      <w:marLeft w:val="0"/>
      <w:marRight w:val="0"/>
      <w:marTop w:val="0"/>
      <w:marBottom w:val="0"/>
      <w:divBdr>
        <w:top w:val="none" w:sz="0" w:space="0" w:color="auto"/>
        <w:left w:val="none" w:sz="0" w:space="0" w:color="auto"/>
        <w:bottom w:val="none" w:sz="0" w:space="0" w:color="auto"/>
        <w:right w:val="none" w:sz="0" w:space="0" w:color="auto"/>
      </w:divBdr>
    </w:div>
    <w:div w:id="1398476807">
      <w:bodyDiv w:val="1"/>
      <w:marLeft w:val="0"/>
      <w:marRight w:val="0"/>
      <w:marTop w:val="0"/>
      <w:marBottom w:val="0"/>
      <w:divBdr>
        <w:top w:val="none" w:sz="0" w:space="0" w:color="auto"/>
        <w:left w:val="none" w:sz="0" w:space="0" w:color="auto"/>
        <w:bottom w:val="none" w:sz="0" w:space="0" w:color="auto"/>
        <w:right w:val="none" w:sz="0" w:space="0" w:color="auto"/>
      </w:divBdr>
    </w:div>
    <w:div w:id="1398866418">
      <w:bodyDiv w:val="1"/>
      <w:marLeft w:val="0"/>
      <w:marRight w:val="0"/>
      <w:marTop w:val="0"/>
      <w:marBottom w:val="0"/>
      <w:divBdr>
        <w:top w:val="none" w:sz="0" w:space="0" w:color="auto"/>
        <w:left w:val="none" w:sz="0" w:space="0" w:color="auto"/>
        <w:bottom w:val="none" w:sz="0" w:space="0" w:color="auto"/>
        <w:right w:val="none" w:sz="0" w:space="0" w:color="auto"/>
      </w:divBdr>
    </w:div>
    <w:div w:id="1399279100">
      <w:bodyDiv w:val="1"/>
      <w:marLeft w:val="0"/>
      <w:marRight w:val="0"/>
      <w:marTop w:val="0"/>
      <w:marBottom w:val="0"/>
      <w:divBdr>
        <w:top w:val="none" w:sz="0" w:space="0" w:color="auto"/>
        <w:left w:val="none" w:sz="0" w:space="0" w:color="auto"/>
        <w:bottom w:val="none" w:sz="0" w:space="0" w:color="auto"/>
        <w:right w:val="none" w:sz="0" w:space="0" w:color="auto"/>
      </w:divBdr>
    </w:div>
    <w:div w:id="1399590286">
      <w:bodyDiv w:val="1"/>
      <w:marLeft w:val="0"/>
      <w:marRight w:val="0"/>
      <w:marTop w:val="0"/>
      <w:marBottom w:val="0"/>
      <w:divBdr>
        <w:top w:val="none" w:sz="0" w:space="0" w:color="auto"/>
        <w:left w:val="none" w:sz="0" w:space="0" w:color="auto"/>
        <w:bottom w:val="none" w:sz="0" w:space="0" w:color="auto"/>
        <w:right w:val="none" w:sz="0" w:space="0" w:color="auto"/>
      </w:divBdr>
    </w:div>
    <w:div w:id="1402487614">
      <w:bodyDiv w:val="1"/>
      <w:marLeft w:val="0"/>
      <w:marRight w:val="0"/>
      <w:marTop w:val="0"/>
      <w:marBottom w:val="0"/>
      <w:divBdr>
        <w:top w:val="none" w:sz="0" w:space="0" w:color="auto"/>
        <w:left w:val="none" w:sz="0" w:space="0" w:color="auto"/>
        <w:bottom w:val="none" w:sz="0" w:space="0" w:color="auto"/>
        <w:right w:val="none" w:sz="0" w:space="0" w:color="auto"/>
      </w:divBdr>
    </w:div>
    <w:div w:id="1405295623">
      <w:bodyDiv w:val="1"/>
      <w:marLeft w:val="0"/>
      <w:marRight w:val="0"/>
      <w:marTop w:val="0"/>
      <w:marBottom w:val="0"/>
      <w:divBdr>
        <w:top w:val="none" w:sz="0" w:space="0" w:color="auto"/>
        <w:left w:val="none" w:sz="0" w:space="0" w:color="auto"/>
        <w:bottom w:val="none" w:sz="0" w:space="0" w:color="auto"/>
        <w:right w:val="none" w:sz="0" w:space="0" w:color="auto"/>
      </w:divBdr>
    </w:div>
    <w:div w:id="1406954813">
      <w:bodyDiv w:val="1"/>
      <w:marLeft w:val="0"/>
      <w:marRight w:val="0"/>
      <w:marTop w:val="0"/>
      <w:marBottom w:val="0"/>
      <w:divBdr>
        <w:top w:val="none" w:sz="0" w:space="0" w:color="auto"/>
        <w:left w:val="none" w:sz="0" w:space="0" w:color="auto"/>
        <w:bottom w:val="none" w:sz="0" w:space="0" w:color="auto"/>
        <w:right w:val="none" w:sz="0" w:space="0" w:color="auto"/>
      </w:divBdr>
    </w:div>
    <w:div w:id="1411267696">
      <w:bodyDiv w:val="1"/>
      <w:marLeft w:val="0"/>
      <w:marRight w:val="0"/>
      <w:marTop w:val="0"/>
      <w:marBottom w:val="0"/>
      <w:divBdr>
        <w:top w:val="none" w:sz="0" w:space="0" w:color="auto"/>
        <w:left w:val="none" w:sz="0" w:space="0" w:color="auto"/>
        <w:bottom w:val="none" w:sz="0" w:space="0" w:color="auto"/>
        <w:right w:val="none" w:sz="0" w:space="0" w:color="auto"/>
      </w:divBdr>
    </w:div>
    <w:div w:id="1412509200">
      <w:bodyDiv w:val="1"/>
      <w:marLeft w:val="0"/>
      <w:marRight w:val="0"/>
      <w:marTop w:val="0"/>
      <w:marBottom w:val="0"/>
      <w:divBdr>
        <w:top w:val="none" w:sz="0" w:space="0" w:color="auto"/>
        <w:left w:val="none" w:sz="0" w:space="0" w:color="auto"/>
        <w:bottom w:val="none" w:sz="0" w:space="0" w:color="auto"/>
        <w:right w:val="none" w:sz="0" w:space="0" w:color="auto"/>
      </w:divBdr>
    </w:div>
    <w:div w:id="1413430782">
      <w:bodyDiv w:val="1"/>
      <w:marLeft w:val="0"/>
      <w:marRight w:val="0"/>
      <w:marTop w:val="0"/>
      <w:marBottom w:val="0"/>
      <w:divBdr>
        <w:top w:val="none" w:sz="0" w:space="0" w:color="auto"/>
        <w:left w:val="none" w:sz="0" w:space="0" w:color="auto"/>
        <w:bottom w:val="none" w:sz="0" w:space="0" w:color="auto"/>
        <w:right w:val="none" w:sz="0" w:space="0" w:color="auto"/>
      </w:divBdr>
    </w:div>
    <w:div w:id="1416779086">
      <w:bodyDiv w:val="1"/>
      <w:marLeft w:val="0"/>
      <w:marRight w:val="0"/>
      <w:marTop w:val="0"/>
      <w:marBottom w:val="0"/>
      <w:divBdr>
        <w:top w:val="none" w:sz="0" w:space="0" w:color="auto"/>
        <w:left w:val="none" w:sz="0" w:space="0" w:color="auto"/>
        <w:bottom w:val="none" w:sz="0" w:space="0" w:color="auto"/>
        <w:right w:val="none" w:sz="0" w:space="0" w:color="auto"/>
      </w:divBdr>
    </w:div>
    <w:div w:id="1423650369">
      <w:bodyDiv w:val="1"/>
      <w:marLeft w:val="0"/>
      <w:marRight w:val="0"/>
      <w:marTop w:val="0"/>
      <w:marBottom w:val="0"/>
      <w:divBdr>
        <w:top w:val="none" w:sz="0" w:space="0" w:color="auto"/>
        <w:left w:val="none" w:sz="0" w:space="0" w:color="auto"/>
        <w:bottom w:val="none" w:sz="0" w:space="0" w:color="auto"/>
        <w:right w:val="none" w:sz="0" w:space="0" w:color="auto"/>
      </w:divBdr>
    </w:div>
    <w:div w:id="1423916335">
      <w:bodyDiv w:val="1"/>
      <w:marLeft w:val="0"/>
      <w:marRight w:val="0"/>
      <w:marTop w:val="0"/>
      <w:marBottom w:val="0"/>
      <w:divBdr>
        <w:top w:val="none" w:sz="0" w:space="0" w:color="auto"/>
        <w:left w:val="none" w:sz="0" w:space="0" w:color="auto"/>
        <w:bottom w:val="none" w:sz="0" w:space="0" w:color="auto"/>
        <w:right w:val="none" w:sz="0" w:space="0" w:color="auto"/>
      </w:divBdr>
    </w:div>
    <w:div w:id="1427649750">
      <w:bodyDiv w:val="1"/>
      <w:marLeft w:val="0"/>
      <w:marRight w:val="0"/>
      <w:marTop w:val="0"/>
      <w:marBottom w:val="0"/>
      <w:divBdr>
        <w:top w:val="none" w:sz="0" w:space="0" w:color="auto"/>
        <w:left w:val="none" w:sz="0" w:space="0" w:color="auto"/>
        <w:bottom w:val="none" w:sz="0" w:space="0" w:color="auto"/>
        <w:right w:val="none" w:sz="0" w:space="0" w:color="auto"/>
      </w:divBdr>
    </w:div>
    <w:div w:id="1428305856">
      <w:bodyDiv w:val="1"/>
      <w:marLeft w:val="0"/>
      <w:marRight w:val="0"/>
      <w:marTop w:val="0"/>
      <w:marBottom w:val="0"/>
      <w:divBdr>
        <w:top w:val="none" w:sz="0" w:space="0" w:color="auto"/>
        <w:left w:val="none" w:sz="0" w:space="0" w:color="auto"/>
        <w:bottom w:val="none" w:sz="0" w:space="0" w:color="auto"/>
        <w:right w:val="none" w:sz="0" w:space="0" w:color="auto"/>
      </w:divBdr>
    </w:div>
    <w:div w:id="1429034996">
      <w:bodyDiv w:val="1"/>
      <w:marLeft w:val="0"/>
      <w:marRight w:val="0"/>
      <w:marTop w:val="0"/>
      <w:marBottom w:val="0"/>
      <w:divBdr>
        <w:top w:val="none" w:sz="0" w:space="0" w:color="auto"/>
        <w:left w:val="none" w:sz="0" w:space="0" w:color="auto"/>
        <w:bottom w:val="none" w:sz="0" w:space="0" w:color="auto"/>
        <w:right w:val="none" w:sz="0" w:space="0" w:color="auto"/>
      </w:divBdr>
    </w:div>
    <w:div w:id="1430195552">
      <w:bodyDiv w:val="1"/>
      <w:marLeft w:val="0"/>
      <w:marRight w:val="0"/>
      <w:marTop w:val="0"/>
      <w:marBottom w:val="0"/>
      <w:divBdr>
        <w:top w:val="none" w:sz="0" w:space="0" w:color="auto"/>
        <w:left w:val="none" w:sz="0" w:space="0" w:color="auto"/>
        <w:bottom w:val="none" w:sz="0" w:space="0" w:color="auto"/>
        <w:right w:val="none" w:sz="0" w:space="0" w:color="auto"/>
      </w:divBdr>
    </w:div>
    <w:div w:id="1432166328">
      <w:bodyDiv w:val="1"/>
      <w:marLeft w:val="0"/>
      <w:marRight w:val="0"/>
      <w:marTop w:val="0"/>
      <w:marBottom w:val="0"/>
      <w:divBdr>
        <w:top w:val="none" w:sz="0" w:space="0" w:color="auto"/>
        <w:left w:val="none" w:sz="0" w:space="0" w:color="auto"/>
        <w:bottom w:val="none" w:sz="0" w:space="0" w:color="auto"/>
        <w:right w:val="none" w:sz="0" w:space="0" w:color="auto"/>
      </w:divBdr>
    </w:div>
    <w:div w:id="1435979643">
      <w:bodyDiv w:val="1"/>
      <w:marLeft w:val="0"/>
      <w:marRight w:val="0"/>
      <w:marTop w:val="0"/>
      <w:marBottom w:val="0"/>
      <w:divBdr>
        <w:top w:val="none" w:sz="0" w:space="0" w:color="auto"/>
        <w:left w:val="none" w:sz="0" w:space="0" w:color="auto"/>
        <w:bottom w:val="none" w:sz="0" w:space="0" w:color="auto"/>
        <w:right w:val="none" w:sz="0" w:space="0" w:color="auto"/>
      </w:divBdr>
    </w:div>
    <w:div w:id="1440030649">
      <w:bodyDiv w:val="1"/>
      <w:marLeft w:val="0"/>
      <w:marRight w:val="0"/>
      <w:marTop w:val="0"/>
      <w:marBottom w:val="0"/>
      <w:divBdr>
        <w:top w:val="none" w:sz="0" w:space="0" w:color="auto"/>
        <w:left w:val="none" w:sz="0" w:space="0" w:color="auto"/>
        <w:bottom w:val="none" w:sz="0" w:space="0" w:color="auto"/>
        <w:right w:val="none" w:sz="0" w:space="0" w:color="auto"/>
      </w:divBdr>
    </w:div>
    <w:div w:id="1443185326">
      <w:bodyDiv w:val="1"/>
      <w:marLeft w:val="0"/>
      <w:marRight w:val="0"/>
      <w:marTop w:val="0"/>
      <w:marBottom w:val="0"/>
      <w:divBdr>
        <w:top w:val="none" w:sz="0" w:space="0" w:color="auto"/>
        <w:left w:val="none" w:sz="0" w:space="0" w:color="auto"/>
        <w:bottom w:val="none" w:sz="0" w:space="0" w:color="auto"/>
        <w:right w:val="none" w:sz="0" w:space="0" w:color="auto"/>
      </w:divBdr>
    </w:div>
    <w:div w:id="1443380880">
      <w:bodyDiv w:val="1"/>
      <w:marLeft w:val="0"/>
      <w:marRight w:val="0"/>
      <w:marTop w:val="0"/>
      <w:marBottom w:val="0"/>
      <w:divBdr>
        <w:top w:val="none" w:sz="0" w:space="0" w:color="auto"/>
        <w:left w:val="none" w:sz="0" w:space="0" w:color="auto"/>
        <w:bottom w:val="none" w:sz="0" w:space="0" w:color="auto"/>
        <w:right w:val="none" w:sz="0" w:space="0" w:color="auto"/>
      </w:divBdr>
    </w:div>
    <w:div w:id="1443651629">
      <w:bodyDiv w:val="1"/>
      <w:marLeft w:val="0"/>
      <w:marRight w:val="0"/>
      <w:marTop w:val="0"/>
      <w:marBottom w:val="0"/>
      <w:divBdr>
        <w:top w:val="none" w:sz="0" w:space="0" w:color="auto"/>
        <w:left w:val="none" w:sz="0" w:space="0" w:color="auto"/>
        <w:bottom w:val="none" w:sz="0" w:space="0" w:color="auto"/>
        <w:right w:val="none" w:sz="0" w:space="0" w:color="auto"/>
      </w:divBdr>
    </w:div>
    <w:div w:id="1445074231">
      <w:bodyDiv w:val="1"/>
      <w:marLeft w:val="0"/>
      <w:marRight w:val="0"/>
      <w:marTop w:val="0"/>
      <w:marBottom w:val="0"/>
      <w:divBdr>
        <w:top w:val="none" w:sz="0" w:space="0" w:color="auto"/>
        <w:left w:val="none" w:sz="0" w:space="0" w:color="auto"/>
        <w:bottom w:val="none" w:sz="0" w:space="0" w:color="auto"/>
        <w:right w:val="none" w:sz="0" w:space="0" w:color="auto"/>
      </w:divBdr>
    </w:div>
    <w:div w:id="1445467808">
      <w:bodyDiv w:val="1"/>
      <w:marLeft w:val="0"/>
      <w:marRight w:val="0"/>
      <w:marTop w:val="0"/>
      <w:marBottom w:val="0"/>
      <w:divBdr>
        <w:top w:val="none" w:sz="0" w:space="0" w:color="auto"/>
        <w:left w:val="none" w:sz="0" w:space="0" w:color="auto"/>
        <w:bottom w:val="none" w:sz="0" w:space="0" w:color="auto"/>
        <w:right w:val="none" w:sz="0" w:space="0" w:color="auto"/>
      </w:divBdr>
    </w:div>
    <w:div w:id="1447043044">
      <w:bodyDiv w:val="1"/>
      <w:marLeft w:val="0"/>
      <w:marRight w:val="0"/>
      <w:marTop w:val="0"/>
      <w:marBottom w:val="0"/>
      <w:divBdr>
        <w:top w:val="none" w:sz="0" w:space="0" w:color="auto"/>
        <w:left w:val="none" w:sz="0" w:space="0" w:color="auto"/>
        <w:bottom w:val="none" w:sz="0" w:space="0" w:color="auto"/>
        <w:right w:val="none" w:sz="0" w:space="0" w:color="auto"/>
      </w:divBdr>
    </w:div>
    <w:div w:id="1447232740">
      <w:bodyDiv w:val="1"/>
      <w:marLeft w:val="0"/>
      <w:marRight w:val="0"/>
      <w:marTop w:val="0"/>
      <w:marBottom w:val="0"/>
      <w:divBdr>
        <w:top w:val="none" w:sz="0" w:space="0" w:color="auto"/>
        <w:left w:val="none" w:sz="0" w:space="0" w:color="auto"/>
        <w:bottom w:val="none" w:sz="0" w:space="0" w:color="auto"/>
        <w:right w:val="none" w:sz="0" w:space="0" w:color="auto"/>
      </w:divBdr>
    </w:div>
    <w:div w:id="1451509864">
      <w:bodyDiv w:val="1"/>
      <w:marLeft w:val="0"/>
      <w:marRight w:val="0"/>
      <w:marTop w:val="0"/>
      <w:marBottom w:val="0"/>
      <w:divBdr>
        <w:top w:val="none" w:sz="0" w:space="0" w:color="auto"/>
        <w:left w:val="none" w:sz="0" w:space="0" w:color="auto"/>
        <w:bottom w:val="none" w:sz="0" w:space="0" w:color="auto"/>
        <w:right w:val="none" w:sz="0" w:space="0" w:color="auto"/>
      </w:divBdr>
    </w:div>
    <w:div w:id="1458137927">
      <w:bodyDiv w:val="1"/>
      <w:marLeft w:val="0"/>
      <w:marRight w:val="0"/>
      <w:marTop w:val="0"/>
      <w:marBottom w:val="0"/>
      <w:divBdr>
        <w:top w:val="none" w:sz="0" w:space="0" w:color="auto"/>
        <w:left w:val="none" w:sz="0" w:space="0" w:color="auto"/>
        <w:bottom w:val="none" w:sz="0" w:space="0" w:color="auto"/>
        <w:right w:val="none" w:sz="0" w:space="0" w:color="auto"/>
      </w:divBdr>
    </w:div>
    <w:div w:id="1460613790">
      <w:bodyDiv w:val="1"/>
      <w:marLeft w:val="0"/>
      <w:marRight w:val="0"/>
      <w:marTop w:val="0"/>
      <w:marBottom w:val="0"/>
      <w:divBdr>
        <w:top w:val="none" w:sz="0" w:space="0" w:color="auto"/>
        <w:left w:val="none" w:sz="0" w:space="0" w:color="auto"/>
        <w:bottom w:val="none" w:sz="0" w:space="0" w:color="auto"/>
        <w:right w:val="none" w:sz="0" w:space="0" w:color="auto"/>
      </w:divBdr>
    </w:div>
    <w:div w:id="1463184361">
      <w:bodyDiv w:val="1"/>
      <w:marLeft w:val="0"/>
      <w:marRight w:val="0"/>
      <w:marTop w:val="0"/>
      <w:marBottom w:val="0"/>
      <w:divBdr>
        <w:top w:val="none" w:sz="0" w:space="0" w:color="auto"/>
        <w:left w:val="none" w:sz="0" w:space="0" w:color="auto"/>
        <w:bottom w:val="none" w:sz="0" w:space="0" w:color="auto"/>
        <w:right w:val="none" w:sz="0" w:space="0" w:color="auto"/>
      </w:divBdr>
    </w:div>
    <w:div w:id="1463645963">
      <w:bodyDiv w:val="1"/>
      <w:marLeft w:val="0"/>
      <w:marRight w:val="0"/>
      <w:marTop w:val="0"/>
      <w:marBottom w:val="0"/>
      <w:divBdr>
        <w:top w:val="none" w:sz="0" w:space="0" w:color="auto"/>
        <w:left w:val="none" w:sz="0" w:space="0" w:color="auto"/>
        <w:bottom w:val="none" w:sz="0" w:space="0" w:color="auto"/>
        <w:right w:val="none" w:sz="0" w:space="0" w:color="auto"/>
      </w:divBdr>
    </w:div>
    <w:div w:id="1469204030">
      <w:bodyDiv w:val="1"/>
      <w:marLeft w:val="0"/>
      <w:marRight w:val="0"/>
      <w:marTop w:val="0"/>
      <w:marBottom w:val="0"/>
      <w:divBdr>
        <w:top w:val="none" w:sz="0" w:space="0" w:color="auto"/>
        <w:left w:val="none" w:sz="0" w:space="0" w:color="auto"/>
        <w:bottom w:val="none" w:sz="0" w:space="0" w:color="auto"/>
        <w:right w:val="none" w:sz="0" w:space="0" w:color="auto"/>
      </w:divBdr>
    </w:div>
    <w:div w:id="1471703889">
      <w:bodyDiv w:val="1"/>
      <w:marLeft w:val="0"/>
      <w:marRight w:val="0"/>
      <w:marTop w:val="0"/>
      <w:marBottom w:val="0"/>
      <w:divBdr>
        <w:top w:val="none" w:sz="0" w:space="0" w:color="auto"/>
        <w:left w:val="none" w:sz="0" w:space="0" w:color="auto"/>
        <w:bottom w:val="none" w:sz="0" w:space="0" w:color="auto"/>
        <w:right w:val="none" w:sz="0" w:space="0" w:color="auto"/>
      </w:divBdr>
    </w:div>
    <w:div w:id="1476875531">
      <w:bodyDiv w:val="1"/>
      <w:marLeft w:val="0"/>
      <w:marRight w:val="0"/>
      <w:marTop w:val="0"/>
      <w:marBottom w:val="0"/>
      <w:divBdr>
        <w:top w:val="none" w:sz="0" w:space="0" w:color="auto"/>
        <w:left w:val="none" w:sz="0" w:space="0" w:color="auto"/>
        <w:bottom w:val="none" w:sz="0" w:space="0" w:color="auto"/>
        <w:right w:val="none" w:sz="0" w:space="0" w:color="auto"/>
      </w:divBdr>
    </w:div>
    <w:div w:id="1478524327">
      <w:bodyDiv w:val="1"/>
      <w:marLeft w:val="0"/>
      <w:marRight w:val="0"/>
      <w:marTop w:val="0"/>
      <w:marBottom w:val="0"/>
      <w:divBdr>
        <w:top w:val="none" w:sz="0" w:space="0" w:color="auto"/>
        <w:left w:val="none" w:sz="0" w:space="0" w:color="auto"/>
        <w:bottom w:val="none" w:sz="0" w:space="0" w:color="auto"/>
        <w:right w:val="none" w:sz="0" w:space="0" w:color="auto"/>
      </w:divBdr>
    </w:div>
    <w:div w:id="1483427302">
      <w:bodyDiv w:val="1"/>
      <w:marLeft w:val="0"/>
      <w:marRight w:val="0"/>
      <w:marTop w:val="0"/>
      <w:marBottom w:val="0"/>
      <w:divBdr>
        <w:top w:val="none" w:sz="0" w:space="0" w:color="auto"/>
        <w:left w:val="none" w:sz="0" w:space="0" w:color="auto"/>
        <w:bottom w:val="none" w:sz="0" w:space="0" w:color="auto"/>
        <w:right w:val="none" w:sz="0" w:space="0" w:color="auto"/>
      </w:divBdr>
    </w:div>
    <w:div w:id="1485510714">
      <w:bodyDiv w:val="1"/>
      <w:marLeft w:val="0"/>
      <w:marRight w:val="0"/>
      <w:marTop w:val="0"/>
      <w:marBottom w:val="0"/>
      <w:divBdr>
        <w:top w:val="none" w:sz="0" w:space="0" w:color="auto"/>
        <w:left w:val="none" w:sz="0" w:space="0" w:color="auto"/>
        <w:bottom w:val="none" w:sz="0" w:space="0" w:color="auto"/>
        <w:right w:val="none" w:sz="0" w:space="0" w:color="auto"/>
      </w:divBdr>
    </w:div>
    <w:div w:id="1488590110">
      <w:bodyDiv w:val="1"/>
      <w:marLeft w:val="0"/>
      <w:marRight w:val="0"/>
      <w:marTop w:val="0"/>
      <w:marBottom w:val="0"/>
      <w:divBdr>
        <w:top w:val="none" w:sz="0" w:space="0" w:color="auto"/>
        <w:left w:val="none" w:sz="0" w:space="0" w:color="auto"/>
        <w:bottom w:val="none" w:sz="0" w:space="0" w:color="auto"/>
        <w:right w:val="none" w:sz="0" w:space="0" w:color="auto"/>
      </w:divBdr>
    </w:div>
    <w:div w:id="1489858847">
      <w:bodyDiv w:val="1"/>
      <w:marLeft w:val="0"/>
      <w:marRight w:val="0"/>
      <w:marTop w:val="0"/>
      <w:marBottom w:val="0"/>
      <w:divBdr>
        <w:top w:val="none" w:sz="0" w:space="0" w:color="auto"/>
        <w:left w:val="none" w:sz="0" w:space="0" w:color="auto"/>
        <w:bottom w:val="none" w:sz="0" w:space="0" w:color="auto"/>
        <w:right w:val="none" w:sz="0" w:space="0" w:color="auto"/>
      </w:divBdr>
    </w:div>
    <w:div w:id="1492139305">
      <w:bodyDiv w:val="1"/>
      <w:marLeft w:val="0"/>
      <w:marRight w:val="0"/>
      <w:marTop w:val="0"/>
      <w:marBottom w:val="0"/>
      <w:divBdr>
        <w:top w:val="none" w:sz="0" w:space="0" w:color="auto"/>
        <w:left w:val="none" w:sz="0" w:space="0" w:color="auto"/>
        <w:bottom w:val="none" w:sz="0" w:space="0" w:color="auto"/>
        <w:right w:val="none" w:sz="0" w:space="0" w:color="auto"/>
      </w:divBdr>
    </w:div>
    <w:div w:id="1493058603">
      <w:bodyDiv w:val="1"/>
      <w:marLeft w:val="0"/>
      <w:marRight w:val="0"/>
      <w:marTop w:val="0"/>
      <w:marBottom w:val="0"/>
      <w:divBdr>
        <w:top w:val="none" w:sz="0" w:space="0" w:color="auto"/>
        <w:left w:val="none" w:sz="0" w:space="0" w:color="auto"/>
        <w:bottom w:val="none" w:sz="0" w:space="0" w:color="auto"/>
        <w:right w:val="none" w:sz="0" w:space="0" w:color="auto"/>
      </w:divBdr>
    </w:div>
    <w:div w:id="1493637520">
      <w:bodyDiv w:val="1"/>
      <w:marLeft w:val="0"/>
      <w:marRight w:val="0"/>
      <w:marTop w:val="0"/>
      <w:marBottom w:val="0"/>
      <w:divBdr>
        <w:top w:val="none" w:sz="0" w:space="0" w:color="auto"/>
        <w:left w:val="none" w:sz="0" w:space="0" w:color="auto"/>
        <w:bottom w:val="none" w:sz="0" w:space="0" w:color="auto"/>
        <w:right w:val="none" w:sz="0" w:space="0" w:color="auto"/>
      </w:divBdr>
    </w:div>
    <w:div w:id="1496846786">
      <w:bodyDiv w:val="1"/>
      <w:marLeft w:val="0"/>
      <w:marRight w:val="0"/>
      <w:marTop w:val="0"/>
      <w:marBottom w:val="0"/>
      <w:divBdr>
        <w:top w:val="none" w:sz="0" w:space="0" w:color="auto"/>
        <w:left w:val="none" w:sz="0" w:space="0" w:color="auto"/>
        <w:bottom w:val="none" w:sz="0" w:space="0" w:color="auto"/>
        <w:right w:val="none" w:sz="0" w:space="0" w:color="auto"/>
      </w:divBdr>
    </w:div>
    <w:div w:id="1496914565">
      <w:bodyDiv w:val="1"/>
      <w:marLeft w:val="0"/>
      <w:marRight w:val="0"/>
      <w:marTop w:val="0"/>
      <w:marBottom w:val="0"/>
      <w:divBdr>
        <w:top w:val="none" w:sz="0" w:space="0" w:color="auto"/>
        <w:left w:val="none" w:sz="0" w:space="0" w:color="auto"/>
        <w:bottom w:val="none" w:sz="0" w:space="0" w:color="auto"/>
        <w:right w:val="none" w:sz="0" w:space="0" w:color="auto"/>
      </w:divBdr>
    </w:div>
    <w:div w:id="1497258180">
      <w:bodyDiv w:val="1"/>
      <w:marLeft w:val="0"/>
      <w:marRight w:val="0"/>
      <w:marTop w:val="0"/>
      <w:marBottom w:val="0"/>
      <w:divBdr>
        <w:top w:val="none" w:sz="0" w:space="0" w:color="auto"/>
        <w:left w:val="none" w:sz="0" w:space="0" w:color="auto"/>
        <w:bottom w:val="none" w:sz="0" w:space="0" w:color="auto"/>
        <w:right w:val="none" w:sz="0" w:space="0" w:color="auto"/>
      </w:divBdr>
    </w:div>
    <w:div w:id="1498765555">
      <w:bodyDiv w:val="1"/>
      <w:marLeft w:val="0"/>
      <w:marRight w:val="0"/>
      <w:marTop w:val="0"/>
      <w:marBottom w:val="0"/>
      <w:divBdr>
        <w:top w:val="none" w:sz="0" w:space="0" w:color="auto"/>
        <w:left w:val="none" w:sz="0" w:space="0" w:color="auto"/>
        <w:bottom w:val="none" w:sz="0" w:space="0" w:color="auto"/>
        <w:right w:val="none" w:sz="0" w:space="0" w:color="auto"/>
      </w:divBdr>
    </w:div>
    <w:div w:id="1501386985">
      <w:bodyDiv w:val="1"/>
      <w:marLeft w:val="0"/>
      <w:marRight w:val="0"/>
      <w:marTop w:val="0"/>
      <w:marBottom w:val="0"/>
      <w:divBdr>
        <w:top w:val="none" w:sz="0" w:space="0" w:color="auto"/>
        <w:left w:val="none" w:sz="0" w:space="0" w:color="auto"/>
        <w:bottom w:val="none" w:sz="0" w:space="0" w:color="auto"/>
        <w:right w:val="none" w:sz="0" w:space="0" w:color="auto"/>
      </w:divBdr>
    </w:div>
    <w:div w:id="1504708922">
      <w:bodyDiv w:val="1"/>
      <w:marLeft w:val="0"/>
      <w:marRight w:val="0"/>
      <w:marTop w:val="0"/>
      <w:marBottom w:val="0"/>
      <w:divBdr>
        <w:top w:val="none" w:sz="0" w:space="0" w:color="auto"/>
        <w:left w:val="none" w:sz="0" w:space="0" w:color="auto"/>
        <w:bottom w:val="none" w:sz="0" w:space="0" w:color="auto"/>
        <w:right w:val="none" w:sz="0" w:space="0" w:color="auto"/>
      </w:divBdr>
    </w:div>
    <w:div w:id="1507206610">
      <w:bodyDiv w:val="1"/>
      <w:marLeft w:val="0"/>
      <w:marRight w:val="0"/>
      <w:marTop w:val="0"/>
      <w:marBottom w:val="0"/>
      <w:divBdr>
        <w:top w:val="none" w:sz="0" w:space="0" w:color="auto"/>
        <w:left w:val="none" w:sz="0" w:space="0" w:color="auto"/>
        <w:bottom w:val="none" w:sz="0" w:space="0" w:color="auto"/>
        <w:right w:val="none" w:sz="0" w:space="0" w:color="auto"/>
      </w:divBdr>
    </w:div>
    <w:div w:id="1508443065">
      <w:bodyDiv w:val="1"/>
      <w:marLeft w:val="0"/>
      <w:marRight w:val="0"/>
      <w:marTop w:val="0"/>
      <w:marBottom w:val="0"/>
      <w:divBdr>
        <w:top w:val="none" w:sz="0" w:space="0" w:color="auto"/>
        <w:left w:val="none" w:sz="0" w:space="0" w:color="auto"/>
        <w:bottom w:val="none" w:sz="0" w:space="0" w:color="auto"/>
        <w:right w:val="none" w:sz="0" w:space="0" w:color="auto"/>
      </w:divBdr>
    </w:div>
    <w:div w:id="1508865155">
      <w:bodyDiv w:val="1"/>
      <w:marLeft w:val="0"/>
      <w:marRight w:val="0"/>
      <w:marTop w:val="0"/>
      <w:marBottom w:val="0"/>
      <w:divBdr>
        <w:top w:val="none" w:sz="0" w:space="0" w:color="auto"/>
        <w:left w:val="none" w:sz="0" w:space="0" w:color="auto"/>
        <w:bottom w:val="none" w:sz="0" w:space="0" w:color="auto"/>
        <w:right w:val="none" w:sz="0" w:space="0" w:color="auto"/>
      </w:divBdr>
    </w:div>
    <w:div w:id="1509559021">
      <w:bodyDiv w:val="1"/>
      <w:marLeft w:val="0"/>
      <w:marRight w:val="0"/>
      <w:marTop w:val="0"/>
      <w:marBottom w:val="0"/>
      <w:divBdr>
        <w:top w:val="none" w:sz="0" w:space="0" w:color="auto"/>
        <w:left w:val="none" w:sz="0" w:space="0" w:color="auto"/>
        <w:bottom w:val="none" w:sz="0" w:space="0" w:color="auto"/>
        <w:right w:val="none" w:sz="0" w:space="0" w:color="auto"/>
      </w:divBdr>
    </w:div>
    <w:div w:id="1512331800">
      <w:bodyDiv w:val="1"/>
      <w:marLeft w:val="0"/>
      <w:marRight w:val="0"/>
      <w:marTop w:val="0"/>
      <w:marBottom w:val="0"/>
      <w:divBdr>
        <w:top w:val="none" w:sz="0" w:space="0" w:color="auto"/>
        <w:left w:val="none" w:sz="0" w:space="0" w:color="auto"/>
        <w:bottom w:val="none" w:sz="0" w:space="0" w:color="auto"/>
        <w:right w:val="none" w:sz="0" w:space="0" w:color="auto"/>
      </w:divBdr>
    </w:div>
    <w:div w:id="1513642036">
      <w:bodyDiv w:val="1"/>
      <w:marLeft w:val="0"/>
      <w:marRight w:val="0"/>
      <w:marTop w:val="0"/>
      <w:marBottom w:val="0"/>
      <w:divBdr>
        <w:top w:val="none" w:sz="0" w:space="0" w:color="auto"/>
        <w:left w:val="none" w:sz="0" w:space="0" w:color="auto"/>
        <w:bottom w:val="none" w:sz="0" w:space="0" w:color="auto"/>
        <w:right w:val="none" w:sz="0" w:space="0" w:color="auto"/>
      </w:divBdr>
    </w:div>
    <w:div w:id="1516723235">
      <w:bodyDiv w:val="1"/>
      <w:marLeft w:val="0"/>
      <w:marRight w:val="0"/>
      <w:marTop w:val="0"/>
      <w:marBottom w:val="0"/>
      <w:divBdr>
        <w:top w:val="none" w:sz="0" w:space="0" w:color="auto"/>
        <w:left w:val="none" w:sz="0" w:space="0" w:color="auto"/>
        <w:bottom w:val="none" w:sz="0" w:space="0" w:color="auto"/>
        <w:right w:val="none" w:sz="0" w:space="0" w:color="auto"/>
      </w:divBdr>
    </w:div>
    <w:div w:id="1519849003">
      <w:bodyDiv w:val="1"/>
      <w:marLeft w:val="0"/>
      <w:marRight w:val="0"/>
      <w:marTop w:val="0"/>
      <w:marBottom w:val="0"/>
      <w:divBdr>
        <w:top w:val="none" w:sz="0" w:space="0" w:color="auto"/>
        <w:left w:val="none" w:sz="0" w:space="0" w:color="auto"/>
        <w:bottom w:val="none" w:sz="0" w:space="0" w:color="auto"/>
        <w:right w:val="none" w:sz="0" w:space="0" w:color="auto"/>
      </w:divBdr>
    </w:div>
    <w:div w:id="1522619572">
      <w:bodyDiv w:val="1"/>
      <w:marLeft w:val="0"/>
      <w:marRight w:val="0"/>
      <w:marTop w:val="0"/>
      <w:marBottom w:val="0"/>
      <w:divBdr>
        <w:top w:val="none" w:sz="0" w:space="0" w:color="auto"/>
        <w:left w:val="none" w:sz="0" w:space="0" w:color="auto"/>
        <w:bottom w:val="none" w:sz="0" w:space="0" w:color="auto"/>
        <w:right w:val="none" w:sz="0" w:space="0" w:color="auto"/>
      </w:divBdr>
    </w:div>
    <w:div w:id="1525094687">
      <w:bodyDiv w:val="1"/>
      <w:marLeft w:val="0"/>
      <w:marRight w:val="0"/>
      <w:marTop w:val="0"/>
      <w:marBottom w:val="0"/>
      <w:divBdr>
        <w:top w:val="none" w:sz="0" w:space="0" w:color="auto"/>
        <w:left w:val="none" w:sz="0" w:space="0" w:color="auto"/>
        <w:bottom w:val="none" w:sz="0" w:space="0" w:color="auto"/>
        <w:right w:val="none" w:sz="0" w:space="0" w:color="auto"/>
      </w:divBdr>
    </w:div>
    <w:div w:id="1527451520">
      <w:bodyDiv w:val="1"/>
      <w:marLeft w:val="0"/>
      <w:marRight w:val="0"/>
      <w:marTop w:val="0"/>
      <w:marBottom w:val="0"/>
      <w:divBdr>
        <w:top w:val="none" w:sz="0" w:space="0" w:color="auto"/>
        <w:left w:val="none" w:sz="0" w:space="0" w:color="auto"/>
        <w:bottom w:val="none" w:sz="0" w:space="0" w:color="auto"/>
        <w:right w:val="none" w:sz="0" w:space="0" w:color="auto"/>
      </w:divBdr>
    </w:div>
    <w:div w:id="1532650891">
      <w:bodyDiv w:val="1"/>
      <w:marLeft w:val="0"/>
      <w:marRight w:val="0"/>
      <w:marTop w:val="0"/>
      <w:marBottom w:val="0"/>
      <w:divBdr>
        <w:top w:val="none" w:sz="0" w:space="0" w:color="auto"/>
        <w:left w:val="none" w:sz="0" w:space="0" w:color="auto"/>
        <w:bottom w:val="none" w:sz="0" w:space="0" w:color="auto"/>
        <w:right w:val="none" w:sz="0" w:space="0" w:color="auto"/>
      </w:divBdr>
    </w:div>
    <w:div w:id="1534686663">
      <w:bodyDiv w:val="1"/>
      <w:marLeft w:val="0"/>
      <w:marRight w:val="0"/>
      <w:marTop w:val="0"/>
      <w:marBottom w:val="0"/>
      <w:divBdr>
        <w:top w:val="none" w:sz="0" w:space="0" w:color="auto"/>
        <w:left w:val="none" w:sz="0" w:space="0" w:color="auto"/>
        <w:bottom w:val="none" w:sz="0" w:space="0" w:color="auto"/>
        <w:right w:val="none" w:sz="0" w:space="0" w:color="auto"/>
      </w:divBdr>
    </w:div>
    <w:div w:id="1536693821">
      <w:bodyDiv w:val="1"/>
      <w:marLeft w:val="0"/>
      <w:marRight w:val="0"/>
      <w:marTop w:val="0"/>
      <w:marBottom w:val="0"/>
      <w:divBdr>
        <w:top w:val="none" w:sz="0" w:space="0" w:color="auto"/>
        <w:left w:val="none" w:sz="0" w:space="0" w:color="auto"/>
        <w:bottom w:val="none" w:sz="0" w:space="0" w:color="auto"/>
        <w:right w:val="none" w:sz="0" w:space="0" w:color="auto"/>
      </w:divBdr>
    </w:div>
    <w:div w:id="1536695057">
      <w:bodyDiv w:val="1"/>
      <w:marLeft w:val="0"/>
      <w:marRight w:val="0"/>
      <w:marTop w:val="0"/>
      <w:marBottom w:val="0"/>
      <w:divBdr>
        <w:top w:val="none" w:sz="0" w:space="0" w:color="auto"/>
        <w:left w:val="none" w:sz="0" w:space="0" w:color="auto"/>
        <w:bottom w:val="none" w:sz="0" w:space="0" w:color="auto"/>
        <w:right w:val="none" w:sz="0" w:space="0" w:color="auto"/>
      </w:divBdr>
    </w:div>
    <w:div w:id="1541280101">
      <w:bodyDiv w:val="1"/>
      <w:marLeft w:val="0"/>
      <w:marRight w:val="0"/>
      <w:marTop w:val="0"/>
      <w:marBottom w:val="0"/>
      <w:divBdr>
        <w:top w:val="none" w:sz="0" w:space="0" w:color="auto"/>
        <w:left w:val="none" w:sz="0" w:space="0" w:color="auto"/>
        <w:bottom w:val="none" w:sz="0" w:space="0" w:color="auto"/>
        <w:right w:val="none" w:sz="0" w:space="0" w:color="auto"/>
      </w:divBdr>
    </w:div>
    <w:div w:id="1544557203">
      <w:bodyDiv w:val="1"/>
      <w:marLeft w:val="0"/>
      <w:marRight w:val="0"/>
      <w:marTop w:val="0"/>
      <w:marBottom w:val="0"/>
      <w:divBdr>
        <w:top w:val="none" w:sz="0" w:space="0" w:color="auto"/>
        <w:left w:val="none" w:sz="0" w:space="0" w:color="auto"/>
        <w:bottom w:val="none" w:sz="0" w:space="0" w:color="auto"/>
        <w:right w:val="none" w:sz="0" w:space="0" w:color="auto"/>
      </w:divBdr>
    </w:div>
    <w:div w:id="1544946350">
      <w:bodyDiv w:val="1"/>
      <w:marLeft w:val="0"/>
      <w:marRight w:val="0"/>
      <w:marTop w:val="0"/>
      <w:marBottom w:val="0"/>
      <w:divBdr>
        <w:top w:val="none" w:sz="0" w:space="0" w:color="auto"/>
        <w:left w:val="none" w:sz="0" w:space="0" w:color="auto"/>
        <w:bottom w:val="none" w:sz="0" w:space="0" w:color="auto"/>
        <w:right w:val="none" w:sz="0" w:space="0" w:color="auto"/>
      </w:divBdr>
    </w:div>
    <w:div w:id="1546525729">
      <w:bodyDiv w:val="1"/>
      <w:marLeft w:val="0"/>
      <w:marRight w:val="0"/>
      <w:marTop w:val="0"/>
      <w:marBottom w:val="0"/>
      <w:divBdr>
        <w:top w:val="none" w:sz="0" w:space="0" w:color="auto"/>
        <w:left w:val="none" w:sz="0" w:space="0" w:color="auto"/>
        <w:bottom w:val="none" w:sz="0" w:space="0" w:color="auto"/>
        <w:right w:val="none" w:sz="0" w:space="0" w:color="auto"/>
      </w:divBdr>
    </w:div>
    <w:div w:id="1548956016">
      <w:bodyDiv w:val="1"/>
      <w:marLeft w:val="0"/>
      <w:marRight w:val="0"/>
      <w:marTop w:val="0"/>
      <w:marBottom w:val="0"/>
      <w:divBdr>
        <w:top w:val="none" w:sz="0" w:space="0" w:color="auto"/>
        <w:left w:val="none" w:sz="0" w:space="0" w:color="auto"/>
        <w:bottom w:val="none" w:sz="0" w:space="0" w:color="auto"/>
        <w:right w:val="none" w:sz="0" w:space="0" w:color="auto"/>
      </w:divBdr>
    </w:div>
    <w:div w:id="1549610442">
      <w:bodyDiv w:val="1"/>
      <w:marLeft w:val="0"/>
      <w:marRight w:val="0"/>
      <w:marTop w:val="0"/>
      <w:marBottom w:val="0"/>
      <w:divBdr>
        <w:top w:val="none" w:sz="0" w:space="0" w:color="auto"/>
        <w:left w:val="none" w:sz="0" w:space="0" w:color="auto"/>
        <w:bottom w:val="none" w:sz="0" w:space="0" w:color="auto"/>
        <w:right w:val="none" w:sz="0" w:space="0" w:color="auto"/>
      </w:divBdr>
    </w:div>
    <w:div w:id="1551765170">
      <w:bodyDiv w:val="1"/>
      <w:marLeft w:val="0"/>
      <w:marRight w:val="0"/>
      <w:marTop w:val="0"/>
      <w:marBottom w:val="0"/>
      <w:divBdr>
        <w:top w:val="none" w:sz="0" w:space="0" w:color="auto"/>
        <w:left w:val="none" w:sz="0" w:space="0" w:color="auto"/>
        <w:bottom w:val="none" w:sz="0" w:space="0" w:color="auto"/>
        <w:right w:val="none" w:sz="0" w:space="0" w:color="auto"/>
      </w:divBdr>
    </w:div>
    <w:div w:id="1552617089">
      <w:bodyDiv w:val="1"/>
      <w:marLeft w:val="0"/>
      <w:marRight w:val="0"/>
      <w:marTop w:val="0"/>
      <w:marBottom w:val="0"/>
      <w:divBdr>
        <w:top w:val="none" w:sz="0" w:space="0" w:color="auto"/>
        <w:left w:val="none" w:sz="0" w:space="0" w:color="auto"/>
        <w:bottom w:val="none" w:sz="0" w:space="0" w:color="auto"/>
        <w:right w:val="none" w:sz="0" w:space="0" w:color="auto"/>
      </w:divBdr>
    </w:div>
    <w:div w:id="1558467487">
      <w:bodyDiv w:val="1"/>
      <w:marLeft w:val="0"/>
      <w:marRight w:val="0"/>
      <w:marTop w:val="0"/>
      <w:marBottom w:val="0"/>
      <w:divBdr>
        <w:top w:val="none" w:sz="0" w:space="0" w:color="auto"/>
        <w:left w:val="none" w:sz="0" w:space="0" w:color="auto"/>
        <w:bottom w:val="none" w:sz="0" w:space="0" w:color="auto"/>
        <w:right w:val="none" w:sz="0" w:space="0" w:color="auto"/>
      </w:divBdr>
    </w:div>
    <w:div w:id="1562330165">
      <w:bodyDiv w:val="1"/>
      <w:marLeft w:val="0"/>
      <w:marRight w:val="0"/>
      <w:marTop w:val="0"/>
      <w:marBottom w:val="0"/>
      <w:divBdr>
        <w:top w:val="none" w:sz="0" w:space="0" w:color="auto"/>
        <w:left w:val="none" w:sz="0" w:space="0" w:color="auto"/>
        <w:bottom w:val="none" w:sz="0" w:space="0" w:color="auto"/>
        <w:right w:val="none" w:sz="0" w:space="0" w:color="auto"/>
      </w:divBdr>
    </w:div>
    <w:div w:id="1568414412">
      <w:bodyDiv w:val="1"/>
      <w:marLeft w:val="0"/>
      <w:marRight w:val="0"/>
      <w:marTop w:val="0"/>
      <w:marBottom w:val="0"/>
      <w:divBdr>
        <w:top w:val="none" w:sz="0" w:space="0" w:color="auto"/>
        <w:left w:val="none" w:sz="0" w:space="0" w:color="auto"/>
        <w:bottom w:val="none" w:sz="0" w:space="0" w:color="auto"/>
        <w:right w:val="none" w:sz="0" w:space="0" w:color="auto"/>
      </w:divBdr>
    </w:div>
    <w:div w:id="1569724530">
      <w:bodyDiv w:val="1"/>
      <w:marLeft w:val="0"/>
      <w:marRight w:val="0"/>
      <w:marTop w:val="0"/>
      <w:marBottom w:val="0"/>
      <w:divBdr>
        <w:top w:val="none" w:sz="0" w:space="0" w:color="auto"/>
        <w:left w:val="none" w:sz="0" w:space="0" w:color="auto"/>
        <w:bottom w:val="none" w:sz="0" w:space="0" w:color="auto"/>
        <w:right w:val="none" w:sz="0" w:space="0" w:color="auto"/>
      </w:divBdr>
    </w:div>
    <w:div w:id="1574121566">
      <w:bodyDiv w:val="1"/>
      <w:marLeft w:val="0"/>
      <w:marRight w:val="0"/>
      <w:marTop w:val="0"/>
      <w:marBottom w:val="0"/>
      <w:divBdr>
        <w:top w:val="none" w:sz="0" w:space="0" w:color="auto"/>
        <w:left w:val="none" w:sz="0" w:space="0" w:color="auto"/>
        <w:bottom w:val="none" w:sz="0" w:space="0" w:color="auto"/>
        <w:right w:val="none" w:sz="0" w:space="0" w:color="auto"/>
      </w:divBdr>
    </w:div>
    <w:div w:id="1574192616">
      <w:bodyDiv w:val="1"/>
      <w:marLeft w:val="0"/>
      <w:marRight w:val="0"/>
      <w:marTop w:val="0"/>
      <w:marBottom w:val="0"/>
      <w:divBdr>
        <w:top w:val="none" w:sz="0" w:space="0" w:color="auto"/>
        <w:left w:val="none" w:sz="0" w:space="0" w:color="auto"/>
        <w:bottom w:val="none" w:sz="0" w:space="0" w:color="auto"/>
        <w:right w:val="none" w:sz="0" w:space="0" w:color="auto"/>
      </w:divBdr>
    </w:div>
    <w:div w:id="1575817232">
      <w:bodyDiv w:val="1"/>
      <w:marLeft w:val="0"/>
      <w:marRight w:val="0"/>
      <w:marTop w:val="0"/>
      <w:marBottom w:val="0"/>
      <w:divBdr>
        <w:top w:val="none" w:sz="0" w:space="0" w:color="auto"/>
        <w:left w:val="none" w:sz="0" w:space="0" w:color="auto"/>
        <w:bottom w:val="none" w:sz="0" w:space="0" w:color="auto"/>
        <w:right w:val="none" w:sz="0" w:space="0" w:color="auto"/>
      </w:divBdr>
    </w:div>
    <w:div w:id="1576622302">
      <w:bodyDiv w:val="1"/>
      <w:marLeft w:val="0"/>
      <w:marRight w:val="0"/>
      <w:marTop w:val="0"/>
      <w:marBottom w:val="0"/>
      <w:divBdr>
        <w:top w:val="none" w:sz="0" w:space="0" w:color="auto"/>
        <w:left w:val="none" w:sz="0" w:space="0" w:color="auto"/>
        <w:bottom w:val="none" w:sz="0" w:space="0" w:color="auto"/>
        <w:right w:val="none" w:sz="0" w:space="0" w:color="auto"/>
      </w:divBdr>
    </w:div>
    <w:div w:id="1581256748">
      <w:bodyDiv w:val="1"/>
      <w:marLeft w:val="0"/>
      <w:marRight w:val="0"/>
      <w:marTop w:val="0"/>
      <w:marBottom w:val="0"/>
      <w:divBdr>
        <w:top w:val="none" w:sz="0" w:space="0" w:color="auto"/>
        <w:left w:val="none" w:sz="0" w:space="0" w:color="auto"/>
        <w:bottom w:val="none" w:sz="0" w:space="0" w:color="auto"/>
        <w:right w:val="none" w:sz="0" w:space="0" w:color="auto"/>
      </w:divBdr>
    </w:div>
    <w:div w:id="1582640762">
      <w:bodyDiv w:val="1"/>
      <w:marLeft w:val="0"/>
      <w:marRight w:val="0"/>
      <w:marTop w:val="0"/>
      <w:marBottom w:val="0"/>
      <w:divBdr>
        <w:top w:val="none" w:sz="0" w:space="0" w:color="auto"/>
        <w:left w:val="none" w:sz="0" w:space="0" w:color="auto"/>
        <w:bottom w:val="none" w:sz="0" w:space="0" w:color="auto"/>
        <w:right w:val="none" w:sz="0" w:space="0" w:color="auto"/>
      </w:divBdr>
    </w:div>
    <w:div w:id="1585798232">
      <w:bodyDiv w:val="1"/>
      <w:marLeft w:val="0"/>
      <w:marRight w:val="0"/>
      <w:marTop w:val="0"/>
      <w:marBottom w:val="0"/>
      <w:divBdr>
        <w:top w:val="none" w:sz="0" w:space="0" w:color="auto"/>
        <w:left w:val="none" w:sz="0" w:space="0" w:color="auto"/>
        <w:bottom w:val="none" w:sz="0" w:space="0" w:color="auto"/>
        <w:right w:val="none" w:sz="0" w:space="0" w:color="auto"/>
      </w:divBdr>
    </w:div>
    <w:div w:id="1588807536">
      <w:bodyDiv w:val="1"/>
      <w:marLeft w:val="0"/>
      <w:marRight w:val="0"/>
      <w:marTop w:val="0"/>
      <w:marBottom w:val="0"/>
      <w:divBdr>
        <w:top w:val="none" w:sz="0" w:space="0" w:color="auto"/>
        <w:left w:val="none" w:sz="0" w:space="0" w:color="auto"/>
        <w:bottom w:val="none" w:sz="0" w:space="0" w:color="auto"/>
        <w:right w:val="none" w:sz="0" w:space="0" w:color="auto"/>
      </w:divBdr>
    </w:div>
    <w:div w:id="1589776307">
      <w:bodyDiv w:val="1"/>
      <w:marLeft w:val="0"/>
      <w:marRight w:val="0"/>
      <w:marTop w:val="0"/>
      <w:marBottom w:val="0"/>
      <w:divBdr>
        <w:top w:val="none" w:sz="0" w:space="0" w:color="auto"/>
        <w:left w:val="none" w:sz="0" w:space="0" w:color="auto"/>
        <w:bottom w:val="none" w:sz="0" w:space="0" w:color="auto"/>
        <w:right w:val="none" w:sz="0" w:space="0" w:color="auto"/>
      </w:divBdr>
    </w:div>
    <w:div w:id="1590506484">
      <w:bodyDiv w:val="1"/>
      <w:marLeft w:val="0"/>
      <w:marRight w:val="0"/>
      <w:marTop w:val="0"/>
      <w:marBottom w:val="0"/>
      <w:divBdr>
        <w:top w:val="none" w:sz="0" w:space="0" w:color="auto"/>
        <w:left w:val="none" w:sz="0" w:space="0" w:color="auto"/>
        <w:bottom w:val="none" w:sz="0" w:space="0" w:color="auto"/>
        <w:right w:val="none" w:sz="0" w:space="0" w:color="auto"/>
      </w:divBdr>
    </w:div>
    <w:div w:id="1592201544">
      <w:bodyDiv w:val="1"/>
      <w:marLeft w:val="0"/>
      <w:marRight w:val="0"/>
      <w:marTop w:val="0"/>
      <w:marBottom w:val="0"/>
      <w:divBdr>
        <w:top w:val="none" w:sz="0" w:space="0" w:color="auto"/>
        <w:left w:val="none" w:sz="0" w:space="0" w:color="auto"/>
        <w:bottom w:val="none" w:sz="0" w:space="0" w:color="auto"/>
        <w:right w:val="none" w:sz="0" w:space="0" w:color="auto"/>
      </w:divBdr>
    </w:div>
    <w:div w:id="1597709196">
      <w:bodyDiv w:val="1"/>
      <w:marLeft w:val="0"/>
      <w:marRight w:val="0"/>
      <w:marTop w:val="0"/>
      <w:marBottom w:val="0"/>
      <w:divBdr>
        <w:top w:val="none" w:sz="0" w:space="0" w:color="auto"/>
        <w:left w:val="none" w:sz="0" w:space="0" w:color="auto"/>
        <w:bottom w:val="none" w:sz="0" w:space="0" w:color="auto"/>
        <w:right w:val="none" w:sz="0" w:space="0" w:color="auto"/>
      </w:divBdr>
    </w:div>
    <w:div w:id="1598103134">
      <w:bodyDiv w:val="1"/>
      <w:marLeft w:val="0"/>
      <w:marRight w:val="0"/>
      <w:marTop w:val="0"/>
      <w:marBottom w:val="0"/>
      <w:divBdr>
        <w:top w:val="none" w:sz="0" w:space="0" w:color="auto"/>
        <w:left w:val="none" w:sz="0" w:space="0" w:color="auto"/>
        <w:bottom w:val="none" w:sz="0" w:space="0" w:color="auto"/>
        <w:right w:val="none" w:sz="0" w:space="0" w:color="auto"/>
      </w:divBdr>
    </w:div>
    <w:div w:id="1598754209">
      <w:bodyDiv w:val="1"/>
      <w:marLeft w:val="0"/>
      <w:marRight w:val="0"/>
      <w:marTop w:val="0"/>
      <w:marBottom w:val="0"/>
      <w:divBdr>
        <w:top w:val="none" w:sz="0" w:space="0" w:color="auto"/>
        <w:left w:val="none" w:sz="0" w:space="0" w:color="auto"/>
        <w:bottom w:val="none" w:sz="0" w:space="0" w:color="auto"/>
        <w:right w:val="none" w:sz="0" w:space="0" w:color="auto"/>
      </w:divBdr>
    </w:div>
    <w:div w:id="1599560526">
      <w:bodyDiv w:val="1"/>
      <w:marLeft w:val="0"/>
      <w:marRight w:val="0"/>
      <w:marTop w:val="0"/>
      <w:marBottom w:val="0"/>
      <w:divBdr>
        <w:top w:val="none" w:sz="0" w:space="0" w:color="auto"/>
        <w:left w:val="none" w:sz="0" w:space="0" w:color="auto"/>
        <w:bottom w:val="none" w:sz="0" w:space="0" w:color="auto"/>
        <w:right w:val="none" w:sz="0" w:space="0" w:color="auto"/>
      </w:divBdr>
    </w:div>
    <w:div w:id="1600218687">
      <w:bodyDiv w:val="1"/>
      <w:marLeft w:val="0"/>
      <w:marRight w:val="0"/>
      <w:marTop w:val="0"/>
      <w:marBottom w:val="0"/>
      <w:divBdr>
        <w:top w:val="none" w:sz="0" w:space="0" w:color="auto"/>
        <w:left w:val="none" w:sz="0" w:space="0" w:color="auto"/>
        <w:bottom w:val="none" w:sz="0" w:space="0" w:color="auto"/>
        <w:right w:val="none" w:sz="0" w:space="0" w:color="auto"/>
      </w:divBdr>
    </w:div>
    <w:div w:id="1601141475">
      <w:bodyDiv w:val="1"/>
      <w:marLeft w:val="0"/>
      <w:marRight w:val="0"/>
      <w:marTop w:val="0"/>
      <w:marBottom w:val="0"/>
      <w:divBdr>
        <w:top w:val="none" w:sz="0" w:space="0" w:color="auto"/>
        <w:left w:val="none" w:sz="0" w:space="0" w:color="auto"/>
        <w:bottom w:val="none" w:sz="0" w:space="0" w:color="auto"/>
        <w:right w:val="none" w:sz="0" w:space="0" w:color="auto"/>
      </w:divBdr>
    </w:div>
    <w:div w:id="1602837483">
      <w:bodyDiv w:val="1"/>
      <w:marLeft w:val="0"/>
      <w:marRight w:val="0"/>
      <w:marTop w:val="0"/>
      <w:marBottom w:val="0"/>
      <w:divBdr>
        <w:top w:val="none" w:sz="0" w:space="0" w:color="auto"/>
        <w:left w:val="none" w:sz="0" w:space="0" w:color="auto"/>
        <w:bottom w:val="none" w:sz="0" w:space="0" w:color="auto"/>
        <w:right w:val="none" w:sz="0" w:space="0" w:color="auto"/>
      </w:divBdr>
    </w:div>
    <w:div w:id="1603535377">
      <w:bodyDiv w:val="1"/>
      <w:marLeft w:val="0"/>
      <w:marRight w:val="0"/>
      <w:marTop w:val="0"/>
      <w:marBottom w:val="0"/>
      <w:divBdr>
        <w:top w:val="none" w:sz="0" w:space="0" w:color="auto"/>
        <w:left w:val="none" w:sz="0" w:space="0" w:color="auto"/>
        <w:bottom w:val="none" w:sz="0" w:space="0" w:color="auto"/>
        <w:right w:val="none" w:sz="0" w:space="0" w:color="auto"/>
      </w:divBdr>
    </w:div>
    <w:div w:id="1603611771">
      <w:bodyDiv w:val="1"/>
      <w:marLeft w:val="0"/>
      <w:marRight w:val="0"/>
      <w:marTop w:val="0"/>
      <w:marBottom w:val="0"/>
      <w:divBdr>
        <w:top w:val="none" w:sz="0" w:space="0" w:color="auto"/>
        <w:left w:val="none" w:sz="0" w:space="0" w:color="auto"/>
        <w:bottom w:val="none" w:sz="0" w:space="0" w:color="auto"/>
        <w:right w:val="none" w:sz="0" w:space="0" w:color="auto"/>
      </w:divBdr>
    </w:div>
    <w:div w:id="1604219004">
      <w:bodyDiv w:val="1"/>
      <w:marLeft w:val="0"/>
      <w:marRight w:val="0"/>
      <w:marTop w:val="0"/>
      <w:marBottom w:val="0"/>
      <w:divBdr>
        <w:top w:val="none" w:sz="0" w:space="0" w:color="auto"/>
        <w:left w:val="none" w:sz="0" w:space="0" w:color="auto"/>
        <w:bottom w:val="none" w:sz="0" w:space="0" w:color="auto"/>
        <w:right w:val="none" w:sz="0" w:space="0" w:color="auto"/>
      </w:divBdr>
    </w:div>
    <w:div w:id="1605377757">
      <w:bodyDiv w:val="1"/>
      <w:marLeft w:val="0"/>
      <w:marRight w:val="0"/>
      <w:marTop w:val="0"/>
      <w:marBottom w:val="0"/>
      <w:divBdr>
        <w:top w:val="none" w:sz="0" w:space="0" w:color="auto"/>
        <w:left w:val="none" w:sz="0" w:space="0" w:color="auto"/>
        <w:bottom w:val="none" w:sz="0" w:space="0" w:color="auto"/>
        <w:right w:val="none" w:sz="0" w:space="0" w:color="auto"/>
      </w:divBdr>
    </w:div>
    <w:div w:id="1606496323">
      <w:bodyDiv w:val="1"/>
      <w:marLeft w:val="0"/>
      <w:marRight w:val="0"/>
      <w:marTop w:val="0"/>
      <w:marBottom w:val="0"/>
      <w:divBdr>
        <w:top w:val="none" w:sz="0" w:space="0" w:color="auto"/>
        <w:left w:val="none" w:sz="0" w:space="0" w:color="auto"/>
        <w:bottom w:val="none" w:sz="0" w:space="0" w:color="auto"/>
        <w:right w:val="none" w:sz="0" w:space="0" w:color="auto"/>
      </w:divBdr>
    </w:div>
    <w:div w:id="1612325345">
      <w:bodyDiv w:val="1"/>
      <w:marLeft w:val="0"/>
      <w:marRight w:val="0"/>
      <w:marTop w:val="0"/>
      <w:marBottom w:val="0"/>
      <w:divBdr>
        <w:top w:val="none" w:sz="0" w:space="0" w:color="auto"/>
        <w:left w:val="none" w:sz="0" w:space="0" w:color="auto"/>
        <w:bottom w:val="none" w:sz="0" w:space="0" w:color="auto"/>
        <w:right w:val="none" w:sz="0" w:space="0" w:color="auto"/>
      </w:divBdr>
    </w:div>
    <w:div w:id="1613323689">
      <w:bodyDiv w:val="1"/>
      <w:marLeft w:val="0"/>
      <w:marRight w:val="0"/>
      <w:marTop w:val="0"/>
      <w:marBottom w:val="0"/>
      <w:divBdr>
        <w:top w:val="none" w:sz="0" w:space="0" w:color="auto"/>
        <w:left w:val="none" w:sz="0" w:space="0" w:color="auto"/>
        <w:bottom w:val="none" w:sz="0" w:space="0" w:color="auto"/>
        <w:right w:val="none" w:sz="0" w:space="0" w:color="auto"/>
      </w:divBdr>
    </w:div>
    <w:div w:id="1617055222">
      <w:bodyDiv w:val="1"/>
      <w:marLeft w:val="0"/>
      <w:marRight w:val="0"/>
      <w:marTop w:val="0"/>
      <w:marBottom w:val="0"/>
      <w:divBdr>
        <w:top w:val="none" w:sz="0" w:space="0" w:color="auto"/>
        <w:left w:val="none" w:sz="0" w:space="0" w:color="auto"/>
        <w:bottom w:val="none" w:sz="0" w:space="0" w:color="auto"/>
        <w:right w:val="none" w:sz="0" w:space="0" w:color="auto"/>
      </w:divBdr>
    </w:div>
    <w:div w:id="1622762993">
      <w:bodyDiv w:val="1"/>
      <w:marLeft w:val="0"/>
      <w:marRight w:val="0"/>
      <w:marTop w:val="0"/>
      <w:marBottom w:val="0"/>
      <w:divBdr>
        <w:top w:val="none" w:sz="0" w:space="0" w:color="auto"/>
        <w:left w:val="none" w:sz="0" w:space="0" w:color="auto"/>
        <w:bottom w:val="none" w:sz="0" w:space="0" w:color="auto"/>
        <w:right w:val="none" w:sz="0" w:space="0" w:color="auto"/>
      </w:divBdr>
    </w:div>
    <w:div w:id="1625455617">
      <w:bodyDiv w:val="1"/>
      <w:marLeft w:val="0"/>
      <w:marRight w:val="0"/>
      <w:marTop w:val="0"/>
      <w:marBottom w:val="0"/>
      <w:divBdr>
        <w:top w:val="none" w:sz="0" w:space="0" w:color="auto"/>
        <w:left w:val="none" w:sz="0" w:space="0" w:color="auto"/>
        <w:bottom w:val="none" w:sz="0" w:space="0" w:color="auto"/>
        <w:right w:val="none" w:sz="0" w:space="0" w:color="auto"/>
      </w:divBdr>
    </w:div>
    <w:div w:id="1642075548">
      <w:bodyDiv w:val="1"/>
      <w:marLeft w:val="0"/>
      <w:marRight w:val="0"/>
      <w:marTop w:val="0"/>
      <w:marBottom w:val="0"/>
      <w:divBdr>
        <w:top w:val="none" w:sz="0" w:space="0" w:color="auto"/>
        <w:left w:val="none" w:sz="0" w:space="0" w:color="auto"/>
        <w:bottom w:val="none" w:sz="0" w:space="0" w:color="auto"/>
        <w:right w:val="none" w:sz="0" w:space="0" w:color="auto"/>
      </w:divBdr>
    </w:div>
    <w:div w:id="1642345629">
      <w:bodyDiv w:val="1"/>
      <w:marLeft w:val="0"/>
      <w:marRight w:val="0"/>
      <w:marTop w:val="0"/>
      <w:marBottom w:val="0"/>
      <w:divBdr>
        <w:top w:val="none" w:sz="0" w:space="0" w:color="auto"/>
        <w:left w:val="none" w:sz="0" w:space="0" w:color="auto"/>
        <w:bottom w:val="none" w:sz="0" w:space="0" w:color="auto"/>
        <w:right w:val="none" w:sz="0" w:space="0" w:color="auto"/>
      </w:divBdr>
    </w:div>
    <w:div w:id="1644697666">
      <w:bodyDiv w:val="1"/>
      <w:marLeft w:val="0"/>
      <w:marRight w:val="0"/>
      <w:marTop w:val="0"/>
      <w:marBottom w:val="0"/>
      <w:divBdr>
        <w:top w:val="none" w:sz="0" w:space="0" w:color="auto"/>
        <w:left w:val="none" w:sz="0" w:space="0" w:color="auto"/>
        <w:bottom w:val="none" w:sz="0" w:space="0" w:color="auto"/>
        <w:right w:val="none" w:sz="0" w:space="0" w:color="auto"/>
      </w:divBdr>
    </w:div>
    <w:div w:id="1646541881">
      <w:bodyDiv w:val="1"/>
      <w:marLeft w:val="0"/>
      <w:marRight w:val="0"/>
      <w:marTop w:val="0"/>
      <w:marBottom w:val="0"/>
      <w:divBdr>
        <w:top w:val="none" w:sz="0" w:space="0" w:color="auto"/>
        <w:left w:val="none" w:sz="0" w:space="0" w:color="auto"/>
        <w:bottom w:val="none" w:sz="0" w:space="0" w:color="auto"/>
        <w:right w:val="none" w:sz="0" w:space="0" w:color="auto"/>
      </w:divBdr>
    </w:div>
    <w:div w:id="1646664780">
      <w:bodyDiv w:val="1"/>
      <w:marLeft w:val="0"/>
      <w:marRight w:val="0"/>
      <w:marTop w:val="0"/>
      <w:marBottom w:val="0"/>
      <w:divBdr>
        <w:top w:val="none" w:sz="0" w:space="0" w:color="auto"/>
        <w:left w:val="none" w:sz="0" w:space="0" w:color="auto"/>
        <w:bottom w:val="none" w:sz="0" w:space="0" w:color="auto"/>
        <w:right w:val="none" w:sz="0" w:space="0" w:color="auto"/>
      </w:divBdr>
    </w:div>
    <w:div w:id="1647081112">
      <w:bodyDiv w:val="1"/>
      <w:marLeft w:val="0"/>
      <w:marRight w:val="0"/>
      <w:marTop w:val="0"/>
      <w:marBottom w:val="0"/>
      <w:divBdr>
        <w:top w:val="none" w:sz="0" w:space="0" w:color="auto"/>
        <w:left w:val="none" w:sz="0" w:space="0" w:color="auto"/>
        <w:bottom w:val="none" w:sz="0" w:space="0" w:color="auto"/>
        <w:right w:val="none" w:sz="0" w:space="0" w:color="auto"/>
      </w:divBdr>
    </w:div>
    <w:div w:id="1648315960">
      <w:bodyDiv w:val="1"/>
      <w:marLeft w:val="0"/>
      <w:marRight w:val="0"/>
      <w:marTop w:val="0"/>
      <w:marBottom w:val="0"/>
      <w:divBdr>
        <w:top w:val="none" w:sz="0" w:space="0" w:color="auto"/>
        <w:left w:val="none" w:sz="0" w:space="0" w:color="auto"/>
        <w:bottom w:val="none" w:sz="0" w:space="0" w:color="auto"/>
        <w:right w:val="none" w:sz="0" w:space="0" w:color="auto"/>
      </w:divBdr>
    </w:div>
    <w:div w:id="1652521404">
      <w:bodyDiv w:val="1"/>
      <w:marLeft w:val="0"/>
      <w:marRight w:val="0"/>
      <w:marTop w:val="0"/>
      <w:marBottom w:val="0"/>
      <w:divBdr>
        <w:top w:val="none" w:sz="0" w:space="0" w:color="auto"/>
        <w:left w:val="none" w:sz="0" w:space="0" w:color="auto"/>
        <w:bottom w:val="none" w:sz="0" w:space="0" w:color="auto"/>
        <w:right w:val="none" w:sz="0" w:space="0" w:color="auto"/>
      </w:divBdr>
    </w:div>
    <w:div w:id="1655714482">
      <w:bodyDiv w:val="1"/>
      <w:marLeft w:val="0"/>
      <w:marRight w:val="0"/>
      <w:marTop w:val="0"/>
      <w:marBottom w:val="0"/>
      <w:divBdr>
        <w:top w:val="none" w:sz="0" w:space="0" w:color="auto"/>
        <w:left w:val="none" w:sz="0" w:space="0" w:color="auto"/>
        <w:bottom w:val="none" w:sz="0" w:space="0" w:color="auto"/>
        <w:right w:val="none" w:sz="0" w:space="0" w:color="auto"/>
      </w:divBdr>
    </w:div>
    <w:div w:id="1660386094">
      <w:bodyDiv w:val="1"/>
      <w:marLeft w:val="0"/>
      <w:marRight w:val="0"/>
      <w:marTop w:val="0"/>
      <w:marBottom w:val="0"/>
      <w:divBdr>
        <w:top w:val="none" w:sz="0" w:space="0" w:color="auto"/>
        <w:left w:val="none" w:sz="0" w:space="0" w:color="auto"/>
        <w:bottom w:val="none" w:sz="0" w:space="0" w:color="auto"/>
        <w:right w:val="none" w:sz="0" w:space="0" w:color="auto"/>
      </w:divBdr>
    </w:div>
    <w:div w:id="1660844369">
      <w:bodyDiv w:val="1"/>
      <w:marLeft w:val="0"/>
      <w:marRight w:val="0"/>
      <w:marTop w:val="0"/>
      <w:marBottom w:val="0"/>
      <w:divBdr>
        <w:top w:val="none" w:sz="0" w:space="0" w:color="auto"/>
        <w:left w:val="none" w:sz="0" w:space="0" w:color="auto"/>
        <w:bottom w:val="none" w:sz="0" w:space="0" w:color="auto"/>
        <w:right w:val="none" w:sz="0" w:space="0" w:color="auto"/>
      </w:divBdr>
    </w:div>
    <w:div w:id="1668098490">
      <w:bodyDiv w:val="1"/>
      <w:marLeft w:val="0"/>
      <w:marRight w:val="0"/>
      <w:marTop w:val="0"/>
      <w:marBottom w:val="0"/>
      <w:divBdr>
        <w:top w:val="none" w:sz="0" w:space="0" w:color="auto"/>
        <w:left w:val="none" w:sz="0" w:space="0" w:color="auto"/>
        <w:bottom w:val="none" w:sz="0" w:space="0" w:color="auto"/>
        <w:right w:val="none" w:sz="0" w:space="0" w:color="auto"/>
      </w:divBdr>
    </w:div>
    <w:div w:id="1668170888">
      <w:bodyDiv w:val="1"/>
      <w:marLeft w:val="0"/>
      <w:marRight w:val="0"/>
      <w:marTop w:val="0"/>
      <w:marBottom w:val="0"/>
      <w:divBdr>
        <w:top w:val="none" w:sz="0" w:space="0" w:color="auto"/>
        <w:left w:val="none" w:sz="0" w:space="0" w:color="auto"/>
        <w:bottom w:val="none" w:sz="0" w:space="0" w:color="auto"/>
        <w:right w:val="none" w:sz="0" w:space="0" w:color="auto"/>
      </w:divBdr>
    </w:div>
    <w:div w:id="1668824620">
      <w:bodyDiv w:val="1"/>
      <w:marLeft w:val="0"/>
      <w:marRight w:val="0"/>
      <w:marTop w:val="0"/>
      <w:marBottom w:val="0"/>
      <w:divBdr>
        <w:top w:val="none" w:sz="0" w:space="0" w:color="auto"/>
        <w:left w:val="none" w:sz="0" w:space="0" w:color="auto"/>
        <w:bottom w:val="none" w:sz="0" w:space="0" w:color="auto"/>
        <w:right w:val="none" w:sz="0" w:space="0" w:color="auto"/>
      </w:divBdr>
    </w:div>
    <w:div w:id="1669361890">
      <w:bodyDiv w:val="1"/>
      <w:marLeft w:val="0"/>
      <w:marRight w:val="0"/>
      <w:marTop w:val="0"/>
      <w:marBottom w:val="0"/>
      <w:divBdr>
        <w:top w:val="none" w:sz="0" w:space="0" w:color="auto"/>
        <w:left w:val="none" w:sz="0" w:space="0" w:color="auto"/>
        <w:bottom w:val="none" w:sz="0" w:space="0" w:color="auto"/>
        <w:right w:val="none" w:sz="0" w:space="0" w:color="auto"/>
      </w:divBdr>
    </w:div>
    <w:div w:id="1670937283">
      <w:bodyDiv w:val="1"/>
      <w:marLeft w:val="0"/>
      <w:marRight w:val="0"/>
      <w:marTop w:val="0"/>
      <w:marBottom w:val="0"/>
      <w:divBdr>
        <w:top w:val="none" w:sz="0" w:space="0" w:color="auto"/>
        <w:left w:val="none" w:sz="0" w:space="0" w:color="auto"/>
        <w:bottom w:val="none" w:sz="0" w:space="0" w:color="auto"/>
        <w:right w:val="none" w:sz="0" w:space="0" w:color="auto"/>
      </w:divBdr>
    </w:div>
    <w:div w:id="1672220248">
      <w:bodyDiv w:val="1"/>
      <w:marLeft w:val="0"/>
      <w:marRight w:val="0"/>
      <w:marTop w:val="0"/>
      <w:marBottom w:val="0"/>
      <w:divBdr>
        <w:top w:val="none" w:sz="0" w:space="0" w:color="auto"/>
        <w:left w:val="none" w:sz="0" w:space="0" w:color="auto"/>
        <w:bottom w:val="none" w:sz="0" w:space="0" w:color="auto"/>
        <w:right w:val="none" w:sz="0" w:space="0" w:color="auto"/>
      </w:divBdr>
    </w:div>
    <w:div w:id="1687705358">
      <w:bodyDiv w:val="1"/>
      <w:marLeft w:val="0"/>
      <w:marRight w:val="0"/>
      <w:marTop w:val="0"/>
      <w:marBottom w:val="0"/>
      <w:divBdr>
        <w:top w:val="none" w:sz="0" w:space="0" w:color="auto"/>
        <w:left w:val="none" w:sz="0" w:space="0" w:color="auto"/>
        <w:bottom w:val="none" w:sz="0" w:space="0" w:color="auto"/>
        <w:right w:val="none" w:sz="0" w:space="0" w:color="auto"/>
      </w:divBdr>
    </w:div>
    <w:div w:id="1691906240">
      <w:bodyDiv w:val="1"/>
      <w:marLeft w:val="0"/>
      <w:marRight w:val="0"/>
      <w:marTop w:val="0"/>
      <w:marBottom w:val="0"/>
      <w:divBdr>
        <w:top w:val="none" w:sz="0" w:space="0" w:color="auto"/>
        <w:left w:val="none" w:sz="0" w:space="0" w:color="auto"/>
        <w:bottom w:val="none" w:sz="0" w:space="0" w:color="auto"/>
        <w:right w:val="none" w:sz="0" w:space="0" w:color="auto"/>
      </w:divBdr>
    </w:div>
    <w:div w:id="1692149154">
      <w:bodyDiv w:val="1"/>
      <w:marLeft w:val="0"/>
      <w:marRight w:val="0"/>
      <w:marTop w:val="0"/>
      <w:marBottom w:val="0"/>
      <w:divBdr>
        <w:top w:val="none" w:sz="0" w:space="0" w:color="auto"/>
        <w:left w:val="none" w:sz="0" w:space="0" w:color="auto"/>
        <w:bottom w:val="none" w:sz="0" w:space="0" w:color="auto"/>
        <w:right w:val="none" w:sz="0" w:space="0" w:color="auto"/>
      </w:divBdr>
    </w:div>
    <w:div w:id="1694918262">
      <w:bodyDiv w:val="1"/>
      <w:marLeft w:val="0"/>
      <w:marRight w:val="0"/>
      <w:marTop w:val="0"/>
      <w:marBottom w:val="0"/>
      <w:divBdr>
        <w:top w:val="none" w:sz="0" w:space="0" w:color="auto"/>
        <w:left w:val="none" w:sz="0" w:space="0" w:color="auto"/>
        <w:bottom w:val="none" w:sz="0" w:space="0" w:color="auto"/>
        <w:right w:val="none" w:sz="0" w:space="0" w:color="auto"/>
      </w:divBdr>
    </w:div>
    <w:div w:id="1695185264">
      <w:bodyDiv w:val="1"/>
      <w:marLeft w:val="0"/>
      <w:marRight w:val="0"/>
      <w:marTop w:val="0"/>
      <w:marBottom w:val="0"/>
      <w:divBdr>
        <w:top w:val="none" w:sz="0" w:space="0" w:color="auto"/>
        <w:left w:val="none" w:sz="0" w:space="0" w:color="auto"/>
        <w:bottom w:val="none" w:sz="0" w:space="0" w:color="auto"/>
        <w:right w:val="none" w:sz="0" w:space="0" w:color="auto"/>
      </w:divBdr>
    </w:div>
    <w:div w:id="1695568611">
      <w:bodyDiv w:val="1"/>
      <w:marLeft w:val="0"/>
      <w:marRight w:val="0"/>
      <w:marTop w:val="0"/>
      <w:marBottom w:val="0"/>
      <w:divBdr>
        <w:top w:val="none" w:sz="0" w:space="0" w:color="auto"/>
        <w:left w:val="none" w:sz="0" w:space="0" w:color="auto"/>
        <w:bottom w:val="none" w:sz="0" w:space="0" w:color="auto"/>
        <w:right w:val="none" w:sz="0" w:space="0" w:color="auto"/>
      </w:divBdr>
    </w:div>
    <w:div w:id="1696416950">
      <w:bodyDiv w:val="1"/>
      <w:marLeft w:val="0"/>
      <w:marRight w:val="0"/>
      <w:marTop w:val="0"/>
      <w:marBottom w:val="0"/>
      <w:divBdr>
        <w:top w:val="none" w:sz="0" w:space="0" w:color="auto"/>
        <w:left w:val="none" w:sz="0" w:space="0" w:color="auto"/>
        <w:bottom w:val="none" w:sz="0" w:space="0" w:color="auto"/>
        <w:right w:val="none" w:sz="0" w:space="0" w:color="auto"/>
      </w:divBdr>
    </w:div>
    <w:div w:id="1697610499">
      <w:bodyDiv w:val="1"/>
      <w:marLeft w:val="0"/>
      <w:marRight w:val="0"/>
      <w:marTop w:val="0"/>
      <w:marBottom w:val="0"/>
      <w:divBdr>
        <w:top w:val="none" w:sz="0" w:space="0" w:color="auto"/>
        <w:left w:val="none" w:sz="0" w:space="0" w:color="auto"/>
        <w:bottom w:val="none" w:sz="0" w:space="0" w:color="auto"/>
        <w:right w:val="none" w:sz="0" w:space="0" w:color="auto"/>
      </w:divBdr>
    </w:div>
    <w:div w:id="1698038643">
      <w:bodyDiv w:val="1"/>
      <w:marLeft w:val="0"/>
      <w:marRight w:val="0"/>
      <w:marTop w:val="0"/>
      <w:marBottom w:val="0"/>
      <w:divBdr>
        <w:top w:val="none" w:sz="0" w:space="0" w:color="auto"/>
        <w:left w:val="none" w:sz="0" w:space="0" w:color="auto"/>
        <w:bottom w:val="none" w:sz="0" w:space="0" w:color="auto"/>
        <w:right w:val="none" w:sz="0" w:space="0" w:color="auto"/>
      </w:divBdr>
    </w:div>
    <w:div w:id="1698507363">
      <w:bodyDiv w:val="1"/>
      <w:marLeft w:val="0"/>
      <w:marRight w:val="0"/>
      <w:marTop w:val="0"/>
      <w:marBottom w:val="0"/>
      <w:divBdr>
        <w:top w:val="none" w:sz="0" w:space="0" w:color="auto"/>
        <w:left w:val="none" w:sz="0" w:space="0" w:color="auto"/>
        <w:bottom w:val="none" w:sz="0" w:space="0" w:color="auto"/>
        <w:right w:val="none" w:sz="0" w:space="0" w:color="auto"/>
      </w:divBdr>
    </w:div>
    <w:div w:id="1699770423">
      <w:bodyDiv w:val="1"/>
      <w:marLeft w:val="0"/>
      <w:marRight w:val="0"/>
      <w:marTop w:val="0"/>
      <w:marBottom w:val="0"/>
      <w:divBdr>
        <w:top w:val="none" w:sz="0" w:space="0" w:color="auto"/>
        <w:left w:val="none" w:sz="0" w:space="0" w:color="auto"/>
        <w:bottom w:val="none" w:sz="0" w:space="0" w:color="auto"/>
        <w:right w:val="none" w:sz="0" w:space="0" w:color="auto"/>
      </w:divBdr>
    </w:div>
    <w:div w:id="1701511711">
      <w:bodyDiv w:val="1"/>
      <w:marLeft w:val="0"/>
      <w:marRight w:val="0"/>
      <w:marTop w:val="0"/>
      <w:marBottom w:val="0"/>
      <w:divBdr>
        <w:top w:val="none" w:sz="0" w:space="0" w:color="auto"/>
        <w:left w:val="none" w:sz="0" w:space="0" w:color="auto"/>
        <w:bottom w:val="none" w:sz="0" w:space="0" w:color="auto"/>
        <w:right w:val="none" w:sz="0" w:space="0" w:color="auto"/>
      </w:divBdr>
    </w:div>
    <w:div w:id="1711107878">
      <w:bodyDiv w:val="1"/>
      <w:marLeft w:val="0"/>
      <w:marRight w:val="0"/>
      <w:marTop w:val="0"/>
      <w:marBottom w:val="0"/>
      <w:divBdr>
        <w:top w:val="none" w:sz="0" w:space="0" w:color="auto"/>
        <w:left w:val="none" w:sz="0" w:space="0" w:color="auto"/>
        <w:bottom w:val="none" w:sz="0" w:space="0" w:color="auto"/>
        <w:right w:val="none" w:sz="0" w:space="0" w:color="auto"/>
      </w:divBdr>
    </w:div>
    <w:div w:id="1711539720">
      <w:bodyDiv w:val="1"/>
      <w:marLeft w:val="0"/>
      <w:marRight w:val="0"/>
      <w:marTop w:val="0"/>
      <w:marBottom w:val="0"/>
      <w:divBdr>
        <w:top w:val="none" w:sz="0" w:space="0" w:color="auto"/>
        <w:left w:val="none" w:sz="0" w:space="0" w:color="auto"/>
        <w:bottom w:val="none" w:sz="0" w:space="0" w:color="auto"/>
        <w:right w:val="none" w:sz="0" w:space="0" w:color="auto"/>
      </w:divBdr>
    </w:div>
    <w:div w:id="1711801230">
      <w:bodyDiv w:val="1"/>
      <w:marLeft w:val="0"/>
      <w:marRight w:val="0"/>
      <w:marTop w:val="0"/>
      <w:marBottom w:val="0"/>
      <w:divBdr>
        <w:top w:val="none" w:sz="0" w:space="0" w:color="auto"/>
        <w:left w:val="none" w:sz="0" w:space="0" w:color="auto"/>
        <w:bottom w:val="none" w:sz="0" w:space="0" w:color="auto"/>
        <w:right w:val="none" w:sz="0" w:space="0" w:color="auto"/>
      </w:divBdr>
    </w:div>
    <w:div w:id="1714772962">
      <w:bodyDiv w:val="1"/>
      <w:marLeft w:val="0"/>
      <w:marRight w:val="0"/>
      <w:marTop w:val="0"/>
      <w:marBottom w:val="0"/>
      <w:divBdr>
        <w:top w:val="none" w:sz="0" w:space="0" w:color="auto"/>
        <w:left w:val="none" w:sz="0" w:space="0" w:color="auto"/>
        <w:bottom w:val="none" w:sz="0" w:space="0" w:color="auto"/>
        <w:right w:val="none" w:sz="0" w:space="0" w:color="auto"/>
      </w:divBdr>
    </w:div>
    <w:div w:id="1716927733">
      <w:bodyDiv w:val="1"/>
      <w:marLeft w:val="0"/>
      <w:marRight w:val="0"/>
      <w:marTop w:val="0"/>
      <w:marBottom w:val="0"/>
      <w:divBdr>
        <w:top w:val="none" w:sz="0" w:space="0" w:color="auto"/>
        <w:left w:val="none" w:sz="0" w:space="0" w:color="auto"/>
        <w:bottom w:val="none" w:sz="0" w:space="0" w:color="auto"/>
        <w:right w:val="none" w:sz="0" w:space="0" w:color="auto"/>
      </w:divBdr>
    </w:div>
    <w:div w:id="1717389389">
      <w:bodyDiv w:val="1"/>
      <w:marLeft w:val="0"/>
      <w:marRight w:val="0"/>
      <w:marTop w:val="0"/>
      <w:marBottom w:val="0"/>
      <w:divBdr>
        <w:top w:val="none" w:sz="0" w:space="0" w:color="auto"/>
        <w:left w:val="none" w:sz="0" w:space="0" w:color="auto"/>
        <w:bottom w:val="none" w:sz="0" w:space="0" w:color="auto"/>
        <w:right w:val="none" w:sz="0" w:space="0" w:color="auto"/>
      </w:divBdr>
    </w:div>
    <w:div w:id="1719278748">
      <w:bodyDiv w:val="1"/>
      <w:marLeft w:val="0"/>
      <w:marRight w:val="0"/>
      <w:marTop w:val="0"/>
      <w:marBottom w:val="0"/>
      <w:divBdr>
        <w:top w:val="none" w:sz="0" w:space="0" w:color="auto"/>
        <w:left w:val="none" w:sz="0" w:space="0" w:color="auto"/>
        <w:bottom w:val="none" w:sz="0" w:space="0" w:color="auto"/>
        <w:right w:val="none" w:sz="0" w:space="0" w:color="auto"/>
      </w:divBdr>
    </w:div>
    <w:div w:id="1722895911">
      <w:bodyDiv w:val="1"/>
      <w:marLeft w:val="0"/>
      <w:marRight w:val="0"/>
      <w:marTop w:val="0"/>
      <w:marBottom w:val="0"/>
      <w:divBdr>
        <w:top w:val="none" w:sz="0" w:space="0" w:color="auto"/>
        <w:left w:val="none" w:sz="0" w:space="0" w:color="auto"/>
        <w:bottom w:val="none" w:sz="0" w:space="0" w:color="auto"/>
        <w:right w:val="none" w:sz="0" w:space="0" w:color="auto"/>
      </w:divBdr>
    </w:div>
    <w:div w:id="1723165537">
      <w:bodyDiv w:val="1"/>
      <w:marLeft w:val="0"/>
      <w:marRight w:val="0"/>
      <w:marTop w:val="0"/>
      <w:marBottom w:val="0"/>
      <w:divBdr>
        <w:top w:val="none" w:sz="0" w:space="0" w:color="auto"/>
        <w:left w:val="none" w:sz="0" w:space="0" w:color="auto"/>
        <w:bottom w:val="none" w:sz="0" w:space="0" w:color="auto"/>
        <w:right w:val="none" w:sz="0" w:space="0" w:color="auto"/>
      </w:divBdr>
    </w:div>
    <w:div w:id="1726097982">
      <w:bodyDiv w:val="1"/>
      <w:marLeft w:val="0"/>
      <w:marRight w:val="0"/>
      <w:marTop w:val="0"/>
      <w:marBottom w:val="0"/>
      <w:divBdr>
        <w:top w:val="none" w:sz="0" w:space="0" w:color="auto"/>
        <w:left w:val="none" w:sz="0" w:space="0" w:color="auto"/>
        <w:bottom w:val="none" w:sz="0" w:space="0" w:color="auto"/>
        <w:right w:val="none" w:sz="0" w:space="0" w:color="auto"/>
      </w:divBdr>
    </w:div>
    <w:div w:id="1727755426">
      <w:bodyDiv w:val="1"/>
      <w:marLeft w:val="0"/>
      <w:marRight w:val="0"/>
      <w:marTop w:val="0"/>
      <w:marBottom w:val="0"/>
      <w:divBdr>
        <w:top w:val="none" w:sz="0" w:space="0" w:color="auto"/>
        <w:left w:val="none" w:sz="0" w:space="0" w:color="auto"/>
        <w:bottom w:val="none" w:sz="0" w:space="0" w:color="auto"/>
        <w:right w:val="none" w:sz="0" w:space="0" w:color="auto"/>
      </w:divBdr>
    </w:div>
    <w:div w:id="1730615601">
      <w:bodyDiv w:val="1"/>
      <w:marLeft w:val="0"/>
      <w:marRight w:val="0"/>
      <w:marTop w:val="0"/>
      <w:marBottom w:val="0"/>
      <w:divBdr>
        <w:top w:val="none" w:sz="0" w:space="0" w:color="auto"/>
        <w:left w:val="none" w:sz="0" w:space="0" w:color="auto"/>
        <w:bottom w:val="none" w:sz="0" w:space="0" w:color="auto"/>
        <w:right w:val="none" w:sz="0" w:space="0" w:color="auto"/>
      </w:divBdr>
    </w:div>
    <w:div w:id="1734350986">
      <w:bodyDiv w:val="1"/>
      <w:marLeft w:val="0"/>
      <w:marRight w:val="0"/>
      <w:marTop w:val="0"/>
      <w:marBottom w:val="0"/>
      <w:divBdr>
        <w:top w:val="none" w:sz="0" w:space="0" w:color="auto"/>
        <w:left w:val="none" w:sz="0" w:space="0" w:color="auto"/>
        <w:bottom w:val="none" w:sz="0" w:space="0" w:color="auto"/>
        <w:right w:val="none" w:sz="0" w:space="0" w:color="auto"/>
      </w:divBdr>
    </w:div>
    <w:div w:id="1737506509">
      <w:bodyDiv w:val="1"/>
      <w:marLeft w:val="0"/>
      <w:marRight w:val="0"/>
      <w:marTop w:val="0"/>
      <w:marBottom w:val="0"/>
      <w:divBdr>
        <w:top w:val="none" w:sz="0" w:space="0" w:color="auto"/>
        <w:left w:val="none" w:sz="0" w:space="0" w:color="auto"/>
        <w:bottom w:val="none" w:sz="0" w:space="0" w:color="auto"/>
        <w:right w:val="none" w:sz="0" w:space="0" w:color="auto"/>
      </w:divBdr>
    </w:div>
    <w:div w:id="1738240072">
      <w:bodyDiv w:val="1"/>
      <w:marLeft w:val="0"/>
      <w:marRight w:val="0"/>
      <w:marTop w:val="0"/>
      <w:marBottom w:val="0"/>
      <w:divBdr>
        <w:top w:val="none" w:sz="0" w:space="0" w:color="auto"/>
        <w:left w:val="none" w:sz="0" w:space="0" w:color="auto"/>
        <w:bottom w:val="none" w:sz="0" w:space="0" w:color="auto"/>
        <w:right w:val="none" w:sz="0" w:space="0" w:color="auto"/>
      </w:divBdr>
    </w:div>
    <w:div w:id="1739859174">
      <w:bodyDiv w:val="1"/>
      <w:marLeft w:val="0"/>
      <w:marRight w:val="0"/>
      <w:marTop w:val="0"/>
      <w:marBottom w:val="0"/>
      <w:divBdr>
        <w:top w:val="none" w:sz="0" w:space="0" w:color="auto"/>
        <w:left w:val="none" w:sz="0" w:space="0" w:color="auto"/>
        <w:bottom w:val="none" w:sz="0" w:space="0" w:color="auto"/>
        <w:right w:val="none" w:sz="0" w:space="0" w:color="auto"/>
      </w:divBdr>
    </w:div>
    <w:div w:id="1741058014">
      <w:bodyDiv w:val="1"/>
      <w:marLeft w:val="0"/>
      <w:marRight w:val="0"/>
      <w:marTop w:val="0"/>
      <w:marBottom w:val="0"/>
      <w:divBdr>
        <w:top w:val="none" w:sz="0" w:space="0" w:color="auto"/>
        <w:left w:val="none" w:sz="0" w:space="0" w:color="auto"/>
        <w:bottom w:val="none" w:sz="0" w:space="0" w:color="auto"/>
        <w:right w:val="none" w:sz="0" w:space="0" w:color="auto"/>
      </w:divBdr>
    </w:div>
    <w:div w:id="1743916230">
      <w:bodyDiv w:val="1"/>
      <w:marLeft w:val="0"/>
      <w:marRight w:val="0"/>
      <w:marTop w:val="0"/>
      <w:marBottom w:val="0"/>
      <w:divBdr>
        <w:top w:val="none" w:sz="0" w:space="0" w:color="auto"/>
        <w:left w:val="none" w:sz="0" w:space="0" w:color="auto"/>
        <w:bottom w:val="none" w:sz="0" w:space="0" w:color="auto"/>
        <w:right w:val="none" w:sz="0" w:space="0" w:color="auto"/>
      </w:divBdr>
    </w:div>
    <w:div w:id="1746799054">
      <w:bodyDiv w:val="1"/>
      <w:marLeft w:val="0"/>
      <w:marRight w:val="0"/>
      <w:marTop w:val="0"/>
      <w:marBottom w:val="0"/>
      <w:divBdr>
        <w:top w:val="none" w:sz="0" w:space="0" w:color="auto"/>
        <w:left w:val="none" w:sz="0" w:space="0" w:color="auto"/>
        <w:bottom w:val="none" w:sz="0" w:space="0" w:color="auto"/>
        <w:right w:val="none" w:sz="0" w:space="0" w:color="auto"/>
      </w:divBdr>
    </w:div>
    <w:div w:id="1747412528">
      <w:bodyDiv w:val="1"/>
      <w:marLeft w:val="0"/>
      <w:marRight w:val="0"/>
      <w:marTop w:val="0"/>
      <w:marBottom w:val="0"/>
      <w:divBdr>
        <w:top w:val="none" w:sz="0" w:space="0" w:color="auto"/>
        <w:left w:val="none" w:sz="0" w:space="0" w:color="auto"/>
        <w:bottom w:val="none" w:sz="0" w:space="0" w:color="auto"/>
        <w:right w:val="none" w:sz="0" w:space="0" w:color="auto"/>
      </w:divBdr>
    </w:div>
    <w:div w:id="1751151173">
      <w:bodyDiv w:val="1"/>
      <w:marLeft w:val="0"/>
      <w:marRight w:val="0"/>
      <w:marTop w:val="0"/>
      <w:marBottom w:val="0"/>
      <w:divBdr>
        <w:top w:val="none" w:sz="0" w:space="0" w:color="auto"/>
        <w:left w:val="none" w:sz="0" w:space="0" w:color="auto"/>
        <w:bottom w:val="none" w:sz="0" w:space="0" w:color="auto"/>
        <w:right w:val="none" w:sz="0" w:space="0" w:color="auto"/>
      </w:divBdr>
    </w:div>
    <w:div w:id="1752266317">
      <w:bodyDiv w:val="1"/>
      <w:marLeft w:val="0"/>
      <w:marRight w:val="0"/>
      <w:marTop w:val="0"/>
      <w:marBottom w:val="0"/>
      <w:divBdr>
        <w:top w:val="none" w:sz="0" w:space="0" w:color="auto"/>
        <w:left w:val="none" w:sz="0" w:space="0" w:color="auto"/>
        <w:bottom w:val="none" w:sz="0" w:space="0" w:color="auto"/>
        <w:right w:val="none" w:sz="0" w:space="0" w:color="auto"/>
      </w:divBdr>
    </w:div>
    <w:div w:id="1761176217">
      <w:bodyDiv w:val="1"/>
      <w:marLeft w:val="0"/>
      <w:marRight w:val="0"/>
      <w:marTop w:val="0"/>
      <w:marBottom w:val="0"/>
      <w:divBdr>
        <w:top w:val="none" w:sz="0" w:space="0" w:color="auto"/>
        <w:left w:val="none" w:sz="0" w:space="0" w:color="auto"/>
        <w:bottom w:val="none" w:sz="0" w:space="0" w:color="auto"/>
        <w:right w:val="none" w:sz="0" w:space="0" w:color="auto"/>
      </w:divBdr>
    </w:div>
    <w:div w:id="1765030273">
      <w:bodyDiv w:val="1"/>
      <w:marLeft w:val="0"/>
      <w:marRight w:val="0"/>
      <w:marTop w:val="0"/>
      <w:marBottom w:val="0"/>
      <w:divBdr>
        <w:top w:val="none" w:sz="0" w:space="0" w:color="auto"/>
        <w:left w:val="none" w:sz="0" w:space="0" w:color="auto"/>
        <w:bottom w:val="none" w:sz="0" w:space="0" w:color="auto"/>
        <w:right w:val="none" w:sz="0" w:space="0" w:color="auto"/>
      </w:divBdr>
    </w:div>
    <w:div w:id="1765686477">
      <w:bodyDiv w:val="1"/>
      <w:marLeft w:val="0"/>
      <w:marRight w:val="0"/>
      <w:marTop w:val="0"/>
      <w:marBottom w:val="0"/>
      <w:divBdr>
        <w:top w:val="none" w:sz="0" w:space="0" w:color="auto"/>
        <w:left w:val="none" w:sz="0" w:space="0" w:color="auto"/>
        <w:bottom w:val="none" w:sz="0" w:space="0" w:color="auto"/>
        <w:right w:val="none" w:sz="0" w:space="0" w:color="auto"/>
      </w:divBdr>
    </w:div>
    <w:div w:id="1766726895">
      <w:bodyDiv w:val="1"/>
      <w:marLeft w:val="0"/>
      <w:marRight w:val="0"/>
      <w:marTop w:val="0"/>
      <w:marBottom w:val="0"/>
      <w:divBdr>
        <w:top w:val="none" w:sz="0" w:space="0" w:color="auto"/>
        <w:left w:val="none" w:sz="0" w:space="0" w:color="auto"/>
        <w:bottom w:val="none" w:sz="0" w:space="0" w:color="auto"/>
        <w:right w:val="none" w:sz="0" w:space="0" w:color="auto"/>
      </w:divBdr>
    </w:div>
    <w:div w:id="1767457568">
      <w:bodyDiv w:val="1"/>
      <w:marLeft w:val="0"/>
      <w:marRight w:val="0"/>
      <w:marTop w:val="0"/>
      <w:marBottom w:val="0"/>
      <w:divBdr>
        <w:top w:val="none" w:sz="0" w:space="0" w:color="auto"/>
        <w:left w:val="none" w:sz="0" w:space="0" w:color="auto"/>
        <w:bottom w:val="none" w:sz="0" w:space="0" w:color="auto"/>
        <w:right w:val="none" w:sz="0" w:space="0" w:color="auto"/>
      </w:divBdr>
    </w:div>
    <w:div w:id="1767656154">
      <w:bodyDiv w:val="1"/>
      <w:marLeft w:val="0"/>
      <w:marRight w:val="0"/>
      <w:marTop w:val="0"/>
      <w:marBottom w:val="0"/>
      <w:divBdr>
        <w:top w:val="none" w:sz="0" w:space="0" w:color="auto"/>
        <w:left w:val="none" w:sz="0" w:space="0" w:color="auto"/>
        <w:bottom w:val="none" w:sz="0" w:space="0" w:color="auto"/>
        <w:right w:val="none" w:sz="0" w:space="0" w:color="auto"/>
      </w:divBdr>
    </w:div>
    <w:div w:id="1771269146">
      <w:bodyDiv w:val="1"/>
      <w:marLeft w:val="0"/>
      <w:marRight w:val="0"/>
      <w:marTop w:val="0"/>
      <w:marBottom w:val="0"/>
      <w:divBdr>
        <w:top w:val="none" w:sz="0" w:space="0" w:color="auto"/>
        <w:left w:val="none" w:sz="0" w:space="0" w:color="auto"/>
        <w:bottom w:val="none" w:sz="0" w:space="0" w:color="auto"/>
        <w:right w:val="none" w:sz="0" w:space="0" w:color="auto"/>
      </w:divBdr>
    </w:div>
    <w:div w:id="1773166794">
      <w:bodyDiv w:val="1"/>
      <w:marLeft w:val="0"/>
      <w:marRight w:val="0"/>
      <w:marTop w:val="0"/>
      <w:marBottom w:val="0"/>
      <w:divBdr>
        <w:top w:val="none" w:sz="0" w:space="0" w:color="auto"/>
        <w:left w:val="none" w:sz="0" w:space="0" w:color="auto"/>
        <w:bottom w:val="none" w:sz="0" w:space="0" w:color="auto"/>
        <w:right w:val="none" w:sz="0" w:space="0" w:color="auto"/>
      </w:divBdr>
    </w:div>
    <w:div w:id="1775204998">
      <w:bodyDiv w:val="1"/>
      <w:marLeft w:val="0"/>
      <w:marRight w:val="0"/>
      <w:marTop w:val="0"/>
      <w:marBottom w:val="0"/>
      <w:divBdr>
        <w:top w:val="none" w:sz="0" w:space="0" w:color="auto"/>
        <w:left w:val="none" w:sz="0" w:space="0" w:color="auto"/>
        <w:bottom w:val="none" w:sz="0" w:space="0" w:color="auto"/>
        <w:right w:val="none" w:sz="0" w:space="0" w:color="auto"/>
      </w:divBdr>
    </w:div>
    <w:div w:id="1777165531">
      <w:bodyDiv w:val="1"/>
      <w:marLeft w:val="0"/>
      <w:marRight w:val="0"/>
      <w:marTop w:val="0"/>
      <w:marBottom w:val="0"/>
      <w:divBdr>
        <w:top w:val="none" w:sz="0" w:space="0" w:color="auto"/>
        <w:left w:val="none" w:sz="0" w:space="0" w:color="auto"/>
        <w:bottom w:val="none" w:sz="0" w:space="0" w:color="auto"/>
        <w:right w:val="none" w:sz="0" w:space="0" w:color="auto"/>
      </w:divBdr>
    </w:div>
    <w:div w:id="1777943627">
      <w:bodyDiv w:val="1"/>
      <w:marLeft w:val="0"/>
      <w:marRight w:val="0"/>
      <w:marTop w:val="0"/>
      <w:marBottom w:val="0"/>
      <w:divBdr>
        <w:top w:val="none" w:sz="0" w:space="0" w:color="auto"/>
        <w:left w:val="none" w:sz="0" w:space="0" w:color="auto"/>
        <w:bottom w:val="none" w:sz="0" w:space="0" w:color="auto"/>
        <w:right w:val="none" w:sz="0" w:space="0" w:color="auto"/>
      </w:divBdr>
    </w:div>
    <w:div w:id="1780300116">
      <w:bodyDiv w:val="1"/>
      <w:marLeft w:val="0"/>
      <w:marRight w:val="0"/>
      <w:marTop w:val="0"/>
      <w:marBottom w:val="0"/>
      <w:divBdr>
        <w:top w:val="none" w:sz="0" w:space="0" w:color="auto"/>
        <w:left w:val="none" w:sz="0" w:space="0" w:color="auto"/>
        <w:bottom w:val="none" w:sz="0" w:space="0" w:color="auto"/>
        <w:right w:val="none" w:sz="0" w:space="0" w:color="auto"/>
      </w:divBdr>
    </w:div>
    <w:div w:id="1782727091">
      <w:bodyDiv w:val="1"/>
      <w:marLeft w:val="0"/>
      <w:marRight w:val="0"/>
      <w:marTop w:val="0"/>
      <w:marBottom w:val="0"/>
      <w:divBdr>
        <w:top w:val="none" w:sz="0" w:space="0" w:color="auto"/>
        <w:left w:val="none" w:sz="0" w:space="0" w:color="auto"/>
        <w:bottom w:val="none" w:sz="0" w:space="0" w:color="auto"/>
        <w:right w:val="none" w:sz="0" w:space="0" w:color="auto"/>
      </w:divBdr>
    </w:div>
    <w:div w:id="1784769422">
      <w:bodyDiv w:val="1"/>
      <w:marLeft w:val="0"/>
      <w:marRight w:val="0"/>
      <w:marTop w:val="0"/>
      <w:marBottom w:val="0"/>
      <w:divBdr>
        <w:top w:val="none" w:sz="0" w:space="0" w:color="auto"/>
        <w:left w:val="none" w:sz="0" w:space="0" w:color="auto"/>
        <w:bottom w:val="none" w:sz="0" w:space="0" w:color="auto"/>
        <w:right w:val="none" w:sz="0" w:space="0" w:color="auto"/>
      </w:divBdr>
    </w:div>
    <w:div w:id="1790389689">
      <w:bodyDiv w:val="1"/>
      <w:marLeft w:val="0"/>
      <w:marRight w:val="0"/>
      <w:marTop w:val="0"/>
      <w:marBottom w:val="0"/>
      <w:divBdr>
        <w:top w:val="none" w:sz="0" w:space="0" w:color="auto"/>
        <w:left w:val="none" w:sz="0" w:space="0" w:color="auto"/>
        <w:bottom w:val="none" w:sz="0" w:space="0" w:color="auto"/>
        <w:right w:val="none" w:sz="0" w:space="0" w:color="auto"/>
      </w:divBdr>
    </w:div>
    <w:div w:id="1792629165">
      <w:bodyDiv w:val="1"/>
      <w:marLeft w:val="0"/>
      <w:marRight w:val="0"/>
      <w:marTop w:val="0"/>
      <w:marBottom w:val="0"/>
      <w:divBdr>
        <w:top w:val="none" w:sz="0" w:space="0" w:color="auto"/>
        <w:left w:val="none" w:sz="0" w:space="0" w:color="auto"/>
        <w:bottom w:val="none" w:sz="0" w:space="0" w:color="auto"/>
        <w:right w:val="none" w:sz="0" w:space="0" w:color="auto"/>
      </w:divBdr>
    </w:div>
    <w:div w:id="1796100966">
      <w:bodyDiv w:val="1"/>
      <w:marLeft w:val="0"/>
      <w:marRight w:val="0"/>
      <w:marTop w:val="0"/>
      <w:marBottom w:val="0"/>
      <w:divBdr>
        <w:top w:val="none" w:sz="0" w:space="0" w:color="auto"/>
        <w:left w:val="none" w:sz="0" w:space="0" w:color="auto"/>
        <w:bottom w:val="none" w:sz="0" w:space="0" w:color="auto"/>
        <w:right w:val="none" w:sz="0" w:space="0" w:color="auto"/>
      </w:divBdr>
    </w:div>
    <w:div w:id="1796752825">
      <w:bodyDiv w:val="1"/>
      <w:marLeft w:val="0"/>
      <w:marRight w:val="0"/>
      <w:marTop w:val="0"/>
      <w:marBottom w:val="0"/>
      <w:divBdr>
        <w:top w:val="none" w:sz="0" w:space="0" w:color="auto"/>
        <w:left w:val="none" w:sz="0" w:space="0" w:color="auto"/>
        <w:bottom w:val="none" w:sz="0" w:space="0" w:color="auto"/>
        <w:right w:val="none" w:sz="0" w:space="0" w:color="auto"/>
      </w:divBdr>
    </w:div>
    <w:div w:id="1798333330">
      <w:bodyDiv w:val="1"/>
      <w:marLeft w:val="0"/>
      <w:marRight w:val="0"/>
      <w:marTop w:val="0"/>
      <w:marBottom w:val="0"/>
      <w:divBdr>
        <w:top w:val="none" w:sz="0" w:space="0" w:color="auto"/>
        <w:left w:val="none" w:sz="0" w:space="0" w:color="auto"/>
        <w:bottom w:val="none" w:sz="0" w:space="0" w:color="auto"/>
        <w:right w:val="none" w:sz="0" w:space="0" w:color="auto"/>
      </w:divBdr>
    </w:div>
    <w:div w:id="1799061466">
      <w:bodyDiv w:val="1"/>
      <w:marLeft w:val="0"/>
      <w:marRight w:val="0"/>
      <w:marTop w:val="0"/>
      <w:marBottom w:val="0"/>
      <w:divBdr>
        <w:top w:val="none" w:sz="0" w:space="0" w:color="auto"/>
        <w:left w:val="none" w:sz="0" w:space="0" w:color="auto"/>
        <w:bottom w:val="none" w:sz="0" w:space="0" w:color="auto"/>
        <w:right w:val="none" w:sz="0" w:space="0" w:color="auto"/>
      </w:divBdr>
    </w:div>
    <w:div w:id="1803227586">
      <w:bodyDiv w:val="1"/>
      <w:marLeft w:val="0"/>
      <w:marRight w:val="0"/>
      <w:marTop w:val="0"/>
      <w:marBottom w:val="0"/>
      <w:divBdr>
        <w:top w:val="none" w:sz="0" w:space="0" w:color="auto"/>
        <w:left w:val="none" w:sz="0" w:space="0" w:color="auto"/>
        <w:bottom w:val="none" w:sz="0" w:space="0" w:color="auto"/>
        <w:right w:val="none" w:sz="0" w:space="0" w:color="auto"/>
      </w:divBdr>
    </w:div>
    <w:div w:id="1803959683">
      <w:bodyDiv w:val="1"/>
      <w:marLeft w:val="0"/>
      <w:marRight w:val="0"/>
      <w:marTop w:val="0"/>
      <w:marBottom w:val="0"/>
      <w:divBdr>
        <w:top w:val="none" w:sz="0" w:space="0" w:color="auto"/>
        <w:left w:val="none" w:sz="0" w:space="0" w:color="auto"/>
        <w:bottom w:val="none" w:sz="0" w:space="0" w:color="auto"/>
        <w:right w:val="none" w:sz="0" w:space="0" w:color="auto"/>
      </w:divBdr>
    </w:div>
    <w:div w:id="1813449746">
      <w:bodyDiv w:val="1"/>
      <w:marLeft w:val="0"/>
      <w:marRight w:val="0"/>
      <w:marTop w:val="0"/>
      <w:marBottom w:val="0"/>
      <w:divBdr>
        <w:top w:val="none" w:sz="0" w:space="0" w:color="auto"/>
        <w:left w:val="none" w:sz="0" w:space="0" w:color="auto"/>
        <w:bottom w:val="none" w:sz="0" w:space="0" w:color="auto"/>
        <w:right w:val="none" w:sz="0" w:space="0" w:color="auto"/>
      </w:divBdr>
    </w:div>
    <w:div w:id="1813790960">
      <w:bodyDiv w:val="1"/>
      <w:marLeft w:val="0"/>
      <w:marRight w:val="0"/>
      <w:marTop w:val="0"/>
      <w:marBottom w:val="0"/>
      <w:divBdr>
        <w:top w:val="none" w:sz="0" w:space="0" w:color="auto"/>
        <w:left w:val="none" w:sz="0" w:space="0" w:color="auto"/>
        <w:bottom w:val="none" w:sz="0" w:space="0" w:color="auto"/>
        <w:right w:val="none" w:sz="0" w:space="0" w:color="auto"/>
      </w:divBdr>
    </w:div>
    <w:div w:id="1821773329">
      <w:bodyDiv w:val="1"/>
      <w:marLeft w:val="0"/>
      <w:marRight w:val="0"/>
      <w:marTop w:val="0"/>
      <w:marBottom w:val="0"/>
      <w:divBdr>
        <w:top w:val="none" w:sz="0" w:space="0" w:color="auto"/>
        <w:left w:val="none" w:sz="0" w:space="0" w:color="auto"/>
        <w:bottom w:val="none" w:sz="0" w:space="0" w:color="auto"/>
        <w:right w:val="none" w:sz="0" w:space="0" w:color="auto"/>
      </w:divBdr>
    </w:div>
    <w:div w:id="1822188881">
      <w:bodyDiv w:val="1"/>
      <w:marLeft w:val="0"/>
      <w:marRight w:val="0"/>
      <w:marTop w:val="0"/>
      <w:marBottom w:val="0"/>
      <w:divBdr>
        <w:top w:val="none" w:sz="0" w:space="0" w:color="auto"/>
        <w:left w:val="none" w:sz="0" w:space="0" w:color="auto"/>
        <w:bottom w:val="none" w:sz="0" w:space="0" w:color="auto"/>
        <w:right w:val="none" w:sz="0" w:space="0" w:color="auto"/>
      </w:divBdr>
    </w:div>
    <w:div w:id="1825584990">
      <w:bodyDiv w:val="1"/>
      <w:marLeft w:val="0"/>
      <w:marRight w:val="0"/>
      <w:marTop w:val="0"/>
      <w:marBottom w:val="0"/>
      <w:divBdr>
        <w:top w:val="none" w:sz="0" w:space="0" w:color="auto"/>
        <w:left w:val="none" w:sz="0" w:space="0" w:color="auto"/>
        <w:bottom w:val="none" w:sz="0" w:space="0" w:color="auto"/>
        <w:right w:val="none" w:sz="0" w:space="0" w:color="auto"/>
      </w:divBdr>
    </w:div>
    <w:div w:id="1840926009">
      <w:bodyDiv w:val="1"/>
      <w:marLeft w:val="0"/>
      <w:marRight w:val="0"/>
      <w:marTop w:val="0"/>
      <w:marBottom w:val="0"/>
      <w:divBdr>
        <w:top w:val="none" w:sz="0" w:space="0" w:color="auto"/>
        <w:left w:val="none" w:sz="0" w:space="0" w:color="auto"/>
        <w:bottom w:val="none" w:sz="0" w:space="0" w:color="auto"/>
        <w:right w:val="none" w:sz="0" w:space="0" w:color="auto"/>
      </w:divBdr>
    </w:div>
    <w:div w:id="1843007975">
      <w:bodyDiv w:val="1"/>
      <w:marLeft w:val="0"/>
      <w:marRight w:val="0"/>
      <w:marTop w:val="0"/>
      <w:marBottom w:val="0"/>
      <w:divBdr>
        <w:top w:val="none" w:sz="0" w:space="0" w:color="auto"/>
        <w:left w:val="none" w:sz="0" w:space="0" w:color="auto"/>
        <w:bottom w:val="none" w:sz="0" w:space="0" w:color="auto"/>
        <w:right w:val="none" w:sz="0" w:space="0" w:color="auto"/>
      </w:divBdr>
    </w:div>
    <w:div w:id="1851751918">
      <w:bodyDiv w:val="1"/>
      <w:marLeft w:val="0"/>
      <w:marRight w:val="0"/>
      <w:marTop w:val="0"/>
      <w:marBottom w:val="0"/>
      <w:divBdr>
        <w:top w:val="none" w:sz="0" w:space="0" w:color="auto"/>
        <w:left w:val="none" w:sz="0" w:space="0" w:color="auto"/>
        <w:bottom w:val="none" w:sz="0" w:space="0" w:color="auto"/>
        <w:right w:val="none" w:sz="0" w:space="0" w:color="auto"/>
      </w:divBdr>
    </w:div>
    <w:div w:id="1852331772">
      <w:bodyDiv w:val="1"/>
      <w:marLeft w:val="0"/>
      <w:marRight w:val="0"/>
      <w:marTop w:val="0"/>
      <w:marBottom w:val="0"/>
      <w:divBdr>
        <w:top w:val="none" w:sz="0" w:space="0" w:color="auto"/>
        <w:left w:val="none" w:sz="0" w:space="0" w:color="auto"/>
        <w:bottom w:val="none" w:sz="0" w:space="0" w:color="auto"/>
        <w:right w:val="none" w:sz="0" w:space="0" w:color="auto"/>
      </w:divBdr>
    </w:div>
    <w:div w:id="1854955644">
      <w:bodyDiv w:val="1"/>
      <w:marLeft w:val="0"/>
      <w:marRight w:val="0"/>
      <w:marTop w:val="0"/>
      <w:marBottom w:val="0"/>
      <w:divBdr>
        <w:top w:val="none" w:sz="0" w:space="0" w:color="auto"/>
        <w:left w:val="none" w:sz="0" w:space="0" w:color="auto"/>
        <w:bottom w:val="none" w:sz="0" w:space="0" w:color="auto"/>
        <w:right w:val="none" w:sz="0" w:space="0" w:color="auto"/>
      </w:divBdr>
    </w:div>
    <w:div w:id="1855143117">
      <w:bodyDiv w:val="1"/>
      <w:marLeft w:val="0"/>
      <w:marRight w:val="0"/>
      <w:marTop w:val="0"/>
      <w:marBottom w:val="0"/>
      <w:divBdr>
        <w:top w:val="none" w:sz="0" w:space="0" w:color="auto"/>
        <w:left w:val="none" w:sz="0" w:space="0" w:color="auto"/>
        <w:bottom w:val="none" w:sz="0" w:space="0" w:color="auto"/>
        <w:right w:val="none" w:sz="0" w:space="0" w:color="auto"/>
      </w:divBdr>
    </w:div>
    <w:div w:id="1858234452">
      <w:bodyDiv w:val="1"/>
      <w:marLeft w:val="0"/>
      <w:marRight w:val="0"/>
      <w:marTop w:val="0"/>
      <w:marBottom w:val="0"/>
      <w:divBdr>
        <w:top w:val="none" w:sz="0" w:space="0" w:color="auto"/>
        <w:left w:val="none" w:sz="0" w:space="0" w:color="auto"/>
        <w:bottom w:val="none" w:sz="0" w:space="0" w:color="auto"/>
        <w:right w:val="none" w:sz="0" w:space="0" w:color="auto"/>
      </w:divBdr>
    </w:div>
    <w:div w:id="1859855405">
      <w:bodyDiv w:val="1"/>
      <w:marLeft w:val="0"/>
      <w:marRight w:val="0"/>
      <w:marTop w:val="0"/>
      <w:marBottom w:val="0"/>
      <w:divBdr>
        <w:top w:val="none" w:sz="0" w:space="0" w:color="auto"/>
        <w:left w:val="none" w:sz="0" w:space="0" w:color="auto"/>
        <w:bottom w:val="none" w:sz="0" w:space="0" w:color="auto"/>
        <w:right w:val="none" w:sz="0" w:space="0" w:color="auto"/>
      </w:divBdr>
    </w:div>
    <w:div w:id="1860661226">
      <w:bodyDiv w:val="1"/>
      <w:marLeft w:val="0"/>
      <w:marRight w:val="0"/>
      <w:marTop w:val="0"/>
      <w:marBottom w:val="0"/>
      <w:divBdr>
        <w:top w:val="none" w:sz="0" w:space="0" w:color="auto"/>
        <w:left w:val="none" w:sz="0" w:space="0" w:color="auto"/>
        <w:bottom w:val="none" w:sz="0" w:space="0" w:color="auto"/>
        <w:right w:val="none" w:sz="0" w:space="0" w:color="auto"/>
      </w:divBdr>
    </w:div>
    <w:div w:id="1861696010">
      <w:bodyDiv w:val="1"/>
      <w:marLeft w:val="0"/>
      <w:marRight w:val="0"/>
      <w:marTop w:val="0"/>
      <w:marBottom w:val="0"/>
      <w:divBdr>
        <w:top w:val="none" w:sz="0" w:space="0" w:color="auto"/>
        <w:left w:val="none" w:sz="0" w:space="0" w:color="auto"/>
        <w:bottom w:val="none" w:sz="0" w:space="0" w:color="auto"/>
        <w:right w:val="none" w:sz="0" w:space="0" w:color="auto"/>
      </w:divBdr>
    </w:div>
    <w:div w:id="1866676787">
      <w:bodyDiv w:val="1"/>
      <w:marLeft w:val="0"/>
      <w:marRight w:val="0"/>
      <w:marTop w:val="0"/>
      <w:marBottom w:val="0"/>
      <w:divBdr>
        <w:top w:val="none" w:sz="0" w:space="0" w:color="auto"/>
        <w:left w:val="none" w:sz="0" w:space="0" w:color="auto"/>
        <w:bottom w:val="none" w:sz="0" w:space="0" w:color="auto"/>
        <w:right w:val="none" w:sz="0" w:space="0" w:color="auto"/>
      </w:divBdr>
    </w:div>
    <w:div w:id="1867212616">
      <w:bodyDiv w:val="1"/>
      <w:marLeft w:val="0"/>
      <w:marRight w:val="0"/>
      <w:marTop w:val="0"/>
      <w:marBottom w:val="0"/>
      <w:divBdr>
        <w:top w:val="none" w:sz="0" w:space="0" w:color="auto"/>
        <w:left w:val="none" w:sz="0" w:space="0" w:color="auto"/>
        <w:bottom w:val="none" w:sz="0" w:space="0" w:color="auto"/>
        <w:right w:val="none" w:sz="0" w:space="0" w:color="auto"/>
      </w:divBdr>
    </w:div>
    <w:div w:id="1880164504">
      <w:bodyDiv w:val="1"/>
      <w:marLeft w:val="0"/>
      <w:marRight w:val="0"/>
      <w:marTop w:val="0"/>
      <w:marBottom w:val="0"/>
      <w:divBdr>
        <w:top w:val="none" w:sz="0" w:space="0" w:color="auto"/>
        <w:left w:val="none" w:sz="0" w:space="0" w:color="auto"/>
        <w:bottom w:val="none" w:sz="0" w:space="0" w:color="auto"/>
        <w:right w:val="none" w:sz="0" w:space="0" w:color="auto"/>
      </w:divBdr>
    </w:div>
    <w:div w:id="1886408977">
      <w:bodyDiv w:val="1"/>
      <w:marLeft w:val="0"/>
      <w:marRight w:val="0"/>
      <w:marTop w:val="0"/>
      <w:marBottom w:val="0"/>
      <w:divBdr>
        <w:top w:val="none" w:sz="0" w:space="0" w:color="auto"/>
        <w:left w:val="none" w:sz="0" w:space="0" w:color="auto"/>
        <w:bottom w:val="none" w:sz="0" w:space="0" w:color="auto"/>
        <w:right w:val="none" w:sz="0" w:space="0" w:color="auto"/>
      </w:divBdr>
    </w:div>
    <w:div w:id="1896890961">
      <w:bodyDiv w:val="1"/>
      <w:marLeft w:val="0"/>
      <w:marRight w:val="0"/>
      <w:marTop w:val="0"/>
      <w:marBottom w:val="0"/>
      <w:divBdr>
        <w:top w:val="none" w:sz="0" w:space="0" w:color="auto"/>
        <w:left w:val="none" w:sz="0" w:space="0" w:color="auto"/>
        <w:bottom w:val="none" w:sz="0" w:space="0" w:color="auto"/>
        <w:right w:val="none" w:sz="0" w:space="0" w:color="auto"/>
      </w:divBdr>
    </w:div>
    <w:div w:id="1898973494">
      <w:bodyDiv w:val="1"/>
      <w:marLeft w:val="0"/>
      <w:marRight w:val="0"/>
      <w:marTop w:val="0"/>
      <w:marBottom w:val="0"/>
      <w:divBdr>
        <w:top w:val="none" w:sz="0" w:space="0" w:color="auto"/>
        <w:left w:val="none" w:sz="0" w:space="0" w:color="auto"/>
        <w:bottom w:val="none" w:sz="0" w:space="0" w:color="auto"/>
        <w:right w:val="none" w:sz="0" w:space="0" w:color="auto"/>
      </w:divBdr>
    </w:div>
    <w:div w:id="1900286004">
      <w:bodyDiv w:val="1"/>
      <w:marLeft w:val="0"/>
      <w:marRight w:val="0"/>
      <w:marTop w:val="0"/>
      <w:marBottom w:val="0"/>
      <w:divBdr>
        <w:top w:val="none" w:sz="0" w:space="0" w:color="auto"/>
        <w:left w:val="none" w:sz="0" w:space="0" w:color="auto"/>
        <w:bottom w:val="none" w:sz="0" w:space="0" w:color="auto"/>
        <w:right w:val="none" w:sz="0" w:space="0" w:color="auto"/>
      </w:divBdr>
    </w:div>
    <w:div w:id="1900482522">
      <w:bodyDiv w:val="1"/>
      <w:marLeft w:val="0"/>
      <w:marRight w:val="0"/>
      <w:marTop w:val="0"/>
      <w:marBottom w:val="0"/>
      <w:divBdr>
        <w:top w:val="none" w:sz="0" w:space="0" w:color="auto"/>
        <w:left w:val="none" w:sz="0" w:space="0" w:color="auto"/>
        <w:bottom w:val="none" w:sz="0" w:space="0" w:color="auto"/>
        <w:right w:val="none" w:sz="0" w:space="0" w:color="auto"/>
      </w:divBdr>
    </w:div>
    <w:div w:id="1901746019">
      <w:bodyDiv w:val="1"/>
      <w:marLeft w:val="0"/>
      <w:marRight w:val="0"/>
      <w:marTop w:val="0"/>
      <w:marBottom w:val="0"/>
      <w:divBdr>
        <w:top w:val="none" w:sz="0" w:space="0" w:color="auto"/>
        <w:left w:val="none" w:sz="0" w:space="0" w:color="auto"/>
        <w:bottom w:val="none" w:sz="0" w:space="0" w:color="auto"/>
        <w:right w:val="none" w:sz="0" w:space="0" w:color="auto"/>
      </w:divBdr>
    </w:div>
    <w:div w:id="1902864073">
      <w:bodyDiv w:val="1"/>
      <w:marLeft w:val="0"/>
      <w:marRight w:val="0"/>
      <w:marTop w:val="0"/>
      <w:marBottom w:val="0"/>
      <w:divBdr>
        <w:top w:val="none" w:sz="0" w:space="0" w:color="auto"/>
        <w:left w:val="none" w:sz="0" w:space="0" w:color="auto"/>
        <w:bottom w:val="none" w:sz="0" w:space="0" w:color="auto"/>
        <w:right w:val="none" w:sz="0" w:space="0" w:color="auto"/>
      </w:divBdr>
    </w:div>
    <w:div w:id="1906839284">
      <w:bodyDiv w:val="1"/>
      <w:marLeft w:val="0"/>
      <w:marRight w:val="0"/>
      <w:marTop w:val="0"/>
      <w:marBottom w:val="0"/>
      <w:divBdr>
        <w:top w:val="none" w:sz="0" w:space="0" w:color="auto"/>
        <w:left w:val="none" w:sz="0" w:space="0" w:color="auto"/>
        <w:bottom w:val="none" w:sz="0" w:space="0" w:color="auto"/>
        <w:right w:val="none" w:sz="0" w:space="0" w:color="auto"/>
      </w:divBdr>
    </w:div>
    <w:div w:id="1907760354">
      <w:bodyDiv w:val="1"/>
      <w:marLeft w:val="0"/>
      <w:marRight w:val="0"/>
      <w:marTop w:val="0"/>
      <w:marBottom w:val="0"/>
      <w:divBdr>
        <w:top w:val="none" w:sz="0" w:space="0" w:color="auto"/>
        <w:left w:val="none" w:sz="0" w:space="0" w:color="auto"/>
        <w:bottom w:val="none" w:sz="0" w:space="0" w:color="auto"/>
        <w:right w:val="none" w:sz="0" w:space="0" w:color="auto"/>
      </w:divBdr>
    </w:div>
    <w:div w:id="1908881757">
      <w:bodyDiv w:val="1"/>
      <w:marLeft w:val="0"/>
      <w:marRight w:val="0"/>
      <w:marTop w:val="0"/>
      <w:marBottom w:val="0"/>
      <w:divBdr>
        <w:top w:val="none" w:sz="0" w:space="0" w:color="auto"/>
        <w:left w:val="none" w:sz="0" w:space="0" w:color="auto"/>
        <w:bottom w:val="none" w:sz="0" w:space="0" w:color="auto"/>
        <w:right w:val="none" w:sz="0" w:space="0" w:color="auto"/>
      </w:divBdr>
    </w:div>
    <w:div w:id="1911111788">
      <w:bodyDiv w:val="1"/>
      <w:marLeft w:val="0"/>
      <w:marRight w:val="0"/>
      <w:marTop w:val="0"/>
      <w:marBottom w:val="0"/>
      <w:divBdr>
        <w:top w:val="none" w:sz="0" w:space="0" w:color="auto"/>
        <w:left w:val="none" w:sz="0" w:space="0" w:color="auto"/>
        <w:bottom w:val="none" w:sz="0" w:space="0" w:color="auto"/>
        <w:right w:val="none" w:sz="0" w:space="0" w:color="auto"/>
      </w:divBdr>
    </w:div>
    <w:div w:id="1911623087">
      <w:bodyDiv w:val="1"/>
      <w:marLeft w:val="0"/>
      <w:marRight w:val="0"/>
      <w:marTop w:val="0"/>
      <w:marBottom w:val="0"/>
      <w:divBdr>
        <w:top w:val="none" w:sz="0" w:space="0" w:color="auto"/>
        <w:left w:val="none" w:sz="0" w:space="0" w:color="auto"/>
        <w:bottom w:val="none" w:sz="0" w:space="0" w:color="auto"/>
        <w:right w:val="none" w:sz="0" w:space="0" w:color="auto"/>
      </w:divBdr>
    </w:div>
    <w:div w:id="1913464157">
      <w:bodyDiv w:val="1"/>
      <w:marLeft w:val="0"/>
      <w:marRight w:val="0"/>
      <w:marTop w:val="0"/>
      <w:marBottom w:val="0"/>
      <w:divBdr>
        <w:top w:val="none" w:sz="0" w:space="0" w:color="auto"/>
        <w:left w:val="none" w:sz="0" w:space="0" w:color="auto"/>
        <w:bottom w:val="none" w:sz="0" w:space="0" w:color="auto"/>
        <w:right w:val="none" w:sz="0" w:space="0" w:color="auto"/>
      </w:divBdr>
    </w:div>
    <w:div w:id="1919904330">
      <w:bodyDiv w:val="1"/>
      <w:marLeft w:val="0"/>
      <w:marRight w:val="0"/>
      <w:marTop w:val="0"/>
      <w:marBottom w:val="0"/>
      <w:divBdr>
        <w:top w:val="none" w:sz="0" w:space="0" w:color="auto"/>
        <w:left w:val="none" w:sz="0" w:space="0" w:color="auto"/>
        <w:bottom w:val="none" w:sz="0" w:space="0" w:color="auto"/>
        <w:right w:val="none" w:sz="0" w:space="0" w:color="auto"/>
      </w:divBdr>
    </w:div>
    <w:div w:id="1923834911">
      <w:bodyDiv w:val="1"/>
      <w:marLeft w:val="0"/>
      <w:marRight w:val="0"/>
      <w:marTop w:val="0"/>
      <w:marBottom w:val="0"/>
      <w:divBdr>
        <w:top w:val="none" w:sz="0" w:space="0" w:color="auto"/>
        <w:left w:val="none" w:sz="0" w:space="0" w:color="auto"/>
        <w:bottom w:val="none" w:sz="0" w:space="0" w:color="auto"/>
        <w:right w:val="none" w:sz="0" w:space="0" w:color="auto"/>
      </w:divBdr>
    </w:div>
    <w:div w:id="1924684322">
      <w:bodyDiv w:val="1"/>
      <w:marLeft w:val="0"/>
      <w:marRight w:val="0"/>
      <w:marTop w:val="0"/>
      <w:marBottom w:val="0"/>
      <w:divBdr>
        <w:top w:val="none" w:sz="0" w:space="0" w:color="auto"/>
        <w:left w:val="none" w:sz="0" w:space="0" w:color="auto"/>
        <w:bottom w:val="none" w:sz="0" w:space="0" w:color="auto"/>
        <w:right w:val="none" w:sz="0" w:space="0" w:color="auto"/>
      </w:divBdr>
    </w:div>
    <w:div w:id="1925064057">
      <w:bodyDiv w:val="1"/>
      <w:marLeft w:val="0"/>
      <w:marRight w:val="0"/>
      <w:marTop w:val="0"/>
      <w:marBottom w:val="0"/>
      <w:divBdr>
        <w:top w:val="none" w:sz="0" w:space="0" w:color="auto"/>
        <w:left w:val="none" w:sz="0" w:space="0" w:color="auto"/>
        <w:bottom w:val="none" w:sz="0" w:space="0" w:color="auto"/>
        <w:right w:val="none" w:sz="0" w:space="0" w:color="auto"/>
      </w:divBdr>
    </w:div>
    <w:div w:id="1930381190">
      <w:bodyDiv w:val="1"/>
      <w:marLeft w:val="0"/>
      <w:marRight w:val="0"/>
      <w:marTop w:val="0"/>
      <w:marBottom w:val="0"/>
      <w:divBdr>
        <w:top w:val="none" w:sz="0" w:space="0" w:color="auto"/>
        <w:left w:val="none" w:sz="0" w:space="0" w:color="auto"/>
        <w:bottom w:val="none" w:sz="0" w:space="0" w:color="auto"/>
        <w:right w:val="none" w:sz="0" w:space="0" w:color="auto"/>
      </w:divBdr>
    </w:div>
    <w:div w:id="1932860364">
      <w:bodyDiv w:val="1"/>
      <w:marLeft w:val="0"/>
      <w:marRight w:val="0"/>
      <w:marTop w:val="0"/>
      <w:marBottom w:val="0"/>
      <w:divBdr>
        <w:top w:val="none" w:sz="0" w:space="0" w:color="auto"/>
        <w:left w:val="none" w:sz="0" w:space="0" w:color="auto"/>
        <w:bottom w:val="none" w:sz="0" w:space="0" w:color="auto"/>
        <w:right w:val="none" w:sz="0" w:space="0" w:color="auto"/>
      </w:divBdr>
    </w:div>
    <w:div w:id="1933078670">
      <w:bodyDiv w:val="1"/>
      <w:marLeft w:val="0"/>
      <w:marRight w:val="0"/>
      <w:marTop w:val="0"/>
      <w:marBottom w:val="0"/>
      <w:divBdr>
        <w:top w:val="none" w:sz="0" w:space="0" w:color="auto"/>
        <w:left w:val="none" w:sz="0" w:space="0" w:color="auto"/>
        <w:bottom w:val="none" w:sz="0" w:space="0" w:color="auto"/>
        <w:right w:val="none" w:sz="0" w:space="0" w:color="auto"/>
      </w:divBdr>
    </w:div>
    <w:div w:id="1933468837">
      <w:bodyDiv w:val="1"/>
      <w:marLeft w:val="0"/>
      <w:marRight w:val="0"/>
      <w:marTop w:val="0"/>
      <w:marBottom w:val="0"/>
      <w:divBdr>
        <w:top w:val="none" w:sz="0" w:space="0" w:color="auto"/>
        <w:left w:val="none" w:sz="0" w:space="0" w:color="auto"/>
        <w:bottom w:val="none" w:sz="0" w:space="0" w:color="auto"/>
        <w:right w:val="none" w:sz="0" w:space="0" w:color="auto"/>
      </w:divBdr>
    </w:div>
    <w:div w:id="1934125129">
      <w:bodyDiv w:val="1"/>
      <w:marLeft w:val="0"/>
      <w:marRight w:val="0"/>
      <w:marTop w:val="0"/>
      <w:marBottom w:val="0"/>
      <w:divBdr>
        <w:top w:val="none" w:sz="0" w:space="0" w:color="auto"/>
        <w:left w:val="none" w:sz="0" w:space="0" w:color="auto"/>
        <w:bottom w:val="none" w:sz="0" w:space="0" w:color="auto"/>
        <w:right w:val="none" w:sz="0" w:space="0" w:color="auto"/>
      </w:divBdr>
    </w:div>
    <w:div w:id="1935169738">
      <w:bodyDiv w:val="1"/>
      <w:marLeft w:val="0"/>
      <w:marRight w:val="0"/>
      <w:marTop w:val="0"/>
      <w:marBottom w:val="0"/>
      <w:divBdr>
        <w:top w:val="none" w:sz="0" w:space="0" w:color="auto"/>
        <w:left w:val="none" w:sz="0" w:space="0" w:color="auto"/>
        <w:bottom w:val="none" w:sz="0" w:space="0" w:color="auto"/>
        <w:right w:val="none" w:sz="0" w:space="0" w:color="auto"/>
      </w:divBdr>
    </w:div>
    <w:div w:id="1939942415">
      <w:bodyDiv w:val="1"/>
      <w:marLeft w:val="0"/>
      <w:marRight w:val="0"/>
      <w:marTop w:val="0"/>
      <w:marBottom w:val="0"/>
      <w:divBdr>
        <w:top w:val="none" w:sz="0" w:space="0" w:color="auto"/>
        <w:left w:val="none" w:sz="0" w:space="0" w:color="auto"/>
        <w:bottom w:val="none" w:sz="0" w:space="0" w:color="auto"/>
        <w:right w:val="none" w:sz="0" w:space="0" w:color="auto"/>
      </w:divBdr>
    </w:div>
    <w:div w:id="1941253306">
      <w:bodyDiv w:val="1"/>
      <w:marLeft w:val="0"/>
      <w:marRight w:val="0"/>
      <w:marTop w:val="0"/>
      <w:marBottom w:val="0"/>
      <w:divBdr>
        <w:top w:val="none" w:sz="0" w:space="0" w:color="auto"/>
        <w:left w:val="none" w:sz="0" w:space="0" w:color="auto"/>
        <w:bottom w:val="none" w:sz="0" w:space="0" w:color="auto"/>
        <w:right w:val="none" w:sz="0" w:space="0" w:color="auto"/>
      </w:divBdr>
    </w:div>
    <w:div w:id="1941907740">
      <w:bodyDiv w:val="1"/>
      <w:marLeft w:val="0"/>
      <w:marRight w:val="0"/>
      <w:marTop w:val="0"/>
      <w:marBottom w:val="0"/>
      <w:divBdr>
        <w:top w:val="none" w:sz="0" w:space="0" w:color="auto"/>
        <w:left w:val="none" w:sz="0" w:space="0" w:color="auto"/>
        <w:bottom w:val="none" w:sz="0" w:space="0" w:color="auto"/>
        <w:right w:val="none" w:sz="0" w:space="0" w:color="auto"/>
      </w:divBdr>
    </w:div>
    <w:div w:id="1944536512">
      <w:bodyDiv w:val="1"/>
      <w:marLeft w:val="0"/>
      <w:marRight w:val="0"/>
      <w:marTop w:val="0"/>
      <w:marBottom w:val="0"/>
      <w:divBdr>
        <w:top w:val="none" w:sz="0" w:space="0" w:color="auto"/>
        <w:left w:val="none" w:sz="0" w:space="0" w:color="auto"/>
        <w:bottom w:val="none" w:sz="0" w:space="0" w:color="auto"/>
        <w:right w:val="none" w:sz="0" w:space="0" w:color="auto"/>
      </w:divBdr>
    </w:div>
    <w:div w:id="1945923026">
      <w:bodyDiv w:val="1"/>
      <w:marLeft w:val="0"/>
      <w:marRight w:val="0"/>
      <w:marTop w:val="0"/>
      <w:marBottom w:val="0"/>
      <w:divBdr>
        <w:top w:val="none" w:sz="0" w:space="0" w:color="auto"/>
        <w:left w:val="none" w:sz="0" w:space="0" w:color="auto"/>
        <w:bottom w:val="none" w:sz="0" w:space="0" w:color="auto"/>
        <w:right w:val="none" w:sz="0" w:space="0" w:color="auto"/>
      </w:divBdr>
    </w:div>
    <w:div w:id="1949585374">
      <w:bodyDiv w:val="1"/>
      <w:marLeft w:val="0"/>
      <w:marRight w:val="0"/>
      <w:marTop w:val="0"/>
      <w:marBottom w:val="0"/>
      <w:divBdr>
        <w:top w:val="none" w:sz="0" w:space="0" w:color="auto"/>
        <w:left w:val="none" w:sz="0" w:space="0" w:color="auto"/>
        <w:bottom w:val="none" w:sz="0" w:space="0" w:color="auto"/>
        <w:right w:val="none" w:sz="0" w:space="0" w:color="auto"/>
      </w:divBdr>
    </w:div>
    <w:div w:id="1954361403">
      <w:bodyDiv w:val="1"/>
      <w:marLeft w:val="0"/>
      <w:marRight w:val="0"/>
      <w:marTop w:val="0"/>
      <w:marBottom w:val="0"/>
      <w:divBdr>
        <w:top w:val="none" w:sz="0" w:space="0" w:color="auto"/>
        <w:left w:val="none" w:sz="0" w:space="0" w:color="auto"/>
        <w:bottom w:val="none" w:sz="0" w:space="0" w:color="auto"/>
        <w:right w:val="none" w:sz="0" w:space="0" w:color="auto"/>
      </w:divBdr>
    </w:div>
    <w:div w:id="1961107649">
      <w:bodyDiv w:val="1"/>
      <w:marLeft w:val="0"/>
      <w:marRight w:val="0"/>
      <w:marTop w:val="0"/>
      <w:marBottom w:val="0"/>
      <w:divBdr>
        <w:top w:val="none" w:sz="0" w:space="0" w:color="auto"/>
        <w:left w:val="none" w:sz="0" w:space="0" w:color="auto"/>
        <w:bottom w:val="none" w:sz="0" w:space="0" w:color="auto"/>
        <w:right w:val="none" w:sz="0" w:space="0" w:color="auto"/>
      </w:divBdr>
    </w:div>
    <w:div w:id="1963002757">
      <w:bodyDiv w:val="1"/>
      <w:marLeft w:val="0"/>
      <w:marRight w:val="0"/>
      <w:marTop w:val="0"/>
      <w:marBottom w:val="0"/>
      <w:divBdr>
        <w:top w:val="none" w:sz="0" w:space="0" w:color="auto"/>
        <w:left w:val="none" w:sz="0" w:space="0" w:color="auto"/>
        <w:bottom w:val="none" w:sz="0" w:space="0" w:color="auto"/>
        <w:right w:val="none" w:sz="0" w:space="0" w:color="auto"/>
      </w:divBdr>
    </w:div>
    <w:div w:id="1965192028">
      <w:bodyDiv w:val="1"/>
      <w:marLeft w:val="0"/>
      <w:marRight w:val="0"/>
      <w:marTop w:val="0"/>
      <w:marBottom w:val="0"/>
      <w:divBdr>
        <w:top w:val="none" w:sz="0" w:space="0" w:color="auto"/>
        <w:left w:val="none" w:sz="0" w:space="0" w:color="auto"/>
        <w:bottom w:val="none" w:sz="0" w:space="0" w:color="auto"/>
        <w:right w:val="none" w:sz="0" w:space="0" w:color="auto"/>
      </w:divBdr>
    </w:div>
    <w:div w:id="1967268945">
      <w:bodyDiv w:val="1"/>
      <w:marLeft w:val="0"/>
      <w:marRight w:val="0"/>
      <w:marTop w:val="0"/>
      <w:marBottom w:val="0"/>
      <w:divBdr>
        <w:top w:val="none" w:sz="0" w:space="0" w:color="auto"/>
        <w:left w:val="none" w:sz="0" w:space="0" w:color="auto"/>
        <w:bottom w:val="none" w:sz="0" w:space="0" w:color="auto"/>
        <w:right w:val="none" w:sz="0" w:space="0" w:color="auto"/>
      </w:divBdr>
    </w:div>
    <w:div w:id="1970548081">
      <w:bodyDiv w:val="1"/>
      <w:marLeft w:val="0"/>
      <w:marRight w:val="0"/>
      <w:marTop w:val="0"/>
      <w:marBottom w:val="0"/>
      <w:divBdr>
        <w:top w:val="none" w:sz="0" w:space="0" w:color="auto"/>
        <w:left w:val="none" w:sz="0" w:space="0" w:color="auto"/>
        <w:bottom w:val="none" w:sz="0" w:space="0" w:color="auto"/>
        <w:right w:val="none" w:sz="0" w:space="0" w:color="auto"/>
      </w:divBdr>
    </w:div>
    <w:div w:id="1974677020">
      <w:bodyDiv w:val="1"/>
      <w:marLeft w:val="0"/>
      <w:marRight w:val="0"/>
      <w:marTop w:val="0"/>
      <w:marBottom w:val="0"/>
      <w:divBdr>
        <w:top w:val="none" w:sz="0" w:space="0" w:color="auto"/>
        <w:left w:val="none" w:sz="0" w:space="0" w:color="auto"/>
        <w:bottom w:val="none" w:sz="0" w:space="0" w:color="auto"/>
        <w:right w:val="none" w:sz="0" w:space="0" w:color="auto"/>
      </w:divBdr>
    </w:div>
    <w:div w:id="1977831177">
      <w:bodyDiv w:val="1"/>
      <w:marLeft w:val="0"/>
      <w:marRight w:val="0"/>
      <w:marTop w:val="0"/>
      <w:marBottom w:val="0"/>
      <w:divBdr>
        <w:top w:val="none" w:sz="0" w:space="0" w:color="auto"/>
        <w:left w:val="none" w:sz="0" w:space="0" w:color="auto"/>
        <w:bottom w:val="none" w:sz="0" w:space="0" w:color="auto"/>
        <w:right w:val="none" w:sz="0" w:space="0" w:color="auto"/>
      </w:divBdr>
    </w:div>
    <w:div w:id="1978140577">
      <w:bodyDiv w:val="1"/>
      <w:marLeft w:val="0"/>
      <w:marRight w:val="0"/>
      <w:marTop w:val="0"/>
      <w:marBottom w:val="0"/>
      <w:divBdr>
        <w:top w:val="none" w:sz="0" w:space="0" w:color="auto"/>
        <w:left w:val="none" w:sz="0" w:space="0" w:color="auto"/>
        <w:bottom w:val="none" w:sz="0" w:space="0" w:color="auto"/>
        <w:right w:val="none" w:sz="0" w:space="0" w:color="auto"/>
      </w:divBdr>
    </w:div>
    <w:div w:id="1978224253">
      <w:bodyDiv w:val="1"/>
      <w:marLeft w:val="0"/>
      <w:marRight w:val="0"/>
      <w:marTop w:val="0"/>
      <w:marBottom w:val="0"/>
      <w:divBdr>
        <w:top w:val="none" w:sz="0" w:space="0" w:color="auto"/>
        <w:left w:val="none" w:sz="0" w:space="0" w:color="auto"/>
        <w:bottom w:val="none" w:sz="0" w:space="0" w:color="auto"/>
        <w:right w:val="none" w:sz="0" w:space="0" w:color="auto"/>
      </w:divBdr>
    </w:div>
    <w:div w:id="1979258236">
      <w:bodyDiv w:val="1"/>
      <w:marLeft w:val="0"/>
      <w:marRight w:val="0"/>
      <w:marTop w:val="0"/>
      <w:marBottom w:val="0"/>
      <w:divBdr>
        <w:top w:val="none" w:sz="0" w:space="0" w:color="auto"/>
        <w:left w:val="none" w:sz="0" w:space="0" w:color="auto"/>
        <w:bottom w:val="none" w:sz="0" w:space="0" w:color="auto"/>
        <w:right w:val="none" w:sz="0" w:space="0" w:color="auto"/>
      </w:divBdr>
    </w:div>
    <w:div w:id="1981108006">
      <w:bodyDiv w:val="1"/>
      <w:marLeft w:val="0"/>
      <w:marRight w:val="0"/>
      <w:marTop w:val="0"/>
      <w:marBottom w:val="0"/>
      <w:divBdr>
        <w:top w:val="none" w:sz="0" w:space="0" w:color="auto"/>
        <w:left w:val="none" w:sz="0" w:space="0" w:color="auto"/>
        <w:bottom w:val="none" w:sz="0" w:space="0" w:color="auto"/>
        <w:right w:val="none" w:sz="0" w:space="0" w:color="auto"/>
      </w:divBdr>
    </w:div>
    <w:div w:id="1981496824">
      <w:bodyDiv w:val="1"/>
      <w:marLeft w:val="0"/>
      <w:marRight w:val="0"/>
      <w:marTop w:val="0"/>
      <w:marBottom w:val="0"/>
      <w:divBdr>
        <w:top w:val="none" w:sz="0" w:space="0" w:color="auto"/>
        <w:left w:val="none" w:sz="0" w:space="0" w:color="auto"/>
        <w:bottom w:val="none" w:sz="0" w:space="0" w:color="auto"/>
        <w:right w:val="none" w:sz="0" w:space="0" w:color="auto"/>
      </w:divBdr>
    </w:div>
    <w:div w:id="1984700297">
      <w:bodyDiv w:val="1"/>
      <w:marLeft w:val="0"/>
      <w:marRight w:val="0"/>
      <w:marTop w:val="0"/>
      <w:marBottom w:val="0"/>
      <w:divBdr>
        <w:top w:val="none" w:sz="0" w:space="0" w:color="auto"/>
        <w:left w:val="none" w:sz="0" w:space="0" w:color="auto"/>
        <w:bottom w:val="none" w:sz="0" w:space="0" w:color="auto"/>
        <w:right w:val="none" w:sz="0" w:space="0" w:color="auto"/>
      </w:divBdr>
    </w:div>
    <w:div w:id="1996258148">
      <w:bodyDiv w:val="1"/>
      <w:marLeft w:val="0"/>
      <w:marRight w:val="0"/>
      <w:marTop w:val="0"/>
      <w:marBottom w:val="0"/>
      <w:divBdr>
        <w:top w:val="none" w:sz="0" w:space="0" w:color="auto"/>
        <w:left w:val="none" w:sz="0" w:space="0" w:color="auto"/>
        <w:bottom w:val="none" w:sz="0" w:space="0" w:color="auto"/>
        <w:right w:val="none" w:sz="0" w:space="0" w:color="auto"/>
      </w:divBdr>
    </w:div>
    <w:div w:id="1998000432">
      <w:bodyDiv w:val="1"/>
      <w:marLeft w:val="0"/>
      <w:marRight w:val="0"/>
      <w:marTop w:val="0"/>
      <w:marBottom w:val="0"/>
      <w:divBdr>
        <w:top w:val="none" w:sz="0" w:space="0" w:color="auto"/>
        <w:left w:val="none" w:sz="0" w:space="0" w:color="auto"/>
        <w:bottom w:val="none" w:sz="0" w:space="0" w:color="auto"/>
        <w:right w:val="none" w:sz="0" w:space="0" w:color="auto"/>
      </w:divBdr>
    </w:div>
    <w:div w:id="2001233095">
      <w:bodyDiv w:val="1"/>
      <w:marLeft w:val="0"/>
      <w:marRight w:val="0"/>
      <w:marTop w:val="0"/>
      <w:marBottom w:val="0"/>
      <w:divBdr>
        <w:top w:val="none" w:sz="0" w:space="0" w:color="auto"/>
        <w:left w:val="none" w:sz="0" w:space="0" w:color="auto"/>
        <w:bottom w:val="none" w:sz="0" w:space="0" w:color="auto"/>
        <w:right w:val="none" w:sz="0" w:space="0" w:color="auto"/>
      </w:divBdr>
    </w:div>
    <w:div w:id="2001884975">
      <w:bodyDiv w:val="1"/>
      <w:marLeft w:val="0"/>
      <w:marRight w:val="0"/>
      <w:marTop w:val="0"/>
      <w:marBottom w:val="0"/>
      <w:divBdr>
        <w:top w:val="none" w:sz="0" w:space="0" w:color="auto"/>
        <w:left w:val="none" w:sz="0" w:space="0" w:color="auto"/>
        <w:bottom w:val="none" w:sz="0" w:space="0" w:color="auto"/>
        <w:right w:val="none" w:sz="0" w:space="0" w:color="auto"/>
      </w:divBdr>
    </w:div>
    <w:div w:id="2005012056">
      <w:bodyDiv w:val="1"/>
      <w:marLeft w:val="0"/>
      <w:marRight w:val="0"/>
      <w:marTop w:val="0"/>
      <w:marBottom w:val="0"/>
      <w:divBdr>
        <w:top w:val="none" w:sz="0" w:space="0" w:color="auto"/>
        <w:left w:val="none" w:sz="0" w:space="0" w:color="auto"/>
        <w:bottom w:val="none" w:sz="0" w:space="0" w:color="auto"/>
        <w:right w:val="none" w:sz="0" w:space="0" w:color="auto"/>
      </w:divBdr>
    </w:div>
    <w:div w:id="2008747260">
      <w:bodyDiv w:val="1"/>
      <w:marLeft w:val="0"/>
      <w:marRight w:val="0"/>
      <w:marTop w:val="0"/>
      <w:marBottom w:val="0"/>
      <w:divBdr>
        <w:top w:val="none" w:sz="0" w:space="0" w:color="auto"/>
        <w:left w:val="none" w:sz="0" w:space="0" w:color="auto"/>
        <w:bottom w:val="none" w:sz="0" w:space="0" w:color="auto"/>
        <w:right w:val="none" w:sz="0" w:space="0" w:color="auto"/>
      </w:divBdr>
    </w:div>
    <w:div w:id="2009822060">
      <w:bodyDiv w:val="1"/>
      <w:marLeft w:val="0"/>
      <w:marRight w:val="0"/>
      <w:marTop w:val="0"/>
      <w:marBottom w:val="0"/>
      <w:divBdr>
        <w:top w:val="none" w:sz="0" w:space="0" w:color="auto"/>
        <w:left w:val="none" w:sz="0" w:space="0" w:color="auto"/>
        <w:bottom w:val="none" w:sz="0" w:space="0" w:color="auto"/>
        <w:right w:val="none" w:sz="0" w:space="0" w:color="auto"/>
      </w:divBdr>
    </w:div>
    <w:div w:id="2011366091">
      <w:bodyDiv w:val="1"/>
      <w:marLeft w:val="0"/>
      <w:marRight w:val="0"/>
      <w:marTop w:val="0"/>
      <w:marBottom w:val="0"/>
      <w:divBdr>
        <w:top w:val="none" w:sz="0" w:space="0" w:color="auto"/>
        <w:left w:val="none" w:sz="0" w:space="0" w:color="auto"/>
        <w:bottom w:val="none" w:sz="0" w:space="0" w:color="auto"/>
        <w:right w:val="none" w:sz="0" w:space="0" w:color="auto"/>
      </w:divBdr>
    </w:div>
    <w:div w:id="2013531094">
      <w:bodyDiv w:val="1"/>
      <w:marLeft w:val="0"/>
      <w:marRight w:val="0"/>
      <w:marTop w:val="0"/>
      <w:marBottom w:val="0"/>
      <w:divBdr>
        <w:top w:val="none" w:sz="0" w:space="0" w:color="auto"/>
        <w:left w:val="none" w:sz="0" w:space="0" w:color="auto"/>
        <w:bottom w:val="none" w:sz="0" w:space="0" w:color="auto"/>
        <w:right w:val="none" w:sz="0" w:space="0" w:color="auto"/>
      </w:divBdr>
    </w:div>
    <w:div w:id="2015258281">
      <w:bodyDiv w:val="1"/>
      <w:marLeft w:val="0"/>
      <w:marRight w:val="0"/>
      <w:marTop w:val="0"/>
      <w:marBottom w:val="0"/>
      <w:divBdr>
        <w:top w:val="none" w:sz="0" w:space="0" w:color="auto"/>
        <w:left w:val="none" w:sz="0" w:space="0" w:color="auto"/>
        <w:bottom w:val="none" w:sz="0" w:space="0" w:color="auto"/>
        <w:right w:val="none" w:sz="0" w:space="0" w:color="auto"/>
      </w:divBdr>
    </w:div>
    <w:div w:id="2017489673">
      <w:bodyDiv w:val="1"/>
      <w:marLeft w:val="0"/>
      <w:marRight w:val="0"/>
      <w:marTop w:val="0"/>
      <w:marBottom w:val="0"/>
      <w:divBdr>
        <w:top w:val="none" w:sz="0" w:space="0" w:color="auto"/>
        <w:left w:val="none" w:sz="0" w:space="0" w:color="auto"/>
        <w:bottom w:val="none" w:sz="0" w:space="0" w:color="auto"/>
        <w:right w:val="none" w:sz="0" w:space="0" w:color="auto"/>
      </w:divBdr>
    </w:div>
    <w:div w:id="2020766974">
      <w:bodyDiv w:val="1"/>
      <w:marLeft w:val="0"/>
      <w:marRight w:val="0"/>
      <w:marTop w:val="0"/>
      <w:marBottom w:val="0"/>
      <w:divBdr>
        <w:top w:val="none" w:sz="0" w:space="0" w:color="auto"/>
        <w:left w:val="none" w:sz="0" w:space="0" w:color="auto"/>
        <w:bottom w:val="none" w:sz="0" w:space="0" w:color="auto"/>
        <w:right w:val="none" w:sz="0" w:space="0" w:color="auto"/>
      </w:divBdr>
    </w:div>
    <w:div w:id="2021395901">
      <w:bodyDiv w:val="1"/>
      <w:marLeft w:val="0"/>
      <w:marRight w:val="0"/>
      <w:marTop w:val="0"/>
      <w:marBottom w:val="0"/>
      <w:divBdr>
        <w:top w:val="none" w:sz="0" w:space="0" w:color="auto"/>
        <w:left w:val="none" w:sz="0" w:space="0" w:color="auto"/>
        <w:bottom w:val="none" w:sz="0" w:space="0" w:color="auto"/>
        <w:right w:val="none" w:sz="0" w:space="0" w:color="auto"/>
      </w:divBdr>
    </w:div>
    <w:div w:id="2025859741">
      <w:bodyDiv w:val="1"/>
      <w:marLeft w:val="0"/>
      <w:marRight w:val="0"/>
      <w:marTop w:val="0"/>
      <w:marBottom w:val="0"/>
      <w:divBdr>
        <w:top w:val="none" w:sz="0" w:space="0" w:color="auto"/>
        <w:left w:val="none" w:sz="0" w:space="0" w:color="auto"/>
        <w:bottom w:val="none" w:sz="0" w:space="0" w:color="auto"/>
        <w:right w:val="none" w:sz="0" w:space="0" w:color="auto"/>
      </w:divBdr>
    </w:div>
    <w:div w:id="2027517157">
      <w:bodyDiv w:val="1"/>
      <w:marLeft w:val="0"/>
      <w:marRight w:val="0"/>
      <w:marTop w:val="0"/>
      <w:marBottom w:val="0"/>
      <w:divBdr>
        <w:top w:val="none" w:sz="0" w:space="0" w:color="auto"/>
        <w:left w:val="none" w:sz="0" w:space="0" w:color="auto"/>
        <w:bottom w:val="none" w:sz="0" w:space="0" w:color="auto"/>
        <w:right w:val="none" w:sz="0" w:space="0" w:color="auto"/>
      </w:divBdr>
    </w:div>
    <w:div w:id="2028554483">
      <w:bodyDiv w:val="1"/>
      <w:marLeft w:val="0"/>
      <w:marRight w:val="0"/>
      <w:marTop w:val="0"/>
      <w:marBottom w:val="0"/>
      <w:divBdr>
        <w:top w:val="none" w:sz="0" w:space="0" w:color="auto"/>
        <w:left w:val="none" w:sz="0" w:space="0" w:color="auto"/>
        <w:bottom w:val="none" w:sz="0" w:space="0" w:color="auto"/>
        <w:right w:val="none" w:sz="0" w:space="0" w:color="auto"/>
      </w:divBdr>
    </w:div>
    <w:div w:id="2030524722">
      <w:bodyDiv w:val="1"/>
      <w:marLeft w:val="0"/>
      <w:marRight w:val="0"/>
      <w:marTop w:val="0"/>
      <w:marBottom w:val="0"/>
      <w:divBdr>
        <w:top w:val="none" w:sz="0" w:space="0" w:color="auto"/>
        <w:left w:val="none" w:sz="0" w:space="0" w:color="auto"/>
        <w:bottom w:val="none" w:sz="0" w:space="0" w:color="auto"/>
        <w:right w:val="none" w:sz="0" w:space="0" w:color="auto"/>
      </w:divBdr>
    </w:div>
    <w:div w:id="2034186205">
      <w:bodyDiv w:val="1"/>
      <w:marLeft w:val="0"/>
      <w:marRight w:val="0"/>
      <w:marTop w:val="0"/>
      <w:marBottom w:val="0"/>
      <w:divBdr>
        <w:top w:val="none" w:sz="0" w:space="0" w:color="auto"/>
        <w:left w:val="none" w:sz="0" w:space="0" w:color="auto"/>
        <w:bottom w:val="none" w:sz="0" w:space="0" w:color="auto"/>
        <w:right w:val="none" w:sz="0" w:space="0" w:color="auto"/>
      </w:divBdr>
    </w:div>
    <w:div w:id="2035840077">
      <w:bodyDiv w:val="1"/>
      <w:marLeft w:val="0"/>
      <w:marRight w:val="0"/>
      <w:marTop w:val="0"/>
      <w:marBottom w:val="0"/>
      <w:divBdr>
        <w:top w:val="none" w:sz="0" w:space="0" w:color="auto"/>
        <w:left w:val="none" w:sz="0" w:space="0" w:color="auto"/>
        <w:bottom w:val="none" w:sz="0" w:space="0" w:color="auto"/>
        <w:right w:val="none" w:sz="0" w:space="0" w:color="auto"/>
      </w:divBdr>
    </w:div>
    <w:div w:id="2040624106">
      <w:bodyDiv w:val="1"/>
      <w:marLeft w:val="0"/>
      <w:marRight w:val="0"/>
      <w:marTop w:val="0"/>
      <w:marBottom w:val="0"/>
      <w:divBdr>
        <w:top w:val="none" w:sz="0" w:space="0" w:color="auto"/>
        <w:left w:val="none" w:sz="0" w:space="0" w:color="auto"/>
        <w:bottom w:val="none" w:sz="0" w:space="0" w:color="auto"/>
        <w:right w:val="none" w:sz="0" w:space="0" w:color="auto"/>
      </w:divBdr>
    </w:div>
    <w:div w:id="2043628942">
      <w:bodyDiv w:val="1"/>
      <w:marLeft w:val="0"/>
      <w:marRight w:val="0"/>
      <w:marTop w:val="0"/>
      <w:marBottom w:val="0"/>
      <w:divBdr>
        <w:top w:val="none" w:sz="0" w:space="0" w:color="auto"/>
        <w:left w:val="none" w:sz="0" w:space="0" w:color="auto"/>
        <w:bottom w:val="none" w:sz="0" w:space="0" w:color="auto"/>
        <w:right w:val="none" w:sz="0" w:space="0" w:color="auto"/>
      </w:divBdr>
    </w:div>
    <w:div w:id="2047175826">
      <w:bodyDiv w:val="1"/>
      <w:marLeft w:val="0"/>
      <w:marRight w:val="0"/>
      <w:marTop w:val="0"/>
      <w:marBottom w:val="0"/>
      <w:divBdr>
        <w:top w:val="none" w:sz="0" w:space="0" w:color="auto"/>
        <w:left w:val="none" w:sz="0" w:space="0" w:color="auto"/>
        <w:bottom w:val="none" w:sz="0" w:space="0" w:color="auto"/>
        <w:right w:val="none" w:sz="0" w:space="0" w:color="auto"/>
      </w:divBdr>
    </w:div>
    <w:div w:id="2048600441">
      <w:bodyDiv w:val="1"/>
      <w:marLeft w:val="0"/>
      <w:marRight w:val="0"/>
      <w:marTop w:val="0"/>
      <w:marBottom w:val="0"/>
      <w:divBdr>
        <w:top w:val="none" w:sz="0" w:space="0" w:color="auto"/>
        <w:left w:val="none" w:sz="0" w:space="0" w:color="auto"/>
        <w:bottom w:val="none" w:sz="0" w:space="0" w:color="auto"/>
        <w:right w:val="none" w:sz="0" w:space="0" w:color="auto"/>
      </w:divBdr>
    </w:div>
    <w:div w:id="2053259715">
      <w:bodyDiv w:val="1"/>
      <w:marLeft w:val="0"/>
      <w:marRight w:val="0"/>
      <w:marTop w:val="0"/>
      <w:marBottom w:val="0"/>
      <w:divBdr>
        <w:top w:val="none" w:sz="0" w:space="0" w:color="auto"/>
        <w:left w:val="none" w:sz="0" w:space="0" w:color="auto"/>
        <w:bottom w:val="none" w:sz="0" w:space="0" w:color="auto"/>
        <w:right w:val="none" w:sz="0" w:space="0" w:color="auto"/>
      </w:divBdr>
    </w:div>
    <w:div w:id="2055418832">
      <w:bodyDiv w:val="1"/>
      <w:marLeft w:val="0"/>
      <w:marRight w:val="0"/>
      <w:marTop w:val="0"/>
      <w:marBottom w:val="0"/>
      <w:divBdr>
        <w:top w:val="none" w:sz="0" w:space="0" w:color="auto"/>
        <w:left w:val="none" w:sz="0" w:space="0" w:color="auto"/>
        <w:bottom w:val="none" w:sz="0" w:space="0" w:color="auto"/>
        <w:right w:val="none" w:sz="0" w:space="0" w:color="auto"/>
      </w:divBdr>
    </w:div>
    <w:div w:id="2055503381">
      <w:bodyDiv w:val="1"/>
      <w:marLeft w:val="0"/>
      <w:marRight w:val="0"/>
      <w:marTop w:val="0"/>
      <w:marBottom w:val="0"/>
      <w:divBdr>
        <w:top w:val="none" w:sz="0" w:space="0" w:color="auto"/>
        <w:left w:val="none" w:sz="0" w:space="0" w:color="auto"/>
        <w:bottom w:val="none" w:sz="0" w:space="0" w:color="auto"/>
        <w:right w:val="none" w:sz="0" w:space="0" w:color="auto"/>
      </w:divBdr>
    </w:div>
    <w:div w:id="2055763634">
      <w:bodyDiv w:val="1"/>
      <w:marLeft w:val="0"/>
      <w:marRight w:val="0"/>
      <w:marTop w:val="0"/>
      <w:marBottom w:val="0"/>
      <w:divBdr>
        <w:top w:val="none" w:sz="0" w:space="0" w:color="auto"/>
        <w:left w:val="none" w:sz="0" w:space="0" w:color="auto"/>
        <w:bottom w:val="none" w:sz="0" w:space="0" w:color="auto"/>
        <w:right w:val="none" w:sz="0" w:space="0" w:color="auto"/>
      </w:divBdr>
    </w:div>
    <w:div w:id="2058040451">
      <w:bodyDiv w:val="1"/>
      <w:marLeft w:val="0"/>
      <w:marRight w:val="0"/>
      <w:marTop w:val="0"/>
      <w:marBottom w:val="0"/>
      <w:divBdr>
        <w:top w:val="none" w:sz="0" w:space="0" w:color="auto"/>
        <w:left w:val="none" w:sz="0" w:space="0" w:color="auto"/>
        <w:bottom w:val="none" w:sz="0" w:space="0" w:color="auto"/>
        <w:right w:val="none" w:sz="0" w:space="0" w:color="auto"/>
      </w:divBdr>
    </w:div>
    <w:div w:id="2059159579">
      <w:bodyDiv w:val="1"/>
      <w:marLeft w:val="0"/>
      <w:marRight w:val="0"/>
      <w:marTop w:val="0"/>
      <w:marBottom w:val="0"/>
      <w:divBdr>
        <w:top w:val="none" w:sz="0" w:space="0" w:color="auto"/>
        <w:left w:val="none" w:sz="0" w:space="0" w:color="auto"/>
        <w:bottom w:val="none" w:sz="0" w:space="0" w:color="auto"/>
        <w:right w:val="none" w:sz="0" w:space="0" w:color="auto"/>
      </w:divBdr>
    </w:div>
    <w:div w:id="2061316682">
      <w:bodyDiv w:val="1"/>
      <w:marLeft w:val="0"/>
      <w:marRight w:val="0"/>
      <w:marTop w:val="0"/>
      <w:marBottom w:val="0"/>
      <w:divBdr>
        <w:top w:val="none" w:sz="0" w:space="0" w:color="auto"/>
        <w:left w:val="none" w:sz="0" w:space="0" w:color="auto"/>
        <w:bottom w:val="none" w:sz="0" w:space="0" w:color="auto"/>
        <w:right w:val="none" w:sz="0" w:space="0" w:color="auto"/>
      </w:divBdr>
    </w:div>
    <w:div w:id="2062973910">
      <w:bodyDiv w:val="1"/>
      <w:marLeft w:val="0"/>
      <w:marRight w:val="0"/>
      <w:marTop w:val="0"/>
      <w:marBottom w:val="0"/>
      <w:divBdr>
        <w:top w:val="none" w:sz="0" w:space="0" w:color="auto"/>
        <w:left w:val="none" w:sz="0" w:space="0" w:color="auto"/>
        <w:bottom w:val="none" w:sz="0" w:space="0" w:color="auto"/>
        <w:right w:val="none" w:sz="0" w:space="0" w:color="auto"/>
      </w:divBdr>
    </w:div>
    <w:div w:id="2065792479">
      <w:bodyDiv w:val="1"/>
      <w:marLeft w:val="0"/>
      <w:marRight w:val="0"/>
      <w:marTop w:val="0"/>
      <w:marBottom w:val="0"/>
      <w:divBdr>
        <w:top w:val="none" w:sz="0" w:space="0" w:color="auto"/>
        <w:left w:val="none" w:sz="0" w:space="0" w:color="auto"/>
        <w:bottom w:val="none" w:sz="0" w:space="0" w:color="auto"/>
        <w:right w:val="none" w:sz="0" w:space="0" w:color="auto"/>
      </w:divBdr>
    </w:div>
    <w:div w:id="2070882235">
      <w:bodyDiv w:val="1"/>
      <w:marLeft w:val="0"/>
      <w:marRight w:val="0"/>
      <w:marTop w:val="0"/>
      <w:marBottom w:val="0"/>
      <w:divBdr>
        <w:top w:val="none" w:sz="0" w:space="0" w:color="auto"/>
        <w:left w:val="none" w:sz="0" w:space="0" w:color="auto"/>
        <w:bottom w:val="none" w:sz="0" w:space="0" w:color="auto"/>
        <w:right w:val="none" w:sz="0" w:space="0" w:color="auto"/>
      </w:divBdr>
    </w:div>
    <w:div w:id="2072338282">
      <w:bodyDiv w:val="1"/>
      <w:marLeft w:val="0"/>
      <w:marRight w:val="0"/>
      <w:marTop w:val="0"/>
      <w:marBottom w:val="0"/>
      <w:divBdr>
        <w:top w:val="none" w:sz="0" w:space="0" w:color="auto"/>
        <w:left w:val="none" w:sz="0" w:space="0" w:color="auto"/>
        <w:bottom w:val="none" w:sz="0" w:space="0" w:color="auto"/>
        <w:right w:val="none" w:sz="0" w:space="0" w:color="auto"/>
      </w:divBdr>
    </w:div>
    <w:div w:id="2076658063">
      <w:bodyDiv w:val="1"/>
      <w:marLeft w:val="0"/>
      <w:marRight w:val="0"/>
      <w:marTop w:val="0"/>
      <w:marBottom w:val="0"/>
      <w:divBdr>
        <w:top w:val="none" w:sz="0" w:space="0" w:color="auto"/>
        <w:left w:val="none" w:sz="0" w:space="0" w:color="auto"/>
        <w:bottom w:val="none" w:sz="0" w:space="0" w:color="auto"/>
        <w:right w:val="none" w:sz="0" w:space="0" w:color="auto"/>
      </w:divBdr>
    </w:div>
    <w:div w:id="2077164166">
      <w:bodyDiv w:val="1"/>
      <w:marLeft w:val="0"/>
      <w:marRight w:val="0"/>
      <w:marTop w:val="0"/>
      <w:marBottom w:val="0"/>
      <w:divBdr>
        <w:top w:val="none" w:sz="0" w:space="0" w:color="auto"/>
        <w:left w:val="none" w:sz="0" w:space="0" w:color="auto"/>
        <w:bottom w:val="none" w:sz="0" w:space="0" w:color="auto"/>
        <w:right w:val="none" w:sz="0" w:space="0" w:color="auto"/>
      </w:divBdr>
    </w:div>
    <w:div w:id="2082554313">
      <w:bodyDiv w:val="1"/>
      <w:marLeft w:val="0"/>
      <w:marRight w:val="0"/>
      <w:marTop w:val="0"/>
      <w:marBottom w:val="0"/>
      <w:divBdr>
        <w:top w:val="none" w:sz="0" w:space="0" w:color="auto"/>
        <w:left w:val="none" w:sz="0" w:space="0" w:color="auto"/>
        <w:bottom w:val="none" w:sz="0" w:space="0" w:color="auto"/>
        <w:right w:val="none" w:sz="0" w:space="0" w:color="auto"/>
      </w:divBdr>
    </w:div>
    <w:div w:id="2082750467">
      <w:bodyDiv w:val="1"/>
      <w:marLeft w:val="0"/>
      <w:marRight w:val="0"/>
      <w:marTop w:val="0"/>
      <w:marBottom w:val="0"/>
      <w:divBdr>
        <w:top w:val="none" w:sz="0" w:space="0" w:color="auto"/>
        <w:left w:val="none" w:sz="0" w:space="0" w:color="auto"/>
        <w:bottom w:val="none" w:sz="0" w:space="0" w:color="auto"/>
        <w:right w:val="none" w:sz="0" w:space="0" w:color="auto"/>
      </w:divBdr>
    </w:div>
    <w:div w:id="2085108835">
      <w:bodyDiv w:val="1"/>
      <w:marLeft w:val="0"/>
      <w:marRight w:val="0"/>
      <w:marTop w:val="0"/>
      <w:marBottom w:val="0"/>
      <w:divBdr>
        <w:top w:val="none" w:sz="0" w:space="0" w:color="auto"/>
        <w:left w:val="none" w:sz="0" w:space="0" w:color="auto"/>
        <w:bottom w:val="none" w:sz="0" w:space="0" w:color="auto"/>
        <w:right w:val="none" w:sz="0" w:space="0" w:color="auto"/>
      </w:divBdr>
    </w:div>
    <w:div w:id="2087343381">
      <w:bodyDiv w:val="1"/>
      <w:marLeft w:val="0"/>
      <w:marRight w:val="0"/>
      <w:marTop w:val="0"/>
      <w:marBottom w:val="0"/>
      <w:divBdr>
        <w:top w:val="none" w:sz="0" w:space="0" w:color="auto"/>
        <w:left w:val="none" w:sz="0" w:space="0" w:color="auto"/>
        <w:bottom w:val="none" w:sz="0" w:space="0" w:color="auto"/>
        <w:right w:val="none" w:sz="0" w:space="0" w:color="auto"/>
      </w:divBdr>
    </w:div>
    <w:div w:id="2091845928">
      <w:bodyDiv w:val="1"/>
      <w:marLeft w:val="0"/>
      <w:marRight w:val="0"/>
      <w:marTop w:val="0"/>
      <w:marBottom w:val="0"/>
      <w:divBdr>
        <w:top w:val="none" w:sz="0" w:space="0" w:color="auto"/>
        <w:left w:val="none" w:sz="0" w:space="0" w:color="auto"/>
        <w:bottom w:val="none" w:sz="0" w:space="0" w:color="auto"/>
        <w:right w:val="none" w:sz="0" w:space="0" w:color="auto"/>
      </w:divBdr>
    </w:div>
    <w:div w:id="2092268928">
      <w:bodyDiv w:val="1"/>
      <w:marLeft w:val="0"/>
      <w:marRight w:val="0"/>
      <w:marTop w:val="0"/>
      <w:marBottom w:val="0"/>
      <w:divBdr>
        <w:top w:val="none" w:sz="0" w:space="0" w:color="auto"/>
        <w:left w:val="none" w:sz="0" w:space="0" w:color="auto"/>
        <w:bottom w:val="none" w:sz="0" w:space="0" w:color="auto"/>
        <w:right w:val="none" w:sz="0" w:space="0" w:color="auto"/>
      </w:divBdr>
    </w:div>
    <w:div w:id="2092463806">
      <w:bodyDiv w:val="1"/>
      <w:marLeft w:val="0"/>
      <w:marRight w:val="0"/>
      <w:marTop w:val="0"/>
      <w:marBottom w:val="0"/>
      <w:divBdr>
        <w:top w:val="none" w:sz="0" w:space="0" w:color="auto"/>
        <w:left w:val="none" w:sz="0" w:space="0" w:color="auto"/>
        <w:bottom w:val="none" w:sz="0" w:space="0" w:color="auto"/>
        <w:right w:val="none" w:sz="0" w:space="0" w:color="auto"/>
      </w:divBdr>
    </w:div>
    <w:div w:id="2093237069">
      <w:bodyDiv w:val="1"/>
      <w:marLeft w:val="0"/>
      <w:marRight w:val="0"/>
      <w:marTop w:val="0"/>
      <w:marBottom w:val="0"/>
      <w:divBdr>
        <w:top w:val="none" w:sz="0" w:space="0" w:color="auto"/>
        <w:left w:val="none" w:sz="0" w:space="0" w:color="auto"/>
        <w:bottom w:val="none" w:sz="0" w:space="0" w:color="auto"/>
        <w:right w:val="none" w:sz="0" w:space="0" w:color="auto"/>
      </w:divBdr>
    </w:div>
    <w:div w:id="2093620982">
      <w:bodyDiv w:val="1"/>
      <w:marLeft w:val="0"/>
      <w:marRight w:val="0"/>
      <w:marTop w:val="0"/>
      <w:marBottom w:val="0"/>
      <w:divBdr>
        <w:top w:val="none" w:sz="0" w:space="0" w:color="auto"/>
        <w:left w:val="none" w:sz="0" w:space="0" w:color="auto"/>
        <w:bottom w:val="none" w:sz="0" w:space="0" w:color="auto"/>
        <w:right w:val="none" w:sz="0" w:space="0" w:color="auto"/>
      </w:divBdr>
    </w:div>
    <w:div w:id="2098596871">
      <w:bodyDiv w:val="1"/>
      <w:marLeft w:val="0"/>
      <w:marRight w:val="0"/>
      <w:marTop w:val="0"/>
      <w:marBottom w:val="0"/>
      <w:divBdr>
        <w:top w:val="none" w:sz="0" w:space="0" w:color="auto"/>
        <w:left w:val="none" w:sz="0" w:space="0" w:color="auto"/>
        <w:bottom w:val="none" w:sz="0" w:space="0" w:color="auto"/>
        <w:right w:val="none" w:sz="0" w:space="0" w:color="auto"/>
      </w:divBdr>
    </w:div>
    <w:div w:id="2100131128">
      <w:bodyDiv w:val="1"/>
      <w:marLeft w:val="0"/>
      <w:marRight w:val="0"/>
      <w:marTop w:val="0"/>
      <w:marBottom w:val="0"/>
      <w:divBdr>
        <w:top w:val="none" w:sz="0" w:space="0" w:color="auto"/>
        <w:left w:val="none" w:sz="0" w:space="0" w:color="auto"/>
        <w:bottom w:val="none" w:sz="0" w:space="0" w:color="auto"/>
        <w:right w:val="none" w:sz="0" w:space="0" w:color="auto"/>
      </w:divBdr>
    </w:div>
    <w:div w:id="2102406961">
      <w:bodyDiv w:val="1"/>
      <w:marLeft w:val="0"/>
      <w:marRight w:val="0"/>
      <w:marTop w:val="0"/>
      <w:marBottom w:val="0"/>
      <w:divBdr>
        <w:top w:val="none" w:sz="0" w:space="0" w:color="auto"/>
        <w:left w:val="none" w:sz="0" w:space="0" w:color="auto"/>
        <w:bottom w:val="none" w:sz="0" w:space="0" w:color="auto"/>
        <w:right w:val="none" w:sz="0" w:space="0" w:color="auto"/>
      </w:divBdr>
    </w:div>
    <w:div w:id="2104108828">
      <w:bodyDiv w:val="1"/>
      <w:marLeft w:val="0"/>
      <w:marRight w:val="0"/>
      <w:marTop w:val="0"/>
      <w:marBottom w:val="0"/>
      <w:divBdr>
        <w:top w:val="none" w:sz="0" w:space="0" w:color="auto"/>
        <w:left w:val="none" w:sz="0" w:space="0" w:color="auto"/>
        <w:bottom w:val="none" w:sz="0" w:space="0" w:color="auto"/>
        <w:right w:val="none" w:sz="0" w:space="0" w:color="auto"/>
      </w:divBdr>
    </w:div>
    <w:div w:id="2106610364">
      <w:bodyDiv w:val="1"/>
      <w:marLeft w:val="0"/>
      <w:marRight w:val="0"/>
      <w:marTop w:val="0"/>
      <w:marBottom w:val="0"/>
      <w:divBdr>
        <w:top w:val="none" w:sz="0" w:space="0" w:color="auto"/>
        <w:left w:val="none" w:sz="0" w:space="0" w:color="auto"/>
        <w:bottom w:val="none" w:sz="0" w:space="0" w:color="auto"/>
        <w:right w:val="none" w:sz="0" w:space="0" w:color="auto"/>
      </w:divBdr>
    </w:div>
    <w:div w:id="2106995416">
      <w:bodyDiv w:val="1"/>
      <w:marLeft w:val="0"/>
      <w:marRight w:val="0"/>
      <w:marTop w:val="0"/>
      <w:marBottom w:val="0"/>
      <w:divBdr>
        <w:top w:val="none" w:sz="0" w:space="0" w:color="auto"/>
        <w:left w:val="none" w:sz="0" w:space="0" w:color="auto"/>
        <w:bottom w:val="none" w:sz="0" w:space="0" w:color="auto"/>
        <w:right w:val="none" w:sz="0" w:space="0" w:color="auto"/>
      </w:divBdr>
    </w:div>
    <w:div w:id="2110154534">
      <w:bodyDiv w:val="1"/>
      <w:marLeft w:val="0"/>
      <w:marRight w:val="0"/>
      <w:marTop w:val="0"/>
      <w:marBottom w:val="0"/>
      <w:divBdr>
        <w:top w:val="none" w:sz="0" w:space="0" w:color="auto"/>
        <w:left w:val="none" w:sz="0" w:space="0" w:color="auto"/>
        <w:bottom w:val="none" w:sz="0" w:space="0" w:color="auto"/>
        <w:right w:val="none" w:sz="0" w:space="0" w:color="auto"/>
      </w:divBdr>
    </w:div>
    <w:div w:id="2114276731">
      <w:bodyDiv w:val="1"/>
      <w:marLeft w:val="0"/>
      <w:marRight w:val="0"/>
      <w:marTop w:val="0"/>
      <w:marBottom w:val="0"/>
      <w:divBdr>
        <w:top w:val="none" w:sz="0" w:space="0" w:color="auto"/>
        <w:left w:val="none" w:sz="0" w:space="0" w:color="auto"/>
        <w:bottom w:val="none" w:sz="0" w:space="0" w:color="auto"/>
        <w:right w:val="none" w:sz="0" w:space="0" w:color="auto"/>
      </w:divBdr>
    </w:div>
    <w:div w:id="2114278690">
      <w:bodyDiv w:val="1"/>
      <w:marLeft w:val="0"/>
      <w:marRight w:val="0"/>
      <w:marTop w:val="0"/>
      <w:marBottom w:val="0"/>
      <w:divBdr>
        <w:top w:val="none" w:sz="0" w:space="0" w:color="auto"/>
        <w:left w:val="none" w:sz="0" w:space="0" w:color="auto"/>
        <w:bottom w:val="none" w:sz="0" w:space="0" w:color="auto"/>
        <w:right w:val="none" w:sz="0" w:space="0" w:color="auto"/>
      </w:divBdr>
    </w:div>
    <w:div w:id="2114744412">
      <w:bodyDiv w:val="1"/>
      <w:marLeft w:val="0"/>
      <w:marRight w:val="0"/>
      <w:marTop w:val="0"/>
      <w:marBottom w:val="0"/>
      <w:divBdr>
        <w:top w:val="none" w:sz="0" w:space="0" w:color="auto"/>
        <w:left w:val="none" w:sz="0" w:space="0" w:color="auto"/>
        <w:bottom w:val="none" w:sz="0" w:space="0" w:color="auto"/>
        <w:right w:val="none" w:sz="0" w:space="0" w:color="auto"/>
      </w:divBdr>
    </w:div>
    <w:div w:id="2115175410">
      <w:bodyDiv w:val="1"/>
      <w:marLeft w:val="0"/>
      <w:marRight w:val="0"/>
      <w:marTop w:val="0"/>
      <w:marBottom w:val="0"/>
      <w:divBdr>
        <w:top w:val="none" w:sz="0" w:space="0" w:color="auto"/>
        <w:left w:val="none" w:sz="0" w:space="0" w:color="auto"/>
        <w:bottom w:val="none" w:sz="0" w:space="0" w:color="auto"/>
        <w:right w:val="none" w:sz="0" w:space="0" w:color="auto"/>
      </w:divBdr>
    </w:div>
    <w:div w:id="2117098068">
      <w:bodyDiv w:val="1"/>
      <w:marLeft w:val="0"/>
      <w:marRight w:val="0"/>
      <w:marTop w:val="0"/>
      <w:marBottom w:val="0"/>
      <w:divBdr>
        <w:top w:val="none" w:sz="0" w:space="0" w:color="auto"/>
        <w:left w:val="none" w:sz="0" w:space="0" w:color="auto"/>
        <w:bottom w:val="none" w:sz="0" w:space="0" w:color="auto"/>
        <w:right w:val="none" w:sz="0" w:space="0" w:color="auto"/>
      </w:divBdr>
    </w:div>
    <w:div w:id="2123572733">
      <w:bodyDiv w:val="1"/>
      <w:marLeft w:val="0"/>
      <w:marRight w:val="0"/>
      <w:marTop w:val="0"/>
      <w:marBottom w:val="0"/>
      <w:divBdr>
        <w:top w:val="none" w:sz="0" w:space="0" w:color="auto"/>
        <w:left w:val="none" w:sz="0" w:space="0" w:color="auto"/>
        <w:bottom w:val="none" w:sz="0" w:space="0" w:color="auto"/>
        <w:right w:val="none" w:sz="0" w:space="0" w:color="auto"/>
      </w:divBdr>
    </w:div>
    <w:div w:id="2124691868">
      <w:bodyDiv w:val="1"/>
      <w:marLeft w:val="0"/>
      <w:marRight w:val="0"/>
      <w:marTop w:val="0"/>
      <w:marBottom w:val="0"/>
      <w:divBdr>
        <w:top w:val="none" w:sz="0" w:space="0" w:color="auto"/>
        <w:left w:val="none" w:sz="0" w:space="0" w:color="auto"/>
        <w:bottom w:val="none" w:sz="0" w:space="0" w:color="auto"/>
        <w:right w:val="none" w:sz="0" w:space="0" w:color="auto"/>
      </w:divBdr>
    </w:div>
    <w:div w:id="2125271301">
      <w:bodyDiv w:val="1"/>
      <w:marLeft w:val="0"/>
      <w:marRight w:val="0"/>
      <w:marTop w:val="0"/>
      <w:marBottom w:val="0"/>
      <w:divBdr>
        <w:top w:val="none" w:sz="0" w:space="0" w:color="auto"/>
        <w:left w:val="none" w:sz="0" w:space="0" w:color="auto"/>
        <w:bottom w:val="none" w:sz="0" w:space="0" w:color="auto"/>
        <w:right w:val="none" w:sz="0" w:space="0" w:color="auto"/>
      </w:divBdr>
    </w:div>
    <w:div w:id="2126579195">
      <w:bodyDiv w:val="1"/>
      <w:marLeft w:val="0"/>
      <w:marRight w:val="0"/>
      <w:marTop w:val="0"/>
      <w:marBottom w:val="0"/>
      <w:divBdr>
        <w:top w:val="none" w:sz="0" w:space="0" w:color="auto"/>
        <w:left w:val="none" w:sz="0" w:space="0" w:color="auto"/>
        <w:bottom w:val="none" w:sz="0" w:space="0" w:color="auto"/>
        <w:right w:val="none" w:sz="0" w:space="0" w:color="auto"/>
      </w:divBdr>
    </w:div>
    <w:div w:id="2127501988">
      <w:bodyDiv w:val="1"/>
      <w:marLeft w:val="0"/>
      <w:marRight w:val="0"/>
      <w:marTop w:val="0"/>
      <w:marBottom w:val="0"/>
      <w:divBdr>
        <w:top w:val="none" w:sz="0" w:space="0" w:color="auto"/>
        <w:left w:val="none" w:sz="0" w:space="0" w:color="auto"/>
        <w:bottom w:val="none" w:sz="0" w:space="0" w:color="auto"/>
        <w:right w:val="none" w:sz="0" w:space="0" w:color="auto"/>
      </w:divBdr>
    </w:div>
    <w:div w:id="2128964443">
      <w:bodyDiv w:val="1"/>
      <w:marLeft w:val="0"/>
      <w:marRight w:val="0"/>
      <w:marTop w:val="0"/>
      <w:marBottom w:val="0"/>
      <w:divBdr>
        <w:top w:val="none" w:sz="0" w:space="0" w:color="auto"/>
        <w:left w:val="none" w:sz="0" w:space="0" w:color="auto"/>
        <w:bottom w:val="none" w:sz="0" w:space="0" w:color="auto"/>
        <w:right w:val="none" w:sz="0" w:space="0" w:color="auto"/>
      </w:divBdr>
    </w:div>
    <w:div w:id="2129003218">
      <w:bodyDiv w:val="1"/>
      <w:marLeft w:val="0"/>
      <w:marRight w:val="0"/>
      <w:marTop w:val="0"/>
      <w:marBottom w:val="0"/>
      <w:divBdr>
        <w:top w:val="none" w:sz="0" w:space="0" w:color="auto"/>
        <w:left w:val="none" w:sz="0" w:space="0" w:color="auto"/>
        <w:bottom w:val="none" w:sz="0" w:space="0" w:color="auto"/>
        <w:right w:val="none" w:sz="0" w:space="0" w:color="auto"/>
      </w:divBdr>
    </w:div>
    <w:div w:id="2134638694">
      <w:bodyDiv w:val="1"/>
      <w:marLeft w:val="0"/>
      <w:marRight w:val="0"/>
      <w:marTop w:val="0"/>
      <w:marBottom w:val="0"/>
      <w:divBdr>
        <w:top w:val="none" w:sz="0" w:space="0" w:color="auto"/>
        <w:left w:val="none" w:sz="0" w:space="0" w:color="auto"/>
        <w:bottom w:val="none" w:sz="0" w:space="0" w:color="auto"/>
        <w:right w:val="none" w:sz="0" w:space="0" w:color="auto"/>
      </w:divBdr>
    </w:div>
    <w:div w:id="2138183926">
      <w:bodyDiv w:val="1"/>
      <w:marLeft w:val="0"/>
      <w:marRight w:val="0"/>
      <w:marTop w:val="0"/>
      <w:marBottom w:val="0"/>
      <w:divBdr>
        <w:top w:val="none" w:sz="0" w:space="0" w:color="auto"/>
        <w:left w:val="none" w:sz="0" w:space="0" w:color="auto"/>
        <w:bottom w:val="none" w:sz="0" w:space="0" w:color="auto"/>
        <w:right w:val="none" w:sz="0" w:space="0" w:color="auto"/>
      </w:divBdr>
    </w:div>
    <w:div w:id="2140104413">
      <w:bodyDiv w:val="1"/>
      <w:marLeft w:val="0"/>
      <w:marRight w:val="0"/>
      <w:marTop w:val="0"/>
      <w:marBottom w:val="0"/>
      <w:divBdr>
        <w:top w:val="none" w:sz="0" w:space="0" w:color="auto"/>
        <w:left w:val="none" w:sz="0" w:space="0" w:color="auto"/>
        <w:bottom w:val="none" w:sz="0" w:space="0" w:color="auto"/>
        <w:right w:val="none" w:sz="0" w:space="0" w:color="auto"/>
      </w:divBdr>
    </w:div>
    <w:div w:id="2140371790">
      <w:bodyDiv w:val="1"/>
      <w:marLeft w:val="0"/>
      <w:marRight w:val="0"/>
      <w:marTop w:val="0"/>
      <w:marBottom w:val="0"/>
      <w:divBdr>
        <w:top w:val="none" w:sz="0" w:space="0" w:color="auto"/>
        <w:left w:val="none" w:sz="0" w:space="0" w:color="auto"/>
        <w:bottom w:val="none" w:sz="0" w:space="0" w:color="auto"/>
        <w:right w:val="none" w:sz="0" w:space="0" w:color="auto"/>
      </w:divBdr>
    </w:div>
    <w:div w:id="2144882574">
      <w:bodyDiv w:val="1"/>
      <w:marLeft w:val="0"/>
      <w:marRight w:val="0"/>
      <w:marTop w:val="0"/>
      <w:marBottom w:val="0"/>
      <w:divBdr>
        <w:top w:val="none" w:sz="0" w:space="0" w:color="auto"/>
        <w:left w:val="none" w:sz="0" w:space="0" w:color="auto"/>
        <w:bottom w:val="none" w:sz="0" w:space="0" w:color="auto"/>
        <w:right w:val="none" w:sz="0" w:space="0" w:color="auto"/>
      </w:divBdr>
    </w:div>
    <w:div w:id="214561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8697948-9BC7-4516-B080-1C4837387122}">
  <we:reference id="wa104381648" version="1.0.0.2" store="en-US" storeType="OMEX"/>
  <we:alternateReferences>
    <we:reference id="wa104381648" version="1.0.0.2" store="WA104381648" storeType="OMEX"/>
  </we:alternateReferences>
  <we:properties>
    <we:property name="projects" value="{&quot;1512399528_5a2562a8b1dd48.76364494&quot;:{&quot;id&quot;:&quot;1512399528_5a2562a8b1dd48.76364494&quot;,&quot;name&quot;:&quot;Document Project&quot;,&quot;date&quot;:&quot;2017-12-04 14:58:48&quot;,&quot;createdWith&quot;:&quot;easybib&quot;,&quot;shared&quot;:false,&quot;defaultstyle&quot;:&quot;apa&quot;,&quot;public&quot;:true}}"/>
    <we:property name="citations" value="[{&quot;id&quot;:&quot;cc277cc8-7c26-4fb7-b9a8-ccbaa40642df&quot;,&quot;source&quot;:&quot;journal&quot;,&quot;pubjournal&quot;:{&quot;title&quot;:&quot;Proceedings of the 2014 SIAM International Conference on Data Mining&quot;,&quot;year&quot;:&quot;2014&quot;,&quot;month&quot;:&quot;04&quot;,&quot;day&quot;:&quot;28&quot;,&quot;start&quot;:&quot;262&quot;,&quot;end&quot;:&quot;270&quot;},&quot;journal&quot;:{&quot;title&quot;:&quot;Forecasting a Moving Target: Ensemble Models for ILI Case Count Predictions&quot;},&quot;publication_type&quot;:&quot;pubjournal&quot;,&quot;datasource&quot;:&quot;crossref&quot;,&quot;pubtype&quot;:{&quot;main&quot;:&quot;pubjournal&quot;},&quot;contributors&quot;:[{&quot;first&quot;:&quot;Prithwish&quot;,&quot;middle&quot;:&quot;&quot;,&quot;last&quot;:&quot;Chakraborty&quot;,&quot;function&quot;:&quot;author&quot;},{&quot;first&quot;:&quot;Pejman&quot;,&quot;middle&quot;:&quot;&quot;,&quot;last&quot;:&quot;Khadivi&quot;,&quot;function&quot;:&quot;author&quot;},{&quot;first&quot;:&quot;Bryan&quot;,&quot;middle&quot;:&quot;&quot;,&quot;last&quot;:&quot;Lewis&quot;,&quot;function&quot;:&quot;author&quot;},{&quot;first&quot;:&quot;Aravindan&quot;,&quot;middle&quot;:&quot;&quot;,&quot;last&quot;:&quot;Mahendiran&quot;,&quot;function&quot;:&quot;author&quot;},{&quot;first&quot;:&quot;Jiangzhuo&quot;,&quot;middle&quot;:&quot;&quot;,&quot;last&quot;:&quot;Chen&quot;,&quot;function&quot;:&quot;author&quot;},{&quot;first&quot;:&quot;Patrick&quot;,&quot;middle&quot;:&quot;&quot;,&quot;last&quot;:&quot;Butler&quot;,&quot;function&quot;:&quot;author&quot;},{&quot;first&quot;:&quot;Elaine&quot;,&quot;middle&quot;:&quot;O.&quot;,&quot;last&quot;:&quot;Nsoesie&quot;,&quot;function&quot;:&quot;author&quot;},{&quot;first&quot;:&quot;Sumiko&quot;,&quot;middle&quot;:&quot;R.&quot;,&quot;last&quot;:&quot;Mekaru&quot;,&quot;function&quot;:&quot;author&quot;},{&quot;first&quot;:&quot;John&quot;,&quot;middle&quot;:&quot;S.&quot;,&quot;last&quot;:&quot;Brownstein&quot;,&quot;function&quot;:&quot;author&quot;},{&quot;first&quot;:&quot;Madhav&quot;,&quot;middle&quot;:&quot;V.&quot;,&quot;last&quot;:&quot;Marathe&quot;,&quot;function&quot;:&quot;author&quot;},{&quot;first&quot;:&quot;Naren&quot;,&quot;middle&quot;:&quot;&quot;,&quot;last&quot;:&quot;Ramakrishnan&quot;,&quot;function&quot;:&quot;author&quot;}],&quot;other&quot;:{&quot;datasource&quot;:&quot;crossref&quot;},&quot;doi&quot;:{&quot;doi&quot;:&quot;10.1137/1.9781611973440.30&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356A2C40-B745-42B7-8DAF-5E05D95C0673}">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Cha14</b:Tag>
    <b:SourceType>ConferenceProceedings</b:SourceType>
    <b:Guid>{BC71EEA0-798B-4056-96CF-E6D17242DE0C}</b:Guid>
    <b:Author>
      <b:Author>
        <b:NameList>
          <b:Person>
            <b:Last>Chakraborty P</b:Last>
            <b:First>Khadivi</b:First>
            <b:Middle>P, Lewis B, Mahendiran A, Chen J, Butler P , Nsoesie E, Mekaru S, Brownstein J, Marathe M, Ramakrishnan R.</b:Middle>
          </b:Person>
        </b:NameList>
      </b:Author>
    </b:Author>
    <b:Title>Forecasting a moving target: Ensemble models for ILI case count predictions. </b:Title>
    <b:Pages>262-270</b:Pages>
    <b:Year>2014</b:Year>
    <b:ConferenceName>SIAM International Conference on Data Mining</b:ConferenceName>
    <b:RefOrder>1</b:RefOrder>
  </b:Source>
  <b:Source>
    <b:Tag>Wan15</b:Tag>
    <b:SourceType>ConferenceProceedings</b:SourceType>
    <b:Guid>{8C79299B-A8DE-4253-9B8E-870F52AED9FD}</b:Guid>
    <b:Author>
      <b:Author>
        <b:NameList>
          <b:Person>
            <b:Last>Wang Z</b:Last>
            <b:First>Chakraborthy</b:First>
            <b:Middle>P, Mekaru S, Brownstein J, Ye J, Ramakrishnan N</b:Middle>
          </b:Person>
        </b:NameList>
      </b:Author>
    </b:Author>
    <b:Title>Dynamic poisson autoregression for influenza-like-illness case count prediction.</b:Title>
    <b:Year>2015</b:Year>
    <b:ConferenceName>ACM SIGKDD International Conference on Knowledge Discovery and Data Mining.</b:ConferenceName>
    <b:RefOrder>3</b:RefOrder>
  </b:Source>
  <b:Source>
    <b:Tag>Tiz12</b:Tag>
    <b:SourceType>ConferenceProceedings</b:SourceType>
    <b:Guid>{9B9B0C09-4417-4436-957B-227A24AC27DD}</b:Guid>
    <b:Author>
      <b:Author>
        <b:NameList>
          <b:Person>
            <b:Last>Tizzoni M</b:Last>
            <b:First>Bajardi</b:First>
            <b:Middle>P, Poletto C, Ramasco J, Balcan D, Goncalves B, Perra N, Colizza V, Vespignani A.</b:Middle>
          </b:Person>
        </b:NameList>
      </b:Author>
    </b:Author>
    <b:Title>Real-time numerical forecast of global epidemic spreading: case study of 2009 A/H1N1pdm.</b:Title>
    <b:Year>2012</b:Year>
    <b:Publisher>BMC Medicine </b:Publisher>
    <b:RefOrder>2</b:RefOrder>
  </b:Source>
  <b:Source>
    <b:Tag>Bro15</b:Tag>
    <b:SourceType>JournalArticle</b:SourceType>
    <b:Guid>{AFC2922F-C0A0-485A-BFBB-CBBB4F82D88E}</b:Guid>
    <b:Title>Flexible modeling of epidemics with an empirical framework</b:Title>
    <b:Year>2015</b:Year>
    <b:Author>
      <b:Author>
        <b:NameList>
          <b:Person>
            <b:Last>Brooks L C</b:Last>
            <b:First>Farrow</b:First>
            <b:Middle>D C, Hyun S, Tibshirani R J, Rosenfeld R</b:Middle>
          </b:Person>
        </b:NameList>
      </b:Author>
    </b:Author>
    <b:JournalName>PLoS Comput Biol</b:JournalName>
    <b:RefOrder>4</b:RefOrder>
  </b:Source>
  <b:Source>
    <b:Tag>Joh18</b:Tag>
    <b:SourceType>JournalArticle</b:SourceType>
    <b:Guid>{CAE9B647-D404-46FC-A47B-8583112FC793}</b:Guid>
    <b:Author>
      <b:Author>
        <b:NameList>
          <b:Person>
            <b:Last>Johnson LR</b:Last>
            <b:First>Gramacy</b:First>
            <b:Middle>RB, Cohen J, Mordecai E, Murdock C, Rohr J, Ryan SJ, Stewart-Ibarra AM, Weikel D.</b:Middle>
          </b:Person>
        </b:NameList>
      </b:Author>
    </b:Author>
    <b:Title>Phenomenological forecasting of disease incidence using heteroskedastic gaussian processes: A dengue case study.</b:Title>
    <b:JournalName>Ann. Appl. Stat.</b:JournalName>
    <b:Year>2018</b:Year>
    <b:Issue>12(1):27–66 </b:Issue>
    <b:RefOrder>5</b:RefOrder>
  </b:Source>
  <b:Source>
    <b:Tag>Thi18</b:Tag>
    <b:SourceType>InternetSite</b:SourceType>
    <b:Guid>{C5B4EF86-42CA-4E85-8109-542C6A682A0F}</b:Guid>
    <b:Title>This flu season is the worst in nearly a decade, new york times, 2018.</b:Title>
    <b:YearAccessed>2018</b:YearAccessed>
    <b:MonthAccessed>11</b:MonthAccessed>
    <b:DayAccessed>04</b:DayAccessed>
    <b:URL>https://www.nytimes.com/2018/01/26/health/flu-rates-deaths.html</b:URL>
    <b:RefOrder>6</b:RefOrder>
  </b:Source>
  <b:Source>
    <b:Tag>Mas18</b:Tag>
    <b:SourceType>InternetSite</b:SourceType>
    <b:Guid>{E6216986-2F2B-464B-9255-8872E7870606}</b:Guid>
    <b:Title>Mashable, cdc reports flu season is worsening, as 17 more children die, 2018.</b:Title>
    <b:YearAccessed>2018</b:YearAccessed>
    <b:MonthAccessed>11</b:MonthAccessed>
    <b:DayAccessed>08</b:DayAccessed>
    <b:URL>https://mashable.com/2018/02/02/cdc-says-2018-flu-season-worse-children-deaths/#6KaneYhQEmqf.</b:URL>
    <b:RefOrder>7</b:RefOrder>
  </b:Source>
  <b:Source>
    <b:Tag>20118</b:Tag>
    <b:SourceType>InternetSite</b:SourceType>
    <b:Guid>{22D30715-9D68-4ECA-BA9D-28DB83A199F7}</b:Guid>
    <b:Title>2017-18 influenza season week 6 ending feb 10, 2018.</b:Title>
    <b:YearAccessed>2018</b:YearAccessed>
    <b:MonthAccessed>11</b:MonthAccessed>
    <b:DayAccessed>08</b:DayAccessed>
    <b:URL>https://www.cdc.gov/flu/weekly/weeklyarchives2017-2018/Week06.htm</b:URL>
    <b:RefOrder>8</b:RefOrder>
  </b:Source>
  <b:Source>
    <b:Tag>201</b:Tag>
    <b:SourceType>InternetSite</b:SourceType>
    <b:Guid>{988D521F-BE03-4DE1-B131-79BE0BA37747}</b:Guid>
    <b:Title>2016-17 influenza season week 9 ending mar 04, 2017.</b:Title>
    <b:URL>https://www.cdc.gov/flu/weekly/weeklyarchives2016-2017/Week09.htm</b:URL>
    <b:RefOrder>9</b:RefOrder>
  </b:Source>
  <b:Source>
    <b:Tag>Agr99</b:Tag>
    <b:SourceType>ConferenceProceedings</b:SourceType>
    <b:Guid>{42CA2B06-6FE5-4A36-957B-E0C6D77DDE85}</b:Guid>
    <b:Title>Fast algorithms for mining association rules in large databases.</b:Title>
    <b:Year>1994 p.487-99</b:Year>
    <b:Author>
      <b:Author>
        <b:NameList>
          <b:Person>
            <b:Last>Agrawal R</b:Last>
            <b:First>Srikant</b:First>
            <b:Middle>R.</b:Middle>
          </b:Person>
        </b:NameList>
      </b:Author>
    </b:Author>
    <b:RefOrder>10</b:RefOrder>
  </b:Source>
  <b:Source>
    <b:Tag>Mad41</b:Tag>
    <b:SourceType>JournalArticle</b:SourceType>
    <b:Guid>{85D338C2-3A3A-4A3B-B547-396B372FA4FA}</b:Guid>
    <b:Title>Biclustering algorithms for biological data analysis: a survey.</b:Title>
    <b:Year>2004 (1)</b:Year>
    <b:Author>
      <b:Author>
        <b:NameList>
          <b:Person>
            <b:Last>Madeira SC</b:Last>
            <b:First>Oliveira</b:First>
            <b:Middle>AL.</b:Middle>
          </b:Person>
        </b:NameList>
      </b:Author>
    </b:Author>
    <b:JournalName>IEEE/ACM Transactions on Computational Biology and Bioinformatics;</b:JournalName>
    <b:Pages>p.24-45</b:Pages>
    <b:RefOrder>11</b:RefOrder>
  </b:Source>
  <b:Source>
    <b:Tag>Xia11</b:Tag>
    <b:SourceType>JournalArticle</b:SourceType>
    <b:Guid>{8124A14B-E2BB-49EB-9F35-96CB3E4A8E4D}</b:Guid>
    <b:Author>
      <b:Author>
        <b:NameList>
          <b:Person>
            <b:Last>Xiang Y</b:Last>
            <b:First>Jin</b:First>
            <b:Middle>R, Fuhry D, Dragan FF.</b:Middle>
          </b:Person>
        </b:NameList>
      </b:Author>
    </b:Author>
    <b:Title>Summarizing transactional databases with overlapped hyperrectangles.</b:Title>
    <b:JournalName>Data Min. Knowl. Discov;</b:JournalName>
    <b:Year>2011,</b:Year>
    <b:Pages> 23(2) p.215–251</b:Pages>
    <b:RefOrder>12</b:RefOrder>
  </b:Source>
  <b:Source>
    <b:Tag>WuS</b:Tag>
    <b:SourceType>ConferenceProceedings</b:SourceType>
    <b:Guid>{591A14BF-5BC2-4EB1-BB28-830B7068AED3}</b:Guid>
    <b:Author>
      <b:Author>
        <b:NameList>
          <b:Person>
            <b:Last>Wu S</b:Last>
            <b:First>Li</b:First>
            <b:Middle>Y, Xu Y, Pham B, Chen P.</b:Middle>
          </b:Person>
        </b:NameList>
      </b:Author>
    </b:Author>
    <b:Title>Automatic patterntaxonomy extraction for web mining.</b:Title>
    <b:ConferenceName>International Conference on Web Intelligence; 2004, p.242-48</b:ConferenceName>
    <b:RefOrder>13</b:RefOrder>
  </b:Source>
  <b:Source>
    <b:Tag>Cha</b:Tag>
    <b:SourceType>ConferenceProceedings</b:SourceType>
    <b:Guid>{91C22B61-EDF4-43F9-82FF-4582C70293F8}</b:Guid>
    <b:Author>
      <b:Author>
        <b:NameList>
          <b:Person>
            <b:Last>Chandola V</b:Last>
            <b:First>Kumar</b:First>
            <b:Middle>V.</b:Middle>
          </b:Person>
        </b:NameList>
      </b:Author>
    </b:Author>
    <b:Title>Summarization - compressing data into an informative representation.</b:Title>
    <b:ConferenceName>IEEE International Conference on Data Mining (ICDM’05); 2005</b:ConferenceName>
    <b:RefOrder>14</b:RefOrder>
  </b:Source>
  <b:Source>
    <b:Tag>Mie</b:Tag>
    <b:SourceType>ConferenceProceedings</b:SourceType>
    <b:Guid>{B631A927-08CF-46A3-8FE8-57C1CDD5B52A}</b:Guid>
    <b:Author>
      <b:Author>
        <b:NameList>
          <b:Person>
            <b:Last>Miettinen P</b:Last>
            <b:First>Vreeken</b:First>
            <b:Middle>J.</b:Middle>
          </b:Person>
        </b:NameList>
      </b:Author>
    </b:Author>
    <b:Title>Model order selection for boolean matrix factorization.</b:Title>
    <b:ConferenceName>ACM SIGKDD International Conference on Knowledge Discovery and Data Mining; 2011: p. 51-59</b:ConferenceName>
    <b:RefOrder>15</b:RefOrder>
  </b:Source>
  <b:Source>
    <b:Tag>Vre14</b:Tag>
    <b:SourceType>JournalArticle</b:SourceType>
    <b:Guid>{72A03625-0552-41AE-A9B5-934526FD1883}</b:Guid>
    <b:Title>Krimp: mining itemsets that compress.</b:Title>
    <b:Year>2011: 23(1) p.169-214</b:Year>
    <b:Author>
      <b:Author>
        <b:NameList>
          <b:Person>
            <b:Last>Vreeken J</b:Last>
            <b:First>Leeuwen</b:First>
            <b:Middle>MV, Siebes A.</b:Middle>
          </b:Person>
        </b:NameList>
      </b:Author>
    </b:Author>
    <b:JournalName>Data Mining and Knowledge Discovery; </b:JournalName>
    <b:RefOrder>17</b:RefOrder>
  </b:Source>
  <b:Source>
    <b:Tag>Grü07</b:Tag>
    <b:SourceType>Book</b:SourceType>
    <b:Guid>{8D6B0A84-B030-4815-A994-B76784982E83}</b:Guid>
    <b:Title>The Minimum Description Length Principle.</b:Title>
    <b:Year>2007</b:Year>
    <b:Author>
      <b:Author>
        <b:NameList>
          <b:Person>
            <b:Last>P.</b:Last>
            <b:First>Grünwald</b:First>
          </b:Person>
        </b:NameList>
      </b:Author>
    </b:Author>
    <b:Publisher>MIT Press</b:Publisher>
    <b:RefOrder>16</b:RefOrder>
  </b:Source>
  <b:Source>
    <b:Tag>Gar</b:Tag>
    <b:SourceType>Book</b:SourceType>
    <b:Guid>{0FD9C057-D181-4154-938C-D85D4B38D5D7}</b:Guid>
    <b:Author>
      <b:Author>
        <b:NameList>
          <b:Person>
            <b:Last>Garey MR</b:Last>
            <b:First>Johnson</b:First>
            <b:Middle>DS.</b:Middle>
          </b:Person>
        </b:NameList>
      </b:Author>
    </b:Author>
    <b:Title>Computers and Intractability: A Guide to the Theory of NP-Completeness.</b:Title>
    <b:Publisher>W.H. Freeman and Co., 1979</b:Publisher>
    <b:RefOrder>18</b:RefOrder>
  </b:Source>
  <b:Source>
    <b:Tag>Gur18</b:Tag>
    <b:SourceType>InternetSite</b:SourceType>
    <b:Guid>{B103FC47-BE62-4C94-ABDE-770FC03DE798}</b:Guid>
    <b:Title>Gurobi</b:Title>
    <b:YearAccessed>2018</b:YearAccessed>
    <b:MonthAccessed>11</b:MonthAccessed>
    <b:DayAccessed>08</b:DayAccessed>
    <b:URL>http://www.gurobi.com/</b:URL>
    <b:RefOrder>19</b:RefOrder>
  </b:Source>
  <b:Source>
    <b:Tag>Lis</b:Tag>
    <b:SourceType>InternetSite</b:SourceType>
    <b:Guid>{84063EB4-2199-4EB1-893B-31335F01D966}</b:Guid>
    <b:Title>List of us state abbreviations</b:Title>
    <b:URL>https://en.wikipedia.org/wiki/list_of_u.s._state_abbreviations</b:URL>
    <b:RefOrder>21</b:RefOrder>
  </b:Source>
  <b:Source>
    <b:Tag>weka16</b:Tag>
    <b:SourceType>ConferenceProceedings</b:SourceType>
    <b:Guid>{265B904D-868D-400F-BD12-10E5987ABA0B}</b:Guid>
    <b:Author>
      <b:Author>
        <b:NameList>
          <b:Person>
            <b:Last>Frank E</b:Last>
            <b:First>Hall</b:First>
            <b:Middle>MA, Witten IH.</b:Middle>
          </b:Person>
        </b:NameList>
      </b:Author>
    </b:Author>
    <b:Title>The WEKA Workbench. Online Appendix for "Data Mining:    Practical Machine Learning Tools and Techniques". </b:Title>
    <b:Year>2016</b:Year>
    <b:ConferenceName>Morgan Kaufmann, Fourth Edition</b:ConferenceName>
    <b:RefOrder>20</b:RefOrder>
  </b:Source>
</b:Sources>
</file>

<file path=customXml/itemProps1.xml><?xml version="1.0" encoding="utf-8"?>
<ds:datastoreItem xmlns:ds="http://schemas.openxmlformats.org/officeDocument/2006/customXml" ds:itemID="{BD1D3006-B174-4677-BB43-D194D0C5E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14732</TotalTime>
  <Pages>18</Pages>
  <Words>11133</Words>
  <Characters>63460</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Prathyush Sambaturu</dc:creator>
  <cp:keywords/>
  <dc:description/>
  <cp:lastModifiedBy>Prathyush Sambaturu</cp:lastModifiedBy>
  <cp:revision>358</cp:revision>
  <cp:lastPrinted>2018-11-06T23:54:00Z</cp:lastPrinted>
  <dcterms:created xsi:type="dcterms:W3CDTF">2018-10-28T12:31:00Z</dcterms:created>
  <dcterms:modified xsi:type="dcterms:W3CDTF">2019-06-16T18:52:00Z</dcterms:modified>
</cp:coreProperties>
</file>