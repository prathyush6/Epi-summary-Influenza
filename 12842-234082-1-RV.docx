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bookmarkStart w:id="0" w:name="_GoBack"/>
      <w:bookmarkEnd w:id="0"/>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 xml:space="preserve">Authors: Prathyush Sambaturu, Parantapa Bhattacharya, </w:t>
      </w:r>
      <w:proofErr w:type="spellStart"/>
      <w:r>
        <w:t>Jiangzhuo</w:t>
      </w:r>
      <w:proofErr w:type="spellEnd"/>
      <w:r>
        <w:t xml:space="preserve"> Chen, Bryan Lewis, Madhav </w:t>
      </w:r>
      <w:proofErr w:type="spellStart"/>
      <w:r>
        <w:t>Marathe</w:t>
      </w:r>
      <w:proofErr w:type="spellEnd"/>
      <w:r>
        <w:t xml:space="preserve">, Srinivasan </w:t>
      </w:r>
      <w:proofErr w:type="spellStart"/>
      <w:r>
        <w:t>Venkataramanan</w:t>
      </w:r>
      <w:proofErr w:type="spellEnd"/>
      <w:r>
        <w:t>,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1" w:author="Prathyush Sambaturu" w:date="2019-03-04T13:15:00Z">
        <w:r w:rsidR="00F47294">
          <w:rPr>
            <w:rFonts w:ascii="Cambria" w:hAnsi="Cambria" w:cs="LMRoman10-Regular"/>
            <w:sz w:val="24"/>
            <w:szCs w:val="24"/>
          </w:rPr>
          <w:t xml:space="preserve"> and Prevention </w:t>
        </w:r>
      </w:ins>
      <w:del w:id="2"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3"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4"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D179427" w:rsidR="005F7042" w:rsidRPr="001827C9" w:rsidDel="00AF1694" w:rsidRDefault="005F7042" w:rsidP="005F7042">
      <w:pPr>
        <w:autoSpaceDE w:val="0"/>
        <w:autoSpaceDN w:val="0"/>
        <w:adjustRightInd w:val="0"/>
        <w:spacing w:after="0" w:line="240" w:lineRule="auto"/>
        <w:rPr>
          <w:del w:id="5" w:author="Prathyush Sambaturu" w:date="2019-03-04T14:09: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xml:space="preserve">. There is a lot of public interest in analysis of spatio-temporal trends relating to how these diseases are spreading across the US. Such analysis includes 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6"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7" w:author="Prathyush Sambaturu" w:date="2019-03-04T14:12:00Z"/>
      <w:sdt>
        <w:sdtPr>
          <w:rPr>
            <w:rFonts w:ascii="Cambria" w:hAnsi="Cambria" w:cs="LMRoman10-Regular"/>
            <w:sz w:val="24"/>
            <w:szCs w:val="24"/>
          </w:rPr>
          <w:id w:val="-1411922008"/>
          <w:citation/>
        </w:sdtPr>
        <w:sdtContent>
          <w:customXmlInsRangeEnd w:id="7"/>
          <w:ins w:id="8"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9"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0"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1" w:author="Prathyush Sambaturu" w:date="2019-03-04T14:12:00Z"/>
        </w:sdtContent>
      </w:sdt>
      <w:customXmlInsRangeEnd w:id="11"/>
      <w:r w:rsidRPr="005F7042">
        <w:rPr>
          <w:rFonts w:ascii="Cambria" w:hAnsi="Cambria" w:cs="LMRoman10-Regular"/>
          <w:sz w:val="24"/>
          <w:szCs w:val="24"/>
        </w:rPr>
        <w:t xml:space="preserve"> about the spread of Influenza from news agencies and blogs</w:t>
      </w:r>
      <w:ins w:id="12" w:author="Prathyush Sambaturu" w:date="2019-03-04T14:08:00Z">
        <w:r w:rsidR="00AF1694">
          <w:rPr>
            <w:rFonts w:ascii="Cambria" w:hAnsi="Cambria" w:cs="LMRoman10-Regular"/>
            <w:sz w:val="24"/>
            <w:szCs w:val="24"/>
          </w:rPr>
          <w:t>. For instance,</w:t>
        </w:r>
      </w:ins>
      <w:ins w:id="13" w:author="Prathyush Sambaturu" w:date="2019-03-04T14:11:00Z">
        <w:r w:rsidR="00AF1694">
          <w:rPr>
            <w:rFonts w:ascii="Cambria" w:hAnsi="Cambria" w:cs="LMRoman10-Regular"/>
            <w:sz w:val="24"/>
            <w:szCs w:val="24"/>
          </w:rPr>
          <w:t xml:space="preserve"> the following</w:t>
        </w:r>
      </w:ins>
      <w:ins w:id="14" w:author="Prathyush Sambaturu" w:date="2019-03-04T14:08:00Z">
        <w:r w:rsidR="00AF1694">
          <w:rPr>
            <w:rFonts w:ascii="Cambria" w:hAnsi="Cambria" w:cs="LMRoman10-Regular"/>
            <w:sz w:val="24"/>
            <w:szCs w:val="24"/>
          </w:rPr>
          <w:t xml:space="preserve"> </w:t>
        </w:r>
      </w:ins>
      <w:ins w:id="15" w:author="Prathyush Sambaturu" w:date="2019-03-04T14:09:00Z">
        <w:r w:rsidR="00AF1694">
          <w:rPr>
            <w:rFonts w:ascii="Cambria" w:hAnsi="Cambria" w:cs="LMRoman10-Regular"/>
            <w:sz w:val="24"/>
            <w:szCs w:val="24"/>
          </w:rPr>
          <w:t xml:space="preserve">New York </w:t>
        </w:r>
      </w:ins>
      <w:ins w:id="16" w:author="Prathyush Sambaturu" w:date="2019-03-04T14:12:00Z">
        <w:r w:rsidR="009C13F9">
          <w:rPr>
            <w:rFonts w:ascii="Cambria" w:hAnsi="Cambria" w:cs="LMRoman10-Regular"/>
            <w:sz w:val="24"/>
            <w:szCs w:val="24"/>
          </w:rPr>
          <w:t xml:space="preserve">Times </w:t>
        </w:r>
      </w:ins>
      <w:ins w:id="17" w:author="Prathyush Sambaturu" w:date="2019-03-04T14:11:00Z">
        <w:r w:rsidR="00AF1694">
          <w:rPr>
            <w:rFonts w:ascii="Cambria" w:hAnsi="Cambria" w:cs="LMRoman10-Regular"/>
            <w:sz w:val="24"/>
            <w:szCs w:val="24"/>
          </w:rPr>
          <w:t xml:space="preserve">report </w:t>
        </w:r>
      </w:ins>
      <w:customXmlInsRangeStart w:id="18" w:author="Prathyush Sambaturu" w:date="2019-03-04T14:11:00Z"/>
      <w:sdt>
        <w:sdtPr>
          <w:rPr>
            <w:rFonts w:ascii="Cambria" w:hAnsi="Cambria" w:cs="LMRoman10-Regular"/>
            <w:sz w:val="24"/>
            <w:szCs w:val="24"/>
          </w:rPr>
          <w:id w:val="-856577960"/>
          <w:citation/>
        </w:sdtPr>
        <w:sdtContent>
          <w:customXmlInsRangeEnd w:id="18"/>
          <w:ins w:id="19" w:author="Prathyush Sambaturu" w:date="2019-03-04T14:11: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w:instrText>
            </w:r>
          </w:ins>
          <w:r w:rsidR="00AF1694">
            <w:rPr>
              <w:rFonts w:ascii="Cambria" w:hAnsi="Cambria" w:cs="LMRoman10-Regular"/>
              <w:sz w:val="24"/>
              <w:szCs w:val="24"/>
            </w:rPr>
            <w:fldChar w:fldCharType="separate"/>
          </w:r>
          <w:ins w:id="20" w:author="Prathyush Sambaturu" w:date="2019-03-04T14:11:00Z">
            <w:r w:rsidR="00AF1694" w:rsidRPr="00AF1694">
              <w:rPr>
                <w:rFonts w:ascii="Cambria" w:hAnsi="Cambria" w:cs="LMRoman10-Regular"/>
                <w:noProof/>
                <w:sz w:val="24"/>
                <w:szCs w:val="24"/>
                <w:rPrChange w:id="21" w:author="Prathyush Sambaturu" w:date="2019-03-04T14:11:00Z">
                  <w:rPr>
                    <w:rFonts w:eastAsia="Times New Roman"/>
                  </w:rPr>
                </w:rPrChange>
              </w:rPr>
              <w:t>[6]</w:t>
            </w:r>
            <w:r w:rsidR="00AF1694">
              <w:rPr>
                <w:rFonts w:ascii="Cambria" w:hAnsi="Cambria" w:cs="LMRoman10-Regular"/>
                <w:sz w:val="24"/>
                <w:szCs w:val="24"/>
              </w:rPr>
              <w:fldChar w:fldCharType="end"/>
            </w:r>
          </w:ins>
          <w:customXmlInsRangeStart w:id="22" w:author="Prathyush Sambaturu" w:date="2019-03-04T14:11:00Z"/>
        </w:sdtContent>
      </w:sdt>
      <w:customXmlInsRangeEnd w:id="22"/>
      <w:ins w:id="23" w:author="Prathyush Sambaturu" w:date="2019-03-04T14:11:00Z">
        <w:r w:rsidR="00AF1694">
          <w:rPr>
            <w:rFonts w:ascii="Cambria" w:hAnsi="Cambria" w:cs="LMRoman10-Regular"/>
            <w:sz w:val="24"/>
            <w:szCs w:val="24"/>
          </w:rPr>
          <w:t>:</w:t>
        </w:r>
      </w:ins>
      <w:ins w:id="24" w:author="Prathyush Sambaturu" w:date="2019-03-04T14:10:00Z">
        <w:r w:rsidR="00AF1694">
          <w:rPr>
            <w:rFonts w:ascii="Cambria" w:hAnsi="Cambria" w:cs="LMRoman10-Regular"/>
            <w:sz w:val="24"/>
            <w:szCs w:val="24"/>
          </w:rPr>
          <w:t xml:space="preserve"> </w:t>
        </w:r>
      </w:ins>
      <w:ins w:id="25" w:author="Prathyush Sambaturu" w:date="2019-03-04T14:09:00Z">
        <w:r w:rsidR="00AF1694">
          <w:rPr>
            <w:rFonts w:ascii="Cambria" w:hAnsi="Cambria" w:cs="LMRoman10-Regular"/>
            <w:sz w:val="24"/>
            <w:szCs w:val="24"/>
          </w:rPr>
          <w:t>“</w:t>
        </w:r>
      </w:ins>
      <w:del w:id="26" w:author="Prathyush Sambaturu" w:date="2019-03-04T14:08:00Z">
        <w:r w:rsidRPr="005F7042" w:rsidDel="00AF1694">
          <w:rPr>
            <w:rFonts w:ascii="Cambria" w:hAnsi="Cambria" w:cs="LMRoman10-Regular"/>
            <w:sz w:val="24"/>
            <w:szCs w:val="24"/>
          </w:rPr>
          <w:delText>:</w:delText>
        </w:r>
      </w:del>
    </w:p>
    <w:p w14:paraId="2FC23A3A" w14:textId="49409F15" w:rsidR="005F7042" w:rsidDel="00AF1694" w:rsidRDefault="005F7042" w:rsidP="005F7042">
      <w:pPr>
        <w:autoSpaceDE w:val="0"/>
        <w:autoSpaceDN w:val="0"/>
        <w:adjustRightInd w:val="0"/>
        <w:spacing w:after="0" w:line="240" w:lineRule="auto"/>
        <w:rPr>
          <w:del w:id="27" w:author="Prathyush Sambaturu" w:date="2019-03-04T14:09:00Z"/>
          <w:rFonts w:ascii="Cambria" w:hAnsi="Cambria" w:cs="LMRoman10-Regular"/>
          <w:sz w:val="24"/>
          <w:szCs w:val="24"/>
        </w:rPr>
      </w:pPr>
    </w:p>
    <w:p w14:paraId="4F23C491" w14:textId="4765FE89" w:rsidR="005F7042" w:rsidRDefault="005F7042">
      <w:pPr>
        <w:autoSpaceDE w:val="0"/>
        <w:autoSpaceDN w:val="0"/>
        <w:adjustRightInd w:val="0"/>
        <w:spacing w:after="0" w:line="240" w:lineRule="auto"/>
        <w:rPr>
          <w:rFonts w:ascii="Cambria" w:hAnsi="Cambria" w:cs="LMRoman10-Regular"/>
          <w:sz w:val="24"/>
          <w:szCs w:val="24"/>
        </w:rPr>
        <w:pPrChange w:id="28" w:author="Prathyush Sambaturu" w:date="2019-03-04T14:09:00Z">
          <w:pPr>
            <w:autoSpaceDE w:val="0"/>
            <w:autoSpaceDN w:val="0"/>
            <w:adjustRightInd w:val="0"/>
            <w:spacing w:after="0" w:line="240" w:lineRule="auto"/>
            <w:ind w:left="720"/>
          </w:pPr>
        </w:pPrChange>
      </w:pPr>
      <w:r w:rsidRPr="005F7042">
        <w:rPr>
          <w:rFonts w:ascii="Cambria" w:hAnsi="Cambria" w:cs="LMRoman10-Regular"/>
          <w:sz w:val="24"/>
          <w:szCs w:val="24"/>
        </w:rPr>
        <w:t>For three weeks straight, the health departments of 49 states — all except Hawaii —</w:t>
      </w:r>
      <w:r w:rsidR="009E5164">
        <w:rPr>
          <w:rFonts w:ascii="Cambria" w:hAnsi="Cambria" w:cs="LMRoman10-Regular"/>
          <w:sz w:val="24"/>
          <w:szCs w:val="24"/>
        </w:rPr>
        <w:t xml:space="preserve"> </w:t>
      </w:r>
      <w:r w:rsidRPr="005F7042">
        <w:rPr>
          <w:rFonts w:ascii="Cambria" w:hAnsi="Cambria" w:cs="LMRoman10-Regular"/>
          <w:sz w:val="24"/>
          <w:szCs w:val="24"/>
        </w:rPr>
        <w:t>have reported “widespread” flu activity</w:t>
      </w:r>
      <w:ins w:id="29" w:author="Prathyush Sambaturu" w:date="2019-03-04T14:09:00Z">
        <w:r w:rsidR="00AF1694">
          <w:rPr>
            <w:rFonts w:ascii="Cambria" w:hAnsi="Cambria" w:cs="LMRoman10-Regular"/>
            <w:sz w:val="24"/>
            <w:szCs w:val="24"/>
          </w:rPr>
          <w:t>”</w:t>
        </w:r>
      </w:ins>
      <w:ins w:id="30" w:author="Prathyush Sambaturu" w:date="2019-03-04T14:11:00Z">
        <w:r w:rsidR="00AF1694">
          <w:rPr>
            <w:rFonts w:ascii="Cambria" w:hAnsi="Cambria" w:cs="LMRoman10-Regular"/>
            <w:sz w:val="24"/>
            <w:szCs w:val="24"/>
          </w:rPr>
          <w:t>.</w:t>
        </w:r>
      </w:ins>
      <w:del w:id="31" w:author="Prathyush Sambaturu" w:date="2019-03-04T14:11:00Z">
        <w:r w:rsidRPr="005F7042" w:rsidDel="00AF1694">
          <w:rPr>
            <w:rFonts w:ascii="Cambria" w:hAnsi="Cambria" w:cs="LMRoman10-Regular"/>
            <w:sz w:val="24"/>
            <w:szCs w:val="24"/>
          </w:rPr>
          <w:delText xml:space="preserve"> — New York Times</w:delText>
        </w:r>
        <w:r w:rsidR="00336189" w:rsidDel="00AF1694">
          <w:rPr>
            <w:rFonts w:ascii="Cambria" w:hAnsi="Cambria" w:cs="LMRoman10-Regular"/>
            <w:sz w:val="24"/>
            <w:szCs w:val="24"/>
          </w:rPr>
          <w:delText xml:space="preserve"> </w:delText>
        </w:r>
      </w:del>
      <w:customXmlDelRangeStart w:id="32" w:author="Prathyush Sambaturu" w:date="2019-03-04T14:11:00Z"/>
      <w:sdt>
        <w:sdtPr>
          <w:rPr>
            <w:rFonts w:ascii="Cambria" w:hAnsi="Cambria" w:cs="LMRoman10-Regular"/>
            <w:sz w:val="24"/>
            <w:szCs w:val="24"/>
          </w:rPr>
          <w:id w:val="1442578805"/>
          <w:citation/>
        </w:sdtPr>
        <w:sdtContent>
          <w:customXmlDelRangeEnd w:id="32"/>
          <w:del w:id="3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34" w:author="Prathyush Sambaturu" w:date="2019-03-04T14:11:00Z"/>
        </w:sdtContent>
      </w:sdt>
      <w:customXmlDelRangeEnd w:id="34"/>
    </w:p>
    <w:p w14:paraId="54DE93FA" w14:textId="79DFB841" w:rsidR="005F7042" w:rsidDel="00AF1694" w:rsidRDefault="005F7042" w:rsidP="005F7042">
      <w:pPr>
        <w:autoSpaceDE w:val="0"/>
        <w:autoSpaceDN w:val="0"/>
        <w:adjustRightInd w:val="0"/>
        <w:spacing w:after="0" w:line="240" w:lineRule="auto"/>
        <w:rPr>
          <w:del w:id="3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36" w:author="Prathyush Sambaturu" w:date="2019-03-04T14:12:00Z"/>
          <w:rFonts w:ascii="Cambria" w:hAnsi="Cambria" w:cs="LMRoman10-Regular"/>
          <w:sz w:val="24"/>
          <w:szCs w:val="24"/>
        </w:rPr>
      </w:pPr>
      <w:del w:id="3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38" w:author="Prathyush Sambaturu" w:date="2019-03-04T14:12:00Z"/>
      <w:sdt>
        <w:sdtPr>
          <w:rPr>
            <w:rFonts w:ascii="Cambria" w:hAnsi="Cambria" w:cs="LMRoman10-Regular"/>
            <w:sz w:val="24"/>
            <w:szCs w:val="24"/>
          </w:rPr>
          <w:id w:val="1468942700"/>
          <w:citation/>
        </w:sdtPr>
        <w:sdtContent>
          <w:customXmlDelRangeEnd w:id="38"/>
          <w:del w:id="3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40" w:author="Prathyush Sambaturu" w:date="2019-03-04T14:12:00Z"/>
        </w:sdtContent>
      </w:sdt>
      <w:customXmlDelRangeEnd w:id="4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4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4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4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44" w:author="Prathyush Sambaturu" w:date="2019-03-04T13:51:00Z">
        <w:r w:rsidRPr="005F7042" w:rsidDel="00070F6E">
          <w:rPr>
            <w:rFonts w:ascii="Cambria" w:hAnsi="Cambria" w:cs="LMRoman10-Regular"/>
            <w:sz w:val="24"/>
            <w:szCs w:val="24"/>
          </w:rPr>
          <w:delText>couple</w:delText>
        </w:r>
      </w:del>
      <w:ins w:id="45" w:author="Prathyush Sambaturu" w:date="2019-03-04T13:51:00Z">
        <w:r w:rsidR="00467894">
          <w:rPr>
            <w:rFonts w:ascii="Cambria" w:hAnsi="Cambria" w:cs="LMRoman10-Regular"/>
            <w:sz w:val="24"/>
            <w:szCs w:val="24"/>
          </w:rPr>
          <w:t>S</w:t>
        </w:r>
      </w:ins>
      <w:del w:id="4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47" w:author="Prathyush Sambaturu" w:date="2019-03-04T13:51:00Z">
        <w:r w:rsidRPr="005F7042" w:rsidDel="00467894">
          <w:rPr>
            <w:rFonts w:ascii="Cambria" w:hAnsi="Cambria" w:cs="LMRoman10-Regular"/>
            <w:sz w:val="24"/>
            <w:szCs w:val="24"/>
          </w:rPr>
          <w:delText>from CDC re</w:delText>
        </w:r>
      </w:del>
      <w:ins w:id="48" w:author="Prathyush Sambaturu" w:date="2019-03-04T13:51:00Z">
        <w:r w:rsidR="00467894">
          <w:rPr>
            <w:rFonts w:ascii="Cambria" w:hAnsi="Cambria" w:cs="LMRoman10-Regular"/>
            <w:sz w:val="24"/>
            <w:szCs w:val="24"/>
          </w:rPr>
          <w:t xml:space="preserve">can be found in </w:t>
        </w:r>
      </w:ins>
      <w:ins w:id="49" w:author="Prathyush Sambaturu" w:date="2019-03-04T13:52:00Z">
        <w:r w:rsidR="00467894">
          <w:rPr>
            <w:rFonts w:ascii="Cambria" w:hAnsi="Cambria" w:cs="LMRoman10-Regular"/>
            <w:sz w:val="24"/>
            <w:szCs w:val="24"/>
          </w:rPr>
          <w:t xml:space="preserve">the </w:t>
        </w:r>
      </w:ins>
      <w:ins w:id="50" w:author="Prathyush Sambaturu" w:date="2019-03-04T13:51:00Z">
        <w:r w:rsidR="00467894">
          <w:rPr>
            <w:rFonts w:ascii="Cambria" w:hAnsi="Cambria" w:cs="LMRoman10-Regular"/>
            <w:sz w:val="24"/>
            <w:szCs w:val="24"/>
          </w:rPr>
          <w:t xml:space="preserve">CDC </w:t>
        </w:r>
      </w:ins>
      <w:del w:id="51" w:author="Prathyush Sambaturu" w:date="2019-03-04T13:51:00Z">
        <w:r w:rsidRPr="005F7042" w:rsidDel="00070F6E">
          <w:rPr>
            <w:rFonts w:ascii="Cambria" w:hAnsi="Cambria" w:cs="LMRoman10-Regular"/>
            <w:sz w:val="24"/>
            <w:szCs w:val="24"/>
          </w:rPr>
          <w:delText>ports:</w:delText>
        </w:r>
      </w:del>
      <w:ins w:id="52" w:author="Prathyush Sambaturu" w:date="2019-03-04T13:51:00Z">
        <w:r w:rsidR="00467894">
          <w:rPr>
            <w:rFonts w:ascii="Cambria" w:hAnsi="Cambria" w:cs="LMRoman10-Regular"/>
            <w:sz w:val="24"/>
            <w:szCs w:val="24"/>
          </w:rPr>
          <w:t>re</w:t>
        </w:r>
      </w:ins>
      <w:ins w:id="53" w:author="Prathyush Sambaturu" w:date="2019-03-04T13:52:00Z">
        <w:r w:rsidR="00467894">
          <w:rPr>
            <w:rFonts w:ascii="Cambria" w:hAnsi="Cambria" w:cs="LMRoman10-Regular"/>
            <w:sz w:val="24"/>
            <w:szCs w:val="24"/>
          </w:rPr>
          <w:t>ports</w:t>
        </w:r>
      </w:ins>
      <w:customXmlInsRangeStart w:id="54" w:author="Prathyush Sambaturu" w:date="2019-03-04T13:53:00Z"/>
      <w:sdt>
        <w:sdtPr>
          <w:rPr>
            <w:rFonts w:ascii="Cambria" w:hAnsi="Cambria" w:cs="LMRoman10-Regular"/>
            <w:sz w:val="24"/>
            <w:szCs w:val="24"/>
          </w:rPr>
          <w:id w:val="-1091084107"/>
          <w:citation/>
        </w:sdtPr>
        <w:sdtContent>
          <w:customXmlInsRangeEnd w:id="54"/>
          <w:ins w:id="5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56"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57"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58" w:author="Prathyush Sambaturu" w:date="2019-03-04T13:53:00Z"/>
        </w:sdtContent>
      </w:sdt>
      <w:customXmlInsRangeEnd w:id="58"/>
      <w:ins w:id="59" w:author="Prathyush Sambaturu" w:date="2019-03-04T13:52:00Z">
        <w:r w:rsidR="00467894">
          <w:rPr>
            <w:rFonts w:ascii="Cambria" w:hAnsi="Cambria" w:cs="LMRoman10-Regular"/>
            <w:sz w:val="24"/>
            <w:szCs w:val="24"/>
          </w:rPr>
          <w:t>.</w:t>
        </w:r>
      </w:ins>
      <w:ins w:id="60" w:author="Prathyush Sambaturu" w:date="2019-03-04T13:55:00Z">
        <w:r w:rsidR="000B5346">
          <w:rPr>
            <w:rFonts w:ascii="Cambria" w:hAnsi="Cambria" w:cs="LMRoman10-Regular"/>
            <w:sz w:val="24"/>
            <w:szCs w:val="24"/>
          </w:rPr>
          <w:t xml:space="preserve"> For instance, </w:t>
        </w:r>
      </w:ins>
      <w:ins w:id="61" w:author="Prathyush Sambaturu" w:date="2019-03-04T13:56:00Z">
        <w:r w:rsidR="000B5346">
          <w:rPr>
            <w:rFonts w:ascii="Cambria" w:hAnsi="Cambria" w:cs="LMRoman10-Regular"/>
            <w:sz w:val="24"/>
            <w:szCs w:val="24"/>
          </w:rPr>
          <w:t xml:space="preserve">the CDC </w:t>
        </w:r>
      </w:ins>
      <w:ins w:id="62" w:author="Prathyush Sambaturu" w:date="2019-03-04T13:55:00Z">
        <w:r w:rsidR="000B5346">
          <w:rPr>
            <w:rFonts w:ascii="Cambria" w:hAnsi="Cambria" w:cs="LMRoman10-Regular"/>
            <w:sz w:val="24"/>
            <w:szCs w:val="24"/>
          </w:rPr>
          <w:t xml:space="preserve">report in </w:t>
        </w:r>
      </w:ins>
      <w:customXmlInsRangeStart w:id="63" w:author="Prathyush Sambaturu" w:date="2019-03-04T13:55:00Z"/>
      <w:sdt>
        <w:sdtPr>
          <w:rPr>
            <w:rFonts w:ascii="Cambria" w:hAnsi="Cambria" w:cs="LMRoman10-Regular"/>
            <w:sz w:val="24"/>
            <w:szCs w:val="24"/>
          </w:rPr>
          <w:id w:val="1754014909"/>
          <w:citation/>
        </w:sdtPr>
        <w:sdtContent>
          <w:customXmlInsRangeEnd w:id="63"/>
          <w:ins w:id="64"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65" w:author="Prathyush Sambaturu" w:date="2019-03-04T13:55:00Z">
            <w:r w:rsidR="000B5346" w:rsidRPr="000B5346">
              <w:rPr>
                <w:rFonts w:ascii="Cambria" w:hAnsi="Cambria" w:cs="LMRoman10-Regular"/>
                <w:noProof/>
                <w:sz w:val="24"/>
                <w:szCs w:val="24"/>
                <w:rPrChange w:id="66"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67" w:author="Prathyush Sambaturu" w:date="2019-03-04T13:55:00Z"/>
        </w:sdtContent>
      </w:sdt>
      <w:customXmlInsRangeEnd w:id="67"/>
      <w:ins w:id="68" w:author="Prathyush Sambaturu" w:date="2019-03-04T13:55:00Z">
        <w:r w:rsidR="000B5346">
          <w:rPr>
            <w:rFonts w:ascii="Cambria" w:hAnsi="Cambria" w:cs="LMRoman10-Regular"/>
            <w:sz w:val="24"/>
            <w:szCs w:val="24"/>
          </w:rPr>
          <w:t xml:space="preserve"> summa</w:t>
        </w:r>
      </w:ins>
      <w:ins w:id="69" w:author="Prathyush Sambaturu" w:date="2019-03-04T13:56:00Z">
        <w:r w:rsidR="000B5346">
          <w:rPr>
            <w:rFonts w:ascii="Cambria" w:hAnsi="Cambria" w:cs="LMRoman10-Regular"/>
            <w:sz w:val="24"/>
            <w:szCs w:val="24"/>
          </w:rPr>
          <w:t xml:space="preserve">rizes the states with high ILI activity </w:t>
        </w:r>
      </w:ins>
      <w:ins w:id="70" w:author="Prathyush Sambaturu" w:date="2019-03-04T13:57:00Z">
        <w:r w:rsidR="000B5346">
          <w:rPr>
            <w:rFonts w:ascii="Cambria" w:hAnsi="Cambria" w:cs="LMRoman10-Regular"/>
            <w:sz w:val="24"/>
            <w:szCs w:val="24"/>
          </w:rPr>
          <w:t xml:space="preserve">for week ending </w:t>
        </w:r>
      </w:ins>
      <w:ins w:id="71" w:author="Prathyush Sambaturu" w:date="2019-03-04T14:00:00Z">
        <w:r w:rsidR="000B5346">
          <w:rPr>
            <w:rFonts w:ascii="Cambria" w:hAnsi="Cambria" w:cs="LMRoman10-Regular"/>
            <w:sz w:val="24"/>
            <w:szCs w:val="24"/>
          </w:rPr>
          <w:t xml:space="preserve">on </w:t>
        </w:r>
      </w:ins>
      <w:ins w:id="72" w:author="Prathyush Sambaturu" w:date="2019-03-04T13:57:00Z">
        <w:r w:rsidR="000B5346">
          <w:rPr>
            <w:rFonts w:ascii="Cambria" w:hAnsi="Cambria" w:cs="LMRoman10-Regular"/>
            <w:sz w:val="24"/>
            <w:szCs w:val="24"/>
          </w:rPr>
          <w:t xml:space="preserve">Mar 04, 2017 with the number of those </w:t>
        </w:r>
      </w:ins>
      <w:ins w:id="73" w:author="Prathyush Sambaturu" w:date="2019-03-04T13:58:00Z">
        <w:r w:rsidR="000B5346">
          <w:rPr>
            <w:rFonts w:ascii="Cambria" w:hAnsi="Cambria" w:cs="LMRoman10-Regular"/>
            <w:sz w:val="24"/>
            <w:szCs w:val="24"/>
          </w:rPr>
          <w:t xml:space="preserve">states </w:t>
        </w:r>
      </w:ins>
      <w:ins w:id="74" w:author="Prathyush Sambaturu" w:date="2019-03-04T13:57:00Z">
        <w:r w:rsidR="000B5346">
          <w:rPr>
            <w:rFonts w:ascii="Cambria" w:hAnsi="Cambria" w:cs="LMRoman10-Regular"/>
            <w:sz w:val="24"/>
            <w:szCs w:val="24"/>
          </w:rPr>
          <w:t xml:space="preserve">followed by </w:t>
        </w:r>
      </w:ins>
      <w:ins w:id="75" w:author="Prathyush Sambaturu" w:date="2019-03-04T13:58:00Z">
        <w:r w:rsidR="000B5346">
          <w:rPr>
            <w:rFonts w:ascii="Cambria" w:hAnsi="Cambria" w:cs="LMRoman10-Regular"/>
            <w:sz w:val="24"/>
            <w:szCs w:val="24"/>
          </w:rPr>
          <w:t xml:space="preserve">explicit listing of </w:t>
        </w:r>
      </w:ins>
      <w:ins w:id="76" w:author="Prathyush Sambaturu" w:date="2019-03-04T13:57:00Z">
        <w:r w:rsidR="000B5346">
          <w:rPr>
            <w:rFonts w:ascii="Cambria" w:hAnsi="Cambria" w:cs="LMRoman10-Regular"/>
            <w:sz w:val="24"/>
            <w:szCs w:val="24"/>
          </w:rPr>
          <w:t xml:space="preserve">their </w:t>
        </w:r>
      </w:ins>
      <w:ins w:id="77"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78" w:author="Prathyush Sambaturu" w:date="2019-03-04T13:59:00Z"/>
          <w:rFonts w:ascii="Cambria" w:hAnsi="Cambria" w:cs="LMRoman10-Regular"/>
          <w:sz w:val="24"/>
          <w:szCs w:val="24"/>
        </w:rPr>
      </w:pPr>
    </w:p>
    <w:p w14:paraId="37E5AC1D" w14:textId="3FF83C26" w:rsidR="005F7042" w:rsidRPr="005F7042" w:rsidDel="000B5346" w:rsidRDefault="005F7042">
      <w:pPr>
        <w:rPr>
          <w:del w:id="79" w:author="Prathyush Sambaturu" w:date="2019-03-04T13:59:00Z"/>
          <w:rFonts w:ascii="Cambria" w:hAnsi="Cambria" w:cs="LMRoman10-Regular"/>
          <w:sz w:val="24"/>
          <w:szCs w:val="24"/>
        </w:rPr>
        <w:pPrChange w:id="80" w:author="Prathyush Sambaturu" w:date="2019-03-04T14:01:00Z">
          <w:pPr>
            <w:autoSpaceDE w:val="0"/>
            <w:autoSpaceDN w:val="0"/>
            <w:adjustRightInd w:val="0"/>
            <w:spacing w:after="0" w:line="240" w:lineRule="auto"/>
            <w:ind w:left="720"/>
          </w:pPr>
        </w:pPrChange>
      </w:pPr>
      <w:del w:id="81"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82" w:author="Prathyush Sambaturu" w:date="2019-03-04T13:59:00Z"/>
      <w:sdt>
        <w:sdtPr>
          <w:rPr>
            <w:rFonts w:ascii="Cambria" w:hAnsi="Cambria" w:cs="LMRoman10-Regular"/>
            <w:sz w:val="24"/>
            <w:szCs w:val="24"/>
          </w:rPr>
          <w:id w:val="-1087313319"/>
          <w:citation/>
        </w:sdtPr>
        <w:sdtContent>
          <w:customXmlDelRangeEnd w:id="82"/>
          <w:del w:id="83"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84" w:author="Prathyush Sambaturu" w:date="2019-03-04T13:59:00Z"/>
        </w:sdtContent>
      </w:sdt>
      <w:customXmlDelRangeEnd w:id="84"/>
    </w:p>
    <w:p w14:paraId="2F11A786" w14:textId="31284D28" w:rsidR="005F7042" w:rsidRPr="005F7042" w:rsidDel="000B5346" w:rsidRDefault="005F7042">
      <w:pPr>
        <w:rPr>
          <w:del w:id="85" w:author="Prathyush Sambaturu" w:date="2019-03-04T13:59:00Z"/>
          <w:rFonts w:ascii="Cambria" w:hAnsi="Cambria" w:cs="LMMathItalic10-Regular"/>
          <w:i/>
          <w:iCs/>
          <w:sz w:val="24"/>
          <w:szCs w:val="24"/>
        </w:rPr>
        <w:pPrChange w:id="86"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87" w:author="Prathyush Sambaturu" w:date="2019-03-04T13:59:00Z"/>
          <w:rFonts w:ascii="Cambria" w:hAnsi="Cambria" w:cs="LMRoman10-Regular"/>
          <w:sz w:val="24"/>
          <w:szCs w:val="24"/>
        </w:rPr>
        <w:pPrChange w:id="88" w:author="Prathyush Sambaturu" w:date="2019-03-04T14:01:00Z">
          <w:pPr>
            <w:autoSpaceDE w:val="0"/>
            <w:autoSpaceDN w:val="0"/>
            <w:adjustRightInd w:val="0"/>
            <w:spacing w:after="0" w:line="240" w:lineRule="auto"/>
            <w:ind w:left="720"/>
          </w:pPr>
        </w:pPrChange>
      </w:pPr>
      <w:del w:id="89"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90" w:author="Prathyush Sambaturu" w:date="2019-03-04T13:59:00Z"/>
      <w:sdt>
        <w:sdtPr>
          <w:rPr>
            <w:rFonts w:ascii="Cambria" w:hAnsi="Cambria" w:cs="LMRoman10-Regular"/>
            <w:sz w:val="24"/>
            <w:szCs w:val="24"/>
          </w:rPr>
          <w:id w:val="-1595480210"/>
          <w:citation/>
        </w:sdtPr>
        <w:sdtContent>
          <w:customXmlDelRangeEnd w:id="90"/>
          <w:del w:id="9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92" w:author="Prathyush Sambaturu" w:date="2019-03-04T13:59:00Z"/>
        </w:sdtContent>
      </w:sdt>
      <w:customXmlDelRangeEnd w:id="92"/>
    </w:p>
    <w:p w14:paraId="1B878D03" w14:textId="3A396842" w:rsidR="00F907C9" w:rsidDel="000B5346" w:rsidRDefault="00F907C9">
      <w:pPr>
        <w:rPr>
          <w:del w:id="93" w:author="Prathyush Sambaturu" w:date="2019-03-04T14:01:00Z"/>
          <w:rFonts w:ascii="Cambria" w:hAnsi="Cambria" w:cs="LMRoman10-Regular"/>
          <w:sz w:val="24"/>
          <w:szCs w:val="24"/>
        </w:rPr>
        <w:pPrChange w:id="94"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95" w:author="Prathyush Sambaturu" w:date="2019-03-04T14:01:00Z"/>
          <w:rFonts w:ascii="Cambria" w:hAnsi="Cambria" w:cs="LMRoman10-Regular"/>
          <w:sz w:val="24"/>
          <w:szCs w:val="24"/>
        </w:rPr>
        <w:pPrChange w:id="96"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97" w:author="Prathyush Sambaturu" w:date="2019-03-04T14:01:00Z"/>
          <w:rFonts w:ascii="Cambria" w:hAnsi="Cambria" w:cs="LMRoman10-Regular"/>
          <w:sz w:val="24"/>
          <w:szCs w:val="24"/>
        </w:rPr>
        <w:pPrChange w:id="98"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99" w:author="Prathyush Sambaturu" w:date="2019-03-04T14:01:00Z"/>
          <w:rFonts w:ascii="Cambria" w:hAnsi="Cambria" w:cs="LMRoman10-Regular"/>
          <w:sz w:val="24"/>
          <w:szCs w:val="24"/>
        </w:rPr>
        <w:pPrChange w:id="100"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01" w:author="Prathyush Sambaturu" w:date="2019-03-04T14:01:00Z"/>
        </w:rPr>
        <w:pPrChange w:id="102" w:author="Prathyush Sambaturu" w:date="2019-03-04T14:01:00Z">
          <w:pPr>
            <w:keepNext/>
            <w:autoSpaceDE w:val="0"/>
            <w:autoSpaceDN w:val="0"/>
            <w:adjustRightInd w:val="0"/>
            <w:spacing w:after="0" w:line="240" w:lineRule="auto"/>
            <w:jc w:val="center"/>
          </w:pPr>
        </w:pPrChange>
      </w:pPr>
      <w:del w:id="103"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04" w:author="Prathyush Sambaturu" w:date="2019-03-04T14:01:00Z"/>
        </w:rPr>
        <w:pPrChange w:id="105" w:author="Prathyush Sambaturu" w:date="2019-03-04T14:01:00Z">
          <w:pPr>
            <w:pStyle w:val="Caption"/>
            <w:jc w:val="center"/>
          </w:pPr>
        </w:pPrChange>
      </w:pPr>
      <w:bookmarkStart w:id="106" w:name="_Ref529377693"/>
      <w:del w:id="10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06"/>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08"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09" w:author="Prathyush Sambaturu" w:date="2019-03-04T14:01:00Z"/>
          <w:rFonts w:ascii="Cambria" w:hAnsi="Cambria" w:cs="LMRoman10-Regular"/>
          <w:sz w:val="24"/>
          <w:szCs w:val="24"/>
        </w:rPr>
        <w:pPrChange w:id="110"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11" w:author="Prathyush Sambaturu" w:date="2019-03-04T14:01:00Z"/>
        </w:rPr>
        <w:pPrChange w:id="112" w:author="Prathyush Sambaturu" w:date="2019-03-04T14:01:00Z">
          <w:pPr>
            <w:keepNext/>
            <w:autoSpaceDE w:val="0"/>
            <w:autoSpaceDN w:val="0"/>
            <w:adjustRightInd w:val="0"/>
            <w:spacing w:after="0" w:line="240" w:lineRule="auto"/>
            <w:jc w:val="center"/>
          </w:pPr>
        </w:pPrChange>
      </w:pPr>
      <w:del w:id="113"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4FCA0EC2" w:rsidR="00A87867" w:rsidRPr="00320C7D" w:rsidRDefault="001E7A88">
      <w:pPr>
        <w:rPr>
          <w:rFonts w:cstheme="minorHAnsi"/>
        </w:rPr>
        <w:pPrChange w:id="114" w:author="Prathyush Sambaturu" w:date="2019-03-04T14:01:00Z">
          <w:pPr>
            <w:pStyle w:val="Caption"/>
            <w:jc w:val="center"/>
          </w:pPr>
        </w:pPrChange>
      </w:pPr>
      <w:bookmarkStart w:id="115" w:name="_Ref529377743"/>
      <w:del w:id="11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15"/>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p>
    <w:p w14:paraId="47618058" w14:textId="1AA6EE87" w:rsidR="00F907C9" w:rsidRDefault="00F907C9" w:rsidP="00F907C9">
      <w:pPr>
        <w:autoSpaceDE w:val="0"/>
        <w:autoSpaceDN w:val="0"/>
        <w:adjustRightInd w:val="0"/>
        <w:spacing w:after="0" w:line="240" w:lineRule="auto"/>
        <w:rPr>
          <w:rFonts w:ascii="Cambria" w:hAnsi="Cambria" w:cs="LMRoman10-Regular"/>
          <w:noProof/>
          <w:sz w:val="24"/>
          <w:szCs w:val="24"/>
        </w:rPr>
      </w:pPr>
      <w:del w:id="117" w:author="Prathyush Sambaturu" w:date="2019-03-04T14:01:00Z">
        <w:r w:rsidRPr="00F907C9" w:rsidDel="000B5346">
          <w:rPr>
            <w:rFonts w:ascii="Cambria" w:hAnsi="Cambria" w:cs="LMRoman10-Regular"/>
            <w:sz w:val="24"/>
            <w:szCs w:val="24"/>
          </w:rPr>
          <w:delText xml:space="preserve">The </w:delText>
        </w:r>
      </w:del>
      <w:ins w:id="118"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19"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are easy to construct from raw data, but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_Ref529377693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1</w:t>
      </w:r>
      <w:r w:rsidR="00B4679F" w:rsidRPr="00B4679F">
        <w:rPr>
          <w:rFonts w:ascii="Cambria" w:hAnsi="Cambria" w:cs="LMRoman10-Regular"/>
          <w:sz w:val="24"/>
          <w:szCs w:val="24"/>
        </w:rPr>
        <w:fldChar w:fldCharType="end"/>
      </w:r>
      <w:r w:rsidR="00B4679F">
        <w:rPr>
          <w:rFonts w:ascii="Cambria" w:hAnsi="Cambria" w:cs="LMRoman10-Regular"/>
          <w:sz w:val="24"/>
          <w:szCs w:val="24"/>
        </w:rPr>
        <w:t xml:space="preserve"> </w:t>
      </w:r>
      <w:r w:rsidR="00885982">
        <w:rPr>
          <w:rFonts w:ascii="Cambria" w:hAnsi="Cambria" w:cs="LMRoman10-Regular"/>
          <w:sz w:val="24"/>
          <w:szCs w:val="24"/>
        </w:rPr>
        <w:t xml:space="preserve">and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_Ref529377743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2</w:t>
      </w:r>
      <w:r w:rsidR="00B4679F" w:rsidRPr="00B4679F">
        <w:rPr>
          <w:rFonts w:ascii="Cambria" w:hAnsi="Cambria" w:cs="LMRoman10-Regular"/>
          <w:sz w:val="24"/>
          <w:szCs w:val="24"/>
        </w:rPr>
        <w:fldChar w:fldCharType="end"/>
      </w:r>
      <w:r w:rsidR="00885982">
        <w:rPr>
          <w:rFonts w:ascii="Cambria" w:hAnsi="Cambria" w:cs="LMRoman10-Regular"/>
          <w:sz w:val="24"/>
          <w:szCs w:val="24"/>
        </w:rPr>
        <w:t xml:space="preserve"> </w:t>
      </w:r>
      <w:r w:rsidRPr="00F907C9">
        <w:rPr>
          <w:rFonts w:ascii="Cambria" w:hAnsi="Cambria" w:cs="LMRoman10-Regular"/>
          <w:sz w:val="24"/>
          <w:szCs w:val="24"/>
        </w:rPr>
        <w:t>presents succinct descriptions</w:t>
      </w:r>
      <w:r w:rsidR="00B82553">
        <w:rPr>
          <w:rFonts w:ascii="Cambria" w:hAnsi="Cambria" w:cs="LMRoman10-Regular"/>
          <w:sz w:val="24"/>
          <w:szCs w:val="24"/>
        </w:rPr>
        <w:t xml:space="preserve"> </w:t>
      </w:r>
      <w:r w:rsidRPr="00F907C9">
        <w:rPr>
          <w:rFonts w:ascii="Cambria" w:hAnsi="Cambria" w:cs="LMRoman10-Regular"/>
          <w:sz w:val="24"/>
          <w:szCs w:val="24"/>
        </w:rPr>
        <w:t>of the states with high ILI activity levels for the weeks of Mar 04, 2017 and Feb 10, 2018, which</w:t>
      </w:r>
      <w:r w:rsidR="00B82553">
        <w:rPr>
          <w:rFonts w:ascii="Cambria" w:hAnsi="Cambria" w:cs="LMRoman10-Regular"/>
          <w:sz w:val="24"/>
          <w:szCs w:val="24"/>
        </w:rPr>
        <w:t xml:space="preserve"> </w:t>
      </w:r>
      <w:r w:rsidRPr="00F907C9">
        <w:rPr>
          <w:rFonts w:ascii="Cambria" w:hAnsi="Cambria" w:cs="LMRoman10-Regular"/>
          <w:sz w:val="24"/>
          <w:szCs w:val="24"/>
        </w:rPr>
        <w:t>contrast with the simple listings by CDC mentioned earlier.</w:t>
      </w:r>
      <w:r w:rsidR="00A87867" w:rsidRPr="00A87867">
        <w:rPr>
          <w:rFonts w:ascii="Cambria" w:hAnsi="Cambria" w:cs="LMRoman10-Regular"/>
          <w:noProof/>
          <w:sz w:val="24"/>
          <w:szCs w:val="24"/>
        </w:rPr>
        <w:t xml:space="preserve"> </w:t>
      </w:r>
    </w:p>
    <w:p w14:paraId="01C83C6E" w14:textId="79C304A6" w:rsidR="009D5770" w:rsidRDefault="009D5770" w:rsidP="00F907C9">
      <w:pPr>
        <w:autoSpaceDE w:val="0"/>
        <w:autoSpaceDN w:val="0"/>
        <w:adjustRightInd w:val="0"/>
        <w:spacing w:after="0" w:line="240" w:lineRule="auto"/>
        <w:rPr>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20"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21"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22" w:author="Prathyush Sambaturu" w:date="2019-03-04T14:04:00Z"/>
          <w:rFonts w:ascii="Cambria" w:hAnsi="Cambria" w:cs="LMRoman10-Regular"/>
          <w:sz w:val="24"/>
          <w:szCs w:val="24"/>
        </w:rPr>
      </w:pPr>
    </w:p>
    <w:p w14:paraId="635857DA" w14:textId="55C35A1E" w:rsidR="009D5770" w:rsidRPr="009D5770" w:rsidRDefault="009D5770">
      <w:pPr>
        <w:autoSpaceDE w:val="0"/>
        <w:autoSpaceDN w:val="0"/>
        <w:adjustRightInd w:val="0"/>
        <w:spacing w:after="0" w:line="240" w:lineRule="auto"/>
        <w:rPr>
          <w:rFonts w:ascii="Cambria" w:hAnsi="Cambria" w:cs="LMRoman10-Regular"/>
          <w:sz w:val="24"/>
          <w:szCs w:val="24"/>
        </w:rPr>
        <w:pPrChange w:id="123" w:author="Prathyush Sambaturu" w:date="2019-03-04T14:04: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025ED4F7" w:rsidR="009D5770" w:rsidRDefault="009D5770" w:rsidP="009D5770">
      <w:pPr>
        <w:autoSpaceDE w:val="0"/>
        <w:autoSpaceDN w:val="0"/>
        <w:adjustRightInd w:val="0"/>
        <w:spacing w:after="0" w:line="240" w:lineRule="auto"/>
        <w:rPr>
          <w:rFonts w:ascii="Cambria" w:hAnsi="Cambria" w:cs="LMRoman10-Regular"/>
          <w:sz w:val="24"/>
          <w:szCs w:val="24"/>
        </w:rPr>
      </w:pPr>
      <w:del w:id="124" w:author="Prathyush Sambaturu" w:date="2019-03-04T14:04:00Z">
        <w:r w:rsidRPr="009D5770" w:rsidDel="00595DCF">
          <w:rPr>
            <w:rFonts w:ascii="Cambria" w:hAnsi="Cambria" w:cs="LMRoman10-Regular"/>
            <w:sz w:val="24"/>
            <w:szCs w:val="24"/>
          </w:rPr>
          <w:lastRenderedPageBreak/>
          <w:delText xml:space="preserve">This is illustrated in </w:delText>
        </w:r>
        <w:r w:rsidR="00F0648E" w:rsidDel="00595DCF">
          <w:rPr>
            <w:rFonts w:ascii="Cambria" w:hAnsi="Cambria" w:cs="LMRoman10-Regular"/>
            <w:sz w:val="24"/>
            <w:szCs w:val="24"/>
          </w:rPr>
          <w:fldChar w:fldCharType="begin"/>
        </w:r>
        <w:r w:rsidR="00F0648E" w:rsidDel="00595DCF">
          <w:rPr>
            <w:rFonts w:ascii="Cambria" w:hAnsi="Cambria" w:cs="LMRoman10-Regular"/>
            <w:sz w:val="24"/>
            <w:szCs w:val="24"/>
          </w:rPr>
          <w:delInstrText xml:space="preserve"> REF _Ref529378003 \h  \* MERGEFORMAT </w:delInstrText>
        </w:r>
        <w:r w:rsidR="00F0648E" w:rsidDel="00595DCF">
          <w:rPr>
            <w:rFonts w:ascii="Cambria" w:hAnsi="Cambria" w:cs="LMRoman10-Regular"/>
            <w:sz w:val="24"/>
            <w:szCs w:val="24"/>
          </w:rPr>
        </w:r>
        <w:r w:rsidR="00F0648E" w:rsidDel="00595DCF">
          <w:rPr>
            <w:rFonts w:ascii="Cambria" w:hAnsi="Cambria" w:cs="LMRoman10-Regular"/>
            <w:sz w:val="24"/>
            <w:szCs w:val="24"/>
          </w:rPr>
          <w:fldChar w:fldCharType="separate"/>
        </w:r>
        <w:r w:rsidR="00F0648E" w:rsidRPr="00F0648E" w:rsidDel="00595DCF">
          <w:rPr>
            <w:rFonts w:ascii="Cambria" w:hAnsi="Cambria"/>
            <w:sz w:val="24"/>
            <w:szCs w:val="24"/>
          </w:rPr>
          <w:delText xml:space="preserve">Figure </w:delText>
        </w:r>
        <w:r w:rsidR="00F0648E" w:rsidRPr="00F0648E" w:rsidDel="00595DCF">
          <w:rPr>
            <w:rFonts w:ascii="Cambria" w:hAnsi="Cambria"/>
            <w:noProof/>
            <w:sz w:val="24"/>
            <w:szCs w:val="24"/>
          </w:rPr>
          <w:delText>3</w:delText>
        </w:r>
        <w:r w:rsidR="00F0648E" w:rsidDel="00595DCF">
          <w:rPr>
            <w:rFonts w:ascii="Cambria" w:hAnsi="Cambria" w:cs="LMRoman10-Regular"/>
            <w:sz w:val="24"/>
            <w:szCs w:val="24"/>
          </w:rPr>
          <w:fldChar w:fldCharType="end"/>
        </w:r>
        <w:r w:rsidRPr="009D5770" w:rsidDel="00595DCF">
          <w:rPr>
            <w:rFonts w:ascii="Cambria" w:hAnsi="Cambria" w:cs="LMRoman10-Regular"/>
            <w:sz w:val="24"/>
            <w:szCs w:val="24"/>
          </w:rPr>
          <w:delText>. Note that two of the states which had a high ILI activity level four</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back, namely, Nebraska and Tennessee did not exhibit the high level for subsequent three</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which is the reason the description involves “most” such states.</w:delText>
        </w:r>
        <w:r w:rsidDel="00595DCF">
          <w:rPr>
            <w:rFonts w:ascii="Cambria" w:hAnsi="Cambria" w:cs="LMRoman10-Regular"/>
            <w:sz w:val="24"/>
            <w:szCs w:val="24"/>
          </w:rPr>
          <w:delText xml:space="preserve"> </w:delText>
        </w:r>
      </w:del>
      <w:r w:rsidRPr="009D5770">
        <w:rPr>
          <w:rFonts w:ascii="Cambria" w:hAnsi="Cambria" w:cs="LMRoman10-Regular"/>
          <w:sz w:val="24"/>
          <w:szCs w:val="24"/>
        </w:rPr>
        <w:t>The overall objective of our work is to automate the process of identifying “interesting” spatio</w:t>
      </w:r>
      <w:r w:rsidR="007516EC">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 We</w:t>
      </w:r>
      <w:r>
        <w:rPr>
          <w:rFonts w:ascii="Cambria" w:hAnsi="Cambria" w:cs="LMRoman10-Regular"/>
          <w:sz w:val="24"/>
          <w:szCs w:val="24"/>
        </w:rPr>
        <w:t xml:space="preserve"> </w:t>
      </w:r>
      <w:r w:rsidRPr="009D5770">
        <w:rPr>
          <w:rFonts w:ascii="Cambria" w:hAnsi="Cambria" w:cs="LMRoman10-Regular"/>
          <w:sz w:val="24"/>
          <w:szCs w:val="24"/>
        </w:rPr>
        <w:t>use the approach of mining patterns from transactional data for formalizing these questions, which</w:t>
      </w:r>
      <w:r>
        <w:rPr>
          <w:rFonts w:ascii="Cambria" w:hAnsi="Cambria" w:cs="LMRoman10-Regular"/>
          <w:sz w:val="24"/>
          <w:szCs w:val="24"/>
        </w:rPr>
        <w:t xml:space="preserve"> </w:t>
      </w:r>
      <w:r w:rsidRPr="009D5770">
        <w:rPr>
          <w:rFonts w:ascii="Cambria" w:hAnsi="Cambria" w:cs="LMRoman10-Regular"/>
          <w:sz w:val="24"/>
          <w:szCs w:val="24"/>
        </w:rPr>
        <w:t>has been successfully used in many areas, such as analysis of retail transaction data</w:t>
      </w:r>
      <w:r w:rsidR="00320C7D">
        <w:rPr>
          <w:rFonts w:ascii="Cambria" w:hAnsi="Cambria" w:cs="LMRoman10-Regular"/>
          <w:sz w:val="24"/>
          <w:szCs w:val="24"/>
        </w:rPr>
        <w:t xml:space="preserve"> </w:t>
      </w:r>
      <w:sdt>
        <w:sdtPr>
          <w:rPr>
            <w:rFonts w:ascii="Cambria" w:hAnsi="Cambria" w:cs="LMRoman10-Regular"/>
            <w:sz w:val="24"/>
            <w:szCs w:val="24"/>
          </w:rPr>
          <w:id w:val="1618561245"/>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Agr99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[10]</w:t>
          </w:r>
          <w:r w:rsidR="00320C7D">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s</w:t>
      </w:r>
      <w:r w:rsidR="00613CAF">
        <w:rPr>
          <w:rFonts w:ascii="Cambria" w:hAnsi="Cambria" w:cs="LMRoman10-Regular"/>
          <w:sz w:val="24"/>
          <w:szCs w:val="24"/>
        </w:rPr>
        <w:t xml:space="preserve"> </w:t>
      </w:r>
      <w:sdt>
        <w:sdtPr>
          <w:rPr>
            <w:rFonts w:ascii="Cambria" w:hAnsi="Cambria" w:cs="LMRoman10-Regular"/>
            <w:sz w:val="24"/>
            <w:szCs w:val="24"/>
          </w:rPr>
          <w:id w:val="846590519"/>
          <w:citation/>
        </w:sdtPr>
        <w:sdtContent>
          <w:r w:rsidR="00613CAF">
            <w:rPr>
              <w:rFonts w:ascii="Cambria" w:hAnsi="Cambria" w:cs="LMRoman10-Regular"/>
              <w:sz w:val="24"/>
              <w:szCs w:val="24"/>
            </w:rPr>
            <w:fldChar w:fldCharType="begin"/>
          </w:r>
          <w:r w:rsidR="00613CAF">
            <w:rPr>
              <w:rFonts w:ascii="Cambria" w:hAnsi="Cambria" w:cs="LMRoman10-Regular"/>
              <w:sz w:val="24"/>
              <w:szCs w:val="24"/>
            </w:rPr>
            <w:instrText xml:space="preserve"> CITATION Mad41 \l 1033 </w:instrText>
          </w:r>
          <w:r w:rsidR="009B3605">
            <w:rPr>
              <w:rFonts w:ascii="Cambria" w:hAnsi="Cambria" w:cs="LMRoman10-Regular"/>
              <w:sz w:val="24"/>
              <w:szCs w:val="24"/>
            </w:rPr>
            <w:instrText xml:space="preserve"> \m Xia11</w:instrText>
          </w:r>
          <w:r w:rsidR="00613CAF">
            <w:rPr>
              <w:rFonts w:ascii="Cambria" w:hAnsi="Cambria" w:cs="LMRoman10-Regular"/>
              <w:sz w:val="24"/>
              <w:szCs w:val="24"/>
            </w:rPr>
            <w:fldChar w:fldCharType="separate"/>
          </w:r>
          <w:r w:rsidR="00CB5CA2" w:rsidRPr="00CB5CA2">
            <w:rPr>
              <w:rFonts w:ascii="Cambria" w:hAnsi="Cambria" w:cs="LMRoman10-Regular"/>
              <w:noProof/>
              <w:sz w:val="24"/>
              <w:szCs w:val="24"/>
            </w:rPr>
            <w:t>[11, 12]</w:t>
          </w:r>
          <w:r w:rsidR="00613CAF">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287313020"/>
          <w:citation/>
        </w:sdtPr>
        <w:sdtContent>
          <w:r w:rsidR="00C52830">
            <w:rPr>
              <w:rFonts w:ascii="Cambria" w:hAnsi="Cambria" w:cs="LMRoman10-Regular"/>
              <w:sz w:val="24"/>
              <w:szCs w:val="24"/>
            </w:rPr>
            <w:fldChar w:fldCharType="begin"/>
          </w:r>
          <w:r w:rsidR="00C52830">
            <w:rPr>
              <w:rFonts w:ascii="Cambria" w:hAnsi="Cambria" w:cs="LMRoman10-Regular"/>
              <w:sz w:val="24"/>
              <w:szCs w:val="24"/>
            </w:rPr>
            <w:instrText xml:space="preserve"> CITATION WuS \l 1033 </w:instrText>
          </w:r>
          <w:r w:rsidR="00C52830">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[13]</w:t>
          </w:r>
          <w:r w:rsidR="00C52830">
            <w:rPr>
              <w:rFonts w:ascii="Cambria" w:hAnsi="Cambria" w:cs="LMRoman10-Regular"/>
              <w:sz w:val="24"/>
              <w:szCs w:val="24"/>
            </w:rPr>
            <w:fldChar w:fldCharType="end"/>
          </w:r>
        </w:sdtContent>
      </w:sdt>
      <w:r w:rsidRPr="009D5770">
        <w:rPr>
          <w:rFonts w:ascii="Cambria" w:hAnsi="Cambria" w:cs="LMRoman10-Regular"/>
          <w:sz w:val="24"/>
          <w:szCs w:val="24"/>
        </w:rPr>
        <w:t>.</w:t>
      </w:r>
    </w:p>
    <w:p w14:paraId="55E5049E" w14:textId="08D179DA" w:rsidR="009C0121" w:rsidDel="00595DCF" w:rsidRDefault="009C0121" w:rsidP="00891822">
      <w:pPr>
        <w:autoSpaceDE w:val="0"/>
        <w:autoSpaceDN w:val="0"/>
        <w:adjustRightInd w:val="0"/>
        <w:spacing w:after="0" w:line="240" w:lineRule="auto"/>
        <w:rPr>
          <w:del w:id="125" w:author="Prathyush Sambaturu" w:date="2019-03-04T14:04:00Z"/>
          <w:rFonts w:ascii="Cambria" w:hAnsi="Cambria" w:cs="LMRoman10-Regular"/>
          <w:sz w:val="24"/>
          <w:szCs w:val="24"/>
        </w:rPr>
      </w:pPr>
    </w:p>
    <w:p w14:paraId="673C5398" w14:textId="77777777" w:rsidR="00595DCF" w:rsidRDefault="00595DCF" w:rsidP="009D5770">
      <w:pPr>
        <w:autoSpaceDE w:val="0"/>
        <w:autoSpaceDN w:val="0"/>
        <w:adjustRightInd w:val="0"/>
        <w:spacing w:after="0" w:line="240" w:lineRule="auto"/>
        <w:rPr>
          <w:ins w:id="126" w:author="Prathyush Sambaturu" w:date="2019-03-04T14:04:00Z"/>
          <w:rFonts w:ascii="Cambria" w:hAnsi="Cambria" w:cs="LMRoman10-Regular"/>
          <w:sz w:val="24"/>
          <w:szCs w:val="24"/>
        </w:rPr>
      </w:pPr>
    </w:p>
    <w:p w14:paraId="5B39E1B8" w14:textId="0B1CB763" w:rsidR="00F0648E" w:rsidDel="00595DCF" w:rsidRDefault="009C0121" w:rsidP="00F0648E">
      <w:pPr>
        <w:keepNext/>
        <w:autoSpaceDE w:val="0"/>
        <w:autoSpaceDN w:val="0"/>
        <w:adjustRightInd w:val="0"/>
        <w:spacing w:after="0" w:line="240" w:lineRule="auto"/>
        <w:jc w:val="center"/>
        <w:rPr>
          <w:del w:id="127" w:author="Prathyush Sambaturu" w:date="2019-03-04T14:04:00Z"/>
        </w:rPr>
      </w:pPr>
      <w:del w:id="128"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27FEE490" w:rsidR="009D5770" w:rsidRPr="00F0648E" w:rsidDel="00595DCF" w:rsidRDefault="00F0648E" w:rsidP="00F0648E">
      <w:pPr>
        <w:pStyle w:val="Caption"/>
        <w:jc w:val="center"/>
        <w:rPr>
          <w:del w:id="129" w:author="Prathyush Sambaturu" w:date="2019-03-04T14:04:00Z"/>
          <w:rFonts w:ascii="Cambria" w:hAnsi="Cambria" w:cs="LMRoman10-Regular"/>
        </w:rPr>
      </w:pPr>
      <w:bookmarkStart w:id="130" w:name="_Ref529378003"/>
      <w:del w:id="131"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30"/>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32" w:author="Prathyush Sambaturu" w:date="2019-03-04T14:04:00Z"/>
          <w:rFonts w:ascii="Cambria" w:hAnsi="Cambria" w:cs="LMRoman10-Regular"/>
          <w:sz w:val="24"/>
          <w:szCs w:val="24"/>
        </w:rPr>
        <w:pPrChange w:id="133" w:author="Prathyush Sambaturu" w:date="2019-03-04T14:04:00Z">
          <w:pPr>
            <w:autoSpaceDE w:val="0"/>
            <w:autoSpaceDN w:val="0"/>
            <w:adjustRightInd w:val="0"/>
            <w:spacing w:after="0" w:line="240" w:lineRule="auto"/>
          </w:pPr>
        </w:pPrChange>
      </w:pPr>
    </w:p>
    <w:p w14:paraId="1EC381CA" w14:textId="09B54788"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 xml:space="preserve">These data sets 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which have value 1 in the corresponding entry). A general</w:t>
      </w:r>
      <w:r>
        <w:rPr>
          <w:rFonts w:ascii="Cambria" w:hAnsi="Cambria" w:cs="LMRoman10-Regular"/>
          <w:sz w:val="24"/>
          <w:szCs w:val="24"/>
        </w:rPr>
        <w:t xml:space="preserve"> </w:t>
      </w:r>
      <w:r w:rsidRPr="00891822">
        <w:rPr>
          <w:rFonts w:ascii="Cambria" w:hAnsi="Cambria" w:cs="LMRoman10-Regular"/>
          <w:sz w:val="24"/>
          <w:szCs w:val="24"/>
        </w:rPr>
        <w:t xml:space="preserve">approach of summarizing the entries of the transaction-item matrix </w:t>
      </w:r>
      <w:r w:rsidRPr="00891822">
        <w:rPr>
          <w:rFonts w:ascii="Cambria" w:hAnsi="Cambria" w:cs="LMMathItalic10-Regular"/>
          <w:i/>
          <w:iCs/>
          <w:sz w:val="24"/>
          <w:szCs w:val="24"/>
        </w:rPr>
        <w:t xml:space="preserve">D </w:t>
      </w:r>
      <w:r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Pr="00891822">
        <w:rPr>
          <w:rFonts w:ascii="Cambria" w:hAnsi="Cambria" w:cs="LMRoman10-Regular"/>
          <w:sz w:val="24"/>
          <w:szCs w:val="24"/>
        </w:rPr>
        <w:t>, authors formulate the problem of summarizing a</w:t>
      </w:r>
    </w:p>
    <w:p w14:paraId="70C43936" w14:textId="6625E84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13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135" w:author="Prathyush Sambaturu" w:date="2019-03-04T13:54:00Z"/>
      <w:sdt>
        <w:sdtPr>
          <w:rPr>
            <w:rFonts w:ascii="Cambria" w:hAnsi="Cambria" w:cs="LMRoman10-Regular"/>
            <w:sz w:val="24"/>
            <w:szCs w:val="24"/>
          </w:rPr>
          <w:id w:val="-864364424"/>
          <w:citation/>
        </w:sdtPr>
        <w:sdtContent>
          <w:customXmlInsRangeEnd w:id="135"/>
          <w:ins w:id="13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137" w:author="Prathyush Sambaturu" w:date="2019-03-04T13:54:00Z">
            <w:r w:rsidR="00467894" w:rsidRPr="00467894">
              <w:rPr>
                <w:rFonts w:ascii="Cambria" w:hAnsi="Cambria" w:cs="LMRoman10-Regular"/>
                <w:noProof/>
                <w:sz w:val="24"/>
                <w:szCs w:val="24"/>
                <w:rPrChange w:id="138"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139" w:author="Prathyush Sambaturu" w:date="2019-03-04T13:54:00Z"/>
        </w:sdtContent>
      </w:sdt>
      <w:customXmlInsRangeEnd w:id="139"/>
      <w:ins w:id="140" w:author="Prathyush Sambaturu" w:date="2019-03-04T13:54:00Z">
        <w:r w:rsidR="00467894">
          <w:rPr>
            <w:rFonts w:ascii="Cambria" w:hAnsi="Cambria" w:cs="LMRoman10-Regular"/>
            <w:sz w:val="24"/>
            <w:szCs w:val="24"/>
          </w:rPr>
          <w:t xml:space="preserve"> </w:t>
        </w:r>
      </w:ins>
      <w:ins w:id="141" w:author="Prathyush Sambaturu" w:date="2019-03-04T13:29:00Z">
        <w:r w:rsidR="00B61A43" w:rsidRPr="00B61A43">
          <w:rPr>
            <w:rFonts w:ascii="Cambria" w:hAnsi="Cambria" w:cs="LMRoman10-Regular"/>
            <w:sz w:val="24"/>
            <w:szCs w:val="24"/>
          </w:rPr>
          <w:t>use MDL principle to find the set of patterns that compress the dataset best</w:t>
        </w:r>
      </w:ins>
      <w:del w:id="142"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143" w:author="Prathyush Sambaturu" w:date="2019-03-04T13:28:00Z"/>
      <w:sdt>
        <w:sdtPr>
          <w:rPr>
            <w:rFonts w:ascii="Cambria" w:hAnsi="Cambria" w:cs="LMRoman10-Regular"/>
            <w:sz w:val="24"/>
            <w:szCs w:val="24"/>
          </w:rPr>
          <w:id w:val="-1665007755"/>
          <w:citation/>
        </w:sdtPr>
        <w:sdtContent>
          <w:customXmlDelRangeEnd w:id="143"/>
          <w:del w:id="144"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145" w:author="Prathyush Sambaturu" w:date="2019-03-04T13:28:00Z"/>
        </w:sdtContent>
      </w:sdt>
      <w:customXmlDelRangeEnd w:id="145"/>
      <w:del w:id="146" w:author="Prathyush Sambaturu" w:date="2019-03-04T13:28:00Z">
        <w:r w:rsidR="00095950" w:rsidDel="00D41E5D">
          <w:rPr>
            <w:rFonts w:ascii="Cambria" w:hAnsi="Cambria" w:cs="LMRoman10-Regular"/>
            <w:sz w:val="24"/>
            <w:szCs w:val="24"/>
          </w:rPr>
          <w:delText xml:space="preserve"> </w:delText>
        </w:r>
      </w:del>
      <w:del w:id="147"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20ACA8C0"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 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p>
    <w:p w14:paraId="4E05F15E" w14:textId="5293C991" w:rsid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most succinct descriptions. The Influenza incidence data for the US, obtained from</w:t>
      </w:r>
      <w:ins w:id="148" w:author="Prathyush Sambaturu" w:date="2019-03-04T13:16:00Z">
        <w:r w:rsidR="00F47294">
          <w:rPr>
            <w:rFonts w:ascii="Cambria" w:hAnsi="Cambria" w:cs="LMRoman10-Regular"/>
            <w:sz w:val="24"/>
            <w:szCs w:val="24"/>
          </w:rPr>
          <w:t xml:space="preserve"> </w:t>
        </w:r>
      </w:ins>
      <w:del w:id="149" w:author="Prathyush Sambaturu" w:date="2019-03-04T13:16:00Z">
        <w:r w:rsidRPr="00891822" w:rsidDel="00F47294">
          <w:rPr>
            <w:rFonts w:ascii="Cambria" w:hAnsi="Cambria" w:cs="LMRoman10-Regular"/>
            <w:sz w:val="24"/>
            <w:szCs w:val="24"/>
          </w:rPr>
          <w:delText xml:space="preserve"> Centers for</w:delText>
        </w:r>
        <w:r w:rsidDel="00F47294">
          <w:rPr>
            <w:rFonts w:ascii="Cambria" w:hAnsi="Cambria" w:cs="LMRoman10-Regular"/>
            <w:sz w:val="24"/>
            <w:szCs w:val="24"/>
          </w:rPr>
          <w:delText xml:space="preserve"> </w:delText>
        </w:r>
        <w:r w:rsidRPr="00891822" w:rsidDel="00F47294">
          <w:rPr>
            <w:rFonts w:ascii="Cambria" w:hAnsi="Cambria" w:cs="LMRoman10-Regular"/>
            <w:sz w:val="24"/>
            <w:szCs w:val="24"/>
          </w:rPr>
          <w:delText>Disease Control (</w:delText>
        </w:r>
      </w:del>
      <w:r w:rsidRPr="00891822">
        <w:rPr>
          <w:rFonts w:ascii="Cambria" w:hAnsi="Cambria" w:cs="LMRoman10-Regular"/>
          <w:sz w:val="24"/>
          <w:szCs w:val="24"/>
        </w:rPr>
        <w:t>CDC</w:t>
      </w:r>
      <w:del w:id="150" w:author="Prathyush Sambaturu" w:date="2019-03-04T13:16:00Z">
        <w:r w:rsidRPr="00891822" w:rsidDel="00F47294">
          <w:rPr>
            <w:rFonts w:ascii="Cambria" w:hAnsi="Cambria" w:cs="LMRoman10-Regular"/>
            <w:sz w:val="24"/>
            <w:szCs w:val="24"/>
          </w:rPr>
          <w:delText>)</w:delText>
        </w:r>
      </w:del>
      <w:r w:rsidRPr="00891822">
        <w:rPr>
          <w:rFonts w:ascii="Cambria" w:hAnsi="Cambria" w:cs="LMRoman10-Regular"/>
          <w:sz w:val="24"/>
          <w:szCs w:val="24"/>
        </w:rPr>
        <w:t xml:space="preserve"> </w:t>
      </w:r>
      <w:sdt>
        <w:sdtPr>
          <w:rPr>
            <w:rFonts w:ascii="Cambria" w:hAnsi="Cambria" w:cs="LMRoman10-Regular"/>
            <w:sz w:val="24"/>
            <w:szCs w:val="24"/>
          </w:rPr>
          <w:id w:val="1771813388"/>
          <w:citation/>
        </w:sdtPr>
        <w:sdtContent>
          <w:r w:rsidR="0041568F">
            <w:rPr>
              <w:rFonts w:ascii="Cambria" w:hAnsi="Cambria" w:cs="LMRoman10-Regular"/>
              <w:sz w:val="24"/>
              <w:szCs w:val="24"/>
            </w:rPr>
            <w:fldChar w:fldCharType="begin"/>
          </w:r>
          <w:r w:rsidR="0041568F">
            <w:rPr>
              <w:rFonts w:ascii="Cambria" w:hAnsi="Cambria" w:cs="LMRoman10-Regular"/>
              <w:sz w:val="24"/>
              <w:szCs w:val="24"/>
            </w:rPr>
            <w:instrText xml:space="preserve"> CITATION 20118 \l 1033 </w:instrText>
          </w:r>
          <w:r w:rsidR="0041568F">
            <w:rPr>
              <w:rFonts w:ascii="Cambria" w:hAnsi="Cambria" w:cs="LMRoman10-Regular"/>
              <w:sz w:val="24"/>
              <w:szCs w:val="24"/>
            </w:rPr>
            <w:fldChar w:fldCharType="separate"/>
          </w:r>
          <w:r w:rsidR="00CB5CA2" w:rsidRPr="00CB5CA2">
            <w:rPr>
              <w:rFonts w:ascii="Cambria" w:hAnsi="Cambria" w:cs="LMRoman10-Regular"/>
              <w:noProof/>
              <w:sz w:val="24"/>
              <w:szCs w:val="24"/>
            </w:rPr>
            <w:t>[8]</w:t>
          </w:r>
          <w:r w:rsidR="0041568F">
            <w:rPr>
              <w:rFonts w:ascii="Cambria" w:hAnsi="Cambria" w:cs="LMRoman10-Regular"/>
              <w:sz w:val="24"/>
              <w:szCs w:val="24"/>
            </w:rPr>
            <w:fldChar w:fldCharType="end"/>
          </w:r>
        </w:sdtContent>
      </w:sdt>
      <w:r w:rsidR="0041568F">
        <w:rPr>
          <w:rFonts w:ascii="Cambria" w:hAnsi="Cambria" w:cs="LMRoman10-Regular"/>
          <w:sz w:val="24"/>
          <w:szCs w:val="24"/>
        </w:rPr>
        <w:t xml:space="preserve"> </w:t>
      </w:r>
      <w:r w:rsidRPr="00891822">
        <w:rPr>
          <w:rFonts w:ascii="Cambria" w:hAnsi="Cambria" w:cs="LMRoman10-Regular"/>
          <w:sz w:val="24"/>
          <w:szCs w:val="24"/>
        </w:rPr>
        <w:t>is used to illustrate our methods. A</w:t>
      </w:r>
      <w:r w:rsidR="008219CD">
        <w:rPr>
          <w:rFonts w:ascii="Cambria" w:hAnsi="Cambria" w:cs="LMRoman10-Regular"/>
          <w:sz w:val="24"/>
          <w:szCs w:val="24"/>
        </w:rPr>
        <w:t xml:space="preserve"> </w:t>
      </w:r>
      <w:r w:rsidRPr="00891822">
        <w:rPr>
          <w:rFonts w:ascii="Cambria" w:hAnsi="Cambria" w:cs="LMRoman10-Regular"/>
          <w:sz w:val="24"/>
          <w:szCs w:val="24"/>
        </w:rPr>
        <w:t>brief</w:t>
      </w:r>
      <w:r w:rsidR="008219CD">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42CE1CF1" w:rsidR="00DB2CCB" w:rsidRP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Let </w:t>
      </w:r>
      <w:r w:rsidRPr="00DB2CCB">
        <w:rPr>
          <w:rFonts w:ascii="Cambria" w:hAnsi="Cambria" w:cs="LMMathItalic10-Regular"/>
          <w:i/>
          <w:iCs/>
          <w:sz w:val="24"/>
          <w:szCs w:val="24"/>
        </w:rPr>
        <w:t xml:space="preserve">U </w:t>
      </w:r>
      <w:r w:rsidRPr="00DB2CCB">
        <w:rPr>
          <w:rFonts w:ascii="Cambria" w:hAnsi="Cambria" w:cs="LMRoman10-Regular"/>
          <w:sz w:val="24"/>
          <w:szCs w:val="24"/>
        </w:rPr>
        <w:t>denote a set of elements of interest; we focus on regions, primarily states in the US, though</w:t>
      </w:r>
      <w:r>
        <w:rPr>
          <w:rFonts w:ascii="Cambria" w:hAnsi="Cambria" w:cs="LMRoman10-Regular"/>
          <w:sz w:val="24"/>
          <w:szCs w:val="24"/>
        </w:rPr>
        <w:t xml:space="preserve"> </w:t>
      </w:r>
      <w:r w:rsidRPr="00DB2CCB">
        <w:rPr>
          <w:rFonts w:ascii="Cambria" w:hAnsi="Cambria" w:cs="LMRoman10-Regular"/>
          <w:sz w:val="24"/>
          <w:szCs w:val="24"/>
        </w:rPr>
        <w:t>our abstraction easily extends to other notions of regions, and other kinds of objects. We will use</w:t>
      </w:r>
      <w:r>
        <w:rPr>
          <w:rFonts w:ascii="Cambria" w:hAnsi="Cambria" w:cs="LMRoman10-Regular"/>
          <w:sz w:val="24"/>
          <w:szCs w:val="24"/>
        </w:rPr>
        <w:t xml:space="preserve"> </w:t>
      </w:r>
      <w:r w:rsidRPr="00DB2CCB">
        <w:rPr>
          <w:rFonts w:ascii="Cambria" w:hAnsi="Cambria" w:cs="LMRoman10-Regular"/>
          <w:sz w:val="24"/>
          <w:szCs w:val="24"/>
        </w:rPr>
        <w:t>elements and states synonymously. There are different kinds of features associated with each state;</w:t>
      </w:r>
      <w:r>
        <w:rPr>
          <w:rFonts w:ascii="Cambria" w:hAnsi="Cambria" w:cs="LMRoman10-Regular"/>
          <w:sz w:val="24"/>
          <w:szCs w:val="24"/>
        </w:rPr>
        <w:t xml:space="preserve"> </w:t>
      </w:r>
      <w:r w:rsidRPr="00DB2CCB">
        <w:rPr>
          <w:rFonts w:ascii="Cambria" w:hAnsi="Cambria" w:cs="LMRoman10-Regular"/>
          <w:sz w:val="24"/>
          <w:szCs w:val="24"/>
        </w:rPr>
        <w:t>examples of features that can be used for the Influenza data from CDC are:</w:t>
      </w:r>
    </w:p>
    <w:p w14:paraId="02090C78" w14:textId="6388C442"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Location (e.g., Mid-Atlantic, Southwest)</w:t>
      </w:r>
    </w:p>
    <w:p w14:paraId="303002AE" w14:textId="2A345769"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Activity level (e.g., high, moderate and low)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3CE391B3" w14:textId="4314AFEA"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Geographical spread (e.g., widespread, local)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01594B42" w14:textId="7BD0CCBC"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number of infections has crossed a threshold</w:t>
      </w:r>
    </w:p>
    <w:p w14:paraId="59A8E48A" w14:textId="5E0E3154"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peak has been reached</w:t>
      </w:r>
    </w:p>
    <w:p w14:paraId="4F60272D" w14:textId="77777777" w:rsidR="0041287F" w:rsidRDefault="00DB2CCB" w:rsidP="00C254B4">
      <w:pPr>
        <w:pStyle w:val="ListParagraph"/>
        <w:numPr>
          <w:ilvl w:val="0"/>
          <w:numId w:val="3"/>
        </w:num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Similarity with past season.</w:t>
      </w:r>
    </w:p>
    <w:p w14:paraId="4C2278C3" w14:textId="3A1BB8F4" w:rsidR="00DB2CCB" w:rsidRPr="00107A5C" w:rsidDel="00783562" w:rsidRDefault="00DB2CCB">
      <w:pPr>
        <w:pStyle w:val="NormalWeb"/>
        <w:spacing w:before="0" w:beforeAutospacing="0" w:after="0" w:afterAutospacing="0"/>
        <w:rPr>
          <w:del w:id="151" w:author="Prathyush Sambaturu" w:date="2019-03-04T13:27:00Z"/>
          <w:rPrChange w:id="152" w:author="Prathyush Sambaturu" w:date="2019-03-04T13:26:00Z">
            <w:rPr>
              <w:del w:id="153" w:author="Prathyush Sambaturu" w:date="2019-03-04T13:27:00Z"/>
              <w:rFonts w:ascii="Cambria" w:hAnsi="Cambria" w:cs="LMRoman10-Regular"/>
              <w:sz w:val="24"/>
              <w:szCs w:val="24"/>
            </w:rPr>
          </w:rPrChange>
        </w:rPr>
        <w:pPrChange w:id="154" w:author="Prathyush Sambaturu" w:date="2019-03-04T13:26:00Z">
          <w:pPr>
            <w:autoSpaceDE w:val="0"/>
            <w:autoSpaceDN w:val="0"/>
            <w:adjustRightInd w:val="0"/>
            <w:spacing w:after="0" w:line="240" w:lineRule="auto"/>
          </w:pPr>
        </w:pPrChange>
      </w:pPr>
      <w:r w:rsidRPr="0041287F">
        <w:rPr>
          <w:rFonts w:ascii="Cambria" w:hAnsi="Cambria" w:cs="LMRoman10-Regular"/>
        </w:rPr>
        <w:t>All these features other than the first one (location) are epidemic specific</w:t>
      </w:r>
      <w:ins w:id="155" w:author="Prathyush Sambaturu" w:date="2019-03-04T13:26:00Z">
        <w:r w:rsidR="00BD5495">
          <w:rPr>
            <w:rFonts w:ascii="Cambria" w:hAnsi="Cambria" w:cs="LMRoman10-Regular"/>
          </w:rPr>
          <w:t xml:space="preserve"> </w:t>
        </w:r>
      </w:ins>
      <w:del w:id="156" w:author="Prathyush Sambaturu" w:date="2019-03-04T13:26:00Z">
        <w:r w:rsidRPr="0041287F" w:rsidDel="00BD5495">
          <w:rPr>
            <w:rFonts w:ascii="Cambria" w:hAnsi="Cambria" w:cs="LMRoman10-Regular"/>
          </w:rPr>
          <w:delText xml:space="preserve">, </w:delText>
        </w:r>
      </w:del>
      <w:r w:rsidRPr="0041287F">
        <w:rPr>
          <w:rFonts w:ascii="Cambria" w:hAnsi="Cambria" w:cs="LMRoman10-Regular"/>
        </w:rPr>
        <w:t xml:space="preserve">and are computed by CDC using specific definitions. These features capture the spatial, temporal, and severity aspects of the reported cases. </w:t>
      </w:r>
      <w:ins w:id="157" w:author="Prathyush Sambaturu" w:date="2019-03-04T13:26:00Z">
        <w:r w:rsidR="005E093C">
          <w:rPr>
            <w:color w:val="222222"/>
            <w:shd w:val="clear" w:color="auto" w:fill="FFFFFF"/>
          </w:rPr>
          <w:t>We use CDC reports, e.g., [8] , to collect data that capture these features for the states in US.</w:t>
        </w:r>
      </w:ins>
      <w:del w:id="158" w:author="Prathyush Sambaturu" w:date="2019-03-04T13:26:00Z">
        <w:r w:rsidRPr="0041287F" w:rsidDel="005E093C">
          <w:rPr>
            <w:rFonts w:ascii="Cambria" w:hAnsi="Cambria" w:cs="LMRoman10-Regular"/>
          </w:rPr>
          <w:delText>We use CDC reports, e.g.,</w:delText>
        </w:r>
        <w:r w:rsidR="004471E7" w:rsidRPr="0041287F" w:rsidDel="005E093C">
          <w:rPr>
            <w:rFonts w:ascii="Cambria" w:hAnsi="Cambria" w:cs="LMRoman10-Regular"/>
          </w:rPr>
          <w:delText xml:space="preserve"> </w:delText>
        </w:r>
      </w:del>
      <w:customXmlDelRangeStart w:id="159" w:author="Prathyush Sambaturu" w:date="2019-03-04T13:26:00Z"/>
      <w:sdt>
        <w:sdtPr>
          <w:id w:val="-482931306"/>
          <w:citation/>
        </w:sdtPr>
        <w:sdtContent>
          <w:customXmlDelRangeEnd w:id="159"/>
          <w:del w:id="160" w:author="Prathyush Sambaturu" w:date="2019-03-04T13:26:00Z">
            <w:r w:rsidR="004471E7" w:rsidRPr="0041287F" w:rsidDel="005E093C">
              <w:rPr>
                <w:rFonts w:ascii="Cambria" w:hAnsi="Cambria" w:cs="LMRoman10-Regular"/>
              </w:rPr>
              <w:fldChar w:fldCharType="begin"/>
            </w:r>
            <w:r w:rsidR="004471E7" w:rsidRPr="0041287F" w:rsidDel="005E093C">
              <w:rPr>
                <w:rFonts w:ascii="Cambria" w:hAnsi="Cambria" w:cs="LMRoman10-Regular"/>
              </w:rPr>
              <w:delInstrText xml:space="preserve"> CITATION 20118 \l 1033 </w:delInstrText>
            </w:r>
            <w:r w:rsidR="004471E7" w:rsidRPr="0041287F" w:rsidDel="005E093C">
              <w:rPr>
                <w:rFonts w:ascii="Cambria" w:hAnsi="Cambria" w:cs="LMRoman10-Regular"/>
              </w:rPr>
              <w:fldChar w:fldCharType="separate"/>
            </w:r>
            <w:r w:rsidR="00CB5CA2" w:rsidRPr="0041287F" w:rsidDel="005E093C">
              <w:rPr>
                <w:rFonts w:ascii="Cambria" w:hAnsi="Cambria" w:cs="LMRoman10-Regular"/>
                <w:noProof/>
              </w:rPr>
              <w:delText>[8]</w:delText>
            </w:r>
            <w:r w:rsidR="004471E7" w:rsidRPr="0041287F" w:rsidDel="005E093C">
              <w:rPr>
                <w:rFonts w:ascii="Cambria" w:hAnsi="Cambria" w:cs="LMRoman10-Regular"/>
              </w:rPr>
              <w:fldChar w:fldCharType="end"/>
            </w:r>
          </w:del>
          <w:customXmlDelRangeStart w:id="161" w:author="Prathyush Sambaturu" w:date="2019-03-04T13:26:00Z"/>
        </w:sdtContent>
      </w:sdt>
      <w:customXmlDelRangeEnd w:id="161"/>
      <w:del w:id="162" w:author="Prathyush Sambaturu" w:date="2019-03-04T13:26:00Z">
        <w:r w:rsidRPr="0041287F" w:rsidDel="005E093C">
          <w:rPr>
            <w:rFonts w:ascii="Cambria" w:hAnsi="Cambria" w:cs="LMRoman10-Regular"/>
          </w:rPr>
          <w:delText xml:space="preserve"> , for data on these features.</w:delText>
        </w:r>
      </w:del>
      <w:r w:rsidRPr="0041287F">
        <w:rPr>
          <w:rFonts w:ascii="Cambria" w:hAnsi="Cambria" w:cs="LMRoman10-Regular"/>
        </w:rPr>
        <w:t xml:space="preserve"> We combine the data for </w:t>
      </w:r>
      <w:r w:rsidRPr="0041287F">
        <w:rPr>
          <w:rFonts w:ascii="Cambria" w:hAnsi="Cambria" w:cs="LMRoman10-Regular"/>
        </w:rPr>
        <w:lastRenderedPageBreak/>
        <w:t xml:space="preserve">multiple weeks (e.g., for the activity level in the </w:t>
      </w:r>
      <w:proofErr w:type="spellStart"/>
      <w:r w:rsidRPr="0041287F">
        <w:rPr>
          <w:rFonts w:ascii="Cambria" w:hAnsi="Cambria" w:cs="LMMathItalic10-Regular"/>
          <w:i/>
          <w:iCs/>
        </w:rPr>
        <w:t>t</w:t>
      </w:r>
      <w:r w:rsidRPr="0041287F">
        <w:rPr>
          <w:rFonts w:ascii="Cambria" w:hAnsi="Cambria" w:cs="LMRoman10-Regular"/>
        </w:rPr>
        <w:t>th</w:t>
      </w:r>
      <w:proofErr w:type="spellEnd"/>
      <w:r w:rsidRPr="0041287F">
        <w:rPr>
          <w:rFonts w:ascii="Cambria" w:hAnsi="Cambria" w:cs="LMRoman10-Regular"/>
        </w:rPr>
        <w:t xml:space="preserve"> week before the current one), and multiple seasons (e.g., for the similarity with past seasons) for our study. In general, these values are real</w:t>
      </w:r>
      <w:ins w:id="163" w:author="Prathyush Sambaturu" w:date="2019-03-04T13:27:00Z">
        <w:r w:rsidR="00783562">
          <w:rPr>
            <w:rFonts w:ascii="Cambria" w:hAnsi="Cambria" w:cs="LMRoman10-Regular"/>
          </w:rPr>
          <w:t xml:space="preserve"> </w:t>
        </w:r>
      </w:ins>
    </w:p>
    <w:p w14:paraId="0B58707E" w14:textId="6D9CD7E7" w:rsidR="00DB2CCB" w:rsidRDefault="00DB2CCB">
      <w:pPr>
        <w:pStyle w:val="NormalWeb"/>
        <w:spacing w:before="0" w:beforeAutospacing="0" w:after="0" w:afterAutospacing="0"/>
        <w:pPrChange w:id="164" w:author="Prathyush Sambaturu" w:date="2019-03-04T13:27:00Z">
          <w:pPr>
            <w:autoSpaceDE w:val="0"/>
            <w:autoSpaceDN w:val="0"/>
            <w:adjustRightInd w:val="0"/>
            <w:spacing w:after="0" w:line="240" w:lineRule="auto"/>
          </w:pPr>
        </w:pPrChange>
      </w:pPr>
      <w:r w:rsidRPr="00DB2CCB">
        <w:t>numbers, e.g., the similarity with a past season can be a correlation metric. 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382FAB87" w:rsidR="00870A33" w:rsidDel="00D60F54" w:rsidRDefault="00C1387E" w:rsidP="00C1387E">
      <w:pPr>
        <w:autoSpaceDE w:val="0"/>
        <w:autoSpaceDN w:val="0"/>
        <w:adjustRightInd w:val="0"/>
        <w:spacing w:after="0" w:line="240" w:lineRule="auto"/>
        <w:rPr>
          <w:del w:id="165"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proofErr w:type="spellEnd"/>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as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column, with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has that feature. For instance, suppose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proofErr w:type="spellStart"/>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corresponding to </w:t>
      </w:r>
      <w:ins w:id="166"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167"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168"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169"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170" w:author="Prathyush Sambaturu" w:date="2019-03-04T13:27:00Z">
        <w:r w:rsidR="00BA3558">
          <w:rPr>
            <w:rFonts w:ascii="Cambria" w:hAnsi="Cambria" w:cs="LMRoman10-Regular"/>
            <w:sz w:val="24"/>
            <w:szCs w:val="24"/>
          </w:rPr>
          <w:t xml:space="preserve"> </w:t>
        </w:r>
      </w:ins>
      <w:del w:id="171"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172"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173"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columns). The reason for this will be made clear in the description below. Table 1 shows part of an</w:t>
      </w:r>
      <w:r>
        <w:rPr>
          <w:rFonts w:ascii="Cambria" w:hAnsi="Cambria" w:cs="LMRoman10-Regular"/>
          <w:sz w:val="24"/>
          <w:szCs w:val="24"/>
        </w:rPr>
        <w:t xml:space="preserve"> </w:t>
      </w:r>
      <w:r w:rsidRPr="00C1387E">
        <w:rPr>
          <w:rFonts w:ascii="Cambria" w:hAnsi="Cambria" w:cs="LMRoman10-Regular"/>
          <w:sz w:val="24"/>
          <w:szCs w:val="24"/>
        </w:rPr>
        <w:t xml:space="preserve">example of such a matrix </w:t>
      </w:r>
      <w:proofErr w:type="gramStart"/>
      <w:r w:rsidRPr="00C1387E">
        <w:rPr>
          <w:rFonts w:ascii="Cambria" w:hAnsi="Cambria" w:cs="LMMathItalic10-Regular"/>
          <w:i/>
          <w:iCs/>
          <w:sz w:val="24"/>
          <w:szCs w:val="24"/>
        </w:rPr>
        <w:t>D</w:t>
      </w:r>
      <w:r w:rsidRPr="00C1387E">
        <w:rPr>
          <w:rFonts w:ascii="Cambria" w:hAnsi="Cambria" w:cs="LMRoman10-Regular"/>
          <w:sz w:val="24"/>
          <w:szCs w:val="24"/>
        </w:rPr>
        <w:t>, and</w:t>
      </w:r>
      <w:proofErr w:type="gramEnd"/>
      <w:r w:rsidRPr="00C1387E">
        <w:rPr>
          <w:rFonts w:ascii="Cambria" w:hAnsi="Cambria" w:cs="LMRoman10-Regular"/>
          <w:sz w:val="24"/>
          <w:szCs w:val="24"/>
        </w:rPr>
        <w:t xml:space="preserve"> will be used as a running example to explain all our definitions</w:t>
      </w:r>
      <w:r w:rsidR="00232CC1">
        <w:rPr>
          <w:rFonts w:ascii="Cambria" w:hAnsi="Cambria" w:cs="LMRoman10-Regular"/>
          <w:sz w:val="24"/>
          <w:szCs w:val="24"/>
        </w:rPr>
        <w:t xml:space="preserve"> </w:t>
      </w:r>
      <w:r w:rsidRPr="00C1387E">
        <w:rPr>
          <w:rFonts w:ascii="Cambria" w:hAnsi="Cambria" w:cs="LMRoman10-Regular"/>
          <w:sz w:val="24"/>
          <w:szCs w:val="24"/>
        </w:rPr>
        <w:t>and problem formulation.</w:t>
      </w:r>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174" w:author="Prathyush Sambaturu" w:date="2019-03-04T13:37:00Z"/>
          <w:rFonts w:ascii="Cambria" w:hAnsi="Cambria" w:cs="LMRoman10-Regular"/>
          <w:sz w:val="24"/>
          <w:szCs w:val="24"/>
        </w:rPr>
      </w:pPr>
      <w:del w:id="175"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088139E6" w14:textId="29E793C5" w:rsidR="00A341EA" w:rsidDel="00D60F54" w:rsidRDefault="00BF205A" w:rsidP="00A341EA">
      <w:pPr>
        <w:autoSpaceDE w:val="0"/>
        <w:autoSpaceDN w:val="0"/>
        <w:adjustRightInd w:val="0"/>
        <w:spacing w:after="0" w:line="240" w:lineRule="auto"/>
        <w:rPr>
          <w:del w:id="176" w:author="Prathyush Sambaturu" w:date="2019-03-04T13:38: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 xml:space="preserve">for a constant </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35301C">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17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17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843A" w14:textId="0740AA9B" w:rsidR="001C6479" w:rsidRPr="00B22FB5" w:rsidDel="007C2644" w:rsidRDefault="001C6479" w:rsidP="00F52414">
            <w:pPr>
              <w:spacing w:line="240" w:lineRule="auto"/>
              <w:rPr>
                <w:del w:id="179" w:author="Prathyush Sambaturu" w:date="2019-03-04T13:37:00Z"/>
                <w:rFonts w:ascii="Cambria" w:eastAsia="Times New Roman" w:hAnsi="Cambria" w:cs="Times New Roman"/>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180" w:author="Prathyush Sambaturu" w:date="2019-03-04T13:37:00Z"/>
                <w:rFonts w:ascii="Cambria" w:eastAsia="Times New Roman" w:hAnsi="Cambria" w:cs="Arial"/>
              </w:rPr>
            </w:pPr>
            <w:del w:id="181"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182"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183" w:author="Prathyush Sambaturu" w:date="2019-03-04T13:37:00Z"/>
                <w:rFonts w:ascii="Cambria" w:eastAsia="Times New Roman" w:hAnsi="Cambria" w:cs="Arial"/>
              </w:rPr>
            </w:pPr>
            <w:del w:id="184"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18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186"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187" w:author="Prathyush Sambaturu" w:date="2019-03-04T13:37:00Z"/>
                <w:rFonts w:ascii="Cambria" w:eastAsia="Times New Roman" w:hAnsi="Cambria" w:cs="Arial"/>
              </w:rPr>
            </w:pPr>
            <w:del w:id="188"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18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190" w:author="Prathyush Sambaturu" w:date="2019-03-04T13:37:00Z"/>
                <w:rFonts w:ascii="Cambria" w:eastAsia="Times New Roman" w:hAnsi="Cambria" w:cs="Arial"/>
              </w:rPr>
            </w:pPr>
            <w:del w:id="191"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19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193" w:author="Prathyush Sambaturu" w:date="2019-03-04T13:37:00Z"/>
                <w:rFonts w:ascii="Cambria" w:eastAsia="Times New Roman" w:hAnsi="Cambria" w:cs="Arial"/>
              </w:rPr>
            </w:pPr>
            <w:del w:id="194"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19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196" w:author="Prathyush Sambaturu" w:date="2019-03-04T13:37:00Z"/>
                <w:rFonts w:ascii="Cambria" w:eastAsia="Times New Roman" w:hAnsi="Cambria" w:cs="Arial"/>
              </w:rPr>
            </w:pPr>
            <w:del w:id="197"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1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199" w:author="Prathyush Sambaturu" w:date="2019-03-04T13:37:00Z"/>
                <w:rFonts w:ascii="Cambria" w:eastAsia="Times New Roman" w:hAnsi="Cambria" w:cs="Arial"/>
              </w:rPr>
            </w:pPr>
            <w:del w:id="200"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2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202" w:author="Prathyush Sambaturu" w:date="2019-03-04T13:37:00Z"/>
                <w:rFonts w:ascii="Cambria" w:eastAsia="Times New Roman" w:hAnsi="Cambria" w:cs="Arial"/>
              </w:rPr>
            </w:pPr>
            <w:del w:id="203"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20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205" w:author="Prathyush Sambaturu" w:date="2019-03-04T13:37:00Z"/>
                <w:rFonts w:ascii="Cambria" w:eastAsia="Times New Roman" w:hAnsi="Cambria" w:cs="Arial"/>
              </w:rPr>
            </w:pPr>
            <w:del w:id="206"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20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208" w:author="Prathyush Sambaturu" w:date="2019-03-04T13:37:00Z"/>
                <w:rFonts w:ascii="Cambria" w:eastAsia="Times New Roman" w:hAnsi="Cambria" w:cs="Arial"/>
              </w:rPr>
            </w:pPr>
            <w:del w:id="209"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21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211" w:author="Prathyush Sambaturu" w:date="2019-03-04T13:37:00Z"/>
                <w:rFonts w:ascii="Cambria" w:eastAsia="Times New Roman" w:hAnsi="Cambria" w:cs="Arial"/>
              </w:rPr>
            </w:pPr>
            <w:del w:id="212"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21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214" w:author="Prathyush Sambaturu" w:date="2019-03-04T13:37:00Z"/>
                <w:rFonts w:ascii="Cambria" w:eastAsia="Times New Roman" w:hAnsi="Cambria" w:cs="Arial"/>
              </w:rPr>
            </w:pPr>
            <w:del w:id="215"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216" w:author="Prathyush Sambaturu" w:date="2019-03-04T13:37:00Z"/>
                <w:rFonts w:ascii="Cambria" w:eastAsia="Times New Roman" w:hAnsi="Cambria" w:cs="Arial"/>
              </w:rPr>
            </w:pPr>
          </w:p>
        </w:tc>
      </w:tr>
      <w:tr w:rsidR="001C6479" w:rsidRPr="00402F81" w:rsidDel="007C2644" w14:paraId="62AE1E71" w14:textId="7122B13F" w:rsidTr="00B22FB5">
        <w:trPr>
          <w:trHeight w:val="513"/>
          <w:del w:id="21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CA47F7" w:rsidP="001A525B">
            <w:pPr>
              <w:spacing w:line="240" w:lineRule="auto"/>
              <w:jc w:val="center"/>
              <w:rPr>
                <w:del w:id="218" w:author="Prathyush Sambaturu" w:date="2019-03-04T13:37:00Z"/>
                <w:rFonts w:eastAsiaTheme="minorEastAsia"/>
              </w:rPr>
            </w:pPr>
            <m:oMathPara>
              <m:oMath>
                <m:sSub>
                  <m:sSubPr>
                    <m:ctrlPr>
                      <w:del w:id="219" w:author="Prathyush Sambaturu" w:date="2019-03-04T13:37:00Z">
                        <w:rPr>
                          <w:rFonts w:ascii="Cambria Math" w:eastAsia="Times New Roman" w:hAnsi="Cambria Math" w:cs="Arial"/>
                          <w:i/>
                        </w:rPr>
                      </w:del>
                    </m:ctrlPr>
                  </m:sSubPr>
                  <m:e>
                    <m:r>
                      <w:del w:id="220" w:author="Prathyush Sambaturu" w:date="2019-03-04T13:37:00Z">
                        <w:rPr>
                          <w:rFonts w:ascii="Cambria Math" w:eastAsia="Times New Roman" w:hAnsi="Cambria Math" w:cs="Arial"/>
                        </w:rPr>
                        <m:t>e</m:t>
                      </w:del>
                    </m:r>
                  </m:e>
                  <m:sub>
                    <m:r>
                      <w:del w:id="221"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222"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223" w:author="Prathyush Sambaturu" w:date="2019-03-04T13:37:00Z"/>
                <w:rFonts w:ascii="Cambria" w:eastAsia="Times New Roman" w:hAnsi="Cambria" w:cs="Arial"/>
              </w:rPr>
            </w:pPr>
            <w:del w:id="22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225" w:author="Prathyush Sambaturu" w:date="2019-03-04T13:37:00Z"/>
                <w:rFonts w:ascii="Cambria" w:eastAsia="Times New Roman" w:hAnsi="Cambria" w:cs="Arial"/>
              </w:rPr>
            </w:pPr>
            <w:del w:id="22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227" w:author="Prathyush Sambaturu" w:date="2019-03-04T13:37:00Z"/>
                <w:rFonts w:ascii="Cambria" w:eastAsia="Times New Roman" w:hAnsi="Cambria" w:cs="Arial"/>
              </w:rPr>
            </w:pPr>
            <w:del w:id="2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229" w:author="Prathyush Sambaturu" w:date="2019-03-04T13:37:00Z"/>
                <w:rFonts w:ascii="Cambria" w:eastAsia="Times New Roman" w:hAnsi="Cambria" w:cs="Arial"/>
              </w:rPr>
            </w:pPr>
            <w:del w:id="2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231" w:author="Prathyush Sambaturu" w:date="2019-03-04T13:37:00Z"/>
                <w:rFonts w:ascii="Cambria" w:eastAsia="Times New Roman" w:hAnsi="Cambria" w:cs="Arial"/>
              </w:rPr>
            </w:pPr>
            <w:del w:id="2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233" w:author="Prathyush Sambaturu" w:date="2019-03-04T13:37:00Z"/>
                <w:rFonts w:ascii="Cambria" w:eastAsia="Times New Roman" w:hAnsi="Cambria" w:cs="Arial"/>
              </w:rPr>
            </w:pPr>
            <w:del w:id="23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235" w:author="Prathyush Sambaturu" w:date="2019-03-04T13:37:00Z"/>
                <w:rFonts w:ascii="Cambria" w:eastAsia="Times New Roman" w:hAnsi="Cambria" w:cs="Arial"/>
              </w:rPr>
            </w:pPr>
            <w:del w:id="23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237" w:author="Prathyush Sambaturu" w:date="2019-03-04T13:37:00Z"/>
                <w:rFonts w:ascii="Cambria" w:eastAsia="Times New Roman" w:hAnsi="Cambria" w:cs="Arial"/>
              </w:rPr>
            </w:pPr>
            <w:del w:id="2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239" w:author="Prathyush Sambaturu" w:date="2019-03-04T13:37:00Z"/>
                <w:rFonts w:ascii="Cambria" w:eastAsia="Times New Roman" w:hAnsi="Cambria" w:cs="Arial"/>
              </w:rPr>
            </w:pPr>
            <w:del w:id="2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241" w:author="Prathyush Sambaturu" w:date="2019-03-04T13:37:00Z"/>
                <w:rFonts w:ascii="Cambria" w:eastAsia="Times New Roman" w:hAnsi="Cambria" w:cs="Arial"/>
              </w:rPr>
            </w:pPr>
            <w:del w:id="2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243" w:author="Prathyush Sambaturu" w:date="2019-03-04T13:37:00Z"/>
                <w:rFonts w:ascii="Cambria" w:eastAsia="Times New Roman" w:hAnsi="Cambria" w:cs="Arial"/>
              </w:rPr>
            </w:pPr>
            <w:del w:id="2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245" w:author="Prathyush Sambaturu" w:date="2019-03-04T13:37:00Z"/>
                <w:rFonts w:ascii="Cambria" w:eastAsia="Times New Roman" w:hAnsi="Cambria" w:cs="Arial"/>
              </w:rPr>
            </w:pPr>
            <w:del w:id="246"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24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CA47F7" w:rsidP="001A525B">
            <w:pPr>
              <w:spacing w:line="240" w:lineRule="auto"/>
              <w:jc w:val="center"/>
              <w:rPr>
                <w:del w:id="248" w:author="Prathyush Sambaturu" w:date="2019-03-04T13:37:00Z"/>
                <w:rFonts w:ascii="Cambria" w:eastAsiaTheme="minorEastAsia" w:hAnsi="Cambria"/>
              </w:rPr>
            </w:pPr>
            <m:oMathPara>
              <m:oMath>
                <m:sSub>
                  <m:sSubPr>
                    <m:ctrlPr>
                      <w:del w:id="249" w:author="Prathyush Sambaturu" w:date="2019-03-04T13:37:00Z">
                        <w:rPr>
                          <w:rFonts w:ascii="Cambria Math" w:eastAsia="Times New Roman" w:hAnsi="Cambria Math" w:cs="Arial"/>
                          <w:i/>
                        </w:rPr>
                      </w:del>
                    </m:ctrlPr>
                  </m:sSubPr>
                  <m:e>
                    <m:r>
                      <w:del w:id="250" w:author="Prathyush Sambaturu" w:date="2019-03-04T13:37:00Z">
                        <w:rPr>
                          <w:rFonts w:ascii="Cambria Math" w:eastAsia="Times New Roman" w:hAnsi="Cambria Math" w:cs="Arial"/>
                        </w:rPr>
                        <m:t>e</m:t>
                      </w:del>
                    </m:r>
                  </m:e>
                  <m:sub>
                    <m:r>
                      <w:del w:id="251"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252"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253" w:author="Prathyush Sambaturu" w:date="2019-03-04T13:37:00Z"/>
                <w:rFonts w:ascii="Cambria" w:eastAsia="Times New Roman" w:hAnsi="Cambria" w:cs="Arial"/>
              </w:rPr>
            </w:pPr>
            <w:del w:id="25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255" w:author="Prathyush Sambaturu" w:date="2019-03-04T13:37:00Z"/>
                <w:rFonts w:ascii="Cambria" w:eastAsia="Times New Roman" w:hAnsi="Cambria" w:cs="Arial"/>
              </w:rPr>
            </w:pPr>
            <w:del w:id="2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257" w:author="Prathyush Sambaturu" w:date="2019-03-04T13:37:00Z"/>
                <w:rFonts w:ascii="Cambria" w:eastAsia="Times New Roman" w:hAnsi="Cambria" w:cs="Arial"/>
              </w:rPr>
            </w:pPr>
            <w:del w:id="2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259" w:author="Prathyush Sambaturu" w:date="2019-03-04T13:37:00Z"/>
                <w:rFonts w:ascii="Cambria" w:eastAsia="Times New Roman" w:hAnsi="Cambria" w:cs="Arial"/>
              </w:rPr>
            </w:pPr>
            <w:del w:id="26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261" w:author="Prathyush Sambaturu" w:date="2019-03-04T13:37:00Z"/>
                <w:rFonts w:ascii="Cambria" w:eastAsia="Times New Roman" w:hAnsi="Cambria" w:cs="Arial"/>
              </w:rPr>
            </w:pPr>
            <w:del w:id="2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263" w:author="Prathyush Sambaturu" w:date="2019-03-04T13:37:00Z"/>
                <w:rFonts w:ascii="Cambria" w:eastAsia="Times New Roman" w:hAnsi="Cambria" w:cs="Arial"/>
              </w:rPr>
            </w:pPr>
            <w:del w:id="26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265" w:author="Prathyush Sambaturu" w:date="2019-03-04T13:37:00Z"/>
                <w:rFonts w:ascii="Cambria" w:eastAsia="Times New Roman" w:hAnsi="Cambria" w:cs="Arial"/>
              </w:rPr>
            </w:pPr>
            <w:del w:id="2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267" w:author="Prathyush Sambaturu" w:date="2019-03-04T13:37:00Z"/>
                <w:rFonts w:ascii="Cambria" w:eastAsia="Times New Roman" w:hAnsi="Cambria" w:cs="Arial"/>
              </w:rPr>
            </w:pPr>
            <w:del w:id="26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269" w:author="Prathyush Sambaturu" w:date="2019-03-04T13:37:00Z"/>
                <w:rFonts w:ascii="Cambria" w:eastAsia="Times New Roman" w:hAnsi="Cambria" w:cs="Arial"/>
              </w:rPr>
            </w:pPr>
            <w:del w:id="2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271" w:author="Prathyush Sambaturu" w:date="2019-03-04T13:37:00Z"/>
                <w:rFonts w:ascii="Cambria" w:eastAsia="Times New Roman" w:hAnsi="Cambria" w:cs="Arial"/>
              </w:rPr>
            </w:pPr>
            <w:del w:id="2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273" w:author="Prathyush Sambaturu" w:date="2019-03-04T13:37:00Z"/>
                <w:rFonts w:ascii="Cambria" w:eastAsia="Times New Roman" w:hAnsi="Cambria" w:cs="Arial"/>
              </w:rPr>
            </w:pPr>
            <w:del w:id="2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275" w:author="Prathyush Sambaturu" w:date="2019-03-04T13:37:00Z"/>
                <w:rFonts w:ascii="Cambria" w:eastAsia="Times New Roman" w:hAnsi="Cambria" w:cs="Arial"/>
              </w:rPr>
            </w:pPr>
            <w:del w:id="276"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27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CA47F7" w:rsidP="001A525B">
            <w:pPr>
              <w:spacing w:line="240" w:lineRule="auto"/>
              <w:jc w:val="center"/>
              <w:rPr>
                <w:del w:id="278" w:author="Prathyush Sambaturu" w:date="2019-03-04T13:37:00Z"/>
                <w:rFonts w:eastAsiaTheme="minorEastAsia"/>
              </w:rPr>
            </w:pPr>
            <m:oMathPara>
              <m:oMath>
                <m:sSub>
                  <m:sSubPr>
                    <m:ctrlPr>
                      <w:del w:id="279" w:author="Prathyush Sambaturu" w:date="2019-03-04T13:37:00Z">
                        <w:rPr>
                          <w:rFonts w:ascii="Cambria Math" w:eastAsia="Times New Roman" w:hAnsi="Cambria Math" w:cs="Arial"/>
                          <w:i/>
                        </w:rPr>
                      </w:del>
                    </m:ctrlPr>
                  </m:sSubPr>
                  <m:e>
                    <m:r>
                      <w:del w:id="280" w:author="Prathyush Sambaturu" w:date="2019-03-04T13:37:00Z">
                        <w:rPr>
                          <w:rFonts w:ascii="Cambria Math" w:eastAsia="Times New Roman" w:hAnsi="Cambria Math" w:cs="Arial"/>
                        </w:rPr>
                        <m:t>e</m:t>
                      </w:del>
                    </m:r>
                  </m:e>
                  <m:sub>
                    <m:r>
                      <w:del w:id="281"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28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283" w:author="Prathyush Sambaturu" w:date="2019-03-04T13:37:00Z"/>
                <w:rFonts w:ascii="Cambria" w:eastAsia="Times New Roman" w:hAnsi="Cambria" w:cs="Arial"/>
              </w:rPr>
            </w:pPr>
            <w:del w:id="28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285" w:author="Prathyush Sambaturu" w:date="2019-03-04T13:37:00Z"/>
                <w:rFonts w:ascii="Cambria" w:eastAsia="Times New Roman" w:hAnsi="Cambria" w:cs="Arial"/>
              </w:rPr>
            </w:pPr>
            <w:del w:id="28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287" w:author="Prathyush Sambaturu" w:date="2019-03-04T13:37:00Z"/>
                <w:rFonts w:ascii="Cambria" w:eastAsia="Times New Roman" w:hAnsi="Cambria" w:cs="Arial"/>
              </w:rPr>
            </w:pPr>
            <w:del w:id="28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289" w:author="Prathyush Sambaturu" w:date="2019-03-04T13:37:00Z"/>
                <w:rFonts w:ascii="Cambria" w:eastAsia="Times New Roman" w:hAnsi="Cambria" w:cs="Arial"/>
              </w:rPr>
            </w:pPr>
            <w:del w:id="29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291" w:author="Prathyush Sambaturu" w:date="2019-03-04T13:37:00Z"/>
                <w:rFonts w:ascii="Cambria" w:eastAsia="Times New Roman" w:hAnsi="Cambria" w:cs="Arial"/>
              </w:rPr>
            </w:pPr>
            <w:del w:id="2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293" w:author="Prathyush Sambaturu" w:date="2019-03-04T13:37:00Z"/>
                <w:rFonts w:ascii="Cambria" w:eastAsia="Times New Roman" w:hAnsi="Cambria" w:cs="Arial"/>
              </w:rPr>
            </w:pPr>
            <w:del w:id="29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295" w:author="Prathyush Sambaturu" w:date="2019-03-04T13:37:00Z"/>
                <w:rFonts w:ascii="Cambria" w:eastAsia="Times New Roman" w:hAnsi="Cambria" w:cs="Arial"/>
              </w:rPr>
            </w:pPr>
            <w:del w:id="29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297" w:author="Prathyush Sambaturu" w:date="2019-03-04T13:37:00Z"/>
                <w:rFonts w:ascii="Cambria" w:eastAsia="Times New Roman" w:hAnsi="Cambria" w:cs="Arial"/>
              </w:rPr>
            </w:pPr>
            <w:del w:id="29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299" w:author="Prathyush Sambaturu" w:date="2019-03-04T13:37:00Z"/>
                <w:rFonts w:ascii="Cambria" w:eastAsia="Times New Roman" w:hAnsi="Cambria" w:cs="Arial"/>
              </w:rPr>
            </w:pPr>
            <w:del w:id="3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301" w:author="Prathyush Sambaturu" w:date="2019-03-04T13:37:00Z"/>
                <w:rFonts w:ascii="Cambria" w:eastAsia="Times New Roman" w:hAnsi="Cambria" w:cs="Arial"/>
              </w:rPr>
            </w:pPr>
            <w:del w:id="3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303" w:author="Prathyush Sambaturu" w:date="2019-03-04T13:37:00Z"/>
                <w:rFonts w:ascii="Cambria" w:eastAsia="Times New Roman" w:hAnsi="Cambria" w:cs="Arial"/>
              </w:rPr>
            </w:pPr>
            <w:del w:id="3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305" w:author="Prathyush Sambaturu" w:date="2019-03-04T13:37:00Z"/>
                <w:rFonts w:ascii="Cambria" w:eastAsia="Times New Roman" w:hAnsi="Cambria" w:cs="Arial"/>
              </w:rPr>
            </w:pPr>
            <w:del w:id="306"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30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CA47F7" w:rsidP="001A525B">
            <w:pPr>
              <w:spacing w:line="240" w:lineRule="auto"/>
              <w:jc w:val="center"/>
              <w:rPr>
                <w:del w:id="308" w:author="Prathyush Sambaturu" w:date="2019-03-04T13:37:00Z"/>
                <w:rFonts w:eastAsiaTheme="minorEastAsia"/>
              </w:rPr>
            </w:pPr>
            <m:oMathPara>
              <m:oMath>
                <m:sSub>
                  <m:sSubPr>
                    <m:ctrlPr>
                      <w:del w:id="309" w:author="Prathyush Sambaturu" w:date="2019-03-04T13:37:00Z">
                        <w:rPr>
                          <w:rFonts w:ascii="Cambria Math" w:eastAsia="Times New Roman" w:hAnsi="Cambria Math" w:cs="Arial"/>
                          <w:i/>
                        </w:rPr>
                      </w:del>
                    </m:ctrlPr>
                  </m:sSubPr>
                  <m:e>
                    <m:r>
                      <w:del w:id="310" w:author="Prathyush Sambaturu" w:date="2019-03-04T13:37:00Z">
                        <w:rPr>
                          <w:rFonts w:ascii="Cambria Math" w:eastAsia="Times New Roman" w:hAnsi="Cambria Math" w:cs="Arial"/>
                        </w:rPr>
                        <m:t>e</m:t>
                      </w:del>
                    </m:r>
                  </m:e>
                  <m:sub>
                    <m:r>
                      <w:del w:id="311" w:author="Prathyush Sambaturu" w:date="2019-03-04T13:37:00Z">
                        <w:rPr>
                          <w:rFonts w:ascii="Cambria Math" w:eastAsia="Times New Roman" w:hAnsi="Cambria Math" w:cs="Arial"/>
                        </w:rPr>
                        <m:t>4</m:t>
                      </w:del>
                    </m:r>
                  </m:sub>
                </m:sSub>
                <m:r>
                  <w:del w:id="312"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31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314" w:author="Prathyush Sambaturu" w:date="2019-03-04T13:37:00Z"/>
                <w:rFonts w:ascii="Cambria" w:eastAsia="Times New Roman" w:hAnsi="Cambria" w:cs="Arial"/>
              </w:rPr>
            </w:pPr>
            <w:del w:id="31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316" w:author="Prathyush Sambaturu" w:date="2019-03-04T13:37:00Z"/>
                <w:rFonts w:ascii="Cambria" w:eastAsia="Times New Roman" w:hAnsi="Cambria" w:cs="Arial"/>
              </w:rPr>
            </w:pPr>
            <w:del w:id="31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318" w:author="Prathyush Sambaturu" w:date="2019-03-04T13:37:00Z"/>
                <w:rFonts w:ascii="Cambria" w:eastAsia="Times New Roman" w:hAnsi="Cambria" w:cs="Arial"/>
              </w:rPr>
            </w:pPr>
            <w:del w:id="31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320" w:author="Prathyush Sambaturu" w:date="2019-03-04T13:37:00Z"/>
                <w:rFonts w:ascii="Cambria" w:eastAsia="Times New Roman" w:hAnsi="Cambria" w:cs="Arial"/>
              </w:rPr>
            </w:pPr>
            <w:del w:id="3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322" w:author="Prathyush Sambaturu" w:date="2019-03-04T13:37:00Z"/>
                <w:rFonts w:ascii="Cambria" w:eastAsia="Times New Roman" w:hAnsi="Cambria" w:cs="Arial"/>
              </w:rPr>
            </w:pPr>
            <w:del w:id="3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326" w:author="Prathyush Sambaturu" w:date="2019-03-04T13:37:00Z"/>
                <w:rFonts w:ascii="Cambria" w:eastAsia="Times New Roman" w:hAnsi="Cambria" w:cs="Arial"/>
              </w:rPr>
            </w:pPr>
            <w:del w:id="32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del w:id="32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del w:id="3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332" w:author="Prathyush Sambaturu" w:date="2019-03-04T13:37:00Z"/>
                <w:rFonts w:ascii="Cambria" w:eastAsia="Times New Roman" w:hAnsi="Cambria" w:cs="Arial"/>
              </w:rPr>
            </w:pPr>
            <w:del w:id="33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336" w:author="Prathyush Sambaturu" w:date="2019-03-04T13:37:00Z"/>
                <w:rFonts w:ascii="Cambria" w:eastAsia="Times New Roman" w:hAnsi="Cambria" w:cs="Arial"/>
              </w:rPr>
            </w:pPr>
            <w:del w:id="337"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33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CA47F7" w:rsidP="001A525B">
            <w:pPr>
              <w:spacing w:line="240" w:lineRule="auto"/>
              <w:jc w:val="center"/>
              <w:rPr>
                <w:del w:id="339" w:author="Prathyush Sambaturu" w:date="2019-03-04T13:37:00Z"/>
                <w:rFonts w:eastAsiaTheme="minorEastAsia"/>
              </w:rPr>
            </w:pPr>
            <m:oMathPara>
              <m:oMath>
                <m:sSub>
                  <m:sSubPr>
                    <m:ctrlPr>
                      <w:del w:id="340" w:author="Prathyush Sambaturu" w:date="2019-03-04T13:37:00Z">
                        <w:rPr>
                          <w:rFonts w:ascii="Cambria Math" w:eastAsia="Times New Roman" w:hAnsi="Cambria Math" w:cs="Times New Roman"/>
                          <w:i/>
                        </w:rPr>
                      </w:del>
                    </m:ctrlPr>
                  </m:sSubPr>
                  <m:e>
                    <m:r>
                      <w:del w:id="341" w:author="Prathyush Sambaturu" w:date="2019-03-04T13:37:00Z">
                        <w:rPr>
                          <w:rFonts w:ascii="Cambria Math" w:eastAsia="Times New Roman" w:hAnsi="Cambria Math" w:cs="Times New Roman"/>
                        </w:rPr>
                        <m:t>e</m:t>
                      </w:del>
                    </m:r>
                  </m:e>
                  <m:sub>
                    <m:r>
                      <w:del w:id="342" w:author="Prathyush Sambaturu" w:date="2019-03-04T13:37:00Z">
                        <w:rPr>
                          <w:rFonts w:ascii="Cambria Math" w:eastAsia="Times New Roman" w:hAnsi="Cambria Math" w:cs="Times New Roman"/>
                        </w:rPr>
                        <m:t>5</m:t>
                      </w:del>
                    </m:r>
                  </m:sub>
                </m:sSub>
                <m:r>
                  <w:del w:id="343"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34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del w:id="34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del w:id="3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del w:id="35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353" w:author="Prathyush Sambaturu" w:date="2019-03-04T13:37:00Z"/>
                <w:rFonts w:ascii="Cambria" w:eastAsia="Times New Roman" w:hAnsi="Cambria" w:cs="Arial"/>
              </w:rPr>
            </w:pPr>
            <w:del w:id="35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363" w:author="Prathyush Sambaturu" w:date="2019-03-04T13:37:00Z"/>
                <w:rFonts w:ascii="Cambria" w:eastAsia="Times New Roman" w:hAnsi="Cambria" w:cs="Arial"/>
              </w:rPr>
            </w:pPr>
            <w:del w:id="3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36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CA47F7" w:rsidP="001A525B">
            <w:pPr>
              <w:spacing w:line="240" w:lineRule="auto"/>
              <w:jc w:val="center"/>
              <w:rPr>
                <w:del w:id="370" w:author="Prathyush Sambaturu" w:date="2019-03-04T13:37:00Z"/>
                <w:rFonts w:eastAsiaTheme="minorEastAsia"/>
              </w:rPr>
            </w:pPr>
            <m:oMathPara>
              <m:oMath>
                <m:sSub>
                  <m:sSubPr>
                    <m:ctrlPr>
                      <w:del w:id="371" w:author="Prathyush Sambaturu" w:date="2019-03-04T13:37:00Z">
                        <w:rPr>
                          <w:rFonts w:ascii="Cambria Math" w:eastAsia="Times New Roman" w:hAnsi="Cambria Math" w:cs="Arial"/>
                          <w:i/>
                        </w:rPr>
                      </w:del>
                    </m:ctrlPr>
                  </m:sSubPr>
                  <m:e>
                    <m:r>
                      <w:del w:id="372" w:author="Prathyush Sambaturu" w:date="2019-03-04T13:37:00Z">
                        <w:rPr>
                          <w:rFonts w:ascii="Cambria Math" w:eastAsia="Times New Roman" w:hAnsi="Cambria Math" w:cs="Arial"/>
                        </w:rPr>
                        <m:t>e</m:t>
                      </w:del>
                    </m:r>
                  </m:e>
                  <m:sub>
                    <m:r>
                      <w:del w:id="373"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37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del w:id="3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399" w:author="Prathyush Sambaturu" w:date="2019-03-04T13:37:00Z"/>
          <w:rFonts w:ascii="Cambria" w:hAnsi="Cambria"/>
        </w:rPr>
      </w:pPr>
      <w:bookmarkStart w:id="400" w:name="_Ref529379658"/>
      <w:bookmarkStart w:id="401" w:name="_Ref529379652"/>
      <w:del w:id="402"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400"/>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401"/>
      </w:del>
    </w:p>
    <w:p w14:paraId="79BFC6EE" w14:textId="51BD4AE1" w:rsidR="00A341EA" w:rsidRPr="00A341EA" w:rsidDel="00D60F54" w:rsidRDefault="00A341EA" w:rsidP="00A341EA">
      <w:pPr>
        <w:autoSpaceDE w:val="0"/>
        <w:autoSpaceDN w:val="0"/>
        <w:adjustRightInd w:val="0"/>
        <w:spacing w:after="0" w:line="240" w:lineRule="auto"/>
        <w:rPr>
          <w:del w:id="403" w:author="Prathyush Sambaturu" w:date="2019-03-04T13:38:00Z"/>
          <w:rFonts w:ascii="Cambria" w:hAnsi="Cambria" w:cs="LMRoman10-Regular"/>
          <w:sz w:val="24"/>
          <w:szCs w:val="24"/>
        </w:rPr>
      </w:pPr>
      <w:del w:id="404"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405" w:author="Prathyush Sambaturu" w:date="2019-03-04T13:38:00Z"/>
          <w:rFonts w:ascii="Cambria" w:hAnsi="Cambria" w:cs="LMRoman10-Regular"/>
          <w:sz w:val="24"/>
          <w:szCs w:val="24"/>
        </w:rPr>
      </w:pPr>
      <w:del w:id="406"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407"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408"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CA47F7"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CA47F7"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CA47F7"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CA47F7"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w:lastRenderedPageBreak/>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CA47F7"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CA47F7"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409"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410" w:author="Prathyush Sambaturu" w:date="2019-03-04T13:38:00Z"/>
          <w:rFonts w:ascii="Cambria" w:eastAsia="Times New Roman" w:hAnsi="Cambria" w:cs="Times New Roman"/>
          <w:sz w:val="24"/>
          <w:szCs w:val="24"/>
        </w:rPr>
      </w:pPr>
      <w:del w:id="411"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412" w:author="Prathyush Sambaturu" w:date="2019-03-04T13:38:00Z"/>
          <w:rFonts w:ascii="Times New Roman" w:eastAsia="Times New Roman" w:hAnsi="Times New Roman" w:cs="Times New Roman"/>
          <w:sz w:val="24"/>
          <w:szCs w:val="24"/>
        </w:rPr>
      </w:pPr>
      <w:del w:id="413"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46E50FC" w:rsidR="00E30C06" w:rsidRPr="00E760D4" w:rsidRDefault="00E760D4" w:rsidP="00E760D4">
      <w:pPr>
        <w:pStyle w:val="Heading3"/>
        <w:rPr>
          <w:rFonts w:eastAsia="Times New Roman"/>
        </w:rPr>
      </w:pPr>
      <w:r>
        <w:rPr>
          <w:rFonts w:eastAsia="Times New Roman"/>
        </w:rPr>
        <w:t>Problem Formulation</w:t>
      </w:r>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lastRenderedPageBreak/>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414" w:author="Prathyush Sambaturu" w:date="2019-03-04T13:41:00Z"/>
          <w:rFonts w:ascii="Cambria" w:hAnsi="Cambria"/>
          <w:b/>
        </w:rPr>
      </w:pPr>
      <w:del w:id="415"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150DB8D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As discussed in the example in </w:t>
      </w:r>
      <w:r w:rsidR="0070274C" w:rsidRPr="0070274C">
        <w:rPr>
          <w:rFonts w:ascii="Cambria" w:eastAsia="Times New Roman" w:hAnsi="Cambria" w:cs="Times New Roman"/>
          <w:sz w:val="24"/>
          <w:szCs w:val="24"/>
        </w:rPr>
        <w:fldChar w:fldCharType="begin"/>
      </w:r>
      <w:r w:rsidR="0070274C" w:rsidRPr="0070274C">
        <w:rPr>
          <w:rFonts w:ascii="Cambria" w:eastAsia="Times New Roman" w:hAnsi="Cambria" w:cs="Times New Roman"/>
          <w:sz w:val="24"/>
          <w:szCs w:val="24"/>
        </w:rPr>
        <w:instrText xml:space="preserve"> REF _Ref529377693 \h  \* MERGEFORMAT </w:instrText>
      </w:r>
      <w:r w:rsidR="0070274C" w:rsidRPr="0070274C">
        <w:rPr>
          <w:rFonts w:ascii="Cambria" w:eastAsia="Times New Roman" w:hAnsi="Cambria" w:cs="Times New Roman"/>
          <w:sz w:val="24"/>
          <w:szCs w:val="24"/>
        </w:rPr>
      </w:r>
      <w:r w:rsidR="0070274C" w:rsidRPr="0070274C">
        <w:rPr>
          <w:rFonts w:ascii="Cambria" w:eastAsia="Times New Roman" w:hAnsi="Cambria" w:cs="Times New Roman"/>
          <w:sz w:val="24"/>
          <w:szCs w:val="24"/>
        </w:rPr>
        <w:fldChar w:fldCharType="separate"/>
      </w:r>
      <w:r w:rsidR="0070274C" w:rsidRPr="0070274C">
        <w:rPr>
          <w:rFonts w:ascii="Cambria" w:hAnsi="Cambria"/>
          <w:sz w:val="24"/>
          <w:szCs w:val="24"/>
        </w:rPr>
        <w:t xml:space="preserve">Figure </w:t>
      </w:r>
      <w:r w:rsidR="0070274C" w:rsidRPr="0070274C">
        <w:rPr>
          <w:rFonts w:ascii="Cambria" w:hAnsi="Cambria"/>
          <w:noProof/>
          <w:sz w:val="24"/>
          <w:szCs w:val="24"/>
        </w:rPr>
        <w:t>1</w:t>
      </w:r>
      <w:r w:rsidR="0070274C" w:rsidRPr="0070274C">
        <w:rPr>
          <w:rFonts w:ascii="Cambria" w:eastAsia="Times New Roman" w:hAnsi="Cambria" w:cs="Times New Roman"/>
          <w:sz w:val="24"/>
          <w:szCs w:val="24"/>
        </w:rPr>
        <w:fldChar w:fldCharType="end"/>
      </w:r>
      <w:r w:rsidR="0070274C">
        <w:rPr>
          <w:rFonts w:ascii="Cambria" w:eastAsia="Times New Roman" w:hAnsi="Cambria" w:cs="Times New Roman"/>
          <w:sz w:val="24"/>
          <w:szCs w:val="24"/>
        </w:rPr>
        <w:t xml:space="preserve">, </w:t>
      </w:r>
      <w:r w:rsidRPr="00581A26">
        <w:rPr>
          <w:rFonts w:ascii="Cambria" w:eastAsia="Times New Roman" w:hAnsi="Cambria" w:cs="Times New Roman"/>
          <w:sz w:val="24"/>
          <w:szCs w:val="24"/>
        </w:rPr>
        <w:t>in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CA47F7"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CA47F7"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1E106245" w:rsidR="00FD67E4" w:rsidRPr="00991194" w:rsidRDefault="002A4CB3" w:rsidP="002A4CB3">
      <w:pPr>
        <w:pStyle w:val="Heading3"/>
        <w:rPr>
          <w:rFonts w:eastAsia="Times New Roman"/>
        </w:rPr>
      </w:pPr>
      <w:r>
        <w:rPr>
          <w:rFonts w:eastAsia="Times New Roman"/>
        </w:rPr>
        <w:t>Approach</w:t>
      </w:r>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w:t>
      </w:r>
      <w:r w:rsidRPr="00DE68B8">
        <w:rPr>
          <w:rFonts w:ascii="Cambria" w:eastAsia="Times New Roman" w:hAnsi="Cambria" w:cs="Times New Roman"/>
          <w:sz w:val="24"/>
          <w:szCs w:val="24"/>
        </w:rPr>
        <w:lastRenderedPageBreak/>
        <w:t xml:space="preserve">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23DA52E8"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 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 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02A76761" w14:textId="482674EB" w:rsidR="00F37181"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54E9F81D" w14:textId="7777777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61FFA371" w:rsidR="005B556C" w:rsidRPr="008E6B33" w:rsidRDefault="0000326D" w:rsidP="008E6B33">
      <w:pPr>
        <w:pStyle w:val="Caption"/>
        <w:rPr>
          <w:rFonts w:ascii="Cambria" w:eastAsia="Times New Roman" w:hAnsi="Cambria" w:cs="Times New Roman"/>
          <w:b/>
        </w:rPr>
      </w:pPr>
      <w:bookmarkStart w:id="416"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416"/>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xml:space="preserve">— for a given weekend. We iterate over a space of all potential target sets, 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2FA5FC3F" w14:textId="036DF658" w:rsidR="005B556C" w:rsidRPr="00E26F59" w:rsidRDefault="00E26F59" w:rsidP="00E26F59">
      <w:pPr>
        <w:pStyle w:val="Heading2"/>
      </w:pPr>
      <w:r>
        <w:t>Results</w:t>
      </w:r>
    </w:p>
    <w:p w14:paraId="34BBF044" w14:textId="654892B9" w:rsidR="001A4F41" w:rsidRPr="00A17A56" w:rsidRDefault="00E26F59" w:rsidP="00A17A56">
      <w:pPr>
        <w:rPr>
          <w:rFonts w:ascii="Cambria" w:eastAsia="Times New Roman" w:hAnsi="Cambria" w:cs="Times New Roman"/>
          <w:sz w:val="24"/>
          <w:szCs w:val="24"/>
        </w:rPr>
      </w:pPr>
      <w:r w:rsidRPr="00A17A56">
        <w:rPr>
          <w:rFonts w:ascii="Cambria" w:hAnsi="Cambria"/>
          <w:b/>
          <w:sz w:val="24"/>
          <w:szCs w:val="24"/>
        </w:rPr>
        <w:t>Description of Dataset</w:t>
      </w:r>
      <w:r w:rsidR="00A17A56">
        <w:rPr>
          <w:rFonts w:ascii="Cambria" w:hAnsi="Cambria"/>
          <w:b/>
          <w:sz w:val="24"/>
          <w:szCs w:val="24"/>
        </w:rPr>
        <w:br/>
      </w:r>
      <w:r w:rsidRPr="00E26F59">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lastRenderedPageBreak/>
        <w:t xml:space="preserve">1. Number of regions (states) or rows: 51 (50 states and District of Columbia) </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2. Number of features or columns : 42 (spatial, temporal, and severity features)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Therefore, the data matrix </w:t>
      </w:r>
      <m:oMath>
        <m:r>
          <w:rPr>
            <w:rFonts w:ascii="Cambria Math" w:eastAsia="Times New Roman" w:hAnsi="Cambria Math" w:cs="Times New Roman"/>
            <w:sz w:val="24"/>
            <w:szCs w:val="24"/>
          </w:rPr>
          <m:t>D</m:t>
        </m:r>
      </m:oMath>
      <w:r w:rsidRPr="00E26F59">
        <w:rPr>
          <w:rFonts w:ascii="Cambria" w:eastAsia="Times New Roman" w:hAnsi="Cambria" w:cs="Times New Roman"/>
          <w:sz w:val="24"/>
          <w:szCs w:val="24"/>
        </w:rPr>
        <w:t xml:space="preserve"> for a week has 2142 entries. The features can be categorized as follows: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w:t>
      </w:r>
      <w:r w:rsidRPr="00E26F59">
        <w:rPr>
          <w:rFonts w:ascii="Cambria" w:eastAsia="Times New Roman" w:hAnsi="Cambria" w:cs="Times New Roman"/>
          <w:b/>
          <w:sz w:val="24"/>
          <w:szCs w:val="24"/>
        </w:rPr>
        <w:t>Geographical/ Spatial</w:t>
      </w:r>
      <w:r w:rsidRPr="00E26F59">
        <w:rPr>
          <w:rFonts w:ascii="Cambria" w:eastAsia="Times New Roman" w:hAnsi="Cambria" w:cs="Times New Roman"/>
          <w:sz w:val="24"/>
          <w:szCs w:val="24"/>
        </w:rPr>
        <w:t xml:space="preserve">: Features such as Great Lakes, South East, </w:t>
      </w:r>
      <w:r w:rsidR="001F458F">
        <w:rPr>
          <w:rFonts w:ascii="Cambria" w:eastAsia="Times New Roman" w:hAnsi="Cambria" w:cs="Times New Roman"/>
          <w:sz w:val="24"/>
          <w:szCs w:val="24"/>
        </w:rPr>
        <w:t xml:space="preserve">South West, </w:t>
      </w:r>
      <w:r w:rsidRPr="00E26F59">
        <w:rPr>
          <w:rFonts w:ascii="Cambria" w:eastAsia="Times New Roman" w:hAnsi="Cambria" w:cs="Times New Roman"/>
          <w:sz w:val="24"/>
          <w:szCs w:val="24"/>
        </w:rPr>
        <w:t xml:space="preserve">Mid-Atlantic etc. </w:t>
      </w:r>
      <w:r w:rsidR="001F458F">
        <w:rPr>
          <w:rFonts w:ascii="Cambria" w:eastAsia="Times New Roman" w:hAnsi="Cambria" w:cs="Times New Roman"/>
          <w:sz w:val="24"/>
          <w:szCs w:val="24"/>
        </w:rPr>
        <w:br/>
      </w:r>
      <w:r w:rsidRPr="00E26F59">
        <w:rPr>
          <w:rFonts w:ascii="Cambria" w:eastAsia="Times New Roman" w:hAnsi="Cambria" w:cs="Times New Roman"/>
          <w:sz w:val="24"/>
          <w:szCs w:val="24"/>
        </w:rPr>
        <w:t xml:space="preserve">2. </w:t>
      </w:r>
      <w:r w:rsidRPr="00E26F59">
        <w:rPr>
          <w:rFonts w:ascii="Cambria" w:eastAsia="Times New Roman" w:hAnsi="Cambria" w:cs="Times New Roman"/>
          <w:b/>
          <w:sz w:val="24"/>
          <w:szCs w:val="24"/>
        </w:rPr>
        <w:t>Temporal</w:t>
      </w:r>
      <w:r w:rsidRPr="00E26F59">
        <w:rPr>
          <w:rFonts w:ascii="Cambria" w:eastAsia="Times New Roman" w:hAnsi="Cambria" w:cs="Times New Roman"/>
          <w:sz w:val="24"/>
          <w:szCs w:val="24"/>
        </w:rPr>
        <w:t>: Features such as Was1_high, Was2_moderate, Was52_high, etc.</w:t>
      </w:r>
    </w:p>
    <w:p w14:paraId="0BE25353" w14:textId="76A68A3B" w:rsidR="00D60F54" w:rsidDel="00275E19" w:rsidRDefault="00E26F59" w:rsidP="00CA47F7">
      <w:pPr>
        <w:autoSpaceDE w:val="0"/>
        <w:autoSpaceDN w:val="0"/>
        <w:adjustRightInd w:val="0"/>
        <w:spacing w:after="0" w:line="240" w:lineRule="auto"/>
        <w:rPr>
          <w:moveFrom w:id="417" w:author="Prathyush Sambaturu" w:date="2019-03-04T14:22:00Z"/>
          <w:rFonts w:ascii="Cambria" w:eastAsia="Times New Roman" w:hAnsi="Cambria" w:cs="Times New Roman"/>
          <w:sz w:val="24"/>
          <w:szCs w:val="24"/>
        </w:rPr>
        <w:pPrChange w:id="418" w:author="Prathyush Sambaturu" w:date="2019-03-13T07:51:00Z">
          <w:pPr>
            <w:autoSpaceDE w:val="0"/>
            <w:autoSpaceDN w:val="0"/>
            <w:adjustRightInd w:val="0"/>
            <w:spacing w:after="0" w:line="240" w:lineRule="auto"/>
          </w:pPr>
        </w:pPrChange>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moveFromRangeStart w:id="41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420"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421">
          <w:tblGrid>
            <w:gridCol w:w="712"/>
            <w:gridCol w:w="1440"/>
            <w:gridCol w:w="540"/>
            <w:gridCol w:w="4590"/>
            <w:gridCol w:w="1080"/>
          </w:tblGrid>
        </w:tblGridChange>
      </w:tblGrid>
      <w:tr w:rsidR="000B1CBE" w:rsidRPr="00955A01" w:rsidDel="00CA47F7" w14:paraId="7F6682C1" w14:textId="15A347F5" w:rsidTr="00CA47F7">
        <w:trPr>
          <w:trHeight w:val="315"/>
          <w:del w:id="422" w:author="Prathyush Sambaturu" w:date="2019-03-13T07:51:00Z"/>
          <w:trPrChange w:id="4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7777777" w:rsidR="00CA47F7" w:rsidRDefault="00CA47F7" w:rsidP="00E26F59">
            <w:pPr>
              <w:pStyle w:val="NormalWeb"/>
              <w:spacing w:before="0" w:beforeAutospacing="0" w:after="0" w:afterAutospacing="0"/>
              <w:rPr>
                <w:ins w:id="425" w:author="Prathyush Sambaturu" w:date="2019-03-13T07:52:00Z"/>
                <w:rFonts w:ascii="Cambria" w:hAnsi="Cambria" w:cs="Arial"/>
                <w:b/>
              </w:rPr>
            </w:pPr>
          </w:p>
          <w:p w14:paraId="66A9EC7A" w14:textId="7173CD05" w:rsidR="000B1CBE" w:rsidDel="00CA47F7" w:rsidRDefault="00CA47F7" w:rsidP="00E26F59">
            <w:pPr>
              <w:pStyle w:val="NormalWeb"/>
              <w:spacing w:before="0" w:beforeAutospacing="0" w:after="0" w:afterAutospacing="0"/>
              <w:rPr>
                <w:del w:id="426" w:author="Prathyush Sambaturu" w:date="2019-03-13T07:51:00Z"/>
                <w:rFonts w:ascii="Cambria" w:hAnsi="Cambria" w:cs="Arial"/>
                <w:b/>
              </w:rPr>
            </w:pPr>
            <w:ins w:id="427" w:author="Prathyush Sambaturu" w:date="2019-03-13T07:52:00Z">
              <w:r>
                <w:rPr>
                  <w:rFonts w:ascii="Cambria" w:hAnsi="Cambria" w:cs="Arial"/>
                  <w:b/>
                </w:rPr>
                <w:t xml:space="preserve"> </w:t>
              </w:r>
            </w:ins>
            <w:moveFrom w:id="428" w:author="Prathyush Sambaturu" w:date="2019-03-04T14:22:00Z">
              <w:del w:id="429" w:author="Prathyush Sambaturu" w:date="2019-03-13T07:51:00Z">
                <w:r w:rsidR="000B1CBE" w:rsidRPr="00B84231" w:rsidDel="00CA47F7">
                  <w:rPr>
                    <w:rFonts w:ascii="Cambria" w:hAnsi="Cambria" w:cs="Arial"/>
                    <w:b/>
                  </w:rPr>
                  <w:delText>S.No.</w:delText>
                </w:r>
              </w:del>
            </w:moveFrom>
          </w:p>
          <w:p w14:paraId="766A4B50" w14:textId="66D82A5B" w:rsidR="00CA47F7" w:rsidRDefault="00CA47F7" w:rsidP="00E26F59">
            <w:pPr>
              <w:pStyle w:val="NormalWeb"/>
              <w:spacing w:before="0" w:beforeAutospacing="0" w:after="0" w:afterAutospacing="0"/>
              <w:rPr>
                <w:ins w:id="430" w:author="Prathyush Sambaturu" w:date="2019-03-13T07:52:00Z"/>
                <w:rFonts w:ascii="Cambria" w:hAnsi="Cambria" w:cs="Arial"/>
                <w:b/>
              </w:rPr>
            </w:pPr>
          </w:p>
          <w:p w14:paraId="0DDDCD4A" w14:textId="11193666" w:rsidR="00CA47F7" w:rsidRDefault="00CA47F7" w:rsidP="00E26F59">
            <w:pPr>
              <w:pStyle w:val="NormalWeb"/>
              <w:spacing w:before="0" w:beforeAutospacing="0" w:after="0" w:afterAutospacing="0"/>
              <w:rPr>
                <w:ins w:id="431" w:author="Prathyush Sambaturu" w:date="2019-03-13T07:52:00Z"/>
                <w:rFonts w:ascii="Cambria" w:hAnsi="Cambria" w:cs="Arial"/>
                <w:b/>
              </w:rPr>
            </w:pPr>
          </w:p>
          <w:p w14:paraId="0F48A878" w14:textId="77777777" w:rsidR="00CA47F7" w:rsidRDefault="00CA47F7" w:rsidP="00E26F59">
            <w:pPr>
              <w:pStyle w:val="NormalWeb"/>
              <w:spacing w:before="0" w:beforeAutospacing="0" w:after="0" w:afterAutospacing="0"/>
              <w:rPr>
                <w:ins w:id="432" w:author="Prathyush Sambaturu" w:date="2019-03-13T07:52:00Z"/>
                <w:rFonts w:ascii="Cambria" w:hAnsi="Cambria" w:cs="Arial"/>
                <w:b/>
              </w:rPr>
            </w:pPr>
          </w:p>
          <w:p w14:paraId="79BB1127" w14:textId="46A297E4" w:rsidR="00CA47F7" w:rsidRPr="00B84231" w:rsidRDefault="00CA47F7" w:rsidP="008936A1">
            <w:pPr>
              <w:spacing w:line="240" w:lineRule="auto"/>
              <w:jc w:val="center"/>
              <w:rPr>
                <w:ins w:id="433" w:author="Prathyush Sambaturu" w:date="2019-03-13T07:51:00Z"/>
                <w:moveFrom w:id="434" w:author="Prathyush Sambaturu" w:date="2019-03-04T14:22:00Z"/>
                <w:rFonts w:ascii="Cambria" w:eastAsia="Times New Roman" w:hAnsi="Cambria" w:cs="Arial"/>
                <w:b/>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B84231" w:rsidDel="00CA47F7" w:rsidRDefault="000B1CBE" w:rsidP="008936A1">
            <w:pPr>
              <w:spacing w:line="240" w:lineRule="auto"/>
              <w:jc w:val="center"/>
              <w:rPr>
                <w:del w:id="436" w:author="Prathyush Sambaturu" w:date="2019-03-13T07:51:00Z"/>
                <w:moveFrom w:id="437" w:author="Prathyush Sambaturu" w:date="2019-03-04T14:22:00Z"/>
                <w:rFonts w:ascii="Cambria" w:eastAsia="Times New Roman" w:hAnsi="Cambria" w:cs="Arial"/>
                <w:b/>
              </w:rPr>
            </w:pPr>
            <w:moveFrom w:id="438" w:author="Prathyush Sambaturu" w:date="2019-03-04T14:22:00Z">
              <w:del w:id="439" w:author="Prathyush Sambaturu" w:date="2019-03-13T07:51:00Z">
                <w:r w:rsidRPr="00B84231" w:rsidDel="00CA47F7">
                  <w:rPr>
                    <w:rFonts w:ascii="Cambria" w:eastAsia="Times New Roman" w:hAnsi="Cambria" w:cs="Arial"/>
                    <w:b/>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B84231" w:rsidDel="00CA47F7" w:rsidRDefault="000B1CBE" w:rsidP="008936A1">
            <w:pPr>
              <w:spacing w:line="240" w:lineRule="auto"/>
              <w:jc w:val="center"/>
              <w:rPr>
                <w:del w:id="441" w:author="Prathyush Sambaturu" w:date="2019-03-13T07:51:00Z"/>
                <w:moveFrom w:id="442" w:author="Prathyush Sambaturu" w:date="2019-03-04T14:22:00Z"/>
                <w:rFonts w:ascii="Cambria" w:eastAsia="Times New Roman" w:hAnsi="Cambria" w:cs="Arial"/>
                <w:b/>
              </w:rPr>
            </w:pPr>
            <m:oMathPara>
              <m:oMath>
                <m:r>
                  <w:del w:id="443" w:author="Prathyush Sambaturu" w:date="2019-03-13T07:51: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B84231" w:rsidDel="00CA47F7" w:rsidRDefault="000B1CBE" w:rsidP="008936A1">
            <w:pPr>
              <w:spacing w:line="240" w:lineRule="auto"/>
              <w:jc w:val="center"/>
              <w:rPr>
                <w:del w:id="445" w:author="Prathyush Sambaturu" w:date="2019-03-13T07:51:00Z"/>
                <w:moveFrom w:id="446" w:author="Prathyush Sambaturu" w:date="2019-03-04T14:22:00Z"/>
                <w:rFonts w:ascii="Cambria" w:eastAsia="Times New Roman" w:hAnsi="Cambria" w:cs="Arial"/>
                <w:b/>
              </w:rPr>
            </w:pPr>
            <w:moveFrom w:id="447" w:author="Prathyush Sambaturu" w:date="2019-03-04T14:22:00Z">
              <w:del w:id="448" w:author="Prathyush Sambaturu" w:date="2019-03-13T07:51:00Z">
                <w:r w:rsidRPr="00B84231" w:rsidDel="00CA47F7">
                  <w:rPr>
                    <w:rFonts w:ascii="Cambria" w:eastAsia="Times New Roman" w:hAnsi="Cambria" w:cs="Arial"/>
                    <w:b/>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B84231" w:rsidDel="00CA47F7" w:rsidRDefault="000B1CBE" w:rsidP="008936A1">
            <w:pPr>
              <w:spacing w:line="240" w:lineRule="auto"/>
              <w:jc w:val="center"/>
              <w:rPr>
                <w:del w:id="450" w:author="Prathyush Sambaturu" w:date="2019-03-13T07:51:00Z"/>
                <w:moveFrom w:id="451" w:author="Prathyush Sambaturu" w:date="2019-03-04T14:22:00Z"/>
                <w:rFonts w:ascii="Cambria" w:eastAsia="Times New Roman" w:hAnsi="Cambria" w:cs="Arial"/>
                <w:b/>
              </w:rPr>
            </w:pPr>
            <w:moveFrom w:id="452" w:author="Prathyush Sambaturu" w:date="2019-03-04T14:22:00Z">
              <w:del w:id="453" w:author="Prathyush Sambaturu" w:date="2019-03-13T07:51:00Z">
                <w:r w:rsidRPr="00B84231" w:rsidDel="00CA47F7">
                  <w:rPr>
                    <w:rFonts w:ascii="Cambria" w:eastAsia="Times New Roman" w:hAnsi="Cambria" w:cs="Arial"/>
                    <w:b/>
                  </w:rPr>
                  <w:delText>Target Set Size</w:delText>
                </w:r>
              </w:del>
            </w:moveFrom>
          </w:p>
        </w:tc>
      </w:tr>
      <w:tr w:rsidR="000B1CBE" w:rsidRPr="00955A01" w:rsidDel="00CA47F7" w14:paraId="6E8E3651" w14:textId="1329426F" w:rsidTr="00CA47F7">
        <w:trPr>
          <w:trHeight w:val="315"/>
          <w:del w:id="454" w:author="Prathyush Sambaturu" w:date="2019-03-13T07:51:00Z"/>
          <w:trPrChange w:id="4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B84231" w:rsidDel="00CA47F7" w:rsidRDefault="000B1CBE" w:rsidP="008936A1">
            <w:pPr>
              <w:spacing w:line="240" w:lineRule="auto"/>
              <w:jc w:val="center"/>
              <w:rPr>
                <w:del w:id="457" w:author="Prathyush Sambaturu" w:date="2019-03-13T07:51:00Z"/>
                <w:moveFrom w:id="458" w:author="Prathyush Sambaturu" w:date="2019-03-04T14:22:00Z"/>
                <w:rFonts w:ascii="Cambria" w:eastAsia="Times New Roman" w:hAnsi="Cambria" w:cs="Arial"/>
              </w:rPr>
            </w:pPr>
            <w:moveFrom w:id="459" w:author="Prathyush Sambaturu" w:date="2019-03-04T14:22:00Z">
              <w:del w:id="460" w:author="Prathyush Sambaturu" w:date="2019-03-13T07:51:00Z">
                <w:r w:rsidRPr="00B84231" w:rsidDel="00CA47F7">
                  <w:rPr>
                    <w:rFonts w:ascii="Cambria" w:eastAsia="Times New Roman" w:hAnsi="Cambria" w:cs="Arial"/>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6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B84231" w:rsidDel="00CA47F7" w:rsidRDefault="000B1CBE" w:rsidP="008936A1">
            <w:pPr>
              <w:spacing w:line="240" w:lineRule="auto"/>
              <w:jc w:val="center"/>
              <w:rPr>
                <w:del w:id="462" w:author="Prathyush Sambaturu" w:date="2019-03-13T07:51:00Z"/>
                <w:moveFrom w:id="463" w:author="Prathyush Sambaturu" w:date="2019-03-04T14:22:00Z"/>
                <w:rFonts w:ascii="Cambria" w:eastAsia="Times New Roman" w:hAnsi="Cambria" w:cs="Arial"/>
                <w:color w:val="000000"/>
              </w:rPr>
            </w:pPr>
            <w:moveFrom w:id="464" w:author="Prathyush Sambaturu" w:date="2019-03-04T14:22:00Z">
              <w:del w:id="465" w:author="Prathyush Sambaturu" w:date="2019-03-13T07:51:00Z">
                <w:r w:rsidRPr="00B84231" w:rsidDel="00CA47F7">
                  <w:rPr>
                    <w:rFonts w:ascii="Cambria" w:eastAsia="Times New Roman" w:hAnsi="Cambria" w:cs="Arial"/>
                    <w:color w:val="000000"/>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B84231" w:rsidDel="00CA47F7" w:rsidRDefault="000B1CBE" w:rsidP="008936A1">
            <w:pPr>
              <w:spacing w:line="240" w:lineRule="auto"/>
              <w:jc w:val="center"/>
              <w:rPr>
                <w:del w:id="467" w:author="Prathyush Sambaturu" w:date="2019-03-13T07:51:00Z"/>
                <w:moveFrom w:id="468" w:author="Prathyush Sambaturu" w:date="2019-03-04T14:22:00Z"/>
                <w:rFonts w:ascii="Cambria" w:eastAsia="Times New Roman" w:hAnsi="Cambria" w:cs="Arial"/>
              </w:rPr>
            </w:pPr>
            <w:moveFrom w:id="469" w:author="Prathyush Sambaturu" w:date="2019-03-04T14:22:00Z">
              <w:del w:id="470"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7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B84231" w:rsidDel="00CA47F7" w:rsidRDefault="000B1CBE" w:rsidP="008936A1">
            <w:pPr>
              <w:spacing w:line="240" w:lineRule="auto"/>
              <w:jc w:val="center"/>
              <w:rPr>
                <w:del w:id="472" w:author="Prathyush Sambaturu" w:date="2019-03-13T07:51:00Z"/>
                <w:moveFrom w:id="473" w:author="Prathyush Sambaturu" w:date="2019-03-04T14:22:00Z"/>
                <w:rFonts w:ascii="Cambria" w:eastAsia="Times New Roman" w:hAnsi="Cambria" w:cs="Arial"/>
                <w:color w:val="000000"/>
              </w:rPr>
            </w:pPr>
            <w:moveFrom w:id="474" w:author="Prathyush Sambaturu" w:date="2019-03-04T14:22:00Z">
              <w:del w:id="475" w:author="Prathyush Sambaturu" w:date="2019-03-13T07:51:00Z">
                <w:r w:rsidRPr="00B84231" w:rsidDel="00CA47F7">
                  <w:rPr>
                    <w:rFonts w:ascii="Cambria" w:eastAsia="Times New Roman" w:hAnsi="Cambria" w:cs="Arial"/>
                    <w:color w:val="000000"/>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B84231" w:rsidDel="00CA47F7" w:rsidRDefault="000B1CBE" w:rsidP="008936A1">
            <w:pPr>
              <w:spacing w:line="240" w:lineRule="auto"/>
              <w:jc w:val="center"/>
              <w:rPr>
                <w:del w:id="477" w:author="Prathyush Sambaturu" w:date="2019-03-13T07:51:00Z"/>
                <w:moveFrom w:id="478" w:author="Prathyush Sambaturu" w:date="2019-03-04T14:22:00Z"/>
                <w:rFonts w:ascii="Cambria" w:eastAsia="Times New Roman" w:hAnsi="Cambria" w:cs="Arial"/>
              </w:rPr>
            </w:pPr>
            <w:moveFrom w:id="479" w:author="Prathyush Sambaturu" w:date="2019-03-04T14:22:00Z">
              <w:del w:id="480" w:author="Prathyush Sambaturu" w:date="2019-03-13T07:51:00Z">
                <w:r w:rsidRPr="00B84231" w:rsidDel="00CA47F7">
                  <w:rPr>
                    <w:rFonts w:ascii="Cambria" w:eastAsia="Times New Roman" w:hAnsi="Cambria" w:cs="Arial"/>
                  </w:rPr>
                  <w:delText>5</w:delText>
                </w:r>
              </w:del>
            </w:moveFrom>
          </w:p>
        </w:tc>
      </w:tr>
      <w:tr w:rsidR="000B1CBE" w:rsidRPr="00955A01" w:rsidDel="00CA47F7" w14:paraId="51BD109B" w14:textId="38F96118" w:rsidTr="00CA47F7">
        <w:trPr>
          <w:trHeight w:val="315"/>
          <w:del w:id="481" w:author="Prathyush Sambaturu" w:date="2019-03-13T07:51:00Z"/>
          <w:trPrChange w:id="4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B84231" w:rsidDel="00CA47F7" w:rsidRDefault="000B1CBE" w:rsidP="008936A1">
            <w:pPr>
              <w:spacing w:line="240" w:lineRule="auto"/>
              <w:jc w:val="center"/>
              <w:rPr>
                <w:del w:id="484" w:author="Prathyush Sambaturu" w:date="2019-03-13T07:51:00Z"/>
                <w:moveFrom w:id="485" w:author="Prathyush Sambaturu" w:date="2019-03-04T14:22:00Z"/>
                <w:rFonts w:ascii="Cambria" w:eastAsia="Times New Roman" w:hAnsi="Cambria" w:cs="Arial"/>
              </w:rPr>
            </w:pPr>
            <w:moveFrom w:id="486" w:author="Prathyush Sambaturu" w:date="2019-03-04T14:22:00Z">
              <w:del w:id="487" w:author="Prathyush Sambaturu" w:date="2019-03-13T07:51:00Z">
                <w:r w:rsidRPr="00B84231" w:rsidDel="00CA47F7">
                  <w:rPr>
                    <w:rFonts w:ascii="Cambria" w:eastAsia="Times New Roman" w:hAnsi="Cambria" w:cs="Arial"/>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8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B84231" w:rsidDel="00CA47F7" w:rsidRDefault="000B1CBE" w:rsidP="008936A1">
            <w:pPr>
              <w:spacing w:line="240" w:lineRule="auto"/>
              <w:jc w:val="center"/>
              <w:rPr>
                <w:del w:id="489" w:author="Prathyush Sambaturu" w:date="2019-03-13T07:51:00Z"/>
                <w:moveFrom w:id="490" w:author="Prathyush Sambaturu" w:date="2019-03-04T14:22:00Z"/>
                <w:rFonts w:ascii="Cambria" w:eastAsia="Times New Roman" w:hAnsi="Cambria" w:cs="Arial"/>
                <w:color w:val="000000"/>
              </w:rPr>
            </w:pPr>
            <w:moveFrom w:id="491" w:author="Prathyush Sambaturu" w:date="2019-03-04T14:22:00Z">
              <w:del w:id="492" w:author="Prathyush Sambaturu" w:date="2019-03-13T07:51:00Z">
                <w:r w:rsidRPr="00B84231" w:rsidDel="00CA47F7">
                  <w:rPr>
                    <w:rFonts w:ascii="Cambria" w:eastAsia="Times New Roman" w:hAnsi="Cambria" w:cs="Arial"/>
                    <w:color w:val="000000"/>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B84231" w:rsidDel="00CA47F7" w:rsidRDefault="000B1CBE" w:rsidP="008936A1">
            <w:pPr>
              <w:spacing w:line="240" w:lineRule="auto"/>
              <w:jc w:val="center"/>
              <w:rPr>
                <w:del w:id="494" w:author="Prathyush Sambaturu" w:date="2019-03-13T07:51:00Z"/>
                <w:moveFrom w:id="495" w:author="Prathyush Sambaturu" w:date="2019-03-04T14:22:00Z"/>
                <w:rFonts w:ascii="Cambria" w:eastAsia="Times New Roman" w:hAnsi="Cambria" w:cs="Arial"/>
              </w:rPr>
            </w:pPr>
            <w:moveFrom w:id="496" w:author="Prathyush Sambaturu" w:date="2019-03-04T14:22:00Z">
              <w:del w:id="497"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9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B84231" w:rsidDel="00CA47F7" w:rsidRDefault="000B1CBE" w:rsidP="008936A1">
            <w:pPr>
              <w:spacing w:line="240" w:lineRule="auto"/>
              <w:jc w:val="center"/>
              <w:rPr>
                <w:del w:id="499" w:author="Prathyush Sambaturu" w:date="2019-03-13T07:51:00Z"/>
                <w:moveFrom w:id="500" w:author="Prathyush Sambaturu" w:date="2019-03-04T14:22:00Z"/>
                <w:rFonts w:ascii="Cambria" w:eastAsia="Times New Roman" w:hAnsi="Cambria" w:cs="Arial"/>
                <w:color w:val="000000"/>
              </w:rPr>
            </w:pPr>
            <w:moveFrom w:id="501" w:author="Prathyush Sambaturu" w:date="2019-03-04T14:22:00Z">
              <w:del w:id="502" w:author="Prathyush Sambaturu" w:date="2019-03-13T07:51:00Z">
                <w:r w:rsidRPr="00B84231" w:rsidDel="00CA47F7">
                  <w:rPr>
                    <w:rFonts w:ascii="Cambria" w:eastAsia="Times New Roman" w:hAnsi="Cambria" w:cs="Arial"/>
                    <w:color w:val="000000"/>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B84231" w:rsidDel="00CA47F7" w:rsidRDefault="000B1CBE" w:rsidP="008936A1">
            <w:pPr>
              <w:spacing w:line="240" w:lineRule="auto"/>
              <w:jc w:val="center"/>
              <w:rPr>
                <w:del w:id="504" w:author="Prathyush Sambaturu" w:date="2019-03-13T07:51:00Z"/>
                <w:moveFrom w:id="505" w:author="Prathyush Sambaturu" w:date="2019-03-04T14:22:00Z"/>
                <w:rFonts w:ascii="Cambria" w:eastAsia="Times New Roman" w:hAnsi="Cambria" w:cs="Arial"/>
              </w:rPr>
            </w:pPr>
            <w:moveFrom w:id="506" w:author="Prathyush Sambaturu" w:date="2019-03-04T14:22:00Z">
              <w:del w:id="507" w:author="Prathyush Sambaturu" w:date="2019-03-13T07:51:00Z">
                <w:r w:rsidRPr="00B84231" w:rsidDel="00CA47F7">
                  <w:rPr>
                    <w:rFonts w:ascii="Cambria" w:eastAsia="Times New Roman" w:hAnsi="Cambria" w:cs="Arial"/>
                  </w:rPr>
                  <w:delText>8</w:delText>
                </w:r>
              </w:del>
            </w:moveFrom>
          </w:p>
        </w:tc>
      </w:tr>
      <w:tr w:rsidR="000B1CBE" w:rsidRPr="00955A01" w:rsidDel="00CA47F7" w14:paraId="285EF5BB" w14:textId="0560BAE4" w:rsidTr="00CA47F7">
        <w:trPr>
          <w:trHeight w:val="315"/>
          <w:del w:id="508" w:author="Prathyush Sambaturu" w:date="2019-03-13T07:51:00Z"/>
          <w:trPrChange w:id="50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1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B84231" w:rsidDel="00CA47F7" w:rsidRDefault="000B1CBE" w:rsidP="008936A1">
            <w:pPr>
              <w:spacing w:line="240" w:lineRule="auto"/>
              <w:jc w:val="center"/>
              <w:rPr>
                <w:del w:id="511" w:author="Prathyush Sambaturu" w:date="2019-03-13T07:51:00Z"/>
                <w:moveFrom w:id="512" w:author="Prathyush Sambaturu" w:date="2019-03-04T14:22:00Z"/>
                <w:rFonts w:ascii="Cambria" w:eastAsia="Times New Roman" w:hAnsi="Cambria" w:cs="Arial"/>
              </w:rPr>
            </w:pPr>
            <w:moveFrom w:id="513" w:author="Prathyush Sambaturu" w:date="2019-03-04T14:22:00Z">
              <w:del w:id="514" w:author="Prathyush Sambaturu" w:date="2019-03-13T07:51:00Z">
                <w:r w:rsidRPr="00B84231" w:rsidDel="00CA47F7">
                  <w:rPr>
                    <w:rFonts w:ascii="Cambria" w:eastAsia="Times New Roman" w:hAnsi="Cambria" w:cs="Arial"/>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1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B84231" w:rsidDel="00CA47F7" w:rsidRDefault="000B1CBE" w:rsidP="008936A1">
            <w:pPr>
              <w:spacing w:line="240" w:lineRule="auto"/>
              <w:jc w:val="center"/>
              <w:rPr>
                <w:del w:id="516" w:author="Prathyush Sambaturu" w:date="2019-03-13T07:51:00Z"/>
                <w:moveFrom w:id="517" w:author="Prathyush Sambaturu" w:date="2019-03-04T14:22:00Z"/>
                <w:rFonts w:ascii="Cambria" w:eastAsia="Times New Roman" w:hAnsi="Cambria" w:cs="Arial"/>
                <w:color w:val="000000"/>
              </w:rPr>
            </w:pPr>
            <w:moveFrom w:id="518" w:author="Prathyush Sambaturu" w:date="2019-03-04T14:22:00Z">
              <w:del w:id="519" w:author="Prathyush Sambaturu" w:date="2019-03-13T07:51:00Z">
                <w:r w:rsidRPr="00B84231" w:rsidDel="00CA47F7">
                  <w:rPr>
                    <w:rFonts w:ascii="Cambria" w:eastAsia="Times New Roman" w:hAnsi="Cambria" w:cs="Arial"/>
                    <w:color w:val="000000"/>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B84231" w:rsidDel="00CA47F7" w:rsidRDefault="000B1CBE" w:rsidP="008936A1">
            <w:pPr>
              <w:spacing w:line="240" w:lineRule="auto"/>
              <w:jc w:val="center"/>
              <w:rPr>
                <w:del w:id="521" w:author="Prathyush Sambaturu" w:date="2019-03-13T07:51:00Z"/>
                <w:moveFrom w:id="522" w:author="Prathyush Sambaturu" w:date="2019-03-04T14:22:00Z"/>
                <w:rFonts w:ascii="Cambria" w:eastAsia="Times New Roman" w:hAnsi="Cambria" w:cs="Arial"/>
              </w:rPr>
            </w:pPr>
            <w:moveFrom w:id="523" w:author="Prathyush Sambaturu" w:date="2019-03-04T14:22:00Z">
              <w:del w:id="524"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2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B84231" w:rsidDel="00CA47F7" w:rsidRDefault="000B1CBE" w:rsidP="008936A1">
            <w:pPr>
              <w:spacing w:line="240" w:lineRule="auto"/>
              <w:jc w:val="center"/>
              <w:rPr>
                <w:del w:id="526" w:author="Prathyush Sambaturu" w:date="2019-03-13T07:51:00Z"/>
                <w:moveFrom w:id="527" w:author="Prathyush Sambaturu" w:date="2019-03-04T14:22:00Z"/>
                <w:rFonts w:ascii="Cambria" w:eastAsia="Times New Roman" w:hAnsi="Cambria" w:cs="Arial"/>
                <w:color w:val="000000"/>
              </w:rPr>
            </w:pPr>
            <w:moveFrom w:id="528" w:author="Prathyush Sambaturu" w:date="2019-03-04T14:22:00Z">
              <w:del w:id="529" w:author="Prathyush Sambaturu" w:date="2019-03-13T07:51:00Z">
                <w:r w:rsidRPr="00B84231" w:rsidDel="00CA47F7">
                  <w:rPr>
                    <w:rFonts w:ascii="Cambria" w:eastAsia="Times New Roman" w:hAnsi="Cambria" w:cs="Arial"/>
                    <w:color w:val="000000"/>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3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B84231" w:rsidDel="00CA47F7" w:rsidRDefault="000B1CBE" w:rsidP="008936A1">
            <w:pPr>
              <w:spacing w:line="240" w:lineRule="auto"/>
              <w:jc w:val="center"/>
              <w:rPr>
                <w:del w:id="531" w:author="Prathyush Sambaturu" w:date="2019-03-13T07:51:00Z"/>
                <w:moveFrom w:id="532" w:author="Prathyush Sambaturu" w:date="2019-03-04T14:22:00Z"/>
                <w:rFonts w:ascii="Cambria" w:eastAsia="Times New Roman" w:hAnsi="Cambria" w:cs="Arial"/>
              </w:rPr>
            </w:pPr>
            <w:moveFrom w:id="533" w:author="Prathyush Sambaturu" w:date="2019-03-04T14:22:00Z">
              <w:del w:id="534" w:author="Prathyush Sambaturu" w:date="2019-03-13T07:51:00Z">
                <w:r w:rsidRPr="00B84231" w:rsidDel="00CA47F7">
                  <w:rPr>
                    <w:rFonts w:ascii="Cambria" w:eastAsia="Times New Roman" w:hAnsi="Cambria" w:cs="Arial"/>
                  </w:rPr>
                  <w:delText>3</w:delText>
                </w:r>
              </w:del>
            </w:moveFrom>
          </w:p>
        </w:tc>
      </w:tr>
      <w:tr w:rsidR="000B1CBE" w:rsidRPr="00955A01" w:rsidDel="00CA47F7" w14:paraId="07B8A621" w14:textId="5035615D" w:rsidTr="00CA47F7">
        <w:trPr>
          <w:trHeight w:val="315"/>
          <w:del w:id="535" w:author="Prathyush Sambaturu" w:date="2019-03-13T07:51:00Z"/>
          <w:trPrChange w:id="53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3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B84231" w:rsidDel="00CA47F7" w:rsidRDefault="000B1CBE" w:rsidP="008936A1">
            <w:pPr>
              <w:spacing w:line="240" w:lineRule="auto"/>
              <w:jc w:val="center"/>
              <w:rPr>
                <w:del w:id="538" w:author="Prathyush Sambaturu" w:date="2019-03-13T07:51:00Z"/>
                <w:moveFrom w:id="539" w:author="Prathyush Sambaturu" w:date="2019-03-04T14:22:00Z"/>
                <w:rFonts w:ascii="Cambria" w:eastAsia="Times New Roman" w:hAnsi="Cambria" w:cs="Arial"/>
              </w:rPr>
            </w:pPr>
            <w:moveFrom w:id="540" w:author="Prathyush Sambaturu" w:date="2019-03-04T14:22:00Z">
              <w:del w:id="541" w:author="Prathyush Sambaturu" w:date="2019-03-13T07:51:00Z">
                <w:r w:rsidRPr="00B84231" w:rsidDel="00CA47F7">
                  <w:rPr>
                    <w:rFonts w:ascii="Cambria" w:eastAsia="Times New Roman" w:hAnsi="Cambria" w:cs="Arial"/>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4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B84231" w:rsidDel="00CA47F7" w:rsidRDefault="000B1CBE" w:rsidP="008936A1">
            <w:pPr>
              <w:spacing w:line="240" w:lineRule="auto"/>
              <w:jc w:val="center"/>
              <w:rPr>
                <w:del w:id="543" w:author="Prathyush Sambaturu" w:date="2019-03-13T07:51:00Z"/>
                <w:moveFrom w:id="544" w:author="Prathyush Sambaturu" w:date="2019-03-04T14:22:00Z"/>
                <w:rFonts w:ascii="Cambria" w:eastAsia="Times New Roman" w:hAnsi="Cambria" w:cs="Arial"/>
              </w:rPr>
            </w:pPr>
            <w:moveFrom w:id="545" w:author="Prathyush Sambaturu" w:date="2019-03-04T14:22:00Z">
              <w:del w:id="546" w:author="Prathyush Sambaturu" w:date="2019-03-13T07:51:00Z">
                <w:r w:rsidRPr="00B84231" w:rsidDel="00CA47F7">
                  <w:rPr>
                    <w:rFonts w:ascii="Cambria" w:eastAsia="Times New Roman" w:hAnsi="Cambria" w:cs="Arial"/>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4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B84231" w:rsidDel="00CA47F7" w:rsidRDefault="000B1CBE" w:rsidP="008936A1">
            <w:pPr>
              <w:spacing w:line="240" w:lineRule="auto"/>
              <w:jc w:val="center"/>
              <w:rPr>
                <w:del w:id="548" w:author="Prathyush Sambaturu" w:date="2019-03-13T07:51:00Z"/>
                <w:moveFrom w:id="549" w:author="Prathyush Sambaturu" w:date="2019-03-04T14:22:00Z"/>
                <w:rFonts w:ascii="Cambria" w:eastAsia="Times New Roman" w:hAnsi="Cambria" w:cs="Arial"/>
              </w:rPr>
            </w:pPr>
            <w:moveFrom w:id="550" w:author="Prathyush Sambaturu" w:date="2019-03-04T14:22:00Z">
              <w:del w:id="551"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B84231" w:rsidDel="00CA47F7" w:rsidRDefault="000B1CBE" w:rsidP="008936A1">
            <w:pPr>
              <w:spacing w:line="240" w:lineRule="auto"/>
              <w:jc w:val="center"/>
              <w:rPr>
                <w:del w:id="553" w:author="Prathyush Sambaturu" w:date="2019-03-13T07:51:00Z"/>
                <w:moveFrom w:id="554" w:author="Prathyush Sambaturu" w:date="2019-03-04T14:22:00Z"/>
                <w:rFonts w:ascii="Cambria" w:eastAsia="Times New Roman" w:hAnsi="Cambria" w:cs="Arial"/>
              </w:rPr>
            </w:pPr>
            <w:moveFrom w:id="555" w:author="Prathyush Sambaturu" w:date="2019-03-04T14:22:00Z">
              <w:del w:id="556" w:author="Prathyush Sambaturu" w:date="2019-03-13T07:51:00Z">
                <w:r w:rsidRPr="00B84231" w:rsidDel="00CA47F7">
                  <w:rPr>
                    <w:rFonts w:ascii="Cambria" w:eastAsia="Times New Roman" w:hAnsi="Cambria" w:cs="Arial"/>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B84231" w:rsidDel="00CA47F7" w:rsidRDefault="000B1CBE" w:rsidP="008936A1">
            <w:pPr>
              <w:spacing w:line="240" w:lineRule="auto"/>
              <w:jc w:val="center"/>
              <w:rPr>
                <w:del w:id="558" w:author="Prathyush Sambaturu" w:date="2019-03-13T07:51:00Z"/>
                <w:moveFrom w:id="559" w:author="Prathyush Sambaturu" w:date="2019-03-04T14:22:00Z"/>
                <w:rFonts w:ascii="Cambria" w:eastAsia="Times New Roman" w:hAnsi="Cambria" w:cs="Arial"/>
              </w:rPr>
            </w:pPr>
            <w:moveFrom w:id="560" w:author="Prathyush Sambaturu" w:date="2019-03-04T14:22:00Z">
              <w:del w:id="561" w:author="Prathyush Sambaturu" w:date="2019-03-13T07:51:00Z">
                <w:r w:rsidRPr="00B84231" w:rsidDel="00CA47F7">
                  <w:rPr>
                    <w:rFonts w:ascii="Cambria" w:eastAsia="Times New Roman" w:hAnsi="Cambria" w:cs="Arial"/>
                  </w:rPr>
                  <w:delText>10</w:delText>
                </w:r>
              </w:del>
            </w:moveFrom>
          </w:p>
        </w:tc>
      </w:tr>
      <w:tr w:rsidR="000B1CBE" w:rsidRPr="00955A01" w:rsidDel="00CA47F7" w14:paraId="230FDD81" w14:textId="2E96E85A" w:rsidTr="00CA47F7">
        <w:trPr>
          <w:trHeight w:val="315"/>
          <w:del w:id="562" w:author="Prathyush Sambaturu" w:date="2019-03-13T07:51:00Z"/>
          <w:trPrChange w:id="56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6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B84231" w:rsidDel="00CA47F7" w:rsidRDefault="000B1CBE" w:rsidP="008936A1">
            <w:pPr>
              <w:spacing w:line="240" w:lineRule="auto"/>
              <w:jc w:val="center"/>
              <w:rPr>
                <w:del w:id="565" w:author="Prathyush Sambaturu" w:date="2019-03-13T07:51:00Z"/>
                <w:moveFrom w:id="56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6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B84231" w:rsidDel="00CA47F7" w:rsidRDefault="000B1CBE" w:rsidP="008936A1">
            <w:pPr>
              <w:spacing w:line="240" w:lineRule="auto"/>
              <w:rPr>
                <w:del w:id="568" w:author="Prathyush Sambaturu" w:date="2019-03-13T07:51:00Z"/>
                <w:moveFrom w:id="56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7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B84231" w:rsidDel="00CA47F7" w:rsidRDefault="000B1CBE" w:rsidP="008936A1">
            <w:pPr>
              <w:spacing w:line="240" w:lineRule="auto"/>
              <w:jc w:val="center"/>
              <w:rPr>
                <w:del w:id="571" w:author="Prathyush Sambaturu" w:date="2019-03-13T07:51:00Z"/>
                <w:moveFrom w:id="572" w:author="Prathyush Sambaturu" w:date="2019-03-04T14:22:00Z"/>
                <w:rFonts w:ascii="Cambria" w:eastAsia="Times New Roman" w:hAnsi="Cambria" w:cs="Arial"/>
              </w:rPr>
            </w:pPr>
            <w:moveFrom w:id="573" w:author="Prathyush Sambaturu" w:date="2019-03-04T14:22:00Z">
              <w:del w:id="574" w:author="Prathyush Sambaturu" w:date="2019-03-13T07:51:00Z">
                <w:r w:rsidRPr="00B84231" w:rsidDel="00CA47F7">
                  <w:rPr>
                    <w:rFonts w:ascii="Cambria" w:eastAsia="Times New Roman" w:hAnsi="Cambria" w:cs="Arial"/>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7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B84231" w:rsidDel="00CA47F7" w:rsidRDefault="000B1CBE" w:rsidP="008936A1">
            <w:pPr>
              <w:spacing w:line="240" w:lineRule="auto"/>
              <w:jc w:val="center"/>
              <w:rPr>
                <w:del w:id="576" w:author="Prathyush Sambaturu" w:date="2019-03-13T07:51:00Z"/>
                <w:moveFrom w:id="577" w:author="Prathyush Sambaturu" w:date="2019-03-04T14:22:00Z"/>
                <w:rFonts w:ascii="Cambria" w:eastAsia="Times New Roman" w:hAnsi="Cambria" w:cs="Arial"/>
              </w:rPr>
            </w:pPr>
            <w:moveFrom w:id="578" w:author="Prathyush Sambaturu" w:date="2019-03-04T14:22:00Z">
              <w:del w:id="579" w:author="Prathyush Sambaturu" w:date="2019-03-13T07:51:00Z">
                <w:r w:rsidRPr="00B84231" w:rsidDel="00CA47F7">
                  <w:rPr>
                    <w:rFonts w:ascii="Cambria" w:eastAsia="Times New Roman" w:hAnsi="Cambria" w:cs="Arial"/>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58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B84231" w:rsidDel="00CA47F7" w:rsidRDefault="000B1CBE" w:rsidP="008936A1">
            <w:pPr>
              <w:spacing w:line="240" w:lineRule="auto"/>
              <w:rPr>
                <w:del w:id="581" w:author="Prathyush Sambaturu" w:date="2019-03-13T07:51:00Z"/>
                <w:moveFrom w:id="582" w:author="Prathyush Sambaturu" w:date="2019-03-04T14:22:00Z"/>
                <w:rFonts w:ascii="Cambria" w:eastAsia="Times New Roman" w:hAnsi="Cambria" w:cs="Arial"/>
              </w:rPr>
            </w:pPr>
          </w:p>
        </w:tc>
      </w:tr>
      <w:tr w:rsidR="000B1CBE" w:rsidRPr="00955A01" w:rsidDel="00CA47F7" w14:paraId="293C05D2" w14:textId="72A7D9D0" w:rsidTr="00CA47F7">
        <w:trPr>
          <w:trHeight w:val="315"/>
          <w:del w:id="583" w:author="Prathyush Sambaturu" w:date="2019-03-13T07:51:00Z"/>
          <w:trPrChange w:id="58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8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B84231" w:rsidDel="00CA47F7" w:rsidRDefault="000B1CBE" w:rsidP="008936A1">
            <w:pPr>
              <w:spacing w:line="240" w:lineRule="auto"/>
              <w:jc w:val="center"/>
              <w:rPr>
                <w:del w:id="586" w:author="Prathyush Sambaturu" w:date="2019-03-13T07:51:00Z"/>
                <w:moveFrom w:id="58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8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B84231" w:rsidDel="00CA47F7" w:rsidRDefault="000B1CBE" w:rsidP="008936A1">
            <w:pPr>
              <w:spacing w:line="240" w:lineRule="auto"/>
              <w:rPr>
                <w:del w:id="589" w:author="Prathyush Sambaturu" w:date="2019-03-13T07:51:00Z"/>
                <w:moveFrom w:id="59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B84231" w:rsidDel="00CA47F7" w:rsidRDefault="000B1CBE" w:rsidP="008936A1">
            <w:pPr>
              <w:spacing w:line="240" w:lineRule="auto"/>
              <w:jc w:val="center"/>
              <w:rPr>
                <w:del w:id="592" w:author="Prathyush Sambaturu" w:date="2019-03-13T07:51:00Z"/>
                <w:moveFrom w:id="593" w:author="Prathyush Sambaturu" w:date="2019-03-04T14:22:00Z"/>
                <w:rFonts w:ascii="Cambria" w:eastAsia="Times New Roman" w:hAnsi="Cambria" w:cs="Arial"/>
              </w:rPr>
            </w:pPr>
            <w:moveFrom w:id="594" w:author="Prathyush Sambaturu" w:date="2019-03-04T14:22:00Z">
              <w:del w:id="595" w:author="Prathyush Sambaturu" w:date="2019-03-13T07:51:00Z">
                <w:r w:rsidRPr="00B84231" w:rsidDel="00CA47F7">
                  <w:rPr>
                    <w:rFonts w:ascii="Cambria" w:eastAsia="Times New Roman" w:hAnsi="Cambria" w:cs="Arial"/>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B84231" w:rsidDel="00CA47F7" w:rsidRDefault="000B1CBE" w:rsidP="008936A1">
            <w:pPr>
              <w:spacing w:line="240" w:lineRule="auto"/>
              <w:jc w:val="center"/>
              <w:rPr>
                <w:del w:id="597" w:author="Prathyush Sambaturu" w:date="2019-03-13T07:51:00Z"/>
                <w:moveFrom w:id="598" w:author="Prathyush Sambaturu" w:date="2019-03-04T14:22:00Z"/>
                <w:rFonts w:ascii="Cambria" w:eastAsia="Times New Roman" w:hAnsi="Cambria" w:cs="Arial"/>
              </w:rPr>
            </w:pPr>
            <w:moveFrom w:id="599" w:author="Prathyush Sambaturu" w:date="2019-03-04T14:22:00Z">
              <w:del w:id="600" w:author="Prathyush Sambaturu" w:date="2019-03-13T07:51:00Z">
                <w:r w:rsidRPr="00B84231" w:rsidDel="00CA47F7">
                  <w:rPr>
                    <w:rFonts w:ascii="Cambria" w:eastAsia="Times New Roman" w:hAnsi="Cambria" w:cs="Arial"/>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0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B84231" w:rsidDel="00CA47F7" w:rsidRDefault="000B1CBE" w:rsidP="008936A1">
            <w:pPr>
              <w:spacing w:line="240" w:lineRule="auto"/>
              <w:rPr>
                <w:del w:id="602" w:author="Prathyush Sambaturu" w:date="2019-03-13T07:51:00Z"/>
                <w:moveFrom w:id="603" w:author="Prathyush Sambaturu" w:date="2019-03-04T14:22:00Z"/>
                <w:rFonts w:ascii="Cambria" w:eastAsia="Times New Roman" w:hAnsi="Cambria" w:cs="Arial"/>
              </w:rPr>
            </w:pPr>
          </w:p>
        </w:tc>
      </w:tr>
      <w:tr w:rsidR="000B1CBE" w:rsidRPr="00955A01" w:rsidDel="00CA47F7" w14:paraId="183D60F9" w14:textId="1D3CA985" w:rsidTr="00CA47F7">
        <w:trPr>
          <w:trHeight w:val="315"/>
          <w:del w:id="604" w:author="Prathyush Sambaturu" w:date="2019-03-13T07:51:00Z"/>
          <w:trPrChange w:id="60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0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B84231" w:rsidDel="00CA47F7" w:rsidRDefault="000B1CBE" w:rsidP="008936A1">
            <w:pPr>
              <w:spacing w:line="240" w:lineRule="auto"/>
              <w:jc w:val="center"/>
              <w:rPr>
                <w:del w:id="607" w:author="Prathyush Sambaturu" w:date="2019-03-13T07:51:00Z"/>
                <w:moveFrom w:id="60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0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B84231" w:rsidDel="00CA47F7" w:rsidRDefault="000B1CBE" w:rsidP="008936A1">
            <w:pPr>
              <w:spacing w:line="240" w:lineRule="auto"/>
              <w:rPr>
                <w:del w:id="610" w:author="Prathyush Sambaturu" w:date="2019-03-13T07:51:00Z"/>
                <w:moveFrom w:id="61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B84231" w:rsidDel="00CA47F7" w:rsidRDefault="000B1CBE" w:rsidP="008936A1">
            <w:pPr>
              <w:spacing w:line="240" w:lineRule="auto"/>
              <w:jc w:val="center"/>
              <w:rPr>
                <w:del w:id="613" w:author="Prathyush Sambaturu" w:date="2019-03-13T07:51:00Z"/>
                <w:moveFrom w:id="614" w:author="Prathyush Sambaturu" w:date="2019-03-04T14:22:00Z"/>
                <w:rFonts w:ascii="Cambria" w:eastAsia="Times New Roman" w:hAnsi="Cambria" w:cs="Arial"/>
              </w:rPr>
            </w:pPr>
            <w:moveFrom w:id="615" w:author="Prathyush Sambaturu" w:date="2019-03-04T14:22:00Z">
              <w:del w:id="616"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B84231" w:rsidDel="00CA47F7" w:rsidRDefault="000B1CBE" w:rsidP="008936A1">
            <w:pPr>
              <w:spacing w:line="240" w:lineRule="auto"/>
              <w:jc w:val="center"/>
              <w:rPr>
                <w:del w:id="618" w:author="Prathyush Sambaturu" w:date="2019-03-13T07:51:00Z"/>
                <w:moveFrom w:id="619" w:author="Prathyush Sambaturu" w:date="2019-03-04T14:22:00Z"/>
                <w:rFonts w:ascii="Cambria" w:eastAsia="Times New Roman" w:hAnsi="Cambria" w:cs="Arial"/>
              </w:rPr>
            </w:pPr>
            <w:moveFrom w:id="620" w:author="Prathyush Sambaturu" w:date="2019-03-04T14:22:00Z">
              <w:del w:id="621" w:author="Prathyush Sambaturu" w:date="2019-03-13T07:51:00Z">
                <w:r w:rsidRPr="00B84231" w:rsidDel="00CA47F7">
                  <w:rPr>
                    <w:rFonts w:ascii="Cambria" w:eastAsia="Times New Roman" w:hAnsi="Cambria" w:cs="Arial"/>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2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B84231" w:rsidDel="00CA47F7" w:rsidRDefault="000B1CBE" w:rsidP="008936A1">
            <w:pPr>
              <w:spacing w:line="240" w:lineRule="auto"/>
              <w:rPr>
                <w:del w:id="623" w:author="Prathyush Sambaturu" w:date="2019-03-13T07:51:00Z"/>
                <w:moveFrom w:id="624" w:author="Prathyush Sambaturu" w:date="2019-03-04T14:22:00Z"/>
                <w:rFonts w:ascii="Cambria" w:eastAsia="Times New Roman" w:hAnsi="Cambria" w:cs="Arial"/>
              </w:rPr>
            </w:pPr>
          </w:p>
        </w:tc>
      </w:tr>
      <w:tr w:rsidR="000B1CBE" w:rsidRPr="00955A01" w:rsidDel="00CA47F7" w14:paraId="5071CB19" w14:textId="06BE3E75" w:rsidTr="00CA47F7">
        <w:trPr>
          <w:trHeight w:val="315"/>
          <w:del w:id="625" w:author="Prathyush Sambaturu" w:date="2019-03-13T07:51:00Z"/>
          <w:trPrChange w:id="6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B84231" w:rsidDel="00CA47F7" w:rsidRDefault="000B1CBE" w:rsidP="008936A1">
            <w:pPr>
              <w:spacing w:line="240" w:lineRule="auto"/>
              <w:jc w:val="center"/>
              <w:rPr>
                <w:del w:id="628" w:author="Prathyush Sambaturu" w:date="2019-03-13T07:51:00Z"/>
                <w:moveFrom w:id="629" w:author="Prathyush Sambaturu" w:date="2019-03-04T14:22:00Z"/>
                <w:rFonts w:ascii="Cambria" w:eastAsia="Times New Roman" w:hAnsi="Cambria" w:cs="Arial"/>
              </w:rPr>
            </w:pPr>
            <w:moveFrom w:id="630" w:author="Prathyush Sambaturu" w:date="2019-03-04T14:22:00Z">
              <w:del w:id="631" w:author="Prathyush Sambaturu" w:date="2019-03-13T07:51:00Z">
                <w:r w:rsidRPr="00B84231" w:rsidDel="00CA47F7">
                  <w:rPr>
                    <w:rFonts w:ascii="Cambria" w:eastAsia="Times New Roman" w:hAnsi="Cambria" w:cs="Arial"/>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B84231" w:rsidDel="00CA47F7" w:rsidRDefault="000B1CBE" w:rsidP="008936A1">
            <w:pPr>
              <w:spacing w:line="240" w:lineRule="auto"/>
              <w:jc w:val="center"/>
              <w:rPr>
                <w:del w:id="633" w:author="Prathyush Sambaturu" w:date="2019-03-13T07:51:00Z"/>
                <w:moveFrom w:id="634" w:author="Prathyush Sambaturu" w:date="2019-03-04T14:22:00Z"/>
                <w:rFonts w:ascii="Cambria" w:eastAsia="Times New Roman" w:hAnsi="Cambria" w:cs="Arial"/>
              </w:rPr>
            </w:pPr>
            <w:moveFrom w:id="635" w:author="Prathyush Sambaturu" w:date="2019-03-04T14:22:00Z">
              <w:del w:id="636" w:author="Prathyush Sambaturu" w:date="2019-03-13T07:51:00Z">
                <w:r w:rsidRPr="00B84231" w:rsidDel="00CA47F7">
                  <w:rPr>
                    <w:rFonts w:ascii="Cambria" w:eastAsia="Times New Roman" w:hAnsi="Cambria" w:cs="Arial"/>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B84231" w:rsidDel="00CA47F7" w:rsidRDefault="000B1CBE" w:rsidP="008936A1">
            <w:pPr>
              <w:spacing w:line="240" w:lineRule="auto"/>
              <w:jc w:val="center"/>
              <w:rPr>
                <w:del w:id="638" w:author="Prathyush Sambaturu" w:date="2019-03-13T07:51:00Z"/>
                <w:moveFrom w:id="639" w:author="Prathyush Sambaturu" w:date="2019-03-04T14:22:00Z"/>
                <w:rFonts w:ascii="Cambria" w:eastAsia="Times New Roman" w:hAnsi="Cambria" w:cs="Arial"/>
              </w:rPr>
            </w:pPr>
            <w:moveFrom w:id="640" w:author="Prathyush Sambaturu" w:date="2019-03-04T14:22:00Z">
              <w:del w:id="641"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B84231" w:rsidDel="00CA47F7" w:rsidRDefault="000B1CBE" w:rsidP="008936A1">
            <w:pPr>
              <w:spacing w:line="240" w:lineRule="auto"/>
              <w:jc w:val="center"/>
              <w:rPr>
                <w:del w:id="643" w:author="Prathyush Sambaturu" w:date="2019-03-13T07:51:00Z"/>
                <w:moveFrom w:id="644" w:author="Prathyush Sambaturu" w:date="2019-03-04T14:22:00Z"/>
                <w:rFonts w:ascii="Cambria" w:eastAsia="Times New Roman" w:hAnsi="Cambria" w:cs="Arial"/>
              </w:rPr>
            </w:pPr>
            <w:moveFrom w:id="645" w:author="Prathyush Sambaturu" w:date="2019-03-04T14:22:00Z">
              <w:del w:id="646" w:author="Prathyush Sambaturu" w:date="2019-03-13T07:51:00Z">
                <w:r w:rsidRPr="00B84231" w:rsidDel="00CA47F7">
                  <w:rPr>
                    <w:rFonts w:ascii="Cambria" w:eastAsia="Times New Roman" w:hAnsi="Cambria" w:cs="Arial"/>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B84231" w:rsidDel="00CA47F7" w:rsidRDefault="000B1CBE" w:rsidP="008936A1">
            <w:pPr>
              <w:spacing w:line="240" w:lineRule="auto"/>
              <w:jc w:val="center"/>
              <w:rPr>
                <w:del w:id="648" w:author="Prathyush Sambaturu" w:date="2019-03-13T07:51:00Z"/>
                <w:moveFrom w:id="649" w:author="Prathyush Sambaturu" w:date="2019-03-04T14:22:00Z"/>
                <w:rFonts w:ascii="Cambria" w:eastAsia="Times New Roman" w:hAnsi="Cambria" w:cs="Arial"/>
              </w:rPr>
            </w:pPr>
            <w:moveFrom w:id="650" w:author="Prathyush Sambaturu" w:date="2019-03-04T14:22:00Z">
              <w:del w:id="651" w:author="Prathyush Sambaturu" w:date="2019-03-13T07:51:00Z">
                <w:r w:rsidRPr="00B84231" w:rsidDel="00CA47F7">
                  <w:rPr>
                    <w:rFonts w:ascii="Cambria" w:eastAsia="Times New Roman" w:hAnsi="Cambria" w:cs="Arial"/>
                  </w:rPr>
                  <w:delText>27</w:delText>
                </w:r>
              </w:del>
            </w:moveFrom>
          </w:p>
        </w:tc>
      </w:tr>
      <w:tr w:rsidR="000B1CBE" w:rsidRPr="00955A01" w:rsidDel="00CA47F7" w14:paraId="5898443D" w14:textId="3E48078D" w:rsidTr="00CA47F7">
        <w:trPr>
          <w:trHeight w:val="315"/>
          <w:del w:id="652" w:author="Prathyush Sambaturu" w:date="2019-03-13T07:51:00Z"/>
          <w:trPrChange w:id="6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B84231" w:rsidDel="00CA47F7" w:rsidRDefault="000B1CBE" w:rsidP="008936A1">
            <w:pPr>
              <w:spacing w:line="240" w:lineRule="auto"/>
              <w:jc w:val="center"/>
              <w:rPr>
                <w:del w:id="655" w:author="Prathyush Sambaturu" w:date="2019-03-13T07:51:00Z"/>
                <w:moveFrom w:id="65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5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B84231" w:rsidDel="00CA47F7" w:rsidRDefault="000B1CBE" w:rsidP="008936A1">
            <w:pPr>
              <w:spacing w:line="240" w:lineRule="auto"/>
              <w:rPr>
                <w:del w:id="658" w:author="Prathyush Sambaturu" w:date="2019-03-13T07:51:00Z"/>
                <w:moveFrom w:id="65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B84231" w:rsidDel="00CA47F7" w:rsidRDefault="000B1CBE" w:rsidP="008936A1">
            <w:pPr>
              <w:spacing w:line="240" w:lineRule="auto"/>
              <w:jc w:val="center"/>
              <w:rPr>
                <w:del w:id="661" w:author="Prathyush Sambaturu" w:date="2019-03-13T07:51:00Z"/>
                <w:moveFrom w:id="662" w:author="Prathyush Sambaturu" w:date="2019-03-04T14:22:00Z"/>
                <w:rFonts w:ascii="Cambria" w:eastAsia="Times New Roman" w:hAnsi="Cambria" w:cs="Arial"/>
              </w:rPr>
            </w:pPr>
            <w:moveFrom w:id="663" w:author="Prathyush Sambaturu" w:date="2019-03-04T14:22:00Z">
              <w:del w:id="664"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B84231" w:rsidDel="00CA47F7" w:rsidRDefault="000B1CBE" w:rsidP="008936A1">
            <w:pPr>
              <w:spacing w:line="240" w:lineRule="auto"/>
              <w:jc w:val="center"/>
              <w:rPr>
                <w:del w:id="666" w:author="Prathyush Sambaturu" w:date="2019-03-13T07:51:00Z"/>
                <w:moveFrom w:id="667" w:author="Prathyush Sambaturu" w:date="2019-03-04T14:22:00Z"/>
                <w:rFonts w:ascii="Cambria" w:eastAsia="Times New Roman" w:hAnsi="Cambria" w:cs="Arial"/>
              </w:rPr>
            </w:pPr>
            <w:moveFrom w:id="668" w:author="Prathyush Sambaturu" w:date="2019-03-04T14:22:00Z">
              <w:del w:id="669" w:author="Prathyush Sambaturu" w:date="2019-03-13T07:51:00Z">
                <w:r w:rsidRPr="00B84231" w:rsidDel="00CA47F7">
                  <w:rPr>
                    <w:rFonts w:ascii="Cambria" w:eastAsia="Times New Roman" w:hAnsi="Cambria" w:cs="Arial"/>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7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B84231" w:rsidDel="00CA47F7" w:rsidRDefault="000B1CBE" w:rsidP="008936A1">
            <w:pPr>
              <w:spacing w:line="240" w:lineRule="auto"/>
              <w:rPr>
                <w:del w:id="671" w:author="Prathyush Sambaturu" w:date="2019-03-13T07:51:00Z"/>
                <w:moveFrom w:id="672" w:author="Prathyush Sambaturu" w:date="2019-03-04T14:22:00Z"/>
                <w:rFonts w:ascii="Cambria" w:eastAsia="Times New Roman" w:hAnsi="Cambria" w:cs="Arial"/>
              </w:rPr>
            </w:pPr>
          </w:p>
        </w:tc>
      </w:tr>
      <w:tr w:rsidR="000B1CBE" w:rsidRPr="00955A01" w:rsidDel="00CA47F7" w14:paraId="6F14A71A" w14:textId="3FED72EC" w:rsidTr="00CA47F7">
        <w:trPr>
          <w:trHeight w:val="315"/>
          <w:del w:id="673" w:author="Prathyush Sambaturu" w:date="2019-03-13T07:51:00Z"/>
          <w:trPrChange w:id="6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B84231" w:rsidDel="00CA47F7" w:rsidRDefault="000B1CBE" w:rsidP="008936A1">
            <w:pPr>
              <w:spacing w:line="240" w:lineRule="auto"/>
              <w:jc w:val="center"/>
              <w:rPr>
                <w:del w:id="676" w:author="Prathyush Sambaturu" w:date="2019-03-13T07:51:00Z"/>
                <w:moveFrom w:id="677" w:author="Prathyush Sambaturu" w:date="2019-03-04T14:22:00Z"/>
                <w:rFonts w:ascii="Cambria" w:eastAsia="Times New Roman" w:hAnsi="Cambria" w:cs="Arial"/>
              </w:rPr>
            </w:pPr>
            <w:moveFrom w:id="678" w:author="Prathyush Sambaturu" w:date="2019-03-04T14:22:00Z">
              <w:del w:id="679" w:author="Prathyush Sambaturu" w:date="2019-03-13T07:51:00Z">
                <w:r w:rsidRPr="00B84231" w:rsidDel="00CA47F7">
                  <w:rPr>
                    <w:rFonts w:ascii="Cambria" w:eastAsia="Times New Roman" w:hAnsi="Cambria" w:cs="Arial"/>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B84231" w:rsidDel="00CA47F7" w:rsidRDefault="000B1CBE" w:rsidP="008936A1">
            <w:pPr>
              <w:spacing w:line="240" w:lineRule="auto"/>
              <w:jc w:val="center"/>
              <w:rPr>
                <w:del w:id="681" w:author="Prathyush Sambaturu" w:date="2019-03-13T07:51:00Z"/>
                <w:moveFrom w:id="682" w:author="Prathyush Sambaturu" w:date="2019-03-04T14:22:00Z"/>
                <w:rFonts w:ascii="Cambria" w:eastAsia="Times New Roman" w:hAnsi="Cambria" w:cs="Arial"/>
              </w:rPr>
            </w:pPr>
            <w:moveFrom w:id="683" w:author="Prathyush Sambaturu" w:date="2019-03-04T14:22:00Z">
              <w:del w:id="684" w:author="Prathyush Sambaturu" w:date="2019-03-13T07:51:00Z">
                <w:r w:rsidRPr="00B84231" w:rsidDel="00CA47F7">
                  <w:rPr>
                    <w:rFonts w:ascii="Cambria" w:eastAsia="Times New Roman" w:hAnsi="Cambria" w:cs="Arial"/>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B84231" w:rsidDel="00CA47F7" w:rsidRDefault="000B1CBE" w:rsidP="008936A1">
            <w:pPr>
              <w:spacing w:line="240" w:lineRule="auto"/>
              <w:jc w:val="center"/>
              <w:rPr>
                <w:del w:id="686" w:author="Prathyush Sambaturu" w:date="2019-03-13T07:51:00Z"/>
                <w:moveFrom w:id="687" w:author="Prathyush Sambaturu" w:date="2019-03-04T14:22:00Z"/>
                <w:rFonts w:ascii="Cambria" w:eastAsia="Times New Roman" w:hAnsi="Cambria" w:cs="Arial"/>
              </w:rPr>
            </w:pPr>
            <w:moveFrom w:id="688" w:author="Prathyush Sambaturu" w:date="2019-03-04T14:22:00Z">
              <w:del w:id="68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B84231" w:rsidDel="00CA47F7" w:rsidRDefault="000B1CBE" w:rsidP="008936A1">
            <w:pPr>
              <w:spacing w:line="240" w:lineRule="auto"/>
              <w:jc w:val="center"/>
              <w:rPr>
                <w:del w:id="691" w:author="Prathyush Sambaturu" w:date="2019-03-13T07:51:00Z"/>
                <w:moveFrom w:id="692" w:author="Prathyush Sambaturu" w:date="2019-03-04T14:22:00Z"/>
                <w:rFonts w:ascii="Cambria" w:eastAsia="Times New Roman" w:hAnsi="Cambria" w:cs="Arial"/>
              </w:rPr>
            </w:pPr>
            <w:moveFrom w:id="693" w:author="Prathyush Sambaturu" w:date="2019-03-04T14:22:00Z">
              <w:del w:id="694" w:author="Prathyush Sambaturu" w:date="2019-03-13T07:51:00Z">
                <w:r w:rsidRPr="00B84231" w:rsidDel="00CA47F7">
                  <w:rPr>
                    <w:rFonts w:ascii="Cambria" w:eastAsia="Times New Roman" w:hAnsi="Cambria" w:cs="Arial"/>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B84231" w:rsidDel="00CA47F7" w:rsidRDefault="000B1CBE" w:rsidP="008936A1">
            <w:pPr>
              <w:spacing w:line="240" w:lineRule="auto"/>
              <w:jc w:val="center"/>
              <w:rPr>
                <w:del w:id="696" w:author="Prathyush Sambaturu" w:date="2019-03-13T07:51:00Z"/>
                <w:moveFrom w:id="697" w:author="Prathyush Sambaturu" w:date="2019-03-04T14:22:00Z"/>
                <w:rFonts w:ascii="Cambria" w:eastAsia="Times New Roman" w:hAnsi="Cambria" w:cs="Arial"/>
              </w:rPr>
            </w:pPr>
            <w:moveFrom w:id="698" w:author="Prathyush Sambaturu" w:date="2019-03-04T14:22:00Z">
              <w:del w:id="699" w:author="Prathyush Sambaturu" w:date="2019-03-13T07:51:00Z">
                <w:r w:rsidRPr="00B84231" w:rsidDel="00CA47F7">
                  <w:rPr>
                    <w:rFonts w:ascii="Cambria" w:eastAsia="Times New Roman" w:hAnsi="Cambria" w:cs="Arial"/>
                  </w:rPr>
                  <w:delText>10</w:delText>
                </w:r>
              </w:del>
            </w:moveFrom>
          </w:p>
        </w:tc>
      </w:tr>
      <w:tr w:rsidR="000B1CBE" w:rsidRPr="00955A01" w:rsidDel="00CA47F7" w14:paraId="78A67073" w14:textId="45E820EE" w:rsidTr="00CA47F7">
        <w:trPr>
          <w:trHeight w:val="315"/>
          <w:del w:id="700" w:author="Prathyush Sambaturu" w:date="2019-03-13T07:51:00Z"/>
          <w:trPrChange w:id="70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B84231" w:rsidDel="00CA47F7" w:rsidRDefault="000B1CBE" w:rsidP="008936A1">
            <w:pPr>
              <w:spacing w:line="240" w:lineRule="auto"/>
              <w:jc w:val="center"/>
              <w:rPr>
                <w:del w:id="703" w:author="Prathyush Sambaturu" w:date="2019-03-13T07:51:00Z"/>
                <w:moveFrom w:id="704" w:author="Prathyush Sambaturu" w:date="2019-03-04T14:22:00Z"/>
                <w:rFonts w:ascii="Cambria" w:eastAsia="Times New Roman" w:hAnsi="Cambria" w:cs="Arial"/>
              </w:rPr>
            </w:pPr>
            <w:moveFrom w:id="705" w:author="Prathyush Sambaturu" w:date="2019-03-04T14:22:00Z">
              <w:del w:id="706" w:author="Prathyush Sambaturu" w:date="2019-03-13T07:51:00Z">
                <w:r w:rsidRPr="00B84231" w:rsidDel="00CA47F7">
                  <w:rPr>
                    <w:rFonts w:ascii="Cambria" w:eastAsia="Times New Roman" w:hAnsi="Cambria" w:cs="Arial"/>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B84231" w:rsidDel="00CA47F7" w:rsidRDefault="000B1CBE" w:rsidP="008936A1">
            <w:pPr>
              <w:spacing w:line="240" w:lineRule="auto"/>
              <w:jc w:val="center"/>
              <w:rPr>
                <w:del w:id="708" w:author="Prathyush Sambaturu" w:date="2019-03-13T07:51:00Z"/>
                <w:moveFrom w:id="709" w:author="Prathyush Sambaturu" w:date="2019-03-04T14:22:00Z"/>
                <w:rFonts w:ascii="Cambria" w:eastAsia="Times New Roman" w:hAnsi="Cambria" w:cs="Arial"/>
              </w:rPr>
            </w:pPr>
            <w:moveFrom w:id="710" w:author="Prathyush Sambaturu" w:date="2019-03-04T14:22:00Z">
              <w:del w:id="711" w:author="Prathyush Sambaturu" w:date="2019-03-13T07:51:00Z">
                <w:r w:rsidRPr="00B84231" w:rsidDel="00CA47F7">
                  <w:rPr>
                    <w:rFonts w:ascii="Cambria" w:eastAsia="Times New Roman" w:hAnsi="Cambria" w:cs="Arial"/>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B84231" w:rsidDel="00CA47F7" w:rsidRDefault="000B1CBE" w:rsidP="008936A1">
            <w:pPr>
              <w:spacing w:line="240" w:lineRule="auto"/>
              <w:jc w:val="center"/>
              <w:rPr>
                <w:del w:id="713" w:author="Prathyush Sambaturu" w:date="2019-03-13T07:51:00Z"/>
                <w:moveFrom w:id="714" w:author="Prathyush Sambaturu" w:date="2019-03-04T14:22:00Z"/>
                <w:rFonts w:ascii="Cambria" w:eastAsia="Times New Roman" w:hAnsi="Cambria" w:cs="Arial"/>
              </w:rPr>
            </w:pPr>
            <w:moveFrom w:id="715" w:author="Prathyush Sambaturu" w:date="2019-03-04T14:22:00Z">
              <w:del w:id="716"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B84231" w:rsidDel="00CA47F7" w:rsidRDefault="000B1CBE" w:rsidP="008936A1">
            <w:pPr>
              <w:spacing w:line="240" w:lineRule="auto"/>
              <w:jc w:val="center"/>
              <w:rPr>
                <w:del w:id="718" w:author="Prathyush Sambaturu" w:date="2019-03-13T07:51:00Z"/>
                <w:moveFrom w:id="719" w:author="Prathyush Sambaturu" w:date="2019-03-04T14:22:00Z"/>
                <w:rFonts w:ascii="Cambria" w:eastAsia="Times New Roman" w:hAnsi="Cambria" w:cs="Arial"/>
              </w:rPr>
            </w:pPr>
            <w:moveFrom w:id="720" w:author="Prathyush Sambaturu" w:date="2019-03-04T14:22:00Z">
              <w:del w:id="721" w:author="Prathyush Sambaturu" w:date="2019-03-13T07:51:00Z">
                <w:r w:rsidRPr="00B84231" w:rsidDel="00CA47F7">
                  <w:rPr>
                    <w:rFonts w:ascii="Cambria" w:eastAsia="Times New Roman" w:hAnsi="Cambria" w:cs="Arial"/>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B84231" w:rsidDel="00CA47F7" w:rsidRDefault="000B1CBE" w:rsidP="008936A1">
            <w:pPr>
              <w:spacing w:line="240" w:lineRule="auto"/>
              <w:jc w:val="center"/>
              <w:rPr>
                <w:del w:id="723" w:author="Prathyush Sambaturu" w:date="2019-03-13T07:51:00Z"/>
                <w:moveFrom w:id="724" w:author="Prathyush Sambaturu" w:date="2019-03-04T14:22:00Z"/>
                <w:rFonts w:ascii="Cambria" w:eastAsia="Times New Roman" w:hAnsi="Cambria" w:cs="Arial"/>
              </w:rPr>
            </w:pPr>
            <w:moveFrom w:id="725" w:author="Prathyush Sambaturu" w:date="2019-03-04T14:22:00Z">
              <w:del w:id="726" w:author="Prathyush Sambaturu" w:date="2019-03-13T07:51:00Z">
                <w:r w:rsidRPr="00B84231" w:rsidDel="00CA47F7">
                  <w:rPr>
                    <w:rFonts w:ascii="Cambria" w:eastAsia="Times New Roman" w:hAnsi="Cambria" w:cs="Arial"/>
                  </w:rPr>
                  <w:delText>2</w:delText>
                </w:r>
              </w:del>
            </w:moveFrom>
          </w:p>
        </w:tc>
      </w:tr>
      <w:tr w:rsidR="000B1CBE" w:rsidRPr="00955A01" w:rsidDel="00CA47F7" w14:paraId="5BA87E3E" w14:textId="211BC0B9" w:rsidTr="00CA47F7">
        <w:trPr>
          <w:trHeight w:val="315"/>
          <w:del w:id="727" w:author="Prathyush Sambaturu" w:date="2019-03-13T07:51:00Z"/>
          <w:trPrChange w:id="7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B84231" w:rsidDel="00CA47F7" w:rsidRDefault="000B1CBE" w:rsidP="008936A1">
            <w:pPr>
              <w:spacing w:line="240" w:lineRule="auto"/>
              <w:jc w:val="center"/>
              <w:rPr>
                <w:del w:id="730" w:author="Prathyush Sambaturu" w:date="2019-03-13T07:51:00Z"/>
                <w:moveFrom w:id="731" w:author="Prathyush Sambaturu" w:date="2019-03-04T14:22:00Z"/>
                <w:rFonts w:ascii="Cambria" w:eastAsia="Times New Roman" w:hAnsi="Cambria" w:cs="Arial"/>
              </w:rPr>
            </w:pPr>
            <w:moveFrom w:id="732" w:author="Prathyush Sambaturu" w:date="2019-03-04T14:22:00Z">
              <w:del w:id="733" w:author="Prathyush Sambaturu" w:date="2019-03-13T07:51:00Z">
                <w:r w:rsidRPr="00B84231" w:rsidDel="00CA47F7">
                  <w:rPr>
                    <w:rFonts w:ascii="Cambria" w:eastAsia="Times New Roman" w:hAnsi="Cambria" w:cs="Arial"/>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B84231" w:rsidDel="00CA47F7" w:rsidRDefault="000B1CBE" w:rsidP="008936A1">
            <w:pPr>
              <w:spacing w:line="240" w:lineRule="auto"/>
              <w:jc w:val="center"/>
              <w:rPr>
                <w:del w:id="735" w:author="Prathyush Sambaturu" w:date="2019-03-13T07:51:00Z"/>
                <w:moveFrom w:id="736" w:author="Prathyush Sambaturu" w:date="2019-03-04T14:22:00Z"/>
                <w:rFonts w:ascii="Cambria" w:eastAsia="Times New Roman" w:hAnsi="Cambria" w:cs="Arial"/>
              </w:rPr>
            </w:pPr>
            <w:moveFrom w:id="737" w:author="Prathyush Sambaturu" w:date="2019-03-04T14:22:00Z">
              <w:del w:id="738" w:author="Prathyush Sambaturu" w:date="2019-03-13T07:51:00Z">
                <w:r w:rsidRPr="00B84231" w:rsidDel="00CA47F7">
                  <w:rPr>
                    <w:rFonts w:ascii="Cambria" w:eastAsia="Times New Roman" w:hAnsi="Cambria" w:cs="Arial"/>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B84231" w:rsidDel="00CA47F7" w:rsidRDefault="000B1CBE" w:rsidP="008936A1">
            <w:pPr>
              <w:spacing w:line="240" w:lineRule="auto"/>
              <w:jc w:val="center"/>
              <w:rPr>
                <w:del w:id="740" w:author="Prathyush Sambaturu" w:date="2019-03-13T07:51:00Z"/>
                <w:moveFrom w:id="741" w:author="Prathyush Sambaturu" w:date="2019-03-04T14:22:00Z"/>
                <w:rFonts w:ascii="Cambria" w:eastAsia="Times New Roman" w:hAnsi="Cambria" w:cs="Arial"/>
              </w:rPr>
            </w:pPr>
            <w:moveFrom w:id="742" w:author="Prathyush Sambaturu" w:date="2019-03-04T14:22:00Z">
              <w:del w:id="743"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B84231" w:rsidDel="00CA47F7" w:rsidRDefault="000B1CBE" w:rsidP="008936A1">
            <w:pPr>
              <w:spacing w:line="240" w:lineRule="auto"/>
              <w:jc w:val="center"/>
              <w:rPr>
                <w:del w:id="745" w:author="Prathyush Sambaturu" w:date="2019-03-13T07:51:00Z"/>
                <w:moveFrom w:id="746" w:author="Prathyush Sambaturu" w:date="2019-03-04T14:22:00Z"/>
                <w:rFonts w:ascii="Cambria" w:eastAsia="Times New Roman" w:hAnsi="Cambria" w:cs="Arial"/>
              </w:rPr>
            </w:pPr>
            <w:moveFrom w:id="747" w:author="Prathyush Sambaturu" w:date="2019-03-04T14:22:00Z">
              <w:del w:id="748" w:author="Prathyush Sambaturu" w:date="2019-03-13T07:51:00Z">
                <w:r w:rsidRPr="00B84231" w:rsidDel="00CA47F7">
                  <w:rPr>
                    <w:rFonts w:ascii="Cambria" w:eastAsia="Times New Roman" w:hAnsi="Cambria" w:cs="Arial"/>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B84231" w:rsidDel="00CA47F7" w:rsidRDefault="000B1CBE" w:rsidP="008936A1">
            <w:pPr>
              <w:spacing w:line="240" w:lineRule="auto"/>
              <w:jc w:val="center"/>
              <w:rPr>
                <w:del w:id="750" w:author="Prathyush Sambaturu" w:date="2019-03-13T07:51:00Z"/>
                <w:moveFrom w:id="751" w:author="Prathyush Sambaturu" w:date="2019-03-04T14:22:00Z"/>
                <w:rFonts w:ascii="Cambria" w:eastAsia="Times New Roman" w:hAnsi="Cambria" w:cs="Arial"/>
              </w:rPr>
            </w:pPr>
            <w:moveFrom w:id="752" w:author="Prathyush Sambaturu" w:date="2019-03-04T14:22:00Z">
              <w:del w:id="753" w:author="Prathyush Sambaturu" w:date="2019-03-13T07:51:00Z">
                <w:r w:rsidRPr="00B84231" w:rsidDel="00CA47F7">
                  <w:rPr>
                    <w:rFonts w:ascii="Cambria" w:eastAsia="Times New Roman" w:hAnsi="Cambria" w:cs="Arial"/>
                  </w:rPr>
                  <w:delText>13</w:delText>
                </w:r>
              </w:del>
            </w:moveFrom>
          </w:p>
        </w:tc>
      </w:tr>
      <w:tr w:rsidR="000B1CBE" w:rsidRPr="00955A01" w:rsidDel="00CA47F7" w14:paraId="61DBF236" w14:textId="5F173EF2" w:rsidTr="00CA47F7">
        <w:trPr>
          <w:trHeight w:val="315"/>
          <w:del w:id="754" w:author="Prathyush Sambaturu" w:date="2019-03-13T07:51:00Z"/>
          <w:trPrChange w:id="7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B84231" w:rsidDel="00CA47F7" w:rsidRDefault="000B1CBE" w:rsidP="008936A1">
            <w:pPr>
              <w:spacing w:line="240" w:lineRule="auto"/>
              <w:jc w:val="center"/>
              <w:rPr>
                <w:del w:id="757" w:author="Prathyush Sambaturu" w:date="2019-03-13T07:51:00Z"/>
                <w:moveFrom w:id="758" w:author="Prathyush Sambaturu" w:date="2019-03-04T14:22:00Z"/>
                <w:rFonts w:ascii="Cambria" w:eastAsia="Times New Roman" w:hAnsi="Cambria" w:cs="Arial"/>
              </w:rPr>
            </w:pPr>
            <w:moveFrom w:id="759" w:author="Prathyush Sambaturu" w:date="2019-03-04T14:22:00Z">
              <w:del w:id="760" w:author="Prathyush Sambaturu" w:date="2019-03-13T07:51:00Z">
                <w:r w:rsidRPr="00B84231" w:rsidDel="00CA47F7">
                  <w:rPr>
                    <w:rFonts w:ascii="Cambria" w:eastAsia="Times New Roman" w:hAnsi="Cambria" w:cs="Arial"/>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B84231" w:rsidDel="00CA47F7" w:rsidRDefault="000B1CBE" w:rsidP="008936A1">
            <w:pPr>
              <w:spacing w:line="240" w:lineRule="auto"/>
              <w:jc w:val="center"/>
              <w:rPr>
                <w:del w:id="762" w:author="Prathyush Sambaturu" w:date="2019-03-13T07:51:00Z"/>
                <w:moveFrom w:id="763" w:author="Prathyush Sambaturu" w:date="2019-03-04T14:22:00Z"/>
                <w:rFonts w:ascii="Cambria" w:eastAsia="Times New Roman" w:hAnsi="Cambria" w:cs="Arial"/>
              </w:rPr>
            </w:pPr>
            <w:moveFrom w:id="764" w:author="Prathyush Sambaturu" w:date="2019-03-04T14:22:00Z">
              <w:del w:id="765" w:author="Prathyush Sambaturu" w:date="2019-03-13T07:51:00Z">
                <w:r w:rsidRPr="00B84231" w:rsidDel="00CA47F7">
                  <w:rPr>
                    <w:rFonts w:ascii="Cambria" w:eastAsia="Times New Roman" w:hAnsi="Cambria" w:cs="Arial"/>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B84231" w:rsidDel="00CA47F7" w:rsidRDefault="000B1CBE" w:rsidP="008936A1">
            <w:pPr>
              <w:spacing w:line="240" w:lineRule="auto"/>
              <w:jc w:val="center"/>
              <w:rPr>
                <w:del w:id="767" w:author="Prathyush Sambaturu" w:date="2019-03-13T07:51:00Z"/>
                <w:moveFrom w:id="768" w:author="Prathyush Sambaturu" w:date="2019-03-04T14:22:00Z"/>
                <w:rFonts w:ascii="Cambria" w:eastAsia="Times New Roman" w:hAnsi="Cambria" w:cs="Arial"/>
              </w:rPr>
            </w:pPr>
            <w:moveFrom w:id="769" w:author="Prathyush Sambaturu" w:date="2019-03-04T14:22:00Z">
              <w:del w:id="770"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B84231" w:rsidDel="00CA47F7" w:rsidRDefault="000B1CBE" w:rsidP="008936A1">
            <w:pPr>
              <w:spacing w:line="240" w:lineRule="auto"/>
              <w:jc w:val="center"/>
              <w:rPr>
                <w:del w:id="772" w:author="Prathyush Sambaturu" w:date="2019-03-13T07:51:00Z"/>
                <w:moveFrom w:id="773" w:author="Prathyush Sambaturu" w:date="2019-03-04T14:22:00Z"/>
                <w:rFonts w:ascii="Cambria" w:eastAsia="Times New Roman" w:hAnsi="Cambria" w:cs="Arial"/>
              </w:rPr>
            </w:pPr>
            <w:moveFrom w:id="774" w:author="Prathyush Sambaturu" w:date="2019-03-04T14:22:00Z">
              <w:del w:id="775" w:author="Prathyush Sambaturu" w:date="2019-03-13T07:51:00Z">
                <w:r w:rsidRPr="00B84231" w:rsidDel="00CA47F7">
                  <w:rPr>
                    <w:rFonts w:ascii="Cambria" w:eastAsia="Times New Roman" w:hAnsi="Cambria" w:cs="Arial"/>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B84231" w:rsidDel="00CA47F7" w:rsidRDefault="000B1CBE" w:rsidP="008936A1">
            <w:pPr>
              <w:spacing w:line="240" w:lineRule="auto"/>
              <w:jc w:val="center"/>
              <w:rPr>
                <w:del w:id="777" w:author="Prathyush Sambaturu" w:date="2019-03-13T07:51:00Z"/>
                <w:moveFrom w:id="778" w:author="Prathyush Sambaturu" w:date="2019-03-04T14:22:00Z"/>
                <w:rFonts w:ascii="Cambria" w:eastAsia="Times New Roman" w:hAnsi="Cambria" w:cs="Arial"/>
              </w:rPr>
            </w:pPr>
            <w:moveFrom w:id="779" w:author="Prathyush Sambaturu" w:date="2019-03-04T14:22:00Z">
              <w:del w:id="780" w:author="Prathyush Sambaturu" w:date="2019-03-13T07:51:00Z">
                <w:r w:rsidRPr="00B84231" w:rsidDel="00CA47F7">
                  <w:rPr>
                    <w:rFonts w:ascii="Cambria" w:eastAsia="Times New Roman" w:hAnsi="Cambria" w:cs="Arial"/>
                  </w:rPr>
                  <w:delText>29</w:delText>
                </w:r>
              </w:del>
            </w:moveFrom>
          </w:p>
        </w:tc>
      </w:tr>
      <w:tr w:rsidR="000B1CBE" w:rsidRPr="00955A01" w:rsidDel="00CA47F7" w14:paraId="6ADD9676" w14:textId="31ACA0D3" w:rsidTr="00CA47F7">
        <w:trPr>
          <w:trHeight w:val="315"/>
          <w:del w:id="781" w:author="Prathyush Sambaturu" w:date="2019-03-13T07:51:00Z"/>
          <w:trPrChange w:id="7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B84231" w:rsidDel="00CA47F7" w:rsidRDefault="000B1CBE" w:rsidP="008936A1">
            <w:pPr>
              <w:spacing w:line="240" w:lineRule="auto"/>
              <w:jc w:val="center"/>
              <w:rPr>
                <w:del w:id="784" w:author="Prathyush Sambaturu" w:date="2019-03-13T07:51:00Z"/>
                <w:moveFrom w:id="785" w:author="Prathyush Sambaturu" w:date="2019-03-04T14:22:00Z"/>
                <w:rFonts w:ascii="Cambria" w:eastAsia="Times New Roman" w:hAnsi="Cambria" w:cs="Arial"/>
              </w:rPr>
            </w:pPr>
            <w:moveFrom w:id="786" w:author="Prathyush Sambaturu" w:date="2019-03-04T14:22:00Z">
              <w:del w:id="787" w:author="Prathyush Sambaturu" w:date="2019-03-13T07:51:00Z">
                <w:r w:rsidRPr="00B84231" w:rsidDel="00CA47F7">
                  <w:rPr>
                    <w:rFonts w:ascii="Cambria" w:eastAsia="Times New Roman" w:hAnsi="Cambria" w:cs="Arial"/>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B84231" w:rsidDel="00CA47F7" w:rsidRDefault="000B1CBE" w:rsidP="008936A1">
            <w:pPr>
              <w:spacing w:line="240" w:lineRule="auto"/>
              <w:jc w:val="center"/>
              <w:rPr>
                <w:del w:id="789" w:author="Prathyush Sambaturu" w:date="2019-03-13T07:51:00Z"/>
                <w:moveFrom w:id="790" w:author="Prathyush Sambaturu" w:date="2019-03-04T14:22:00Z"/>
                <w:rFonts w:ascii="Cambria" w:eastAsia="Times New Roman" w:hAnsi="Cambria" w:cs="Arial"/>
              </w:rPr>
            </w:pPr>
            <w:moveFrom w:id="791" w:author="Prathyush Sambaturu" w:date="2019-03-04T14:22:00Z">
              <w:del w:id="792" w:author="Prathyush Sambaturu" w:date="2019-03-13T07:51:00Z">
                <w:r w:rsidRPr="00B84231" w:rsidDel="00CA47F7">
                  <w:rPr>
                    <w:rFonts w:ascii="Cambria" w:eastAsia="Times New Roman" w:hAnsi="Cambria" w:cs="Arial"/>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B84231" w:rsidDel="00CA47F7" w:rsidRDefault="000B1CBE" w:rsidP="008936A1">
            <w:pPr>
              <w:spacing w:line="240" w:lineRule="auto"/>
              <w:jc w:val="center"/>
              <w:rPr>
                <w:del w:id="794" w:author="Prathyush Sambaturu" w:date="2019-03-13T07:51:00Z"/>
                <w:moveFrom w:id="795" w:author="Prathyush Sambaturu" w:date="2019-03-04T14:22:00Z"/>
                <w:rFonts w:ascii="Cambria" w:eastAsia="Times New Roman" w:hAnsi="Cambria" w:cs="Arial"/>
              </w:rPr>
            </w:pPr>
            <w:moveFrom w:id="796" w:author="Prathyush Sambaturu" w:date="2019-03-04T14:22:00Z">
              <w:del w:id="797"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B84231" w:rsidDel="00CA47F7" w:rsidRDefault="000B1CBE" w:rsidP="008936A1">
            <w:pPr>
              <w:spacing w:line="240" w:lineRule="auto"/>
              <w:jc w:val="center"/>
              <w:rPr>
                <w:del w:id="799" w:author="Prathyush Sambaturu" w:date="2019-03-13T07:51:00Z"/>
                <w:moveFrom w:id="800" w:author="Prathyush Sambaturu" w:date="2019-03-04T14:22:00Z"/>
                <w:rFonts w:ascii="Cambria" w:eastAsia="Times New Roman" w:hAnsi="Cambria" w:cs="Arial"/>
              </w:rPr>
            </w:pPr>
            <w:moveFrom w:id="801" w:author="Prathyush Sambaturu" w:date="2019-03-04T14:22:00Z">
              <w:del w:id="802" w:author="Prathyush Sambaturu" w:date="2019-03-13T07:51:00Z">
                <w:r w:rsidRPr="00B84231" w:rsidDel="00CA47F7">
                  <w:rPr>
                    <w:rFonts w:ascii="Cambria" w:eastAsia="Times New Roman" w:hAnsi="Cambria" w:cs="Arial"/>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B84231" w:rsidDel="00CA47F7" w:rsidRDefault="000B1CBE" w:rsidP="000B1CBE">
            <w:pPr>
              <w:keepNext/>
              <w:spacing w:line="240" w:lineRule="auto"/>
              <w:jc w:val="center"/>
              <w:rPr>
                <w:del w:id="804" w:author="Prathyush Sambaturu" w:date="2019-03-13T07:51:00Z"/>
                <w:moveFrom w:id="805" w:author="Prathyush Sambaturu" w:date="2019-03-04T14:22:00Z"/>
                <w:rFonts w:ascii="Cambria" w:eastAsia="Times New Roman" w:hAnsi="Cambria" w:cs="Arial"/>
              </w:rPr>
            </w:pPr>
            <w:moveFrom w:id="806" w:author="Prathyush Sambaturu" w:date="2019-03-04T14:22:00Z">
              <w:del w:id="807" w:author="Prathyush Sambaturu" w:date="2019-03-13T07:51:00Z">
                <w:r w:rsidRPr="00B84231" w:rsidDel="00CA47F7">
                  <w:rPr>
                    <w:rFonts w:ascii="Cambria" w:eastAsia="Times New Roman" w:hAnsi="Cambria" w:cs="Arial"/>
                  </w:rPr>
                  <w:delText>11</w:delText>
                </w:r>
              </w:del>
            </w:moveFrom>
          </w:p>
        </w:tc>
      </w:tr>
    </w:tbl>
    <w:p w14:paraId="0A10E6F4" w14:textId="6E12027A" w:rsidR="00857FAE" w:rsidRDefault="000B1CBE" w:rsidP="00E26F59">
      <w:pPr>
        <w:pStyle w:val="NormalWeb"/>
        <w:spacing w:before="0" w:beforeAutospacing="0" w:after="0" w:afterAutospacing="0"/>
        <w:rPr>
          <w:ins w:id="808" w:author="Prathyush Sambaturu" w:date="2019-03-13T07:52:00Z"/>
          <w:rFonts w:ascii="Cambria" w:hAnsi="Cambria" w:cs="LMRoman10-Regular"/>
          <w:i/>
          <w:iCs/>
          <w:color w:val="44546A" w:themeColor="text2"/>
          <w:sz w:val="18"/>
          <w:szCs w:val="18"/>
        </w:rPr>
      </w:pPr>
      <w:bookmarkStart w:id="809" w:name="_Ref529425667"/>
      <w:moveFrom w:id="810" w:author="Prathyush Sambaturu" w:date="2019-03-04T14:22:00Z">
        <w:r w:rsidRPr="000B1CBE" w:rsidDel="00275E19">
          <w:rPr>
            <w:rFonts w:ascii="Cambria" w:hAnsi="Cambria"/>
          </w:rPr>
          <w:t xml:space="preserve">Table </w:t>
        </w:r>
        <w:r w:rsidRPr="000B1CBE" w:rsidDel="00275E19">
          <w:rPr>
            <w:rFonts w:ascii="Cambria" w:hAnsi="Cambria"/>
            <w:i/>
            <w:iCs/>
            <w:color w:val="44546A" w:themeColor="text2"/>
            <w:sz w:val="18"/>
            <w:szCs w:val="18"/>
          </w:rPr>
          <w:fldChar w:fldCharType="begin"/>
        </w:r>
        <w:r w:rsidRPr="000B1CBE" w:rsidDel="00275E19">
          <w:rPr>
            <w:rFonts w:ascii="Cambria" w:hAnsi="Cambria"/>
          </w:rPr>
          <w:instrText xml:space="preserve"> SEQ Table \* ARABIC </w:instrText>
        </w:r>
        <w:r w:rsidRPr="000B1CBE" w:rsidDel="00275E19">
          <w:rPr>
            <w:rFonts w:ascii="Cambria" w:hAnsi="Cambria"/>
            <w:i/>
            <w:iCs/>
            <w:color w:val="44546A" w:themeColor="text2"/>
            <w:sz w:val="18"/>
            <w:szCs w:val="18"/>
          </w:rPr>
          <w:fldChar w:fldCharType="separate"/>
        </w:r>
        <w:r w:rsidDel="00275E19">
          <w:rPr>
            <w:rFonts w:ascii="Cambria" w:hAnsi="Cambria"/>
            <w:noProof/>
          </w:rPr>
          <w:t>3</w:t>
        </w:r>
        <w:r w:rsidRPr="000B1CBE" w:rsidDel="00275E19">
          <w:rPr>
            <w:rFonts w:ascii="Cambria" w:hAnsi="Cambria"/>
            <w:i/>
            <w:iCs/>
            <w:color w:val="44546A" w:themeColor="text2"/>
            <w:sz w:val="18"/>
            <w:szCs w:val="18"/>
          </w:rPr>
          <w:fldChar w:fldCharType="end"/>
        </w:r>
        <w:bookmarkEnd w:id="809"/>
        <w:r w:rsidRPr="000B1CBE" w:rsidDel="00275E19">
          <w:rPr>
            <w:rFonts w:ascii="Cambria" w:hAnsi="Cambria"/>
          </w:rPr>
          <w:t xml:space="preserve">: </w:t>
        </w:r>
        <w:r w:rsidRPr="000B1CBE"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sidDel="00275E19">
          <w:rPr>
            <w:rFonts w:ascii="Cambria" w:hAnsi="Cambria" w:cs="LMMathItalic10-Regular"/>
          </w:rPr>
          <w:t xml:space="preserve"> </w:t>
        </w:r>
        <w:r w:rsidRPr="000B1CBE"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sz w:val="18"/>
            <w:szCs w:val="18"/>
          </w:rPr>
          <w:id w:val="-787276114"/>
          <w:citation/>
        </w:sdtPr>
        <w:sdtContent>
          <w:moveFrom w:id="811" w:author="Prathyush Sambaturu" w:date="2019-03-04T14:22:00Z">
            <w:r w:rsidR="007865F1" w:rsidDel="00275E19">
              <w:rPr>
                <w:rFonts w:ascii="Cambria" w:hAnsi="Cambria" w:cs="LMRoman10-Regular"/>
                <w:i/>
                <w:iCs/>
                <w:color w:val="44546A" w:themeColor="text2"/>
                <w:sz w:val="18"/>
                <w:szCs w:val="18"/>
              </w:rPr>
              <w:fldChar w:fldCharType="begin"/>
            </w:r>
            <w:r w:rsidR="007865F1" w:rsidDel="00275E19">
              <w:rPr>
                <w:rFonts w:ascii="Cambria" w:hAnsi="Cambria" w:cs="LMRoman10-Regular"/>
              </w:rPr>
              <w:instrText xml:space="preserve"> CITATION Lis \l 1033 </w:instrText>
            </w:r>
            <w:r w:rsidR="007865F1" w:rsidDel="00275E19">
              <w:rPr>
                <w:rFonts w:ascii="Cambria" w:hAnsi="Cambria" w:cs="LMRoman10-Regular"/>
                <w:i/>
                <w:iCs/>
                <w:color w:val="44546A" w:themeColor="text2"/>
                <w:sz w:val="18"/>
                <w:szCs w:val="18"/>
              </w:rPr>
              <w:fldChar w:fldCharType="separate"/>
            </w:r>
            <w:r w:rsidR="00CB5CA2" w:rsidRPr="00CB5CA2" w:rsidDel="00275E19">
              <w:rPr>
                <w:rFonts w:ascii="Cambria" w:hAnsi="Cambria" w:cs="LMRoman10-Regular"/>
                <w:noProof/>
              </w:rPr>
              <w:t>[20]</w:t>
            </w:r>
            <w:r w:rsidR="007865F1" w:rsidDel="00275E19">
              <w:rPr>
                <w:rFonts w:ascii="Cambria" w:hAnsi="Cambria" w:cs="LMRoman10-Regular"/>
                <w:i/>
                <w:iCs/>
                <w:color w:val="44546A" w:themeColor="text2"/>
                <w:sz w:val="18"/>
                <w:szCs w:val="18"/>
              </w:rPr>
              <w:fldChar w:fldCharType="end"/>
            </w:r>
          </w:moveFrom>
        </w:sdtContent>
      </w:sdt>
      <w:moveFrom w:id="812" w:author="Prathyush Sambaturu" w:date="2019-03-04T14:22:00Z">
        <w:r w:rsidRPr="000B1CBE" w:rsidDel="00275E19">
          <w:rPr>
            <w:rFonts w:ascii="Cambria" w:hAnsi="Cambria" w:cs="LMRoman10-Regular"/>
          </w:rPr>
          <w:t>. The last column indicates the number of states with a high activity level in that week, for which the description is presented.</w:t>
        </w:r>
      </w:moveFrom>
    </w:p>
    <w:p w14:paraId="43F5E4B4" w14:textId="77777777" w:rsidR="00CA47F7" w:rsidRPr="00857FAE" w:rsidDel="00275E19" w:rsidRDefault="00CA47F7" w:rsidP="009E286B">
      <w:pPr>
        <w:pStyle w:val="Caption"/>
        <w:rPr>
          <w:moveFrom w:id="813" w:author="Prathyush Sambaturu" w:date="2019-03-04T14:22:00Z"/>
        </w:rPr>
      </w:pPr>
    </w:p>
    <w:moveFromRangeEnd w:id="419"/>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408EFCE1" w:rsidR="00DB1641" w:rsidRDefault="00E26F59" w:rsidP="00E26F59">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2C181F7" w14:textId="6ECEA3C1" w:rsidR="00E26F59" w:rsidRPr="00E26F59" w:rsidRDefault="00E26F59" w:rsidP="00E26F59">
      <w:pPr>
        <w:pStyle w:val="NormalWeb"/>
        <w:spacing w:before="0" w:beforeAutospacing="0" w:after="0" w:afterAutospacing="0"/>
        <w:rPr>
          <w:rFonts w:ascii="Cambria" w:hAnsi="Cambria"/>
        </w:rPr>
      </w:pPr>
      <w:r w:rsidRPr="00E26F59">
        <w:rPr>
          <w:rFonts w:ascii="Cambria" w:hAnsi="Cambria"/>
        </w:rPr>
        <w:t>We attempt to evaluate the descriptions we compute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by</w:t>
      </w:r>
      <w:r>
        <w:rPr>
          <w:rFonts w:ascii="Cambria" w:hAnsi="Cambria"/>
        </w:rPr>
        <w:t xml:space="preserve"> </w:t>
      </w:r>
      <w:r w:rsidRPr="00E26F59">
        <w:rPr>
          <w:rFonts w:ascii="Cambria" w:hAnsi="Cambria"/>
        </w:rPr>
        <w:t>considering</w:t>
      </w:r>
      <w:r>
        <w:rPr>
          <w:rFonts w:ascii="Cambria" w:hAnsi="Cambria"/>
        </w:rPr>
        <w:t xml:space="preserve"> </w:t>
      </w:r>
      <w:r w:rsidRPr="00E26F59">
        <w:rPr>
          <w:rFonts w:ascii="Cambria" w:hAnsi="Cambria"/>
        </w:rPr>
        <w:t>the size of the target set (i.e., the set being described), and the descriptions we obtain</w:t>
      </w:r>
      <w:r>
        <w:rPr>
          <w:rFonts w:ascii="Cambria" w:hAnsi="Cambria"/>
        </w:rPr>
        <w:t xml:space="preserve"> </w:t>
      </w:r>
      <w:r w:rsidRPr="00E26F59">
        <w:rPr>
          <w:rFonts w:ascii="Cambria" w:hAnsi="Cambria"/>
        </w:rPr>
        <w:t>using our methods. Some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453D197" w14:textId="025D6D6B"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1079B264" w14:textId="171BCF18"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21B0C92A" w14:textId="7A6AB0A1" w:rsidR="003C2765" w:rsidRPr="00CB5CA2"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3A4BBB2D" w14:textId="473CFCE1" w:rsidR="00275E19" w:rsidRDefault="003C2765" w:rsidP="003C2765">
      <w:pPr>
        <w:pStyle w:val="NormalWeb"/>
        <w:spacing w:before="0" w:beforeAutospacing="0" w:after="0" w:afterAutospacing="0"/>
        <w:rPr>
          <w:ins w:id="814" w:author="Prathyush Sambaturu" w:date="2019-03-04T14:22:00Z"/>
          <w:rFonts w:ascii="Cambria" w:hAnsi="Cambria"/>
        </w:rPr>
      </w:pPr>
      <w:r w:rsidRPr="00E26F59">
        <w:rPr>
          <w:rFonts w:ascii="Cambria" w:hAnsi="Cambria"/>
        </w:rPr>
        <w:t>We 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31B444F0" w14:textId="77777777" w:rsidR="00275E19" w:rsidRDefault="00275E19" w:rsidP="00275E19">
      <w:pPr>
        <w:autoSpaceDE w:val="0"/>
        <w:autoSpaceDN w:val="0"/>
        <w:adjustRightInd w:val="0"/>
        <w:spacing w:after="0" w:line="240" w:lineRule="auto"/>
        <w:rPr>
          <w:moveTo w:id="815" w:author="Prathyush Sambaturu" w:date="2019-03-04T14:22:00Z"/>
          <w:rFonts w:ascii="Cambria" w:eastAsia="Times New Roman" w:hAnsi="Cambria" w:cs="Times New Roman"/>
          <w:sz w:val="24"/>
          <w:szCs w:val="24"/>
        </w:rPr>
      </w:pPr>
      <w:moveToRangeStart w:id="81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14:paraId="6167ED37"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77777777" w:rsidR="00275E19" w:rsidRPr="00B84231" w:rsidRDefault="00275E19" w:rsidP="00CA47F7">
            <w:pPr>
              <w:spacing w:line="240" w:lineRule="auto"/>
              <w:jc w:val="center"/>
              <w:rPr>
                <w:moveTo w:id="817" w:author="Prathyush Sambaturu" w:date="2019-03-04T14:22:00Z"/>
                <w:rFonts w:ascii="Cambria" w:eastAsia="Times New Roman" w:hAnsi="Cambria" w:cs="Arial"/>
                <w:b/>
              </w:rPr>
            </w:pPr>
            <w:proofErr w:type="spellStart"/>
            <w:moveTo w:id="818" w:author="Prathyush Sambaturu" w:date="2019-03-04T14:22:00Z">
              <w:r w:rsidRPr="00B84231">
                <w:rPr>
                  <w:rFonts w:ascii="Cambria" w:eastAsia="Times New Roman" w:hAnsi="Cambria" w:cs="Arial"/>
                  <w:b/>
                </w:rPr>
                <w:t>S.No</w:t>
              </w:r>
              <w:proofErr w:type="spellEnd"/>
              <w:r w:rsidRPr="00B84231">
                <w:rPr>
                  <w:rFonts w:ascii="Cambria" w:eastAsia="Times New Roman" w:hAnsi="Cambria" w:cs="Arial"/>
                  <w:b/>
                </w:rPr>
                <w:t>.</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77777777" w:rsidR="00275E19" w:rsidRPr="00B84231" w:rsidRDefault="00275E19" w:rsidP="00CA47F7">
            <w:pPr>
              <w:spacing w:line="240" w:lineRule="auto"/>
              <w:jc w:val="center"/>
              <w:rPr>
                <w:moveTo w:id="819" w:author="Prathyush Sambaturu" w:date="2019-03-04T14:22:00Z"/>
                <w:rFonts w:ascii="Cambria" w:eastAsia="Times New Roman" w:hAnsi="Cambria" w:cs="Arial"/>
                <w:b/>
              </w:rPr>
            </w:pPr>
            <w:moveTo w:id="820" w:author="Prathyush Sambaturu" w:date="2019-03-04T14:22:00Z">
              <w:r w:rsidRPr="00B84231">
                <w:rPr>
                  <w:rFonts w:ascii="Cambria" w:eastAsia="Times New Roman" w:hAnsi="Cambria" w:cs="Arial"/>
                  <w:b/>
                </w:rPr>
                <w:t>Week</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77777777" w:rsidR="00275E19" w:rsidRPr="00B84231" w:rsidRDefault="00275E19" w:rsidP="00CA47F7">
            <w:pPr>
              <w:spacing w:line="240" w:lineRule="auto"/>
              <w:jc w:val="center"/>
              <w:rPr>
                <w:moveTo w:id="821" w:author="Prathyush Sambaturu" w:date="2019-03-04T14:22:00Z"/>
                <w:rFonts w:ascii="Cambria" w:eastAsia="Times New Roman" w:hAnsi="Cambria" w:cs="Arial"/>
                <w:b/>
              </w:rPr>
            </w:pPr>
            <m:oMathPara>
              <m:oMath>
                <m:r>
                  <m:rPr>
                    <m:sty m:val="bi"/>
                  </m:rPr>
                  <w:rPr>
                    <w:rFonts w:ascii="Cambria Math" w:eastAsia="Times New Roman" w:hAnsi="Cambria Math" w:cs="Arial"/>
                  </w:rPr>
                  <m:t>γ</m:t>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77777777" w:rsidR="00275E19" w:rsidRPr="00B84231" w:rsidRDefault="00275E19" w:rsidP="00CA47F7">
            <w:pPr>
              <w:spacing w:line="240" w:lineRule="auto"/>
              <w:jc w:val="center"/>
              <w:rPr>
                <w:moveTo w:id="822" w:author="Prathyush Sambaturu" w:date="2019-03-04T14:22:00Z"/>
                <w:rFonts w:ascii="Cambria" w:eastAsia="Times New Roman" w:hAnsi="Cambria" w:cs="Arial"/>
                <w:b/>
              </w:rPr>
            </w:pPr>
            <w:moveTo w:id="823" w:author="Prathyush Sambaturu" w:date="2019-03-04T14:22:00Z">
              <w:r w:rsidRPr="00B84231">
                <w:rPr>
                  <w:rFonts w:ascii="Cambria" w:eastAsia="Times New Roman" w:hAnsi="Cambria" w:cs="Arial"/>
                  <w:b/>
                </w:rPr>
                <w:t>Descriptions of states with high activity level in the week</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77777777" w:rsidR="00275E19" w:rsidRPr="00B84231" w:rsidRDefault="00275E19" w:rsidP="00CA47F7">
            <w:pPr>
              <w:spacing w:line="240" w:lineRule="auto"/>
              <w:jc w:val="center"/>
              <w:rPr>
                <w:moveTo w:id="824" w:author="Prathyush Sambaturu" w:date="2019-03-04T14:22:00Z"/>
                <w:rFonts w:ascii="Cambria" w:eastAsia="Times New Roman" w:hAnsi="Cambria" w:cs="Arial"/>
                <w:b/>
              </w:rPr>
            </w:pPr>
            <w:moveTo w:id="825" w:author="Prathyush Sambaturu" w:date="2019-03-04T14:22:00Z">
              <w:r w:rsidRPr="00B84231">
                <w:rPr>
                  <w:rFonts w:ascii="Cambria" w:eastAsia="Times New Roman" w:hAnsi="Cambria" w:cs="Arial"/>
                  <w:b/>
                </w:rPr>
                <w:t>Target Set Size</w:t>
              </w:r>
            </w:moveTo>
          </w:p>
        </w:tc>
      </w:tr>
      <w:tr w:rsidR="00275E19" w:rsidRPr="00955A01" w14:paraId="1952BB50"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77777777" w:rsidR="00275E19" w:rsidRPr="00B84231" w:rsidRDefault="00275E19" w:rsidP="00CA47F7">
            <w:pPr>
              <w:spacing w:line="240" w:lineRule="auto"/>
              <w:jc w:val="center"/>
              <w:rPr>
                <w:moveTo w:id="826" w:author="Prathyush Sambaturu" w:date="2019-03-04T14:22:00Z"/>
                <w:rFonts w:ascii="Cambria" w:eastAsia="Times New Roman" w:hAnsi="Cambria" w:cs="Arial"/>
              </w:rPr>
            </w:pPr>
            <w:moveTo w:id="827" w:author="Prathyush Sambaturu" w:date="2019-03-04T14:22:00Z">
              <w:r w:rsidRPr="00B84231">
                <w:rPr>
                  <w:rFonts w:ascii="Cambria" w:eastAsia="Times New Roman" w:hAnsi="Cambria" w:cs="Arial"/>
                </w:rPr>
                <w:t>1</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77777777" w:rsidR="00275E19" w:rsidRPr="00B84231" w:rsidRDefault="00275E19" w:rsidP="00CA47F7">
            <w:pPr>
              <w:spacing w:line="240" w:lineRule="auto"/>
              <w:jc w:val="center"/>
              <w:rPr>
                <w:moveTo w:id="828" w:author="Prathyush Sambaturu" w:date="2019-03-04T14:22:00Z"/>
                <w:rFonts w:ascii="Cambria" w:eastAsia="Times New Roman" w:hAnsi="Cambria" w:cs="Arial"/>
                <w:color w:val="000000"/>
              </w:rPr>
            </w:pPr>
            <w:moveTo w:id="829" w:author="Prathyush Sambaturu" w:date="2019-03-04T14:22:00Z">
              <w:r w:rsidRPr="00B84231">
                <w:rPr>
                  <w:rFonts w:ascii="Cambria" w:eastAsia="Times New Roman" w:hAnsi="Cambria" w:cs="Arial"/>
                  <w:color w:val="000000"/>
                </w:rPr>
                <w:t>2016-02-20</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77777777" w:rsidR="00275E19" w:rsidRPr="00B84231" w:rsidRDefault="00275E19" w:rsidP="00CA47F7">
            <w:pPr>
              <w:spacing w:line="240" w:lineRule="auto"/>
              <w:jc w:val="center"/>
              <w:rPr>
                <w:moveTo w:id="830" w:author="Prathyush Sambaturu" w:date="2019-03-04T14:22:00Z"/>
                <w:rFonts w:ascii="Cambria" w:eastAsia="Times New Roman" w:hAnsi="Cambria" w:cs="Arial"/>
              </w:rPr>
            </w:pPr>
            <w:moveTo w:id="831"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77777777" w:rsidR="00275E19" w:rsidRPr="00B84231" w:rsidRDefault="00275E19" w:rsidP="00CA47F7">
            <w:pPr>
              <w:spacing w:line="240" w:lineRule="auto"/>
              <w:jc w:val="center"/>
              <w:rPr>
                <w:moveTo w:id="832" w:author="Prathyush Sambaturu" w:date="2019-03-04T14:22:00Z"/>
                <w:rFonts w:ascii="Cambria" w:eastAsia="Times New Roman" w:hAnsi="Cambria" w:cs="Arial"/>
                <w:color w:val="000000"/>
              </w:rPr>
            </w:pPr>
            <w:moveTo w:id="833" w:author="Prathyush Sambaturu" w:date="2019-03-04T14:22:00Z">
              <w:r w:rsidRPr="00B84231">
                <w:rPr>
                  <w:rFonts w:ascii="Cambria" w:eastAsia="Times New Roman" w:hAnsi="Cambria" w:cs="Arial"/>
                  <w:color w:val="000000"/>
                </w:rPr>
                <w:t>AZ, MD, NM, TX and UT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77777777" w:rsidR="00275E19" w:rsidRPr="00B84231" w:rsidRDefault="00275E19" w:rsidP="00CA47F7">
            <w:pPr>
              <w:spacing w:line="240" w:lineRule="auto"/>
              <w:jc w:val="center"/>
              <w:rPr>
                <w:moveTo w:id="834" w:author="Prathyush Sambaturu" w:date="2019-03-04T14:22:00Z"/>
                <w:rFonts w:ascii="Cambria" w:eastAsia="Times New Roman" w:hAnsi="Cambria" w:cs="Arial"/>
              </w:rPr>
            </w:pPr>
            <w:moveTo w:id="835" w:author="Prathyush Sambaturu" w:date="2019-03-04T14:22:00Z">
              <w:r w:rsidRPr="00B84231">
                <w:rPr>
                  <w:rFonts w:ascii="Cambria" w:eastAsia="Times New Roman" w:hAnsi="Cambria" w:cs="Arial"/>
                </w:rPr>
                <w:t>5</w:t>
              </w:r>
            </w:moveTo>
          </w:p>
        </w:tc>
      </w:tr>
      <w:tr w:rsidR="00275E19" w:rsidRPr="00955A01" w14:paraId="5F206E8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77777777" w:rsidR="00275E19" w:rsidRPr="00B84231" w:rsidRDefault="00275E19" w:rsidP="00CA47F7">
            <w:pPr>
              <w:spacing w:line="240" w:lineRule="auto"/>
              <w:jc w:val="center"/>
              <w:rPr>
                <w:moveTo w:id="836" w:author="Prathyush Sambaturu" w:date="2019-03-04T14:22:00Z"/>
                <w:rFonts w:ascii="Cambria" w:eastAsia="Times New Roman" w:hAnsi="Cambria" w:cs="Arial"/>
              </w:rPr>
            </w:pPr>
            <w:moveTo w:id="837" w:author="Prathyush Sambaturu" w:date="2019-03-04T14:22:00Z">
              <w:r w:rsidRPr="00B84231">
                <w:rPr>
                  <w:rFonts w:ascii="Cambria" w:eastAsia="Times New Roman" w:hAnsi="Cambria" w:cs="Arial"/>
                </w:rPr>
                <w:t>2</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77777777" w:rsidR="00275E19" w:rsidRPr="00B84231" w:rsidRDefault="00275E19" w:rsidP="00CA47F7">
            <w:pPr>
              <w:spacing w:line="240" w:lineRule="auto"/>
              <w:jc w:val="center"/>
              <w:rPr>
                <w:moveTo w:id="838" w:author="Prathyush Sambaturu" w:date="2019-03-04T14:22:00Z"/>
                <w:rFonts w:ascii="Cambria" w:eastAsia="Times New Roman" w:hAnsi="Cambria" w:cs="Arial"/>
                <w:color w:val="000000"/>
              </w:rPr>
            </w:pPr>
            <w:moveTo w:id="839" w:author="Prathyush Sambaturu" w:date="2019-03-04T14:22:00Z">
              <w:r w:rsidRPr="00B84231">
                <w:rPr>
                  <w:rFonts w:ascii="Cambria" w:eastAsia="Times New Roman" w:hAnsi="Cambria" w:cs="Arial"/>
                  <w:color w:val="000000"/>
                </w:rPr>
                <w:t>2016-03-19</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77777777" w:rsidR="00275E19" w:rsidRPr="00B84231" w:rsidRDefault="00275E19" w:rsidP="00CA47F7">
            <w:pPr>
              <w:spacing w:line="240" w:lineRule="auto"/>
              <w:jc w:val="center"/>
              <w:rPr>
                <w:moveTo w:id="840" w:author="Prathyush Sambaturu" w:date="2019-03-04T14:22:00Z"/>
                <w:rFonts w:ascii="Cambria" w:eastAsia="Times New Roman" w:hAnsi="Cambria" w:cs="Arial"/>
              </w:rPr>
            </w:pPr>
            <w:moveTo w:id="841"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77777777" w:rsidR="00275E19" w:rsidRPr="00B84231" w:rsidRDefault="00275E19" w:rsidP="00CA47F7">
            <w:pPr>
              <w:spacing w:line="240" w:lineRule="auto"/>
              <w:jc w:val="center"/>
              <w:rPr>
                <w:moveTo w:id="842" w:author="Prathyush Sambaturu" w:date="2019-03-04T14:22:00Z"/>
                <w:rFonts w:ascii="Cambria" w:eastAsia="Times New Roman" w:hAnsi="Cambria" w:cs="Arial"/>
                <w:color w:val="000000"/>
              </w:rPr>
            </w:pPr>
            <w:moveTo w:id="843" w:author="Prathyush Sambaturu" w:date="2019-03-04T14:22:00Z">
              <w:r w:rsidRPr="00B84231">
                <w:rPr>
                  <w:rFonts w:ascii="Cambria" w:eastAsia="Times New Roman" w:hAnsi="Cambria" w:cs="Arial"/>
                  <w:color w:val="000000"/>
                </w:rPr>
                <w:t>AR, HI, NC, NJ, VA, WY and the states with high activity both 1 week and 3 weeks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77777777" w:rsidR="00275E19" w:rsidRPr="00B84231" w:rsidRDefault="00275E19" w:rsidP="00CA47F7">
            <w:pPr>
              <w:spacing w:line="240" w:lineRule="auto"/>
              <w:jc w:val="center"/>
              <w:rPr>
                <w:moveTo w:id="844" w:author="Prathyush Sambaturu" w:date="2019-03-04T14:22:00Z"/>
                <w:rFonts w:ascii="Cambria" w:eastAsia="Times New Roman" w:hAnsi="Cambria" w:cs="Arial"/>
              </w:rPr>
            </w:pPr>
            <w:moveTo w:id="845" w:author="Prathyush Sambaturu" w:date="2019-03-04T14:22:00Z">
              <w:r w:rsidRPr="00B84231">
                <w:rPr>
                  <w:rFonts w:ascii="Cambria" w:eastAsia="Times New Roman" w:hAnsi="Cambria" w:cs="Arial"/>
                </w:rPr>
                <w:t>8</w:t>
              </w:r>
            </w:moveTo>
          </w:p>
        </w:tc>
      </w:tr>
      <w:tr w:rsidR="00275E19" w:rsidRPr="00955A01" w14:paraId="3B29C4E1"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77777777" w:rsidR="00275E19" w:rsidRPr="00B84231" w:rsidRDefault="00275E19" w:rsidP="00CA47F7">
            <w:pPr>
              <w:spacing w:line="240" w:lineRule="auto"/>
              <w:jc w:val="center"/>
              <w:rPr>
                <w:moveTo w:id="846" w:author="Prathyush Sambaturu" w:date="2019-03-04T14:22:00Z"/>
                <w:rFonts w:ascii="Cambria" w:eastAsia="Times New Roman" w:hAnsi="Cambria" w:cs="Arial"/>
              </w:rPr>
            </w:pPr>
            <w:moveTo w:id="847" w:author="Prathyush Sambaturu" w:date="2019-03-04T14:22:00Z">
              <w:r w:rsidRPr="00B84231">
                <w:rPr>
                  <w:rFonts w:ascii="Cambria" w:eastAsia="Times New Roman" w:hAnsi="Cambria" w:cs="Arial"/>
                </w:rPr>
                <w:t>3</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77777777" w:rsidR="00275E19" w:rsidRPr="00B84231" w:rsidRDefault="00275E19" w:rsidP="00CA47F7">
            <w:pPr>
              <w:spacing w:line="240" w:lineRule="auto"/>
              <w:jc w:val="center"/>
              <w:rPr>
                <w:moveTo w:id="848" w:author="Prathyush Sambaturu" w:date="2019-03-04T14:22:00Z"/>
                <w:rFonts w:ascii="Cambria" w:eastAsia="Times New Roman" w:hAnsi="Cambria" w:cs="Arial"/>
                <w:color w:val="000000"/>
              </w:rPr>
            </w:pPr>
            <w:moveTo w:id="849" w:author="Prathyush Sambaturu" w:date="2019-03-04T14:22:00Z">
              <w:r w:rsidRPr="00B84231">
                <w:rPr>
                  <w:rFonts w:ascii="Cambria" w:eastAsia="Times New Roman" w:hAnsi="Cambria" w:cs="Arial"/>
                  <w:color w:val="000000"/>
                </w:rPr>
                <w:t>2016-12-24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77777777" w:rsidR="00275E19" w:rsidRPr="00B84231" w:rsidRDefault="00275E19" w:rsidP="00CA47F7">
            <w:pPr>
              <w:spacing w:line="240" w:lineRule="auto"/>
              <w:jc w:val="center"/>
              <w:rPr>
                <w:moveTo w:id="850" w:author="Prathyush Sambaturu" w:date="2019-03-04T14:22:00Z"/>
                <w:rFonts w:ascii="Cambria" w:eastAsia="Times New Roman" w:hAnsi="Cambria" w:cs="Arial"/>
              </w:rPr>
            </w:pPr>
            <w:moveTo w:id="851"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77777777" w:rsidR="00275E19" w:rsidRPr="00B84231" w:rsidRDefault="00275E19" w:rsidP="00CA47F7">
            <w:pPr>
              <w:spacing w:line="240" w:lineRule="auto"/>
              <w:jc w:val="center"/>
              <w:rPr>
                <w:moveTo w:id="852" w:author="Prathyush Sambaturu" w:date="2019-03-04T14:22:00Z"/>
                <w:rFonts w:ascii="Cambria" w:eastAsia="Times New Roman" w:hAnsi="Cambria" w:cs="Arial"/>
                <w:color w:val="000000"/>
              </w:rPr>
            </w:pPr>
            <w:moveTo w:id="853" w:author="Prathyush Sambaturu" w:date="2019-03-04T14:22:00Z">
              <w:r w:rsidRPr="00B84231">
                <w:rPr>
                  <w:rFonts w:ascii="Cambria" w:eastAsia="Times New Roman" w:hAnsi="Cambria" w:cs="Arial"/>
                  <w:color w:val="000000"/>
                </w:rPr>
                <w:t>AL, GA and MS</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77777777" w:rsidR="00275E19" w:rsidRPr="00B84231" w:rsidRDefault="00275E19" w:rsidP="00CA47F7">
            <w:pPr>
              <w:spacing w:line="240" w:lineRule="auto"/>
              <w:jc w:val="center"/>
              <w:rPr>
                <w:moveTo w:id="854" w:author="Prathyush Sambaturu" w:date="2019-03-04T14:22:00Z"/>
                <w:rFonts w:ascii="Cambria" w:eastAsia="Times New Roman" w:hAnsi="Cambria" w:cs="Arial"/>
              </w:rPr>
            </w:pPr>
            <w:moveTo w:id="855" w:author="Prathyush Sambaturu" w:date="2019-03-04T14:22:00Z">
              <w:r w:rsidRPr="00B84231">
                <w:rPr>
                  <w:rFonts w:ascii="Cambria" w:eastAsia="Times New Roman" w:hAnsi="Cambria" w:cs="Arial"/>
                </w:rPr>
                <w:t>3</w:t>
              </w:r>
            </w:moveTo>
          </w:p>
        </w:tc>
      </w:tr>
      <w:tr w:rsidR="00275E19" w:rsidRPr="00955A01" w14:paraId="23FA2D6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77777777" w:rsidR="00275E19" w:rsidRPr="00B84231" w:rsidRDefault="00275E19" w:rsidP="00CA47F7">
            <w:pPr>
              <w:spacing w:line="240" w:lineRule="auto"/>
              <w:jc w:val="center"/>
              <w:rPr>
                <w:moveTo w:id="856" w:author="Prathyush Sambaturu" w:date="2019-03-04T14:22:00Z"/>
                <w:rFonts w:ascii="Cambria" w:eastAsia="Times New Roman" w:hAnsi="Cambria" w:cs="Arial"/>
              </w:rPr>
            </w:pPr>
            <w:moveTo w:id="857" w:author="Prathyush Sambaturu" w:date="2019-03-04T14:22:00Z">
              <w:r w:rsidRPr="00B84231">
                <w:rPr>
                  <w:rFonts w:ascii="Cambria" w:eastAsia="Times New Roman" w:hAnsi="Cambria" w:cs="Arial"/>
                </w:rPr>
                <w:t>4</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77777777" w:rsidR="00275E19" w:rsidRPr="00B84231" w:rsidRDefault="00275E19" w:rsidP="00CA47F7">
            <w:pPr>
              <w:spacing w:line="240" w:lineRule="auto"/>
              <w:jc w:val="center"/>
              <w:rPr>
                <w:moveTo w:id="858" w:author="Prathyush Sambaturu" w:date="2019-03-04T14:22:00Z"/>
                <w:rFonts w:ascii="Cambria" w:eastAsia="Times New Roman" w:hAnsi="Cambria" w:cs="Arial"/>
              </w:rPr>
            </w:pPr>
            <w:moveTo w:id="859" w:author="Prathyush Sambaturu" w:date="2019-03-04T14:22:00Z">
              <w:r w:rsidRPr="00B84231">
                <w:rPr>
                  <w:rFonts w:ascii="Cambria" w:eastAsia="Times New Roman" w:hAnsi="Cambria" w:cs="Arial"/>
                </w:rPr>
                <w:t>2017-01-21</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77777777" w:rsidR="00275E19" w:rsidRPr="00B84231" w:rsidRDefault="00275E19" w:rsidP="00CA47F7">
            <w:pPr>
              <w:spacing w:line="240" w:lineRule="auto"/>
              <w:jc w:val="center"/>
              <w:rPr>
                <w:moveTo w:id="860" w:author="Prathyush Sambaturu" w:date="2019-03-04T14:22:00Z"/>
                <w:rFonts w:ascii="Cambria" w:eastAsia="Times New Roman" w:hAnsi="Cambria" w:cs="Arial"/>
              </w:rPr>
            </w:pPr>
            <w:moveTo w:id="861"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77777777" w:rsidR="00275E19" w:rsidRPr="00B84231" w:rsidRDefault="00275E19" w:rsidP="00CA47F7">
            <w:pPr>
              <w:spacing w:line="240" w:lineRule="auto"/>
              <w:jc w:val="center"/>
              <w:rPr>
                <w:moveTo w:id="862" w:author="Prathyush Sambaturu" w:date="2019-03-04T14:22:00Z"/>
                <w:rFonts w:ascii="Cambria" w:eastAsia="Times New Roman" w:hAnsi="Cambria" w:cs="Arial"/>
              </w:rPr>
            </w:pPr>
            <w:moveTo w:id="863" w:author="Prathyush Sambaturu" w:date="2019-03-04T14:22:00Z">
              <w:r w:rsidRPr="00B84231">
                <w:rPr>
                  <w:rFonts w:ascii="Cambria" w:eastAsia="Times New Roman" w:hAnsi="Cambria" w:cs="Arial"/>
                </w:rPr>
                <w:t>KS, NY, WA, and states with high activity two weeks back, excluding OR and UT</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7777777" w:rsidR="00275E19" w:rsidRPr="00B84231" w:rsidRDefault="00275E19" w:rsidP="00CA47F7">
            <w:pPr>
              <w:spacing w:line="240" w:lineRule="auto"/>
              <w:jc w:val="center"/>
              <w:rPr>
                <w:moveTo w:id="864" w:author="Prathyush Sambaturu" w:date="2019-03-04T14:22:00Z"/>
                <w:rFonts w:ascii="Cambria" w:eastAsia="Times New Roman" w:hAnsi="Cambria" w:cs="Arial"/>
              </w:rPr>
            </w:pPr>
            <w:moveTo w:id="865" w:author="Prathyush Sambaturu" w:date="2019-03-04T14:22:00Z">
              <w:r w:rsidRPr="00B84231">
                <w:rPr>
                  <w:rFonts w:ascii="Cambria" w:eastAsia="Times New Roman" w:hAnsi="Cambria" w:cs="Arial"/>
                </w:rPr>
                <w:t>10</w:t>
              </w:r>
            </w:moveTo>
          </w:p>
        </w:tc>
      </w:tr>
      <w:tr w:rsidR="00275E19" w:rsidRPr="00955A01" w14:paraId="620A789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77777777" w:rsidR="00275E19" w:rsidRPr="00B84231" w:rsidRDefault="00275E19" w:rsidP="00CA47F7">
            <w:pPr>
              <w:spacing w:line="240" w:lineRule="auto"/>
              <w:jc w:val="center"/>
              <w:rPr>
                <w:moveTo w:id="86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77777777" w:rsidR="00275E19" w:rsidRPr="00B84231" w:rsidRDefault="00275E19" w:rsidP="00CA47F7">
            <w:pPr>
              <w:spacing w:line="240" w:lineRule="auto"/>
              <w:rPr>
                <w:moveTo w:id="86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77777777" w:rsidR="00275E19" w:rsidRPr="00B84231" w:rsidRDefault="00275E19" w:rsidP="00CA47F7">
            <w:pPr>
              <w:spacing w:line="240" w:lineRule="auto"/>
              <w:jc w:val="center"/>
              <w:rPr>
                <w:moveTo w:id="868" w:author="Prathyush Sambaturu" w:date="2019-03-04T14:22:00Z"/>
                <w:rFonts w:ascii="Cambria" w:eastAsia="Times New Roman" w:hAnsi="Cambria" w:cs="Arial"/>
              </w:rPr>
            </w:pPr>
            <w:moveTo w:id="869" w:author="Prathyush Sambaturu" w:date="2019-03-04T14:22:00Z">
              <w:r w:rsidRPr="00B84231">
                <w:rPr>
                  <w:rFonts w:ascii="Cambria" w:eastAsia="Times New Roman" w:hAnsi="Cambria" w:cs="Arial"/>
                </w:rPr>
                <w:t>0.1</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7777777" w:rsidR="00275E19" w:rsidRPr="00B84231" w:rsidRDefault="00275E19" w:rsidP="00CA47F7">
            <w:pPr>
              <w:spacing w:line="240" w:lineRule="auto"/>
              <w:jc w:val="center"/>
              <w:rPr>
                <w:moveTo w:id="870" w:author="Prathyush Sambaturu" w:date="2019-03-04T14:22:00Z"/>
                <w:rFonts w:ascii="Cambria" w:eastAsia="Times New Roman" w:hAnsi="Cambria" w:cs="Arial"/>
              </w:rPr>
            </w:pPr>
            <w:moveTo w:id="871" w:author="Prathyush Sambaturu" w:date="2019-03-04T14:22:00Z">
              <w:r w:rsidRPr="00B84231">
                <w:rPr>
                  <w:rFonts w:ascii="Cambria" w:eastAsia="Times New Roman" w:hAnsi="Cambria" w:cs="Arial"/>
                </w:rPr>
                <w:t>KS, WA, and states with high activity two weeks ago,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77777777" w:rsidR="00275E19" w:rsidRPr="00B84231" w:rsidRDefault="00275E19" w:rsidP="00CA47F7">
            <w:pPr>
              <w:spacing w:line="240" w:lineRule="auto"/>
              <w:rPr>
                <w:moveTo w:id="872" w:author="Prathyush Sambaturu" w:date="2019-03-04T14:22:00Z"/>
                <w:rFonts w:ascii="Cambria" w:eastAsia="Times New Roman" w:hAnsi="Cambria" w:cs="Arial"/>
              </w:rPr>
            </w:pPr>
          </w:p>
        </w:tc>
      </w:tr>
      <w:tr w:rsidR="00275E19" w:rsidRPr="00955A01" w14:paraId="6EE67E1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77777777" w:rsidR="00275E19" w:rsidRPr="00B84231" w:rsidRDefault="00275E19" w:rsidP="00CA47F7">
            <w:pPr>
              <w:spacing w:line="240" w:lineRule="auto"/>
              <w:jc w:val="center"/>
              <w:rPr>
                <w:moveTo w:id="87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77777777" w:rsidR="00275E19" w:rsidRPr="00B84231" w:rsidRDefault="00275E19" w:rsidP="00CA47F7">
            <w:pPr>
              <w:spacing w:line="240" w:lineRule="auto"/>
              <w:rPr>
                <w:moveTo w:id="87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77777777" w:rsidR="00275E19" w:rsidRPr="00B84231" w:rsidRDefault="00275E19" w:rsidP="00CA47F7">
            <w:pPr>
              <w:spacing w:line="240" w:lineRule="auto"/>
              <w:jc w:val="center"/>
              <w:rPr>
                <w:moveTo w:id="875" w:author="Prathyush Sambaturu" w:date="2019-03-04T14:22:00Z"/>
                <w:rFonts w:ascii="Cambria" w:eastAsia="Times New Roman" w:hAnsi="Cambria" w:cs="Arial"/>
              </w:rPr>
            </w:pPr>
            <w:moveTo w:id="876" w:author="Prathyush Sambaturu" w:date="2019-03-04T14:22:00Z">
              <w:r w:rsidRPr="00B84231">
                <w:rPr>
                  <w:rFonts w:ascii="Cambria" w:eastAsia="Times New Roman" w:hAnsi="Cambria" w:cs="Arial"/>
                </w:rPr>
                <w:t>0.2</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77777777" w:rsidR="00275E19" w:rsidRPr="00B84231" w:rsidRDefault="00275E19" w:rsidP="00CA47F7">
            <w:pPr>
              <w:spacing w:line="240" w:lineRule="auto"/>
              <w:jc w:val="center"/>
              <w:rPr>
                <w:moveTo w:id="877" w:author="Prathyush Sambaturu" w:date="2019-03-04T14:22:00Z"/>
                <w:rFonts w:ascii="Cambria" w:eastAsia="Times New Roman" w:hAnsi="Cambria" w:cs="Arial"/>
              </w:rPr>
            </w:pPr>
            <w:moveTo w:id="878" w:author="Prathyush Sambaturu" w:date="2019-03-04T14:22:00Z">
              <w:r w:rsidRPr="00B84231">
                <w:rPr>
                  <w:rFonts w:ascii="Cambria" w:eastAsia="Times New Roman" w:hAnsi="Cambria" w:cs="Arial"/>
                </w:rPr>
                <w:t>NY and 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77777777" w:rsidR="00275E19" w:rsidRPr="00B84231" w:rsidRDefault="00275E19" w:rsidP="00CA47F7">
            <w:pPr>
              <w:spacing w:line="240" w:lineRule="auto"/>
              <w:rPr>
                <w:moveTo w:id="879" w:author="Prathyush Sambaturu" w:date="2019-03-04T14:22:00Z"/>
                <w:rFonts w:ascii="Cambria" w:eastAsia="Times New Roman" w:hAnsi="Cambria" w:cs="Arial"/>
              </w:rPr>
            </w:pPr>
          </w:p>
        </w:tc>
      </w:tr>
      <w:tr w:rsidR="00275E19" w:rsidRPr="00955A01" w14:paraId="7F2FE1DF"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77777777" w:rsidR="00275E19" w:rsidRPr="00B84231" w:rsidRDefault="00275E19" w:rsidP="00CA47F7">
            <w:pPr>
              <w:spacing w:line="240" w:lineRule="auto"/>
              <w:jc w:val="center"/>
              <w:rPr>
                <w:moveTo w:id="88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77777777" w:rsidR="00275E19" w:rsidRPr="00B84231" w:rsidRDefault="00275E19" w:rsidP="00CA47F7">
            <w:pPr>
              <w:spacing w:line="240" w:lineRule="auto"/>
              <w:rPr>
                <w:moveTo w:id="88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77777777" w:rsidR="00275E19" w:rsidRPr="00B84231" w:rsidRDefault="00275E19" w:rsidP="00CA47F7">
            <w:pPr>
              <w:spacing w:line="240" w:lineRule="auto"/>
              <w:jc w:val="center"/>
              <w:rPr>
                <w:moveTo w:id="882" w:author="Prathyush Sambaturu" w:date="2019-03-04T14:22:00Z"/>
                <w:rFonts w:ascii="Cambria" w:eastAsia="Times New Roman" w:hAnsi="Cambria" w:cs="Arial"/>
              </w:rPr>
            </w:pPr>
            <w:moveTo w:id="883"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77777777" w:rsidR="00275E19" w:rsidRPr="00B84231" w:rsidRDefault="00275E19" w:rsidP="00CA47F7">
            <w:pPr>
              <w:spacing w:line="240" w:lineRule="auto"/>
              <w:jc w:val="center"/>
              <w:rPr>
                <w:moveTo w:id="884" w:author="Prathyush Sambaturu" w:date="2019-03-04T14:22:00Z"/>
                <w:rFonts w:ascii="Cambria" w:eastAsia="Times New Roman" w:hAnsi="Cambria" w:cs="Arial"/>
              </w:rPr>
            </w:pPr>
            <w:moveTo w:id="885" w:author="Prathyush Sambaturu" w:date="2019-03-04T14:22:00Z">
              <w:r w:rsidRPr="00B84231">
                <w:rPr>
                  <w:rFonts w:ascii="Cambria" w:eastAsia="Times New Roman" w:hAnsi="Cambria" w:cs="Arial"/>
                </w:rPr>
                <w:t>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77777777" w:rsidR="00275E19" w:rsidRPr="00B84231" w:rsidRDefault="00275E19" w:rsidP="00CA47F7">
            <w:pPr>
              <w:spacing w:line="240" w:lineRule="auto"/>
              <w:rPr>
                <w:moveTo w:id="886" w:author="Prathyush Sambaturu" w:date="2019-03-04T14:22:00Z"/>
                <w:rFonts w:ascii="Cambria" w:eastAsia="Times New Roman" w:hAnsi="Cambria" w:cs="Arial"/>
              </w:rPr>
            </w:pPr>
          </w:p>
        </w:tc>
      </w:tr>
      <w:tr w:rsidR="00275E19" w:rsidRPr="00955A01" w14:paraId="45BD3103"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7777777" w:rsidR="00275E19" w:rsidRPr="00B84231" w:rsidRDefault="00275E19" w:rsidP="00CA47F7">
            <w:pPr>
              <w:spacing w:line="240" w:lineRule="auto"/>
              <w:jc w:val="center"/>
              <w:rPr>
                <w:moveTo w:id="887" w:author="Prathyush Sambaturu" w:date="2019-03-04T14:22:00Z"/>
                <w:rFonts w:ascii="Cambria" w:eastAsia="Times New Roman" w:hAnsi="Cambria" w:cs="Arial"/>
              </w:rPr>
            </w:pPr>
            <w:moveTo w:id="888" w:author="Prathyush Sambaturu" w:date="2019-03-04T14:22:00Z">
              <w:r w:rsidRPr="00B84231">
                <w:rPr>
                  <w:rFonts w:ascii="Cambria" w:eastAsia="Times New Roman" w:hAnsi="Cambria" w:cs="Arial"/>
                </w:rPr>
                <w:t>5</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77777777" w:rsidR="00275E19" w:rsidRPr="00B84231" w:rsidRDefault="00275E19" w:rsidP="00CA47F7">
            <w:pPr>
              <w:spacing w:line="240" w:lineRule="auto"/>
              <w:jc w:val="center"/>
              <w:rPr>
                <w:moveTo w:id="889" w:author="Prathyush Sambaturu" w:date="2019-03-04T14:22:00Z"/>
                <w:rFonts w:ascii="Cambria" w:eastAsia="Times New Roman" w:hAnsi="Cambria" w:cs="Arial"/>
              </w:rPr>
            </w:pPr>
            <w:moveTo w:id="890" w:author="Prathyush Sambaturu" w:date="2019-03-04T14:22:00Z">
              <w:r w:rsidRPr="00B84231">
                <w:rPr>
                  <w:rFonts w:ascii="Cambria" w:eastAsia="Times New Roman" w:hAnsi="Cambria" w:cs="Arial"/>
                </w:rPr>
                <w:t>2017-02-18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77777777" w:rsidR="00275E19" w:rsidRPr="00B84231" w:rsidRDefault="00275E19" w:rsidP="00CA47F7">
            <w:pPr>
              <w:spacing w:line="240" w:lineRule="auto"/>
              <w:jc w:val="center"/>
              <w:rPr>
                <w:moveTo w:id="891" w:author="Prathyush Sambaturu" w:date="2019-03-04T14:22:00Z"/>
                <w:rFonts w:ascii="Cambria" w:eastAsia="Times New Roman" w:hAnsi="Cambria" w:cs="Arial"/>
              </w:rPr>
            </w:pPr>
            <w:moveTo w:id="892"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77777777" w:rsidR="00275E19" w:rsidRPr="00B84231" w:rsidRDefault="00275E19" w:rsidP="00CA47F7">
            <w:pPr>
              <w:spacing w:line="240" w:lineRule="auto"/>
              <w:jc w:val="center"/>
              <w:rPr>
                <w:moveTo w:id="893" w:author="Prathyush Sambaturu" w:date="2019-03-04T14:22:00Z"/>
                <w:rFonts w:ascii="Cambria" w:eastAsia="Times New Roman" w:hAnsi="Cambria" w:cs="Arial"/>
              </w:rPr>
            </w:pPr>
            <w:moveTo w:id="894" w:author="Prathyush Sambaturu" w:date="2019-03-04T14:22:00Z">
              <w:r w:rsidRPr="00B84231">
                <w:rPr>
                  <w:rFonts w:ascii="Cambria" w:eastAsia="Times New Roman" w:hAnsi="Cambria" w:cs="Arial"/>
                </w:rPr>
                <w:t>AK, IL, MD, MN, states with high activity a week ago, states with low activity two weeks ago, and states with minimal activity three weeks ago, excluding WY</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77777777" w:rsidR="00275E19" w:rsidRPr="00B84231" w:rsidRDefault="00275E19" w:rsidP="00CA47F7">
            <w:pPr>
              <w:spacing w:line="240" w:lineRule="auto"/>
              <w:jc w:val="center"/>
              <w:rPr>
                <w:moveTo w:id="895" w:author="Prathyush Sambaturu" w:date="2019-03-04T14:22:00Z"/>
                <w:rFonts w:ascii="Cambria" w:eastAsia="Times New Roman" w:hAnsi="Cambria" w:cs="Arial"/>
              </w:rPr>
            </w:pPr>
            <w:moveTo w:id="896" w:author="Prathyush Sambaturu" w:date="2019-03-04T14:22:00Z">
              <w:r w:rsidRPr="00B84231">
                <w:rPr>
                  <w:rFonts w:ascii="Cambria" w:eastAsia="Times New Roman" w:hAnsi="Cambria" w:cs="Arial"/>
                </w:rPr>
                <w:t>27</w:t>
              </w:r>
            </w:moveTo>
          </w:p>
        </w:tc>
      </w:tr>
      <w:tr w:rsidR="00275E19" w:rsidRPr="00955A01" w14:paraId="1816AFD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7777777" w:rsidR="00275E19" w:rsidRPr="00B84231" w:rsidRDefault="00275E19" w:rsidP="00CA47F7">
            <w:pPr>
              <w:spacing w:line="240" w:lineRule="auto"/>
              <w:jc w:val="center"/>
              <w:rPr>
                <w:moveTo w:id="89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77777777" w:rsidR="00275E19" w:rsidRPr="00B84231" w:rsidRDefault="00275E19" w:rsidP="00CA47F7">
            <w:pPr>
              <w:spacing w:line="240" w:lineRule="auto"/>
              <w:rPr>
                <w:moveTo w:id="89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77777777" w:rsidR="00275E19" w:rsidRPr="00B84231" w:rsidRDefault="00275E19" w:rsidP="00CA47F7">
            <w:pPr>
              <w:spacing w:line="240" w:lineRule="auto"/>
              <w:jc w:val="center"/>
              <w:rPr>
                <w:moveTo w:id="899" w:author="Prathyush Sambaturu" w:date="2019-03-04T14:22:00Z"/>
                <w:rFonts w:ascii="Cambria" w:eastAsia="Times New Roman" w:hAnsi="Cambria" w:cs="Arial"/>
              </w:rPr>
            </w:pPr>
            <w:moveTo w:id="900"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77777777" w:rsidR="00275E19" w:rsidRPr="00B84231" w:rsidRDefault="00275E19" w:rsidP="00CA47F7">
            <w:pPr>
              <w:spacing w:line="240" w:lineRule="auto"/>
              <w:jc w:val="center"/>
              <w:rPr>
                <w:moveTo w:id="901" w:author="Prathyush Sambaturu" w:date="2019-03-04T14:22:00Z"/>
                <w:rFonts w:ascii="Cambria" w:eastAsia="Times New Roman" w:hAnsi="Cambria" w:cs="Arial"/>
              </w:rPr>
            </w:pPr>
            <w:moveTo w:id="902" w:author="Prathyush Sambaturu" w:date="2019-03-04T14:22:00Z">
              <w:r w:rsidRPr="00B84231">
                <w:rPr>
                  <w:rFonts w:ascii="Cambria" w:eastAsia="Times New Roman" w:hAnsi="Cambria" w:cs="Arial"/>
                </w:rPr>
                <w:t>States with high activity a week ago, excluding WY</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7777777" w:rsidR="00275E19" w:rsidRPr="00B84231" w:rsidRDefault="00275E19" w:rsidP="00CA47F7">
            <w:pPr>
              <w:spacing w:line="240" w:lineRule="auto"/>
              <w:rPr>
                <w:moveTo w:id="903" w:author="Prathyush Sambaturu" w:date="2019-03-04T14:22:00Z"/>
                <w:rFonts w:ascii="Cambria" w:eastAsia="Times New Roman" w:hAnsi="Cambria" w:cs="Arial"/>
              </w:rPr>
            </w:pPr>
          </w:p>
        </w:tc>
      </w:tr>
      <w:tr w:rsidR="00275E19" w:rsidRPr="00955A01" w14:paraId="4F02640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77777777" w:rsidR="00275E19" w:rsidRPr="00B84231" w:rsidRDefault="00275E19" w:rsidP="00CA47F7">
            <w:pPr>
              <w:spacing w:line="240" w:lineRule="auto"/>
              <w:jc w:val="center"/>
              <w:rPr>
                <w:moveTo w:id="904" w:author="Prathyush Sambaturu" w:date="2019-03-04T14:22:00Z"/>
                <w:rFonts w:ascii="Cambria" w:eastAsia="Times New Roman" w:hAnsi="Cambria" w:cs="Arial"/>
              </w:rPr>
            </w:pPr>
            <w:moveTo w:id="905" w:author="Prathyush Sambaturu" w:date="2019-03-04T14:22:00Z">
              <w:r w:rsidRPr="00B84231">
                <w:rPr>
                  <w:rFonts w:ascii="Cambria" w:eastAsia="Times New Roman" w:hAnsi="Cambria" w:cs="Arial"/>
                </w:rPr>
                <w:t>6</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77777777" w:rsidR="00275E19" w:rsidRPr="00B84231" w:rsidRDefault="00275E19" w:rsidP="00CA47F7">
            <w:pPr>
              <w:spacing w:line="240" w:lineRule="auto"/>
              <w:jc w:val="center"/>
              <w:rPr>
                <w:moveTo w:id="906" w:author="Prathyush Sambaturu" w:date="2019-03-04T14:22:00Z"/>
                <w:rFonts w:ascii="Cambria" w:eastAsia="Times New Roman" w:hAnsi="Cambria" w:cs="Arial"/>
              </w:rPr>
            </w:pPr>
            <w:moveTo w:id="907" w:author="Prathyush Sambaturu" w:date="2019-03-04T14:22:00Z">
              <w:r w:rsidRPr="00B84231">
                <w:rPr>
                  <w:rFonts w:ascii="Cambria" w:eastAsia="Times New Roman" w:hAnsi="Cambria" w:cs="Arial"/>
                </w:rPr>
                <w:t>2017-03-25</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77777777" w:rsidR="00275E19" w:rsidRPr="00B84231" w:rsidRDefault="00275E19" w:rsidP="00CA47F7">
            <w:pPr>
              <w:spacing w:line="240" w:lineRule="auto"/>
              <w:jc w:val="center"/>
              <w:rPr>
                <w:moveTo w:id="908" w:author="Prathyush Sambaturu" w:date="2019-03-04T14:22:00Z"/>
                <w:rFonts w:ascii="Cambria" w:eastAsia="Times New Roman" w:hAnsi="Cambria" w:cs="Arial"/>
              </w:rPr>
            </w:pPr>
            <w:moveTo w:id="90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77777777" w:rsidR="00275E19" w:rsidRPr="00B84231" w:rsidRDefault="00275E19" w:rsidP="00CA47F7">
            <w:pPr>
              <w:spacing w:line="240" w:lineRule="auto"/>
              <w:jc w:val="center"/>
              <w:rPr>
                <w:moveTo w:id="910" w:author="Prathyush Sambaturu" w:date="2019-03-04T14:22:00Z"/>
                <w:rFonts w:ascii="Cambria" w:eastAsia="Times New Roman" w:hAnsi="Cambria" w:cs="Arial"/>
              </w:rPr>
            </w:pPr>
            <w:moveTo w:id="911" w:author="Prathyush Sambaturu" w:date="2019-03-04T14:22:00Z">
              <w:r w:rsidRPr="00B84231">
                <w:rPr>
                  <w:rFonts w:ascii="Cambria" w:eastAsia="Times New Roman" w:hAnsi="Cambria" w:cs="Arial"/>
                </w:rPr>
                <w:t>States with high activity for last two weeks, excluding LA, MS and TX</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77777777" w:rsidR="00275E19" w:rsidRPr="00B84231" w:rsidRDefault="00275E19" w:rsidP="00CA47F7">
            <w:pPr>
              <w:spacing w:line="240" w:lineRule="auto"/>
              <w:jc w:val="center"/>
              <w:rPr>
                <w:moveTo w:id="912" w:author="Prathyush Sambaturu" w:date="2019-03-04T14:22:00Z"/>
                <w:rFonts w:ascii="Cambria" w:eastAsia="Times New Roman" w:hAnsi="Cambria" w:cs="Arial"/>
              </w:rPr>
            </w:pPr>
            <w:moveTo w:id="913" w:author="Prathyush Sambaturu" w:date="2019-03-04T14:22:00Z">
              <w:r w:rsidRPr="00B84231">
                <w:rPr>
                  <w:rFonts w:ascii="Cambria" w:eastAsia="Times New Roman" w:hAnsi="Cambria" w:cs="Arial"/>
                </w:rPr>
                <w:t>10</w:t>
              </w:r>
            </w:moveTo>
          </w:p>
        </w:tc>
      </w:tr>
      <w:tr w:rsidR="00275E19" w:rsidRPr="00955A01" w14:paraId="599419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77777777" w:rsidR="00275E19" w:rsidRPr="00B84231" w:rsidRDefault="00275E19" w:rsidP="00CA47F7">
            <w:pPr>
              <w:spacing w:line="240" w:lineRule="auto"/>
              <w:jc w:val="center"/>
              <w:rPr>
                <w:moveTo w:id="914" w:author="Prathyush Sambaturu" w:date="2019-03-04T14:22:00Z"/>
                <w:rFonts w:ascii="Cambria" w:eastAsia="Times New Roman" w:hAnsi="Cambria" w:cs="Arial"/>
              </w:rPr>
            </w:pPr>
            <w:moveTo w:id="915" w:author="Prathyush Sambaturu" w:date="2019-03-04T14:22:00Z">
              <w:r w:rsidRPr="00B84231">
                <w:rPr>
                  <w:rFonts w:ascii="Cambria" w:eastAsia="Times New Roman" w:hAnsi="Cambria" w:cs="Arial"/>
                </w:rPr>
                <w:t>7</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7777777" w:rsidR="00275E19" w:rsidRPr="00B84231" w:rsidRDefault="00275E19" w:rsidP="00CA47F7">
            <w:pPr>
              <w:spacing w:line="240" w:lineRule="auto"/>
              <w:jc w:val="center"/>
              <w:rPr>
                <w:moveTo w:id="916" w:author="Prathyush Sambaturu" w:date="2019-03-04T14:22:00Z"/>
                <w:rFonts w:ascii="Cambria" w:eastAsia="Times New Roman" w:hAnsi="Cambria" w:cs="Arial"/>
              </w:rPr>
            </w:pPr>
            <w:moveTo w:id="917" w:author="Prathyush Sambaturu" w:date="2019-03-04T14:22:00Z">
              <w:r w:rsidRPr="00B84231">
                <w:rPr>
                  <w:rFonts w:ascii="Cambria" w:eastAsia="Times New Roman" w:hAnsi="Cambria" w:cs="Arial"/>
                </w:rPr>
                <w:t>2017-04-08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7777777" w:rsidR="00275E19" w:rsidRPr="00B84231" w:rsidRDefault="00275E19" w:rsidP="00CA47F7">
            <w:pPr>
              <w:spacing w:line="240" w:lineRule="auto"/>
              <w:jc w:val="center"/>
              <w:rPr>
                <w:moveTo w:id="918" w:author="Prathyush Sambaturu" w:date="2019-03-04T14:22:00Z"/>
                <w:rFonts w:ascii="Cambria" w:eastAsia="Times New Roman" w:hAnsi="Cambria" w:cs="Arial"/>
              </w:rPr>
            </w:pPr>
            <w:moveTo w:id="91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77777777" w:rsidR="00275E19" w:rsidRPr="00B84231" w:rsidRDefault="00275E19" w:rsidP="00CA47F7">
            <w:pPr>
              <w:spacing w:line="240" w:lineRule="auto"/>
              <w:jc w:val="center"/>
              <w:rPr>
                <w:moveTo w:id="920" w:author="Prathyush Sambaturu" w:date="2019-03-04T14:22:00Z"/>
                <w:rFonts w:ascii="Cambria" w:eastAsia="Times New Roman" w:hAnsi="Cambria" w:cs="Arial"/>
              </w:rPr>
            </w:pPr>
            <w:moveTo w:id="921" w:author="Prathyush Sambaturu" w:date="2019-03-04T14:22:00Z">
              <w:r w:rsidRPr="00B84231">
                <w:rPr>
                  <w:rFonts w:ascii="Cambria" w:eastAsia="Times New Roman" w:hAnsi="Cambria" w:cs="Arial"/>
                </w:rPr>
                <w:t>KY and SC</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7777777" w:rsidR="00275E19" w:rsidRPr="00B84231" w:rsidRDefault="00275E19" w:rsidP="00CA47F7">
            <w:pPr>
              <w:spacing w:line="240" w:lineRule="auto"/>
              <w:jc w:val="center"/>
              <w:rPr>
                <w:moveTo w:id="922" w:author="Prathyush Sambaturu" w:date="2019-03-04T14:22:00Z"/>
                <w:rFonts w:ascii="Cambria" w:eastAsia="Times New Roman" w:hAnsi="Cambria" w:cs="Arial"/>
              </w:rPr>
            </w:pPr>
            <w:moveTo w:id="923" w:author="Prathyush Sambaturu" w:date="2019-03-04T14:22:00Z">
              <w:r w:rsidRPr="00B84231">
                <w:rPr>
                  <w:rFonts w:ascii="Cambria" w:eastAsia="Times New Roman" w:hAnsi="Cambria" w:cs="Arial"/>
                </w:rPr>
                <w:t>2</w:t>
              </w:r>
            </w:moveTo>
          </w:p>
        </w:tc>
      </w:tr>
      <w:tr w:rsidR="00275E19" w:rsidRPr="00955A01" w14:paraId="345B92E5"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77777777" w:rsidR="00275E19" w:rsidRPr="00B84231" w:rsidRDefault="00275E19" w:rsidP="00CA47F7">
            <w:pPr>
              <w:spacing w:line="240" w:lineRule="auto"/>
              <w:jc w:val="center"/>
              <w:rPr>
                <w:moveTo w:id="924" w:author="Prathyush Sambaturu" w:date="2019-03-04T14:22:00Z"/>
                <w:rFonts w:ascii="Cambria" w:eastAsia="Times New Roman" w:hAnsi="Cambria" w:cs="Arial"/>
              </w:rPr>
            </w:pPr>
            <w:moveTo w:id="925" w:author="Prathyush Sambaturu" w:date="2019-03-04T14:22:00Z">
              <w:r w:rsidRPr="00B84231">
                <w:rPr>
                  <w:rFonts w:ascii="Cambria" w:eastAsia="Times New Roman" w:hAnsi="Cambria" w:cs="Arial"/>
                </w:rPr>
                <w:t>8</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77777777" w:rsidR="00275E19" w:rsidRPr="00B84231" w:rsidRDefault="00275E19" w:rsidP="00CA47F7">
            <w:pPr>
              <w:spacing w:line="240" w:lineRule="auto"/>
              <w:jc w:val="center"/>
              <w:rPr>
                <w:moveTo w:id="926" w:author="Prathyush Sambaturu" w:date="2019-03-04T14:22:00Z"/>
                <w:rFonts w:ascii="Cambria" w:eastAsia="Times New Roman" w:hAnsi="Cambria" w:cs="Arial"/>
              </w:rPr>
            </w:pPr>
            <w:moveTo w:id="927" w:author="Prathyush Sambaturu" w:date="2019-03-04T14:22:00Z">
              <w:r w:rsidRPr="00B84231">
                <w:rPr>
                  <w:rFonts w:ascii="Cambria" w:eastAsia="Times New Roman" w:hAnsi="Cambria" w:cs="Arial"/>
                </w:rPr>
                <w:t>2014-12-13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77777777" w:rsidR="00275E19" w:rsidRPr="00B84231" w:rsidRDefault="00275E19" w:rsidP="00CA47F7">
            <w:pPr>
              <w:spacing w:line="240" w:lineRule="auto"/>
              <w:jc w:val="center"/>
              <w:rPr>
                <w:moveTo w:id="928" w:author="Prathyush Sambaturu" w:date="2019-03-04T14:22:00Z"/>
                <w:rFonts w:ascii="Cambria" w:eastAsia="Times New Roman" w:hAnsi="Cambria" w:cs="Arial"/>
              </w:rPr>
            </w:pPr>
            <w:moveTo w:id="92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77777777" w:rsidR="00275E19" w:rsidRPr="00B84231" w:rsidRDefault="00275E19" w:rsidP="00CA47F7">
            <w:pPr>
              <w:spacing w:line="240" w:lineRule="auto"/>
              <w:jc w:val="center"/>
              <w:rPr>
                <w:moveTo w:id="930" w:author="Prathyush Sambaturu" w:date="2019-03-04T14:22:00Z"/>
                <w:rFonts w:ascii="Cambria" w:eastAsia="Times New Roman" w:hAnsi="Cambria" w:cs="Arial"/>
              </w:rPr>
            </w:pPr>
            <w:moveTo w:id="931" w:author="Prathyush Sambaturu" w:date="2019-03-04T14:22:00Z">
              <w:r w:rsidRPr="00B84231">
                <w:rPr>
                  <w:rFonts w:ascii="Cambria" w:eastAsia="Times New Roman" w:hAnsi="Cambria" w:cs="Arial"/>
                </w:rPr>
                <w:t>AR, IL, IN, KS, MN, MO, OK, VA, and states with high activity a week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77777777" w:rsidR="00275E19" w:rsidRPr="00B84231" w:rsidRDefault="00275E19" w:rsidP="00CA47F7">
            <w:pPr>
              <w:spacing w:line="240" w:lineRule="auto"/>
              <w:jc w:val="center"/>
              <w:rPr>
                <w:moveTo w:id="932" w:author="Prathyush Sambaturu" w:date="2019-03-04T14:22:00Z"/>
                <w:rFonts w:ascii="Cambria" w:eastAsia="Times New Roman" w:hAnsi="Cambria" w:cs="Arial"/>
              </w:rPr>
            </w:pPr>
            <w:moveTo w:id="933" w:author="Prathyush Sambaturu" w:date="2019-03-04T14:22:00Z">
              <w:r w:rsidRPr="00B84231">
                <w:rPr>
                  <w:rFonts w:ascii="Cambria" w:eastAsia="Times New Roman" w:hAnsi="Cambria" w:cs="Arial"/>
                </w:rPr>
                <w:t>13</w:t>
              </w:r>
            </w:moveTo>
          </w:p>
        </w:tc>
      </w:tr>
      <w:tr w:rsidR="00275E19" w:rsidRPr="00955A01" w14:paraId="138C4258"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7777777" w:rsidR="00275E19" w:rsidRPr="00B84231" w:rsidRDefault="00275E19" w:rsidP="00CA47F7">
            <w:pPr>
              <w:spacing w:line="240" w:lineRule="auto"/>
              <w:jc w:val="center"/>
              <w:rPr>
                <w:moveTo w:id="934" w:author="Prathyush Sambaturu" w:date="2019-03-04T14:22:00Z"/>
                <w:rFonts w:ascii="Cambria" w:eastAsia="Times New Roman" w:hAnsi="Cambria" w:cs="Arial"/>
              </w:rPr>
            </w:pPr>
            <w:moveTo w:id="935" w:author="Prathyush Sambaturu" w:date="2019-03-04T14:22:00Z">
              <w:r w:rsidRPr="00B84231">
                <w:rPr>
                  <w:rFonts w:ascii="Cambria" w:eastAsia="Times New Roman" w:hAnsi="Cambria" w:cs="Arial"/>
                </w:rPr>
                <w:t>9</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77777777" w:rsidR="00275E19" w:rsidRPr="00B84231" w:rsidRDefault="00275E19" w:rsidP="00CA47F7">
            <w:pPr>
              <w:spacing w:line="240" w:lineRule="auto"/>
              <w:jc w:val="center"/>
              <w:rPr>
                <w:moveTo w:id="936" w:author="Prathyush Sambaturu" w:date="2019-03-04T14:22:00Z"/>
                <w:rFonts w:ascii="Cambria" w:eastAsia="Times New Roman" w:hAnsi="Cambria" w:cs="Arial"/>
              </w:rPr>
            </w:pPr>
            <w:moveTo w:id="937" w:author="Prathyush Sambaturu" w:date="2019-03-04T14:22:00Z">
              <w:r w:rsidRPr="00B84231">
                <w:rPr>
                  <w:rFonts w:ascii="Cambria" w:eastAsia="Times New Roman" w:hAnsi="Cambria" w:cs="Arial"/>
                </w:rPr>
                <w:t>2015-01-03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77777777" w:rsidR="00275E19" w:rsidRPr="00B84231" w:rsidRDefault="00275E19" w:rsidP="00CA47F7">
            <w:pPr>
              <w:spacing w:line="240" w:lineRule="auto"/>
              <w:jc w:val="center"/>
              <w:rPr>
                <w:moveTo w:id="938" w:author="Prathyush Sambaturu" w:date="2019-03-04T14:22:00Z"/>
                <w:rFonts w:ascii="Cambria" w:eastAsia="Times New Roman" w:hAnsi="Cambria" w:cs="Arial"/>
              </w:rPr>
            </w:pPr>
            <w:moveTo w:id="93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77777777" w:rsidR="00275E19" w:rsidRPr="00B84231" w:rsidRDefault="00275E19" w:rsidP="00CA47F7">
            <w:pPr>
              <w:spacing w:line="240" w:lineRule="auto"/>
              <w:jc w:val="center"/>
              <w:rPr>
                <w:moveTo w:id="940" w:author="Prathyush Sambaturu" w:date="2019-03-04T14:22:00Z"/>
                <w:rFonts w:ascii="Cambria" w:eastAsia="Times New Roman" w:hAnsi="Cambria" w:cs="Arial"/>
              </w:rPr>
            </w:pPr>
            <w:moveTo w:id="941" w:author="Prathyush Sambaturu" w:date="2019-03-04T14:22:00Z">
              <w:r w:rsidRPr="00B84231">
                <w:rPr>
                  <w:rFonts w:ascii="Cambria" w:eastAsia="Times New Roman" w:hAnsi="Cambria" w:cs="Arial"/>
                </w:rPr>
                <w:t>CA, NV, NY, and states with high or moderate activity levels a week ago excluding FL and GA</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77777777" w:rsidR="00275E19" w:rsidRPr="00B84231" w:rsidRDefault="00275E19" w:rsidP="00CA47F7">
            <w:pPr>
              <w:spacing w:line="240" w:lineRule="auto"/>
              <w:jc w:val="center"/>
              <w:rPr>
                <w:moveTo w:id="942" w:author="Prathyush Sambaturu" w:date="2019-03-04T14:22:00Z"/>
                <w:rFonts w:ascii="Cambria" w:eastAsia="Times New Roman" w:hAnsi="Cambria" w:cs="Arial"/>
              </w:rPr>
            </w:pPr>
            <w:moveTo w:id="943" w:author="Prathyush Sambaturu" w:date="2019-03-04T14:22:00Z">
              <w:r w:rsidRPr="00B84231">
                <w:rPr>
                  <w:rFonts w:ascii="Cambria" w:eastAsia="Times New Roman" w:hAnsi="Cambria" w:cs="Arial"/>
                </w:rPr>
                <w:t>29</w:t>
              </w:r>
            </w:moveTo>
          </w:p>
        </w:tc>
      </w:tr>
      <w:tr w:rsidR="00275E19" w:rsidRPr="00955A01" w14:paraId="215F80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77777777" w:rsidR="00275E19" w:rsidRPr="00B84231" w:rsidRDefault="00275E19" w:rsidP="00CA47F7">
            <w:pPr>
              <w:spacing w:line="240" w:lineRule="auto"/>
              <w:jc w:val="center"/>
              <w:rPr>
                <w:moveTo w:id="944" w:author="Prathyush Sambaturu" w:date="2019-03-04T14:22:00Z"/>
                <w:rFonts w:ascii="Cambria" w:eastAsia="Times New Roman" w:hAnsi="Cambria" w:cs="Arial"/>
              </w:rPr>
            </w:pPr>
            <w:moveTo w:id="945" w:author="Prathyush Sambaturu" w:date="2019-03-04T14:22:00Z">
              <w:r w:rsidRPr="00B84231">
                <w:rPr>
                  <w:rFonts w:ascii="Cambria" w:eastAsia="Times New Roman" w:hAnsi="Cambria" w:cs="Arial"/>
                </w:rPr>
                <w:t>10</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7777777" w:rsidR="00275E19" w:rsidRPr="00B84231" w:rsidRDefault="00275E19" w:rsidP="00CA47F7">
            <w:pPr>
              <w:spacing w:line="240" w:lineRule="auto"/>
              <w:jc w:val="center"/>
              <w:rPr>
                <w:moveTo w:id="946" w:author="Prathyush Sambaturu" w:date="2019-03-04T14:22:00Z"/>
                <w:rFonts w:ascii="Cambria" w:eastAsia="Times New Roman" w:hAnsi="Cambria" w:cs="Arial"/>
              </w:rPr>
            </w:pPr>
            <w:moveTo w:id="947" w:author="Prathyush Sambaturu" w:date="2019-03-04T14:22:00Z">
              <w:r w:rsidRPr="00B84231">
                <w:rPr>
                  <w:rFonts w:ascii="Cambria" w:eastAsia="Times New Roman" w:hAnsi="Cambria" w:cs="Arial"/>
                </w:rPr>
                <w:t>2015-03-14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77777777" w:rsidR="00275E19" w:rsidRPr="00B84231" w:rsidRDefault="00275E19" w:rsidP="00CA47F7">
            <w:pPr>
              <w:spacing w:line="240" w:lineRule="auto"/>
              <w:jc w:val="center"/>
              <w:rPr>
                <w:moveTo w:id="948" w:author="Prathyush Sambaturu" w:date="2019-03-04T14:22:00Z"/>
                <w:rFonts w:ascii="Cambria" w:eastAsia="Times New Roman" w:hAnsi="Cambria" w:cs="Arial"/>
              </w:rPr>
            </w:pPr>
            <w:moveTo w:id="94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77777777" w:rsidR="00275E19" w:rsidRPr="00B84231" w:rsidRDefault="00275E19" w:rsidP="00CA47F7">
            <w:pPr>
              <w:spacing w:line="240" w:lineRule="auto"/>
              <w:jc w:val="center"/>
              <w:rPr>
                <w:moveTo w:id="950" w:author="Prathyush Sambaturu" w:date="2019-03-04T14:22:00Z"/>
                <w:rFonts w:ascii="Cambria" w:eastAsia="Times New Roman" w:hAnsi="Cambria" w:cs="Arial"/>
              </w:rPr>
            </w:pPr>
            <w:moveTo w:id="951" w:author="Prathyush Sambaturu" w:date="2019-03-04T14:22:00Z">
              <w:r w:rsidRPr="00B84231">
                <w:rPr>
                  <w:rFonts w:ascii="Cambria" w:eastAsia="Times New Roman" w:hAnsi="Cambria" w:cs="Arial"/>
                </w:rPr>
                <w:t>States with high activity both 1 week and 4 weeks ago, excluding CT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77777777" w:rsidR="00275E19" w:rsidRPr="00B84231" w:rsidRDefault="00275E19" w:rsidP="00CA47F7">
            <w:pPr>
              <w:keepNext/>
              <w:spacing w:line="240" w:lineRule="auto"/>
              <w:jc w:val="center"/>
              <w:rPr>
                <w:moveTo w:id="952" w:author="Prathyush Sambaturu" w:date="2019-03-04T14:22:00Z"/>
                <w:rFonts w:ascii="Cambria" w:eastAsia="Times New Roman" w:hAnsi="Cambria" w:cs="Arial"/>
              </w:rPr>
            </w:pPr>
            <w:moveTo w:id="953" w:author="Prathyush Sambaturu" w:date="2019-03-04T14:22:00Z">
              <w:r w:rsidRPr="00B84231">
                <w:rPr>
                  <w:rFonts w:ascii="Cambria" w:eastAsia="Times New Roman" w:hAnsi="Cambria" w:cs="Arial"/>
                </w:rPr>
                <w:t>11</w:t>
              </w:r>
            </w:moveTo>
          </w:p>
        </w:tc>
      </w:tr>
    </w:tbl>
    <w:p w14:paraId="67D997A3" w14:textId="77777777" w:rsidR="00275E19" w:rsidRPr="00857FAE" w:rsidRDefault="00275E19" w:rsidP="00275E19">
      <w:pPr>
        <w:pStyle w:val="Caption"/>
        <w:rPr>
          <w:moveTo w:id="954" w:author="Prathyush Sambaturu" w:date="2019-03-04T14:22:00Z"/>
        </w:rPr>
      </w:pPr>
      <w:moveTo w:id="955" w:author="Prathyush Sambaturu" w:date="2019-03-04T14:22: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r w:rsidRPr="000B1CBE">
          <w:rPr>
            <w:rFonts w:ascii="Cambria" w:hAnsi="Cambria"/>
          </w:rPr>
          <w:t xml:space="preserve">: </w:t>
        </w:r>
        <w:r w:rsidRPr="000B1CBE">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w:t>
        </w:r>
        <w:proofErr w:type="gramStart"/>
        <w:r w:rsidRPr="000B1CBE">
          <w:rPr>
            <w:rFonts w:ascii="Cambria" w:hAnsi="Cambria" w:cs="LMRoman10-Regular"/>
          </w:rPr>
          <w:t xml:space="preserve">the </w:t>
        </w:r>
        <w:r w:rsidRPr="000B1CBE">
          <w:rPr>
            <w:rFonts w:ascii="Cambria" w:hAnsi="Cambria" w:cs="LMMathItalic10-Regular"/>
            <w:i w:val="0"/>
            <w:iCs w:val="0"/>
          </w:rPr>
          <w:t xml:space="preserve"> </w:t>
        </w:r>
        <w:r w:rsidRPr="000B1CBE">
          <w:rPr>
            <w:rFonts w:ascii="Cambria" w:hAnsi="Cambria" w:cs="LMRoman10-Regular"/>
          </w:rPr>
          <w:t>values</w:t>
        </w:r>
        <w:proofErr w:type="gramEnd"/>
        <w:r w:rsidRPr="000B1CBE">
          <w:rPr>
            <w:rFonts w:ascii="Cambria" w:hAnsi="Cambria" w:cs="LMRoman10-Regular"/>
          </w:rPr>
          <w:t xml:space="preserve"> shown. The abbreviations are used for state names </w:t>
        </w:r>
      </w:moveTo>
      <w:sdt>
        <w:sdtPr>
          <w:rPr>
            <w:rFonts w:ascii="Cambria" w:hAnsi="Cambria" w:cs="LMRoman10-Regular"/>
          </w:rPr>
          <w:id w:val="-1771149357"/>
          <w:citation/>
        </w:sdtPr>
        <w:sdtContent>
          <w:moveTo w:id="956" w:author="Prathyush Sambaturu" w:date="2019-03-04T14:22: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moveTo>
        </w:sdtContent>
      </w:sdt>
      <w:moveTo w:id="957" w:author="Prathyush Sambaturu" w:date="2019-03-04T14:22:00Z">
        <w:r w:rsidRPr="000B1CBE">
          <w:rPr>
            <w:rFonts w:ascii="Cambria" w:hAnsi="Cambria" w:cs="LMRoman10-Regular"/>
          </w:rPr>
          <w:t>. The last column indicates the number of states with a high activity level in that week, for which the description is presented.</w:t>
        </w:r>
      </w:moveTo>
    </w:p>
    <w:moveToRangeEnd w:id="816"/>
    <w:p w14:paraId="0A251232" w14:textId="1A1C67A9" w:rsidR="00275E19" w:rsidDel="00CA47F7" w:rsidRDefault="00275E19" w:rsidP="00B24872">
      <w:pPr>
        <w:pStyle w:val="NormalWeb"/>
        <w:spacing w:before="0" w:beforeAutospacing="0" w:after="0" w:afterAutospacing="0"/>
        <w:rPr>
          <w:del w:id="958" w:author="Prathyush Sambaturu" w:date="2019-03-04T14:22:00Z"/>
          <w:rFonts w:ascii="Cambria" w:hAnsi="Cambria"/>
        </w:rPr>
      </w:pPr>
    </w:p>
    <w:p w14:paraId="4EC16E20" w14:textId="2AD002E5" w:rsidR="00CA47F7" w:rsidRDefault="00CA47F7" w:rsidP="003C2765">
      <w:pPr>
        <w:pStyle w:val="NormalWeb"/>
        <w:spacing w:before="0" w:beforeAutospacing="0" w:after="0" w:afterAutospacing="0"/>
        <w:rPr>
          <w:ins w:id="959" w:author="Prathyush Sambaturu" w:date="2019-03-13T07:52:00Z"/>
          <w:rFonts w:ascii="Cambria" w:hAnsi="Cambria"/>
        </w:rPr>
      </w:pPr>
    </w:p>
    <w:p w14:paraId="090BCE2E" w14:textId="77777777" w:rsidR="00CA47F7" w:rsidRDefault="00CA47F7" w:rsidP="003C2765">
      <w:pPr>
        <w:pStyle w:val="NormalWeb"/>
        <w:spacing w:before="0" w:beforeAutospacing="0" w:after="0" w:afterAutospacing="0"/>
        <w:rPr>
          <w:ins w:id="960" w:author="Prathyush Sambaturu" w:date="2019-03-13T07:52:00Z"/>
          <w:rFonts w:ascii="Cambria" w:hAnsi="Cambria"/>
        </w:rPr>
      </w:pPr>
    </w:p>
    <w:p w14:paraId="503CFDF2" w14:textId="77777777" w:rsidR="003C2765" w:rsidDel="00275E19" w:rsidRDefault="003C2765" w:rsidP="00E26F59">
      <w:pPr>
        <w:pStyle w:val="NormalWeb"/>
        <w:spacing w:before="0" w:beforeAutospacing="0" w:after="0" w:afterAutospacing="0"/>
        <w:rPr>
          <w:del w:id="961" w:author="Prathyush Sambaturu" w:date="2019-03-04T14:22:00Z"/>
          <w:rFonts w:ascii="Cambria" w:hAnsi="Cambria"/>
        </w:rPr>
      </w:pPr>
    </w:p>
    <w:p w14:paraId="04BD554F" w14:textId="2BD25854" w:rsidR="00B24872" w:rsidRPr="00E774AD" w:rsidRDefault="00B24872" w:rsidP="00B24872">
      <w:pPr>
        <w:pStyle w:val="NormalWeb"/>
        <w:spacing w:before="0" w:beforeAutospacing="0" w:after="0" w:afterAutospacing="0"/>
        <w:rPr>
          <w:rFonts w:ascii="Cambria" w:hAnsi="Cambria"/>
        </w:rPr>
      </w:pPr>
      <w:r w:rsidRPr="00E774AD">
        <w:rPr>
          <w:rFonts w:ascii="Cambria" w:hAnsi="Cambria"/>
          <w:b/>
        </w:rPr>
        <w:t>3. Effect of the parameters corresponding to the relaxation and cost</w:t>
      </w:r>
    </w:p>
    <w:p w14:paraId="555B96BF" w14:textId="1D7D16D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error, but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 xml:space="preserve">we expect more descriptions with negatives, compared to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2DC0CC38"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 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2">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27A6B768" w:rsidR="009E286B" w:rsidRPr="00131D45" w:rsidRDefault="0000326D" w:rsidP="00131D45">
      <w:pPr>
        <w:pStyle w:val="Caption"/>
        <w:jc w:val="center"/>
        <w:rPr>
          <w:rFonts w:ascii="Cambria" w:hAnsi="Cambria" w:cs="LMRoman10-Regular"/>
        </w:rPr>
      </w:pPr>
      <w:bookmarkStart w:id="962"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962"/>
      <w:r w:rsidRPr="0000326D">
        <w:rPr>
          <w:rFonts w:ascii="Cambria" w:hAnsi="Cambria"/>
        </w:rPr>
        <w:t xml:space="preserve">: </w:t>
      </w:r>
      <w:r w:rsidR="00747AC5" w:rsidRPr="0000326D">
        <w:rPr>
          <w:rFonts w:ascii="Cambria" w:hAnsi="Cambria" w:cs="LMRoman10-Regular"/>
        </w:rPr>
        <w:t xml:space="preserve">Effect of </w:t>
      </w:r>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 xml:space="preserve">in the current week. In (b),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t>4. Effect of negative clauses on descriptions</w:t>
      </w:r>
    </w:p>
    <w:p w14:paraId="1841EBF9" w14:textId="77777777" w:rsidR="00B84231" w:rsidRDefault="00B84231" w:rsidP="00B84231">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340666E8" w14:textId="77777777" w:rsidR="00B84231" w:rsidRDefault="00B84231" w:rsidP="00B84231">
      <w:pPr>
        <w:pStyle w:val="NormalWeb"/>
        <w:spacing w:before="0" w:beforeAutospacing="0" w:after="0" w:afterAutospacing="0"/>
        <w:rPr>
          <w:rFonts w:ascii="Cambria" w:hAnsi="Cambria"/>
        </w:rPr>
      </w:pPr>
    </w:p>
    <w:p w14:paraId="74A695A4"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t>5.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lastRenderedPageBreak/>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 xml:space="preserve"> “</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r>
        <w:rPr>
          <w:rFonts w:ascii="Cambria" w:hAnsi="Cambria"/>
        </w:rPr>
        <w:t xml:space="preserve"> </w:t>
      </w:r>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77777777"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ago(moderate to minimal:5), and low three weeks ago(moderate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DA2D0C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963"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963"/>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3298B6E9" w:rsidR="00F4466A" w:rsidRPr="00F4466A" w:rsidRDefault="00F4466A" w:rsidP="00F4466A">
      <w:pPr>
        <w:pStyle w:val="NormalWeb"/>
        <w:spacing w:before="0" w:beforeAutospacing="0" w:after="0" w:afterAutospacing="0"/>
        <w:rPr>
          <w:rFonts w:ascii="Cambria" w:hAnsi="Cambria"/>
        </w:rPr>
      </w:pPr>
      <w:r w:rsidRPr="00F4466A">
        <w:rPr>
          <w:rFonts w:ascii="Cambria" w:hAnsi="Cambria"/>
          <w:b/>
        </w:rPr>
        <w:t>6. Trends</w:t>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r>
        <w:rPr>
          <w:rFonts w:ascii="Cambria" w:hAnsi="Cambria"/>
        </w:rPr>
        <w:t xml:space="preserve"> </w:t>
      </w:r>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w:t>
      </w:r>
      <w:r w:rsidRPr="00F4466A">
        <w:rPr>
          <w:rFonts w:ascii="Cambria" w:hAnsi="Cambria"/>
        </w:rPr>
        <w:lastRenderedPageBreak/>
        <w:t>earlier, excluding NE and TN,  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0ACEE35E" w:rsidR="00057DA0" w:rsidRPr="00057DA0" w:rsidRDefault="00057DA0" w:rsidP="00057DA0">
      <w:pPr>
        <w:pStyle w:val="NormalWeb"/>
        <w:spacing w:before="0" w:beforeAutospacing="0" w:after="0" w:afterAutospacing="0"/>
        <w:rPr>
          <w:rFonts w:ascii="Cambria" w:hAnsi="Cambria"/>
        </w:rPr>
      </w:pPr>
      <w:r w:rsidRPr="00057DA0">
        <w:rPr>
          <w:rFonts w:ascii="Cambria" w:hAnsi="Cambria"/>
          <w:b/>
        </w:rPr>
        <w:t>7. 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3A14067"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 xml:space="preserve">Our results suggest that techniques from the area of transactional data mining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are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964"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965" w:author="Prathyush Sambaturu" w:date="2019-03-04T13:17:00Z">
        <w:r w:rsidRPr="00250A0E" w:rsidDel="000135E8">
          <w:rPr>
            <w:rFonts w:ascii="Cambria" w:eastAsia="Times New Roman" w:hAnsi="Cambria" w:cs="Times New Roman"/>
            <w:sz w:val="24"/>
            <w:szCs w:val="24"/>
          </w:rPr>
          <w:delText>)</w:delText>
        </w:r>
      </w:del>
      <w:ins w:id="966" w:author="Prathyush Sambaturu" w:date="2019-03-04T13:17:00Z">
        <w:r w:rsidR="000135E8">
          <w:rPr>
            <w:rFonts w:ascii="Cambria" w:eastAsia="Times New Roman" w:hAnsi="Cambria" w:cs="Times New Roman"/>
            <w:sz w:val="24"/>
            <w:szCs w:val="24"/>
          </w:rPr>
          <w:t xml:space="preserve"> </w:t>
        </w:r>
      </w:ins>
      <w:del w:id="967"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3"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lastRenderedPageBreak/>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4"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15"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16"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17"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18"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19"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0"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1"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2"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3"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4"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25"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26"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27"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2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lastRenderedPageBreak/>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29"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0"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1"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2"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3"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4"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35"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36"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37"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39A17508" w:rsidR="00CB5CA2" w:rsidRPr="00D74A3F" w:rsidRDefault="00CB5CA2">
                    <w:pPr>
                      <w:pStyle w:val="Bibliography"/>
                      <w:rPr>
                        <w:rFonts w:ascii="Cambria" w:hAnsi="Cambria"/>
                        <w:noProof/>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38"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39"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78B6D783"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96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96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97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971" w:author="Prathyush Sambaturu" w:date="2019-03-04T13:25:00Z"/>
        </w:rPr>
      </w:pPr>
      <w:del w:id="97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973" w:author="Prathyush Sambaturu" w:date="2019-03-04T13:25:00Z"/>
          <w:rFonts w:ascii="Cambria" w:eastAsia="Times New Roman" w:hAnsi="Cambria" w:cs="Times New Roman"/>
          <w:sz w:val="24"/>
          <w:szCs w:val="24"/>
        </w:rPr>
      </w:pPr>
      <w:del w:id="97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975" w:author="Prathyush Sambaturu" w:date="2019-03-04T13:25:00Z"/>
      <w:sdt>
        <w:sdtPr>
          <w:rPr>
            <w:rFonts w:ascii="Cambria" w:eastAsia="Times New Roman" w:hAnsi="Cambria" w:cs="Times New Roman"/>
            <w:sz w:val="24"/>
            <w:szCs w:val="24"/>
          </w:rPr>
          <w:id w:val="-1643805915"/>
          <w:citation/>
        </w:sdtPr>
        <w:sdtContent>
          <w:customXmlDelRangeEnd w:id="975"/>
          <w:del w:id="97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977" w:author="Prathyush Sambaturu" w:date="2019-03-04T13:25:00Z"/>
        </w:sdtContent>
      </w:sdt>
      <w:customXmlDelRangeEnd w:id="977"/>
      <w:del w:id="97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97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980" w:author="Prathyush Sambaturu" w:date="2019-03-04T13:25:00Z"/>
          <w:rFonts w:ascii="Cambria" w:eastAsia="Times New Roman" w:hAnsi="Cambria" w:cs="Times New Roman"/>
        </w:rPr>
      </w:pPr>
      <w:del w:id="98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982" w:author="Prathyush Sambaturu" w:date="2019-03-04T13:25:00Z"/>
          <w:rFonts w:ascii="Cambria" w:eastAsia="Times New Roman" w:hAnsi="Cambria" w:cs="Times New Roman"/>
          <w:sz w:val="24"/>
          <w:szCs w:val="24"/>
        </w:rPr>
      </w:pPr>
      <w:del w:id="98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98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985" w:author="Prathyush Sambaturu" w:date="2019-03-04T13:25:00Z"/>
          <w:rFonts w:ascii="Cambria" w:eastAsia="Times New Roman" w:hAnsi="Cambria" w:cs="Times New Roman"/>
          <w:sz w:val="24"/>
          <w:szCs w:val="24"/>
        </w:rPr>
      </w:pPr>
      <w:del w:id="98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987" w:author="Prathyush Sambaturu" w:date="2019-03-04T13:25:00Z"/>
          <w:rFonts w:ascii="Cambria" w:eastAsia="Times New Roman" w:hAnsi="Cambria" w:cs="Times New Roman"/>
          <w:sz w:val="24"/>
          <w:szCs w:val="24"/>
        </w:rPr>
      </w:pPr>
      <w:del w:id="98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0">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989" w:author="Prathyush Sambaturu" w:date="2019-03-04T13:25:00Z"/>
          <w:rFonts w:ascii="Cambria" w:eastAsia="Times New Roman" w:hAnsi="Cambria" w:cs="Times New Roman"/>
          <w:sz w:val="24"/>
          <w:szCs w:val="24"/>
        </w:rPr>
      </w:pPr>
      <w:del w:id="99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99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992" w:author="Prathyush Sambaturu" w:date="2019-03-04T13:25:00Z"/>
          <w:rFonts w:ascii="Cambria" w:eastAsia="Times New Roman" w:hAnsi="Cambria" w:cs="Times New Roman"/>
          <w:sz w:val="24"/>
          <w:szCs w:val="24"/>
        </w:rPr>
      </w:pPr>
      <w:del w:id="99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994" w:author="Prathyush Sambaturu" w:date="2019-03-04T13:25:00Z"/>
          <w:rFonts w:ascii="Cambria" w:eastAsia="Times New Roman" w:hAnsi="Cambria" w:cs="Times New Roman"/>
          <w:sz w:val="24"/>
          <w:szCs w:val="24"/>
        </w:rPr>
      </w:pPr>
      <w:del w:id="99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996" w:author="Prathyush Sambaturu" w:date="2019-03-04T13:25:00Z"/>
      <w:sdt>
        <w:sdtPr>
          <w:rPr>
            <w:rFonts w:ascii="Cambria" w:eastAsia="Times New Roman" w:hAnsi="Cambria" w:cs="Times New Roman"/>
            <w:sz w:val="24"/>
            <w:szCs w:val="24"/>
          </w:rPr>
          <w:id w:val="-2071731836"/>
          <w:citation/>
        </w:sdtPr>
        <w:sdtContent>
          <w:customXmlDelRangeEnd w:id="996"/>
          <w:del w:id="99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998" w:author="Prathyush Sambaturu" w:date="2019-03-04T13:25:00Z"/>
        </w:sdtContent>
      </w:sdt>
      <w:customXmlDelRangeEnd w:id="998"/>
      <w:del w:id="99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100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1001" w:author="Prathyush Sambaturu" w:date="2019-03-04T13:25:00Z"/>
          <w:rFonts w:eastAsia="Times New Roman"/>
        </w:rPr>
      </w:pPr>
      <w:del w:id="100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1003" w:author="Prathyush Sambaturu" w:date="2019-03-04T13:25:00Z"/>
          <w:rFonts w:ascii="Cambria" w:eastAsia="Times New Roman" w:hAnsi="Cambria" w:cs="Times New Roman"/>
        </w:rPr>
      </w:pPr>
      <w:del w:id="100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1005" w:author="Prathyush Sambaturu" w:date="2019-03-04T13:25:00Z"/>
          <w:rFonts w:ascii="Cambria" w:eastAsia="Times New Roman" w:hAnsi="Cambria" w:cs="Times New Roman"/>
          <w:sz w:val="24"/>
          <w:szCs w:val="24"/>
        </w:rPr>
      </w:pPr>
      <w:del w:id="100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1007" w:author="Prathyush Sambaturu" w:date="2019-03-04T13:25:00Z"/>
          <w:rFonts w:ascii="Cambria" w:eastAsia="Times New Roman" w:hAnsi="Cambria" w:cs="Times New Roman"/>
          <w:sz w:val="24"/>
          <w:szCs w:val="24"/>
        </w:rPr>
      </w:pPr>
      <w:del w:id="100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1009" w:author="Prathyush Sambaturu" w:date="2019-03-04T13:25:00Z"/>
          <w:rFonts w:ascii="Cambria" w:eastAsia="Times New Roman" w:hAnsi="Cambria" w:cs="Times New Roman"/>
          <w:sz w:val="24"/>
          <w:szCs w:val="24"/>
        </w:rPr>
      </w:pPr>
      <w:del w:id="101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101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1012" w:author="Prathyush Sambaturu" w:date="2019-03-04T13:25:00Z"/>
          <w:rFonts w:ascii="Cambria" w:eastAsia="Times New Roman" w:hAnsi="Cambria" w:cs="Times New Roman"/>
          <w:sz w:val="24"/>
          <w:szCs w:val="24"/>
        </w:rPr>
      </w:pPr>
      <w:del w:id="101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1">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101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1015" w:author="Prathyush Sambaturu" w:date="2019-03-04T13:25:00Z"/>
          <w:rFonts w:ascii="Cambria" w:eastAsia="Times New Roman" w:hAnsi="Cambria" w:cs="Times New Roman"/>
          <w:sz w:val="24"/>
          <w:szCs w:val="24"/>
        </w:rPr>
      </w:pPr>
      <w:del w:id="101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101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47E70" w14:textId="77777777" w:rsidR="00D32E62" w:rsidRDefault="00D32E62" w:rsidP="00DB2CCB">
      <w:pPr>
        <w:spacing w:after="0" w:line="240" w:lineRule="auto"/>
      </w:pPr>
      <w:r>
        <w:separator/>
      </w:r>
    </w:p>
  </w:endnote>
  <w:endnote w:type="continuationSeparator" w:id="0">
    <w:p w14:paraId="126410D7" w14:textId="77777777" w:rsidR="00D32E62" w:rsidRDefault="00D32E62"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7D4C5" w14:textId="77777777" w:rsidR="00D32E62" w:rsidRDefault="00D32E62" w:rsidP="00DB2CCB">
      <w:pPr>
        <w:spacing w:after="0" w:line="240" w:lineRule="auto"/>
      </w:pPr>
      <w:r>
        <w:separator/>
      </w:r>
    </w:p>
  </w:footnote>
  <w:footnote w:type="continuationSeparator" w:id="0">
    <w:p w14:paraId="477B2781" w14:textId="77777777" w:rsidR="00D32E62" w:rsidRDefault="00D32E62"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5E8"/>
    <w:rsid w:val="00023E25"/>
    <w:rsid w:val="00025DE1"/>
    <w:rsid w:val="00030763"/>
    <w:rsid w:val="00045598"/>
    <w:rsid w:val="00055C8B"/>
    <w:rsid w:val="00057DA0"/>
    <w:rsid w:val="00070F6E"/>
    <w:rsid w:val="0007668B"/>
    <w:rsid w:val="00077482"/>
    <w:rsid w:val="00084838"/>
    <w:rsid w:val="00092843"/>
    <w:rsid w:val="00095950"/>
    <w:rsid w:val="000A657D"/>
    <w:rsid w:val="000B0AC1"/>
    <w:rsid w:val="000B1CBE"/>
    <w:rsid w:val="000B5346"/>
    <w:rsid w:val="000D197E"/>
    <w:rsid w:val="000E2D3C"/>
    <w:rsid w:val="000F3D03"/>
    <w:rsid w:val="000F69BE"/>
    <w:rsid w:val="0010235E"/>
    <w:rsid w:val="00107A5C"/>
    <w:rsid w:val="00131D45"/>
    <w:rsid w:val="0015136C"/>
    <w:rsid w:val="00165112"/>
    <w:rsid w:val="001672E3"/>
    <w:rsid w:val="00167FC5"/>
    <w:rsid w:val="00175FB8"/>
    <w:rsid w:val="001827C9"/>
    <w:rsid w:val="00185BE0"/>
    <w:rsid w:val="00193BA1"/>
    <w:rsid w:val="001947DD"/>
    <w:rsid w:val="001A1473"/>
    <w:rsid w:val="001A440F"/>
    <w:rsid w:val="001A4F41"/>
    <w:rsid w:val="001A525B"/>
    <w:rsid w:val="001A7138"/>
    <w:rsid w:val="001B0E3A"/>
    <w:rsid w:val="001B2CCE"/>
    <w:rsid w:val="001B47BA"/>
    <w:rsid w:val="001C5AD8"/>
    <w:rsid w:val="001C6479"/>
    <w:rsid w:val="001D41F4"/>
    <w:rsid w:val="001E4991"/>
    <w:rsid w:val="001E7A88"/>
    <w:rsid w:val="001F03C2"/>
    <w:rsid w:val="001F458F"/>
    <w:rsid w:val="001F4750"/>
    <w:rsid w:val="001F4DFD"/>
    <w:rsid w:val="002053C1"/>
    <w:rsid w:val="00232CC1"/>
    <w:rsid w:val="0023541C"/>
    <w:rsid w:val="00235AE8"/>
    <w:rsid w:val="00245FC1"/>
    <w:rsid w:val="00250A0E"/>
    <w:rsid w:val="00265A00"/>
    <w:rsid w:val="00272471"/>
    <w:rsid w:val="00273EC2"/>
    <w:rsid w:val="00275E19"/>
    <w:rsid w:val="00292395"/>
    <w:rsid w:val="002A1681"/>
    <w:rsid w:val="002A4CB3"/>
    <w:rsid w:val="002C4659"/>
    <w:rsid w:val="002E6A4B"/>
    <w:rsid w:val="00306FD8"/>
    <w:rsid w:val="0031587E"/>
    <w:rsid w:val="00320C7D"/>
    <w:rsid w:val="00336189"/>
    <w:rsid w:val="0034797D"/>
    <w:rsid w:val="00352FC5"/>
    <w:rsid w:val="0035301C"/>
    <w:rsid w:val="003624C2"/>
    <w:rsid w:val="00365EFB"/>
    <w:rsid w:val="0038155D"/>
    <w:rsid w:val="00390EC9"/>
    <w:rsid w:val="00391219"/>
    <w:rsid w:val="003A7A81"/>
    <w:rsid w:val="003B2380"/>
    <w:rsid w:val="003C2765"/>
    <w:rsid w:val="003D03B2"/>
    <w:rsid w:val="003D5A6A"/>
    <w:rsid w:val="003E132D"/>
    <w:rsid w:val="003E261D"/>
    <w:rsid w:val="0041287F"/>
    <w:rsid w:val="004148A5"/>
    <w:rsid w:val="0041568F"/>
    <w:rsid w:val="00421A1E"/>
    <w:rsid w:val="00432F5F"/>
    <w:rsid w:val="004471E7"/>
    <w:rsid w:val="004608CA"/>
    <w:rsid w:val="00467894"/>
    <w:rsid w:val="004744D0"/>
    <w:rsid w:val="00480D2C"/>
    <w:rsid w:val="0048244D"/>
    <w:rsid w:val="00490FC2"/>
    <w:rsid w:val="004A2494"/>
    <w:rsid w:val="004A2982"/>
    <w:rsid w:val="004B6524"/>
    <w:rsid w:val="004C1B57"/>
    <w:rsid w:val="004C7499"/>
    <w:rsid w:val="004F4B90"/>
    <w:rsid w:val="00510C05"/>
    <w:rsid w:val="00511088"/>
    <w:rsid w:val="00517A0A"/>
    <w:rsid w:val="00524C1C"/>
    <w:rsid w:val="005503FA"/>
    <w:rsid w:val="00551607"/>
    <w:rsid w:val="005715D4"/>
    <w:rsid w:val="00572453"/>
    <w:rsid w:val="005771D3"/>
    <w:rsid w:val="00581A26"/>
    <w:rsid w:val="005820A7"/>
    <w:rsid w:val="005826B5"/>
    <w:rsid w:val="00595DCF"/>
    <w:rsid w:val="005A10B7"/>
    <w:rsid w:val="005A4EED"/>
    <w:rsid w:val="005B3079"/>
    <w:rsid w:val="005B556C"/>
    <w:rsid w:val="005C170B"/>
    <w:rsid w:val="005E093C"/>
    <w:rsid w:val="005E11D5"/>
    <w:rsid w:val="005E1EE9"/>
    <w:rsid w:val="005F0A59"/>
    <w:rsid w:val="005F2A51"/>
    <w:rsid w:val="005F7042"/>
    <w:rsid w:val="006009BC"/>
    <w:rsid w:val="00613CAF"/>
    <w:rsid w:val="006169C1"/>
    <w:rsid w:val="00685B18"/>
    <w:rsid w:val="00693EB4"/>
    <w:rsid w:val="00697AE6"/>
    <w:rsid w:val="006A780D"/>
    <w:rsid w:val="006B61E6"/>
    <w:rsid w:val="006C472F"/>
    <w:rsid w:val="006C557C"/>
    <w:rsid w:val="006D15A9"/>
    <w:rsid w:val="006D41E4"/>
    <w:rsid w:val="006D5B59"/>
    <w:rsid w:val="006F3764"/>
    <w:rsid w:val="006F3A25"/>
    <w:rsid w:val="0070274C"/>
    <w:rsid w:val="007205DE"/>
    <w:rsid w:val="00730E04"/>
    <w:rsid w:val="007335E3"/>
    <w:rsid w:val="00742AA4"/>
    <w:rsid w:val="00747AC5"/>
    <w:rsid w:val="007516EC"/>
    <w:rsid w:val="00783562"/>
    <w:rsid w:val="007865F1"/>
    <w:rsid w:val="007A51E8"/>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2B70"/>
    <w:rsid w:val="008D1B9D"/>
    <w:rsid w:val="008D2B92"/>
    <w:rsid w:val="008E1D4E"/>
    <w:rsid w:val="008E6B33"/>
    <w:rsid w:val="00903962"/>
    <w:rsid w:val="00911376"/>
    <w:rsid w:val="00964143"/>
    <w:rsid w:val="00973C54"/>
    <w:rsid w:val="009777F0"/>
    <w:rsid w:val="009830B7"/>
    <w:rsid w:val="0098767F"/>
    <w:rsid w:val="00991194"/>
    <w:rsid w:val="009914CF"/>
    <w:rsid w:val="00994C15"/>
    <w:rsid w:val="009B3605"/>
    <w:rsid w:val="009C0121"/>
    <w:rsid w:val="009C13F9"/>
    <w:rsid w:val="009D5770"/>
    <w:rsid w:val="009E286B"/>
    <w:rsid w:val="009E4B85"/>
    <w:rsid w:val="009E5164"/>
    <w:rsid w:val="009F4980"/>
    <w:rsid w:val="009F582E"/>
    <w:rsid w:val="009F62BF"/>
    <w:rsid w:val="009F6378"/>
    <w:rsid w:val="00A040FE"/>
    <w:rsid w:val="00A071B3"/>
    <w:rsid w:val="00A17A56"/>
    <w:rsid w:val="00A17CDB"/>
    <w:rsid w:val="00A2476B"/>
    <w:rsid w:val="00A254DB"/>
    <w:rsid w:val="00A32854"/>
    <w:rsid w:val="00A33D1A"/>
    <w:rsid w:val="00A341EA"/>
    <w:rsid w:val="00A70017"/>
    <w:rsid w:val="00A87867"/>
    <w:rsid w:val="00A90A69"/>
    <w:rsid w:val="00A90A78"/>
    <w:rsid w:val="00A9145E"/>
    <w:rsid w:val="00A925DF"/>
    <w:rsid w:val="00A97F10"/>
    <w:rsid w:val="00AA5E36"/>
    <w:rsid w:val="00AC023B"/>
    <w:rsid w:val="00AC4A9C"/>
    <w:rsid w:val="00AE316B"/>
    <w:rsid w:val="00AF1694"/>
    <w:rsid w:val="00AF3939"/>
    <w:rsid w:val="00B120A8"/>
    <w:rsid w:val="00B14426"/>
    <w:rsid w:val="00B22FB5"/>
    <w:rsid w:val="00B23A7F"/>
    <w:rsid w:val="00B24872"/>
    <w:rsid w:val="00B30142"/>
    <w:rsid w:val="00B331F6"/>
    <w:rsid w:val="00B361F5"/>
    <w:rsid w:val="00B40E66"/>
    <w:rsid w:val="00B457E0"/>
    <w:rsid w:val="00B4679F"/>
    <w:rsid w:val="00B61A43"/>
    <w:rsid w:val="00B82553"/>
    <w:rsid w:val="00B84231"/>
    <w:rsid w:val="00BA3558"/>
    <w:rsid w:val="00BB4B2E"/>
    <w:rsid w:val="00BB7CC0"/>
    <w:rsid w:val="00BC6A9F"/>
    <w:rsid w:val="00BD2CF8"/>
    <w:rsid w:val="00BD43B9"/>
    <w:rsid w:val="00BD5495"/>
    <w:rsid w:val="00BD799C"/>
    <w:rsid w:val="00BF205A"/>
    <w:rsid w:val="00C001AF"/>
    <w:rsid w:val="00C1387E"/>
    <w:rsid w:val="00C203C9"/>
    <w:rsid w:val="00C21429"/>
    <w:rsid w:val="00C23865"/>
    <w:rsid w:val="00C254B4"/>
    <w:rsid w:val="00C52830"/>
    <w:rsid w:val="00C62B0D"/>
    <w:rsid w:val="00C805A4"/>
    <w:rsid w:val="00C95B80"/>
    <w:rsid w:val="00C95E4F"/>
    <w:rsid w:val="00CA47F7"/>
    <w:rsid w:val="00CB5CA2"/>
    <w:rsid w:val="00CB6D0B"/>
    <w:rsid w:val="00CE75AE"/>
    <w:rsid w:val="00D04541"/>
    <w:rsid w:val="00D05575"/>
    <w:rsid w:val="00D05E85"/>
    <w:rsid w:val="00D201DB"/>
    <w:rsid w:val="00D32E62"/>
    <w:rsid w:val="00D41E5D"/>
    <w:rsid w:val="00D43AA6"/>
    <w:rsid w:val="00D5283C"/>
    <w:rsid w:val="00D60F54"/>
    <w:rsid w:val="00D718E8"/>
    <w:rsid w:val="00D73F78"/>
    <w:rsid w:val="00D74A3F"/>
    <w:rsid w:val="00D76A11"/>
    <w:rsid w:val="00DA0899"/>
    <w:rsid w:val="00DA372E"/>
    <w:rsid w:val="00DA4969"/>
    <w:rsid w:val="00DA552C"/>
    <w:rsid w:val="00DB1641"/>
    <w:rsid w:val="00DB2CCB"/>
    <w:rsid w:val="00DD23CC"/>
    <w:rsid w:val="00DE68B8"/>
    <w:rsid w:val="00E02543"/>
    <w:rsid w:val="00E1375A"/>
    <w:rsid w:val="00E25FBC"/>
    <w:rsid w:val="00E26F59"/>
    <w:rsid w:val="00E30C06"/>
    <w:rsid w:val="00E352F1"/>
    <w:rsid w:val="00E53432"/>
    <w:rsid w:val="00E614CD"/>
    <w:rsid w:val="00E63D38"/>
    <w:rsid w:val="00E721CE"/>
    <w:rsid w:val="00E7471F"/>
    <w:rsid w:val="00E760D4"/>
    <w:rsid w:val="00E774AD"/>
    <w:rsid w:val="00E8141F"/>
    <w:rsid w:val="00E81F2F"/>
    <w:rsid w:val="00E84D8F"/>
    <w:rsid w:val="00EB20FD"/>
    <w:rsid w:val="00EB2410"/>
    <w:rsid w:val="00EC6F92"/>
    <w:rsid w:val="00ED4D43"/>
    <w:rsid w:val="00EE3FC8"/>
    <w:rsid w:val="00EE6BE3"/>
    <w:rsid w:val="00F02F8C"/>
    <w:rsid w:val="00F0648E"/>
    <w:rsid w:val="00F111D9"/>
    <w:rsid w:val="00F254E8"/>
    <w:rsid w:val="00F327D2"/>
    <w:rsid w:val="00F37181"/>
    <w:rsid w:val="00F40EF8"/>
    <w:rsid w:val="00F41611"/>
    <w:rsid w:val="00F4466A"/>
    <w:rsid w:val="00F47294"/>
    <w:rsid w:val="00F52414"/>
    <w:rsid w:val="00F77EAF"/>
    <w:rsid w:val="00F907C9"/>
    <w:rsid w:val="00FA3601"/>
    <w:rsid w:val="00FB4D30"/>
    <w:rsid w:val="00FB502B"/>
    <w:rsid w:val="00FB686A"/>
    <w:rsid w:val="00FC61EF"/>
    <w:rsid w:val="00FD67E4"/>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7/1.9781611973440.30" TargetMode="External"/><Relationship Id="rId18" Type="http://schemas.openxmlformats.org/officeDocument/2006/relationships/hyperlink" Target="https://www.nytimes.com/2018/01/26/health/flu-rates-deaths.html" TargetMode="External"/><Relationship Id="rId26" Type="http://schemas.openxmlformats.org/officeDocument/2006/relationships/hyperlink" Target="http://dl.acm.org/citation.cfm?id=645920.672836" TargetMode="External"/><Relationship Id="rId39" Type="http://schemas.openxmlformats.org/officeDocument/2006/relationships/hyperlink" Target="http://www.webcitation.org/73xIzdXzb" TargetMode="External"/><Relationship Id="rId3" Type="http://schemas.openxmlformats.org/officeDocument/2006/relationships/styles" Target="styles.xml"/><Relationship Id="rId21" Type="http://schemas.openxmlformats.org/officeDocument/2006/relationships/hyperlink" Target="http://www.webcitation.org/73mqMIFTH" TargetMode="External"/><Relationship Id="rId34" Type="http://schemas.openxmlformats.org/officeDocument/2006/relationships/hyperlink" Target="http://www.webcitation.org/73yYgrtr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euclid.org/euclid.aoas/1520564464" TargetMode="External"/><Relationship Id="rId25" Type="http://schemas.openxmlformats.org/officeDocument/2006/relationships/hyperlink" Target="http://www.webcitation.org/73xI7qtXo" TargetMode="External"/><Relationship Id="rId33" Type="http://schemas.openxmlformats.org/officeDocument/2006/relationships/hyperlink" Target="https://mitpress.mit.edu/books/minimum-description-length-principle" TargetMode="External"/><Relationship Id="rId38" Type="http://schemas.openxmlformats.org/officeDocument/2006/relationships/hyperlink" Target="https://en.wikipedia.org/wiki/List_of_U.S._state_abbreviations" TargetMode="External"/><Relationship Id="rId2" Type="http://schemas.openxmlformats.org/officeDocument/2006/relationships/numbering" Target="numbering.xml"/><Relationship Id="rId16" Type="http://schemas.openxmlformats.org/officeDocument/2006/relationships/hyperlink" Target="https://doi.org/10.1371/journal.pcbi.1004382" TargetMode="External"/><Relationship Id="rId20" Type="http://schemas.openxmlformats.org/officeDocument/2006/relationships/hyperlink" Target="https://mashable.com/2018/02/02/cdc-says-2018-flu-season-worse-children-deaths/%236KaneYhQEmqf" TargetMode="External"/><Relationship Id="rId29" Type="http://schemas.openxmlformats.org/officeDocument/2006/relationships/hyperlink" Target="https://doi.org/10.1109/WI.2004.10132"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dc.gov/flu/weekly/weeklyarchives2016-2017/Week09.htm" TargetMode="External"/><Relationship Id="rId32" Type="http://schemas.openxmlformats.org/officeDocument/2006/relationships/hyperlink" Target="https://doi.org/10.1007/s10618-010-0202-x" TargetMode="External"/><Relationship Id="rId37" Type="http://schemas.openxmlformats.org/officeDocument/2006/relationships/hyperlink" Target="http://www.webcitation.org/73mAgeuFX"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45/2783258.2783291" TargetMode="External"/><Relationship Id="rId23" Type="http://schemas.openxmlformats.org/officeDocument/2006/relationships/hyperlink" Target="http://www.webcitation.org/73mqpvW7z" TargetMode="External"/><Relationship Id="rId28" Type="http://schemas.openxmlformats.org/officeDocument/2006/relationships/hyperlink" Target="https://doi.org/10.1007/s10618-010-0203-9"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www.webcitation.org/73xIRUdhv" TargetMode="External"/><Relationship Id="rId31" Type="http://schemas.openxmlformats.org/officeDocument/2006/relationships/hyperlink" Target="https://doi.org/10.1145/2020408.20204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1741-7015-10-165" TargetMode="External"/><Relationship Id="rId22" Type="http://schemas.openxmlformats.org/officeDocument/2006/relationships/hyperlink" Target="https://www.cdc.gov/flu/weekly/weeklyarchives2017-2018/Week06.htm" TargetMode="External"/><Relationship Id="rId27" Type="http://schemas.openxmlformats.org/officeDocument/2006/relationships/hyperlink" Target="https://doi.org/10.1109/TCBB.2004.2" TargetMode="External"/><Relationship Id="rId30" Type="http://schemas.openxmlformats.org/officeDocument/2006/relationships/hyperlink" Target="https://doi.org/10.1007/s10115-006-0039-1" TargetMode="External"/><Relationship Id="rId35" Type="http://schemas.openxmlformats.org/officeDocument/2006/relationships/hyperlink" Target="http://www.webcitation.org/73yZKCXj2"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FCBC5439-0255-418C-9F5D-471F2682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12605</TotalTime>
  <Pages>1</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cp:revision>
  <cp:lastPrinted>2018-11-06T23:54:00Z</cp:lastPrinted>
  <dcterms:created xsi:type="dcterms:W3CDTF">2018-10-28T12:31:00Z</dcterms:created>
  <dcterms:modified xsi:type="dcterms:W3CDTF">2019-03-20T00:23:00Z</dcterms:modified>
</cp:coreProperties>
</file>