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432F5F">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499ACA21"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CB5CA2" w:rsidRPr="00CB5CA2">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ins w:id="11" w:author="Prathyush Sambaturu" w:date="2019-03-04T14:12:00Z">
            <w:r w:rsidR="00AF1694">
              <w:rPr>
                <w:rFonts w:ascii="Cambria" w:hAnsi="Cambria" w:cs="LMRoman10-Regular"/>
                <w:noProof/>
                <w:sz w:val="24"/>
                <w:szCs w:val="24"/>
              </w:rPr>
              <w:t xml:space="preserve"> </w:t>
            </w:r>
            <w:r w:rsidR="00AF1694" w:rsidRPr="00AF1694">
              <w:rPr>
                <w:rFonts w:ascii="Cambria" w:hAnsi="Cambria" w:cs="LMRoman10-Regular"/>
                <w:noProof/>
                <w:sz w:val="24"/>
                <w:szCs w:val="24"/>
                <w:rPrChange w:id="12" w:author="Prathyush Sambaturu" w:date="2019-03-04T14:12:00Z">
                  <w:rPr>
                    <w:rFonts w:eastAsia="Times New Roman"/>
                  </w:rPr>
                </w:rPrChange>
              </w:rPr>
              <w:t>[6, 7]</w:t>
            </w:r>
            <w:r w:rsidR="00AF1694">
              <w:rPr>
                <w:rFonts w:ascii="Cambria" w:hAnsi="Cambria" w:cs="LMRoman10-Regular"/>
                <w:sz w:val="24"/>
                <w:szCs w:val="24"/>
              </w:rPr>
              <w:fldChar w:fldCharType="end"/>
            </w:r>
          </w:ins>
          <w:customXmlInsRangeStart w:id="13" w:author="Prathyush Sambaturu" w:date="2019-03-04T14:12:00Z"/>
        </w:sdtContent>
      </w:sdt>
      <w:customXmlInsRangeEnd w:id="13"/>
      <w:r w:rsidRPr="005F7042">
        <w:rPr>
          <w:rFonts w:ascii="Cambria" w:hAnsi="Cambria" w:cs="LMRoman10-Regular"/>
          <w:sz w:val="24"/>
          <w:szCs w:val="24"/>
        </w:rPr>
        <w:t xml:space="preserve"> about the spread of Influenza from news agencies and blogs</w:t>
      </w:r>
      <w:ins w:id="14" w:author="Prathyush Sambaturu" w:date="2019-03-04T14:08:00Z">
        <w:r w:rsidR="00AF1694">
          <w:rPr>
            <w:rFonts w:ascii="Cambria" w:hAnsi="Cambria" w:cs="LMRoman10-Regular"/>
            <w:sz w:val="24"/>
            <w:szCs w:val="24"/>
          </w:rPr>
          <w:t xml:space="preserve">. </w:t>
        </w:r>
        <w:del w:id="15" w:author="Vullikanti, Anil (asv9v)" w:date="2019-06-11T09:07:00Z">
          <w:r w:rsidR="00AF1694" w:rsidDel="001F5DFC">
            <w:rPr>
              <w:rFonts w:ascii="Cambria" w:hAnsi="Cambria" w:cs="LMRoman10-Regular"/>
              <w:sz w:val="24"/>
              <w:szCs w:val="24"/>
            </w:rPr>
            <w:delText>For instance,</w:delText>
          </w:r>
        </w:del>
      </w:ins>
      <w:ins w:id="16" w:author="Prathyush Sambaturu" w:date="2019-03-04T14:11:00Z">
        <w:del w:id="17" w:author="Vullikanti, Anil (asv9v)" w:date="2019-06-11T09:07:00Z">
          <w:r w:rsidR="00AF1694" w:rsidDel="001F5DFC">
            <w:rPr>
              <w:rFonts w:ascii="Cambria" w:hAnsi="Cambria" w:cs="LMRoman10-Regular"/>
              <w:sz w:val="24"/>
              <w:szCs w:val="24"/>
            </w:rPr>
            <w:delText xml:space="preserve"> the following</w:delText>
          </w:r>
        </w:del>
      </w:ins>
      <w:ins w:id="18" w:author="Prathyush Sambaturu" w:date="2019-03-04T14:08:00Z">
        <w:del w:id="19" w:author="Vullikanti, Anil (asv9v)" w:date="2019-06-11T09:07:00Z">
          <w:r w:rsidR="00AF1694" w:rsidDel="001F5DFC">
            <w:rPr>
              <w:rFonts w:ascii="Cambria" w:hAnsi="Cambria" w:cs="LMRoman10-Regular"/>
              <w:sz w:val="24"/>
              <w:szCs w:val="24"/>
            </w:rPr>
            <w:delText xml:space="preserve"> </w:delText>
          </w:r>
        </w:del>
      </w:ins>
      <w:ins w:id="20" w:author="Prathyush Sambaturu" w:date="2019-03-04T14:09:00Z">
        <w:del w:id="21" w:author="Vullikanti, Anil (asv9v)" w:date="2019-06-11T09:07:00Z">
          <w:r w:rsidR="00AF1694" w:rsidDel="001F5DFC">
            <w:rPr>
              <w:rFonts w:ascii="Cambria" w:hAnsi="Cambria" w:cs="LMRoman10-Regular"/>
              <w:sz w:val="24"/>
              <w:szCs w:val="24"/>
            </w:rPr>
            <w:delText xml:space="preserve">New York </w:delText>
          </w:r>
        </w:del>
      </w:ins>
      <w:ins w:id="22" w:author="Prathyush Sambaturu" w:date="2019-03-04T14:12:00Z">
        <w:del w:id="23" w:author="Vullikanti, Anil (asv9v)" w:date="2019-06-11T09:07:00Z">
          <w:r w:rsidR="009C13F9" w:rsidDel="001F5DFC">
            <w:rPr>
              <w:rFonts w:ascii="Cambria" w:hAnsi="Cambria" w:cs="LMRoman10-Regular"/>
              <w:sz w:val="24"/>
              <w:szCs w:val="24"/>
            </w:rPr>
            <w:delText xml:space="preserve">Times </w:delText>
          </w:r>
        </w:del>
      </w:ins>
      <w:ins w:id="24" w:author="Prathyush Sambaturu" w:date="2019-03-04T14:11:00Z">
        <w:del w:id="25" w:author="Vullikanti, Anil (asv9v)" w:date="2019-06-11T09:07:00Z">
          <w:r w:rsidR="00AF1694" w:rsidDel="001F5DFC">
            <w:rPr>
              <w:rFonts w:ascii="Cambria" w:hAnsi="Cambria" w:cs="LMRoman10-Regular"/>
              <w:sz w:val="24"/>
              <w:szCs w:val="24"/>
            </w:rPr>
            <w:delText xml:space="preserve">report </w:delText>
          </w:r>
        </w:del>
      </w:ins>
      <w:customXmlInsRangeStart w:id="26" w:author="Prathyush Sambaturu" w:date="2019-03-04T14:11:00Z"/>
      <w:customXmlDelRangeStart w:id="27" w:author="Vullikanti, Anil (asv9v)" w:date="2019-06-11T09:07:00Z"/>
      <w:sdt>
        <w:sdtPr>
          <w:rPr>
            <w:rFonts w:ascii="Cambria" w:hAnsi="Cambria" w:cs="LMRoman10-Regular"/>
            <w:sz w:val="24"/>
            <w:szCs w:val="24"/>
          </w:rPr>
          <w:id w:val="-856577960"/>
          <w:citation/>
        </w:sdtPr>
        <w:sdtContent>
          <w:customXmlInsRangeEnd w:id="26"/>
          <w:customXmlDelRangeEnd w:id="27"/>
          <w:ins w:id="28" w:author="Prathyush Sambaturu" w:date="2019-03-04T14:11:00Z">
            <w:del w:id="29"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30" w:author="Vullikanti, Anil (asv9v)" w:date="2019-06-11T09:07:00Z">
            <w:r w:rsidR="00AF1694" w:rsidDel="001F5DFC">
              <w:rPr>
                <w:rFonts w:ascii="Cambria" w:hAnsi="Cambria" w:cs="LMRoman10-Regular"/>
                <w:sz w:val="24"/>
                <w:szCs w:val="24"/>
              </w:rPr>
              <w:fldChar w:fldCharType="separate"/>
            </w:r>
          </w:del>
          <w:ins w:id="31" w:author="Prathyush Sambaturu" w:date="2019-03-04T14:11:00Z">
            <w:del w:id="32" w:author="Vullikanti, Anil (asv9v)" w:date="2019-06-11T09:07:00Z">
              <w:r w:rsidR="00AF1694" w:rsidRPr="00AF1694" w:rsidDel="001F5DFC">
                <w:rPr>
                  <w:rFonts w:ascii="Cambria" w:hAnsi="Cambria" w:cs="LMRoman10-Regular"/>
                  <w:noProof/>
                  <w:sz w:val="24"/>
                  <w:szCs w:val="24"/>
                  <w:rPrChange w:id="33"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4" w:author="Prathyush Sambaturu" w:date="2019-03-04T14:11:00Z"/>
          <w:customXmlDelRangeStart w:id="35" w:author="Vullikanti, Anil (asv9v)" w:date="2019-06-11T09:07:00Z"/>
        </w:sdtContent>
      </w:sdt>
      <w:customXmlInsRangeEnd w:id="34"/>
      <w:customXmlDelRangeEnd w:id="35"/>
      <w:ins w:id="36" w:author="Prathyush Sambaturu" w:date="2019-03-04T14:11:00Z">
        <w:del w:id="37" w:author="Vullikanti, Anil (asv9v)" w:date="2019-06-11T09:07:00Z">
          <w:r w:rsidR="00AF1694" w:rsidDel="001F5DFC">
            <w:rPr>
              <w:rFonts w:ascii="Cambria" w:hAnsi="Cambria" w:cs="LMRoman10-Regular"/>
              <w:sz w:val="24"/>
              <w:szCs w:val="24"/>
            </w:rPr>
            <w:delText>:</w:delText>
          </w:r>
        </w:del>
      </w:ins>
      <w:ins w:id="38" w:author="Prathyush Sambaturu" w:date="2019-03-04T14:10:00Z">
        <w:del w:id="39" w:author="Vullikanti, Anil (asv9v)" w:date="2019-06-11T09:07:00Z">
          <w:r w:rsidR="00AF1694" w:rsidDel="001F5DFC">
            <w:rPr>
              <w:rFonts w:ascii="Cambria" w:hAnsi="Cambria" w:cs="LMRoman10-Regular"/>
              <w:sz w:val="24"/>
              <w:szCs w:val="24"/>
            </w:rPr>
            <w:delText xml:space="preserve"> </w:delText>
          </w:r>
        </w:del>
      </w:ins>
      <w:ins w:id="40" w:author="Prathyush Sambaturu" w:date="2019-03-04T14:09:00Z">
        <w:del w:id="41" w:author="Vullikanti, Anil (asv9v)" w:date="2019-06-11T09:07:00Z">
          <w:r w:rsidR="00AF1694" w:rsidDel="001F5DFC">
            <w:rPr>
              <w:rFonts w:ascii="Cambria" w:hAnsi="Cambria" w:cs="LMRoman10-Regular"/>
              <w:sz w:val="24"/>
              <w:szCs w:val="24"/>
            </w:rPr>
            <w:delText>“</w:delText>
          </w:r>
        </w:del>
      </w:ins>
      <w:del w:id="42"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3"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4" w:author="Vullikanti, Anil (asv9v)" w:date="2019-06-11T09:07:00Z">
          <w:pPr>
            <w:autoSpaceDE w:val="0"/>
            <w:autoSpaceDN w:val="0"/>
            <w:adjustRightInd w:val="0"/>
            <w:spacing w:after="0" w:line="240" w:lineRule="auto"/>
            <w:ind w:left="720"/>
          </w:pPr>
        </w:pPrChange>
      </w:pPr>
      <w:del w:id="45"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6" w:author="Prathyush Sambaturu" w:date="2019-03-04T14:09:00Z">
        <w:del w:id="47" w:author="Vullikanti, Anil (asv9v)" w:date="2019-06-11T09:07:00Z">
          <w:r w:rsidR="00AF1694" w:rsidDel="001F5DFC">
            <w:rPr>
              <w:rFonts w:ascii="Cambria" w:hAnsi="Cambria" w:cs="LMRoman10-Regular"/>
              <w:sz w:val="24"/>
              <w:szCs w:val="24"/>
            </w:rPr>
            <w:delText>”</w:delText>
          </w:r>
        </w:del>
      </w:ins>
      <w:ins w:id="48" w:author="Prathyush Sambaturu" w:date="2019-03-04T14:11:00Z">
        <w:del w:id="49" w:author="Vullikanti, Anil (asv9v)" w:date="2019-06-11T09:07:00Z">
          <w:r w:rsidR="00AF1694" w:rsidDel="001F5DFC">
            <w:rPr>
              <w:rFonts w:ascii="Cambria" w:hAnsi="Cambria" w:cs="LMRoman10-Regular"/>
              <w:sz w:val="24"/>
              <w:szCs w:val="24"/>
            </w:rPr>
            <w:delText>.</w:delText>
          </w:r>
        </w:del>
      </w:ins>
      <w:del w:id="50" w:author="Vullikanti, Anil (asv9v)" w:date="2019-06-11T09:07:00Z">
        <w:r w:rsidRPr="005F7042" w:rsidDel="001F5DFC">
          <w:rPr>
            <w:rFonts w:ascii="Cambria" w:hAnsi="Cambria" w:cs="LMRoman10-Regular"/>
            <w:sz w:val="24"/>
            <w:szCs w:val="24"/>
          </w:rPr>
          <w:delText xml:space="preserve"> </w:delText>
        </w:r>
      </w:del>
      <w:del w:id="51"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2" w:author="Prathyush Sambaturu" w:date="2019-03-04T14:11:00Z"/>
      <w:sdt>
        <w:sdtPr>
          <w:rPr>
            <w:rFonts w:ascii="Cambria" w:hAnsi="Cambria" w:cs="LMRoman10-Regular"/>
            <w:sz w:val="24"/>
            <w:szCs w:val="24"/>
          </w:rPr>
          <w:id w:val="1442578805"/>
          <w:citation/>
        </w:sdtPr>
        <w:sdtContent>
          <w:customXmlDelRangeEnd w:id="52"/>
          <w:del w:id="53"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4" w:author="Prathyush Sambaturu" w:date="2019-03-04T14:11:00Z"/>
        </w:sdtContent>
      </w:sdt>
      <w:customXmlDelRangeEnd w:id="54"/>
    </w:p>
    <w:p w14:paraId="54DE93FA" w14:textId="79DFB841" w:rsidR="005F7042" w:rsidDel="00AF1694" w:rsidRDefault="005F7042" w:rsidP="005F7042">
      <w:pPr>
        <w:autoSpaceDE w:val="0"/>
        <w:autoSpaceDN w:val="0"/>
        <w:adjustRightInd w:val="0"/>
        <w:spacing w:after="0" w:line="240" w:lineRule="auto"/>
        <w:rPr>
          <w:del w:id="55"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6" w:author="Prathyush Sambaturu" w:date="2019-03-04T14:12:00Z"/>
          <w:rFonts w:ascii="Cambria" w:hAnsi="Cambria" w:cs="LMRoman10-Regular"/>
          <w:sz w:val="24"/>
          <w:szCs w:val="24"/>
        </w:rPr>
      </w:pPr>
      <w:del w:id="57"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8" w:author="Prathyush Sambaturu" w:date="2019-03-04T14:12:00Z"/>
      <w:sdt>
        <w:sdtPr>
          <w:rPr>
            <w:rFonts w:ascii="Cambria" w:hAnsi="Cambria" w:cs="LMRoman10-Regular"/>
            <w:sz w:val="24"/>
            <w:szCs w:val="24"/>
          </w:rPr>
          <w:id w:val="1468942700"/>
          <w:citation/>
        </w:sdtPr>
        <w:sdtContent>
          <w:customXmlDelRangeEnd w:id="58"/>
          <w:del w:id="59"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60" w:author="Prathyush Sambaturu" w:date="2019-03-04T14:12:00Z"/>
        </w:sdtContent>
      </w:sdt>
      <w:customXmlDelRangeEnd w:id="60"/>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66BB7B08" w:rsidR="005F7042" w:rsidRPr="005F7042" w:rsidDel="000B5346" w:rsidRDefault="005F7042" w:rsidP="005F7042">
      <w:pPr>
        <w:autoSpaceDE w:val="0"/>
        <w:autoSpaceDN w:val="0"/>
        <w:adjustRightInd w:val="0"/>
        <w:spacing w:after="0" w:line="240" w:lineRule="auto"/>
        <w:rPr>
          <w:del w:id="61"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2"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3"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4" w:author="Prathyush Sambaturu" w:date="2019-03-04T13:51:00Z">
        <w:r w:rsidRPr="005F7042" w:rsidDel="00070F6E">
          <w:rPr>
            <w:rFonts w:ascii="Cambria" w:hAnsi="Cambria" w:cs="LMRoman10-Regular"/>
            <w:sz w:val="24"/>
            <w:szCs w:val="24"/>
          </w:rPr>
          <w:delText>couple</w:delText>
        </w:r>
      </w:del>
      <w:ins w:id="65" w:author="Prathyush Sambaturu" w:date="2019-03-04T13:51:00Z">
        <w:r w:rsidR="00467894">
          <w:rPr>
            <w:rFonts w:ascii="Cambria" w:hAnsi="Cambria" w:cs="LMRoman10-Regular"/>
            <w:sz w:val="24"/>
            <w:szCs w:val="24"/>
          </w:rPr>
          <w:t>S</w:t>
        </w:r>
      </w:ins>
      <w:del w:id="66"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7" w:author="Prathyush Sambaturu" w:date="2019-03-04T13:51:00Z">
        <w:r w:rsidRPr="005F7042" w:rsidDel="00467894">
          <w:rPr>
            <w:rFonts w:ascii="Cambria" w:hAnsi="Cambria" w:cs="LMRoman10-Regular"/>
            <w:sz w:val="24"/>
            <w:szCs w:val="24"/>
          </w:rPr>
          <w:delText>from CDC re</w:delText>
        </w:r>
      </w:del>
      <w:ins w:id="68" w:author="Prathyush Sambaturu" w:date="2019-03-04T13:51:00Z">
        <w:r w:rsidR="00467894">
          <w:rPr>
            <w:rFonts w:ascii="Cambria" w:hAnsi="Cambria" w:cs="LMRoman10-Regular"/>
            <w:sz w:val="24"/>
            <w:szCs w:val="24"/>
          </w:rPr>
          <w:t xml:space="preserve">can be found in </w:t>
        </w:r>
      </w:ins>
      <w:ins w:id="69" w:author="Prathyush Sambaturu" w:date="2019-03-04T13:52:00Z">
        <w:r w:rsidR="00467894">
          <w:rPr>
            <w:rFonts w:ascii="Cambria" w:hAnsi="Cambria" w:cs="LMRoman10-Regular"/>
            <w:sz w:val="24"/>
            <w:szCs w:val="24"/>
          </w:rPr>
          <w:t xml:space="preserve">the </w:t>
        </w:r>
      </w:ins>
      <w:ins w:id="70" w:author="Prathyush Sambaturu" w:date="2019-03-04T13:51:00Z">
        <w:r w:rsidR="00467894">
          <w:rPr>
            <w:rFonts w:ascii="Cambria" w:hAnsi="Cambria" w:cs="LMRoman10-Regular"/>
            <w:sz w:val="24"/>
            <w:szCs w:val="24"/>
          </w:rPr>
          <w:t xml:space="preserve">CDC </w:t>
        </w:r>
      </w:ins>
      <w:del w:id="71" w:author="Prathyush Sambaturu" w:date="2019-03-04T13:51:00Z">
        <w:r w:rsidRPr="005F7042" w:rsidDel="00070F6E">
          <w:rPr>
            <w:rFonts w:ascii="Cambria" w:hAnsi="Cambria" w:cs="LMRoman10-Regular"/>
            <w:sz w:val="24"/>
            <w:szCs w:val="24"/>
          </w:rPr>
          <w:delText>ports:</w:delText>
        </w:r>
      </w:del>
      <w:ins w:id="72" w:author="Prathyush Sambaturu" w:date="2019-03-04T13:51:00Z">
        <w:r w:rsidR="00467894">
          <w:rPr>
            <w:rFonts w:ascii="Cambria" w:hAnsi="Cambria" w:cs="LMRoman10-Regular"/>
            <w:sz w:val="24"/>
            <w:szCs w:val="24"/>
          </w:rPr>
          <w:t>re</w:t>
        </w:r>
      </w:ins>
      <w:ins w:id="73" w:author="Prathyush Sambaturu" w:date="2019-03-04T13:52:00Z">
        <w:r w:rsidR="00467894">
          <w:rPr>
            <w:rFonts w:ascii="Cambria" w:hAnsi="Cambria" w:cs="LMRoman10-Regular"/>
            <w:sz w:val="24"/>
            <w:szCs w:val="24"/>
          </w:rPr>
          <w:t>ports</w:t>
        </w:r>
      </w:ins>
      <w:customXmlInsRangeStart w:id="74" w:author="Prathyush Sambaturu" w:date="2019-03-04T13:53:00Z"/>
      <w:sdt>
        <w:sdtPr>
          <w:rPr>
            <w:rFonts w:ascii="Cambria" w:hAnsi="Cambria" w:cs="LMRoman10-Regular"/>
            <w:sz w:val="24"/>
            <w:szCs w:val="24"/>
          </w:rPr>
          <w:id w:val="-1091084107"/>
          <w:citation/>
        </w:sdtPr>
        <w:sdtContent>
          <w:customXmlInsRangeEnd w:id="74"/>
          <w:ins w:id="75"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ins w:id="76" w:author="Prathyush Sambaturu" w:date="2019-03-04T13:53:00Z">
            <w:r w:rsidR="00467894">
              <w:rPr>
                <w:rFonts w:ascii="Cambria" w:hAnsi="Cambria" w:cs="LMRoman10-Regular"/>
                <w:noProof/>
                <w:sz w:val="24"/>
                <w:szCs w:val="24"/>
              </w:rPr>
              <w:t xml:space="preserve"> </w:t>
            </w:r>
            <w:r w:rsidR="00467894" w:rsidRPr="00467894">
              <w:rPr>
                <w:rFonts w:ascii="Cambria" w:hAnsi="Cambria" w:cs="LMRoman10-Regular"/>
                <w:noProof/>
                <w:sz w:val="24"/>
                <w:szCs w:val="24"/>
                <w:rPrChange w:id="77" w:author="Prathyush Sambaturu" w:date="2019-03-04T13:53:00Z">
                  <w:rPr>
                    <w:rFonts w:eastAsia="Times New Roman"/>
                  </w:rPr>
                </w:rPrChange>
              </w:rPr>
              <w:t>[8, 9]</w:t>
            </w:r>
            <w:r w:rsidR="00467894">
              <w:rPr>
                <w:rFonts w:ascii="Cambria" w:hAnsi="Cambria" w:cs="LMRoman10-Regular"/>
                <w:sz w:val="24"/>
                <w:szCs w:val="24"/>
              </w:rPr>
              <w:fldChar w:fldCharType="end"/>
            </w:r>
          </w:ins>
          <w:customXmlInsRangeStart w:id="78" w:author="Prathyush Sambaturu" w:date="2019-03-04T13:53:00Z"/>
        </w:sdtContent>
      </w:sdt>
      <w:customXmlInsRangeEnd w:id="78"/>
      <w:ins w:id="79" w:author="Prathyush Sambaturu" w:date="2019-03-04T13:52:00Z">
        <w:r w:rsidR="00467894">
          <w:rPr>
            <w:rFonts w:ascii="Cambria" w:hAnsi="Cambria" w:cs="LMRoman10-Regular"/>
            <w:sz w:val="24"/>
            <w:szCs w:val="24"/>
          </w:rPr>
          <w:t>.</w:t>
        </w:r>
      </w:ins>
      <w:ins w:id="80" w:author="Prathyush Sambaturu" w:date="2019-03-04T13:55:00Z">
        <w:r w:rsidR="000B5346">
          <w:rPr>
            <w:rFonts w:ascii="Cambria" w:hAnsi="Cambria" w:cs="LMRoman10-Regular"/>
            <w:sz w:val="24"/>
            <w:szCs w:val="24"/>
          </w:rPr>
          <w:t xml:space="preserve"> For instance, </w:t>
        </w:r>
      </w:ins>
      <w:ins w:id="81" w:author="Prathyush Sambaturu" w:date="2019-03-04T13:56:00Z">
        <w:r w:rsidR="000B5346">
          <w:rPr>
            <w:rFonts w:ascii="Cambria" w:hAnsi="Cambria" w:cs="LMRoman10-Regular"/>
            <w:sz w:val="24"/>
            <w:szCs w:val="24"/>
          </w:rPr>
          <w:t xml:space="preserve">the CDC </w:t>
        </w:r>
      </w:ins>
      <w:ins w:id="82" w:author="Prathyush Sambaturu" w:date="2019-03-04T13:55:00Z">
        <w:r w:rsidR="000B5346">
          <w:rPr>
            <w:rFonts w:ascii="Cambria" w:hAnsi="Cambria" w:cs="LMRoman10-Regular"/>
            <w:sz w:val="24"/>
            <w:szCs w:val="24"/>
          </w:rPr>
          <w:t xml:space="preserve">report in </w:t>
        </w:r>
      </w:ins>
      <w:customXmlInsRangeStart w:id="83" w:author="Prathyush Sambaturu" w:date="2019-03-04T13:55:00Z"/>
      <w:sdt>
        <w:sdtPr>
          <w:rPr>
            <w:rFonts w:ascii="Cambria" w:hAnsi="Cambria" w:cs="LMRoman10-Regular"/>
            <w:sz w:val="24"/>
            <w:szCs w:val="24"/>
          </w:rPr>
          <w:id w:val="1754014909"/>
          <w:citation/>
        </w:sdtPr>
        <w:sdtContent>
          <w:customXmlInsRangeEnd w:id="83"/>
          <w:ins w:id="84"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ins w:id="85" w:author="Prathyush Sambaturu" w:date="2019-03-04T13:55:00Z">
            <w:r w:rsidR="000B5346" w:rsidRPr="000B5346">
              <w:rPr>
                <w:rFonts w:ascii="Cambria" w:hAnsi="Cambria" w:cs="LMRoman10-Regular"/>
                <w:noProof/>
                <w:sz w:val="24"/>
                <w:szCs w:val="24"/>
                <w:rPrChange w:id="86" w:author="Prathyush Sambaturu" w:date="2019-03-04T13:55:00Z">
                  <w:rPr>
                    <w:rFonts w:eastAsia="Times New Roman"/>
                  </w:rPr>
                </w:rPrChange>
              </w:rPr>
              <w:t>[9]</w:t>
            </w:r>
            <w:r w:rsidR="000B5346">
              <w:rPr>
                <w:rFonts w:ascii="Cambria" w:hAnsi="Cambria" w:cs="LMRoman10-Regular"/>
                <w:sz w:val="24"/>
                <w:szCs w:val="24"/>
              </w:rPr>
              <w:fldChar w:fldCharType="end"/>
            </w:r>
          </w:ins>
          <w:customXmlInsRangeStart w:id="87" w:author="Prathyush Sambaturu" w:date="2019-03-04T13:55:00Z"/>
        </w:sdtContent>
      </w:sdt>
      <w:customXmlInsRangeEnd w:id="87"/>
      <w:ins w:id="88" w:author="Prathyush Sambaturu" w:date="2019-03-04T13:55:00Z">
        <w:r w:rsidR="000B5346">
          <w:rPr>
            <w:rFonts w:ascii="Cambria" w:hAnsi="Cambria" w:cs="LMRoman10-Regular"/>
            <w:sz w:val="24"/>
            <w:szCs w:val="24"/>
          </w:rPr>
          <w:t xml:space="preserve"> summa</w:t>
        </w:r>
      </w:ins>
      <w:ins w:id="89" w:author="Prathyush Sambaturu" w:date="2019-03-04T13:56:00Z">
        <w:r w:rsidR="000B5346">
          <w:rPr>
            <w:rFonts w:ascii="Cambria" w:hAnsi="Cambria" w:cs="LMRoman10-Regular"/>
            <w:sz w:val="24"/>
            <w:szCs w:val="24"/>
          </w:rPr>
          <w:t xml:space="preserve">rizes the states with high ILI activity </w:t>
        </w:r>
      </w:ins>
      <w:ins w:id="90" w:author="Prathyush Sambaturu" w:date="2019-03-04T13:57:00Z">
        <w:r w:rsidR="000B5346">
          <w:rPr>
            <w:rFonts w:ascii="Cambria" w:hAnsi="Cambria" w:cs="LMRoman10-Regular"/>
            <w:sz w:val="24"/>
            <w:szCs w:val="24"/>
          </w:rPr>
          <w:t xml:space="preserve">for week ending </w:t>
        </w:r>
      </w:ins>
      <w:ins w:id="91" w:author="Prathyush Sambaturu" w:date="2019-03-04T14:00:00Z">
        <w:r w:rsidR="000B5346">
          <w:rPr>
            <w:rFonts w:ascii="Cambria" w:hAnsi="Cambria" w:cs="LMRoman10-Regular"/>
            <w:sz w:val="24"/>
            <w:szCs w:val="24"/>
          </w:rPr>
          <w:t xml:space="preserve">on </w:t>
        </w:r>
      </w:ins>
      <w:ins w:id="92" w:author="Prathyush Sambaturu" w:date="2019-03-04T13:57:00Z">
        <w:r w:rsidR="000B5346">
          <w:rPr>
            <w:rFonts w:ascii="Cambria" w:hAnsi="Cambria" w:cs="LMRoman10-Regular"/>
            <w:sz w:val="24"/>
            <w:szCs w:val="24"/>
          </w:rPr>
          <w:t xml:space="preserve">Mar 04, 2017 with the number of those </w:t>
        </w:r>
      </w:ins>
      <w:ins w:id="93" w:author="Prathyush Sambaturu" w:date="2019-03-04T13:58:00Z">
        <w:r w:rsidR="000B5346">
          <w:rPr>
            <w:rFonts w:ascii="Cambria" w:hAnsi="Cambria" w:cs="LMRoman10-Regular"/>
            <w:sz w:val="24"/>
            <w:szCs w:val="24"/>
          </w:rPr>
          <w:t xml:space="preserve">states </w:t>
        </w:r>
      </w:ins>
      <w:ins w:id="94" w:author="Prathyush Sambaturu" w:date="2019-03-04T13:57:00Z">
        <w:r w:rsidR="000B5346">
          <w:rPr>
            <w:rFonts w:ascii="Cambria" w:hAnsi="Cambria" w:cs="LMRoman10-Regular"/>
            <w:sz w:val="24"/>
            <w:szCs w:val="24"/>
          </w:rPr>
          <w:t xml:space="preserve">followed by </w:t>
        </w:r>
      </w:ins>
      <w:ins w:id="95" w:author="Prathyush Sambaturu" w:date="2019-03-04T13:58:00Z">
        <w:r w:rsidR="000B5346">
          <w:rPr>
            <w:rFonts w:ascii="Cambria" w:hAnsi="Cambria" w:cs="LMRoman10-Regular"/>
            <w:sz w:val="24"/>
            <w:szCs w:val="24"/>
          </w:rPr>
          <w:t xml:space="preserve">explicit listing of </w:t>
        </w:r>
      </w:ins>
      <w:ins w:id="96" w:author="Prathyush Sambaturu" w:date="2019-03-04T13:57:00Z">
        <w:r w:rsidR="000B5346">
          <w:rPr>
            <w:rFonts w:ascii="Cambria" w:hAnsi="Cambria" w:cs="LMRoman10-Regular"/>
            <w:sz w:val="24"/>
            <w:szCs w:val="24"/>
          </w:rPr>
          <w:t xml:space="preserve">their </w:t>
        </w:r>
      </w:ins>
      <w:ins w:id="97"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8" w:author="Prathyush Sambaturu" w:date="2019-03-04T13:59:00Z"/>
          <w:rFonts w:ascii="Cambria" w:hAnsi="Cambria" w:cs="LMRoman10-Regular"/>
          <w:sz w:val="24"/>
          <w:szCs w:val="24"/>
        </w:rPr>
      </w:pPr>
    </w:p>
    <w:p w14:paraId="37E5AC1D" w14:textId="3FF83C26" w:rsidR="005F7042" w:rsidRPr="005F7042" w:rsidDel="000B5346" w:rsidRDefault="005F7042">
      <w:pPr>
        <w:rPr>
          <w:del w:id="99" w:author="Prathyush Sambaturu" w:date="2019-03-04T13:59:00Z"/>
          <w:rFonts w:ascii="Cambria" w:hAnsi="Cambria" w:cs="LMRoman10-Regular"/>
          <w:sz w:val="24"/>
          <w:szCs w:val="24"/>
        </w:rPr>
        <w:pPrChange w:id="100" w:author="Prathyush Sambaturu" w:date="2019-03-04T14:01:00Z">
          <w:pPr>
            <w:autoSpaceDE w:val="0"/>
            <w:autoSpaceDN w:val="0"/>
            <w:adjustRightInd w:val="0"/>
            <w:spacing w:after="0" w:line="240" w:lineRule="auto"/>
            <w:ind w:left="720"/>
          </w:pPr>
        </w:pPrChange>
      </w:pPr>
      <w:del w:id="101"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2" w:author="Prathyush Sambaturu" w:date="2019-03-04T13:59:00Z"/>
      <w:sdt>
        <w:sdtPr>
          <w:rPr>
            <w:rFonts w:ascii="Cambria" w:hAnsi="Cambria" w:cs="LMRoman10-Regular"/>
            <w:sz w:val="24"/>
            <w:szCs w:val="24"/>
          </w:rPr>
          <w:id w:val="-1087313319"/>
          <w:citation/>
        </w:sdtPr>
        <w:sdtContent>
          <w:customXmlDelRangeEnd w:id="102"/>
          <w:del w:id="103"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4" w:author="Prathyush Sambaturu" w:date="2019-03-04T13:59:00Z"/>
        </w:sdtContent>
      </w:sdt>
      <w:customXmlDelRangeEnd w:id="104"/>
    </w:p>
    <w:p w14:paraId="2F11A786" w14:textId="31284D28" w:rsidR="005F7042" w:rsidRPr="005F7042" w:rsidDel="000B5346" w:rsidRDefault="005F7042">
      <w:pPr>
        <w:rPr>
          <w:del w:id="105" w:author="Prathyush Sambaturu" w:date="2019-03-04T13:59:00Z"/>
          <w:rFonts w:ascii="Cambria" w:hAnsi="Cambria" w:cs="LMMathItalic10-Regular"/>
          <w:i/>
          <w:iCs/>
          <w:sz w:val="24"/>
          <w:szCs w:val="24"/>
        </w:rPr>
        <w:pPrChange w:id="106"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7" w:author="Prathyush Sambaturu" w:date="2019-03-04T13:59:00Z"/>
          <w:rFonts w:ascii="Cambria" w:hAnsi="Cambria" w:cs="LMRoman10-Regular"/>
          <w:sz w:val="24"/>
          <w:szCs w:val="24"/>
        </w:rPr>
        <w:pPrChange w:id="108" w:author="Prathyush Sambaturu" w:date="2019-03-04T14:01:00Z">
          <w:pPr>
            <w:autoSpaceDE w:val="0"/>
            <w:autoSpaceDN w:val="0"/>
            <w:adjustRightInd w:val="0"/>
            <w:spacing w:after="0" w:line="240" w:lineRule="auto"/>
            <w:ind w:left="720"/>
          </w:pPr>
        </w:pPrChange>
      </w:pPr>
      <w:del w:id="109"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0" w:author="Prathyush Sambaturu" w:date="2019-03-04T13:59:00Z"/>
      <w:sdt>
        <w:sdtPr>
          <w:rPr>
            <w:rFonts w:ascii="Cambria" w:hAnsi="Cambria" w:cs="LMRoman10-Regular"/>
            <w:sz w:val="24"/>
            <w:szCs w:val="24"/>
          </w:rPr>
          <w:id w:val="-1595480210"/>
          <w:citation/>
        </w:sdtPr>
        <w:sdtContent>
          <w:customXmlDelRangeEnd w:id="110"/>
          <w:del w:id="111"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2" w:author="Prathyush Sambaturu" w:date="2019-03-04T13:59:00Z"/>
        </w:sdtContent>
      </w:sdt>
      <w:customXmlDelRangeEnd w:id="112"/>
    </w:p>
    <w:p w14:paraId="1B878D03" w14:textId="3A396842" w:rsidR="00F907C9" w:rsidDel="000B5346" w:rsidRDefault="00F907C9">
      <w:pPr>
        <w:rPr>
          <w:del w:id="113" w:author="Prathyush Sambaturu" w:date="2019-03-04T14:01:00Z"/>
          <w:rFonts w:ascii="Cambria" w:hAnsi="Cambria" w:cs="LMRoman10-Regular"/>
          <w:sz w:val="24"/>
          <w:szCs w:val="24"/>
        </w:rPr>
        <w:pPrChange w:id="114"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5" w:author="Prathyush Sambaturu" w:date="2019-03-04T14:01:00Z"/>
          <w:rFonts w:ascii="Cambria" w:hAnsi="Cambria" w:cs="LMRoman10-Regular"/>
          <w:sz w:val="24"/>
          <w:szCs w:val="24"/>
        </w:rPr>
        <w:pPrChange w:id="116"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7" w:author="Prathyush Sambaturu" w:date="2019-03-04T14:01:00Z"/>
          <w:rFonts w:ascii="Cambria" w:hAnsi="Cambria" w:cs="LMRoman10-Regular"/>
          <w:sz w:val="24"/>
          <w:szCs w:val="24"/>
        </w:rPr>
        <w:pPrChange w:id="118"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9" w:author="Prathyush Sambaturu" w:date="2019-03-04T14:01:00Z"/>
          <w:rFonts w:ascii="Cambria" w:hAnsi="Cambria" w:cs="LMRoman10-Regular"/>
          <w:sz w:val="24"/>
          <w:szCs w:val="24"/>
        </w:rPr>
        <w:pPrChange w:id="120"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1" w:author="Prathyush Sambaturu" w:date="2019-03-04T14:01:00Z"/>
        </w:rPr>
        <w:pPrChange w:id="122" w:author="Prathyush Sambaturu" w:date="2019-03-04T14:01:00Z">
          <w:pPr>
            <w:keepNext/>
            <w:autoSpaceDE w:val="0"/>
            <w:autoSpaceDN w:val="0"/>
            <w:adjustRightInd w:val="0"/>
            <w:spacing w:after="0" w:line="240" w:lineRule="auto"/>
            <w:jc w:val="center"/>
          </w:pPr>
        </w:pPrChange>
      </w:pPr>
      <w:del w:id="123"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4" w:author="Prathyush Sambaturu" w:date="2019-03-04T14:01:00Z"/>
        </w:rPr>
        <w:pPrChange w:id="125" w:author="Prathyush Sambaturu" w:date="2019-03-04T14:01:00Z">
          <w:pPr>
            <w:pStyle w:val="Caption"/>
            <w:jc w:val="center"/>
          </w:pPr>
        </w:pPrChange>
      </w:pPr>
      <w:bookmarkStart w:id="126" w:name="_Ref529377693"/>
      <w:del w:id="127"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6"/>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8"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9" w:author="Prathyush Sambaturu" w:date="2019-03-04T14:01:00Z"/>
          <w:rFonts w:ascii="Cambria" w:hAnsi="Cambria" w:cs="LMRoman10-Regular"/>
          <w:sz w:val="24"/>
          <w:szCs w:val="24"/>
        </w:rPr>
        <w:pPrChange w:id="130"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1" w:author="Prathyush Sambaturu" w:date="2019-03-04T14:01:00Z"/>
        </w:rPr>
        <w:pPrChange w:id="132" w:author="Prathyush Sambaturu" w:date="2019-03-04T14:01:00Z">
          <w:pPr>
            <w:keepNext/>
            <w:autoSpaceDE w:val="0"/>
            <w:autoSpaceDN w:val="0"/>
            <w:adjustRightInd w:val="0"/>
            <w:spacing w:after="0" w:line="240" w:lineRule="auto"/>
            <w:jc w:val="center"/>
          </w:pPr>
        </w:pPrChange>
      </w:pPr>
      <w:del w:id="133"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4" w:author="Vullikanti, Anil (asv9v)" w:date="2019-06-11T09:11:00Z"/>
          <w:rFonts w:ascii="Cambria" w:hAnsi="Cambria" w:cs="LMRoman10-Regular"/>
          <w:sz w:val="24"/>
          <w:szCs w:val="24"/>
        </w:rPr>
      </w:pPr>
      <w:bookmarkStart w:id="135" w:name="_Ref529377743"/>
      <w:del w:id="136"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5"/>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7"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8" w:author="Vullikanti, Anil (asv9v)" w:date="2019-06-11T09:11:00Z"/>
          <w:rFonts w:cstheme="minorHAnsi"/>
        </w:rPr>
        <w:pPrChange w:id="139" w:author="Prathyush Sambaturu" w:date="2019-03-04T14:01:00Z">
          <w:pPr>
            <w:pStyle w:val="Caption"/>
            <w:jc w:val="center"/>
          </w:pPr>
        </w:pPrChange>
      </w:pPr>
    </w:p>
    <w:p w14:paraId="47618058" w14:textId="0EC28ABF" w:rsidR="00F907C9" w:rsidDel="00757559" w:rsidRDefault="00F907C9">
      <w:pPr>
        <w:rPr>
          <w:del w:id="140" w:author="Vullikanti, Anil (asv9v)" w:date="2019-06-11T09:12:00Z"/>
          <w:rFonts w:ascii="Cambria" w:hAnsi="Cambria" w:cs="LMRoman10-Regular"/>
          <w:noProof/>
          <w:sz w:val="24"/>
          <w:szCs w:val="24"/>
        </w:rPr>
        <w:pPrChange w:id="141" w:author="Vullikanti, Anil (asv9v)" w:date="2019-06-11T09:11:00Z">
          <w:pPr>
            <w:autoSpaceDE w:val="0"/>
            <w:autoSpaceDN w:val="0"/>
            <w:adjustRightInd w:val="0"/>
            <w:spacing w:after="0" w:line="240" w:lineRule="auto"/>
          </w:pPr>
        </w:pPrChange>
      </w:pPr>
      <w:del w:id="142" w:author="Prathyush Sambaturu" w:date="2019-03-04T14:01:00Z">
        <w:r w:rsidRPr="00F907C9" w:rsidDel="000B5346">
          <w:rPr>
            <w:rFonts w:ascii="Cambria" w:hAnsi="Cambria" w:cs="LMRoman10-Regular"/>
            <w:sz w:val="24"/>
            <w:szCs w:val="24"/>
          </w:rPr>
          <w:delText xml:space="preserve">The </w:delText>
        </w:r>
      </w:del>
      <w:ins w:id="143"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4"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5" w:author="Prathyush Sambaturu" w:date="2019-06-11T04:19:00Z">
        <w:r w:rsidRPr="00F907C9" w:rsidDel="00AF7170">
          <w:rPr>
            <w:rFonts w:ascii="Cambria" w:hAnsi="Cambria" w:cs="LMRoman10-Regular"/>
            <w:sz w:val="24"/>
            <w:szCs w:val="24"/>
          </w:rPr>
          <w:delText>data, but</w:delText>
        </w:r>
      </w:del>
      <w:ins w:id="146" w:author="Prathyush Sambaturu" w:date="2019-06-11T04:19:00Z">
        <w:r w:rsidR="00AF7170" w:rsidRPr="00F907C9">
          <w:rPr>
            <w:rFonts w:ascii="Cambria" w:hAnsi="Cambria" w:cs="LMRoman10-Regular"/>
            <w:sz w:val="24"/>
            <w:szCs w:val="24"/>
          </w:rPr>
          <w:t>data</w:t>
        </w:r>
      </w:ins>
      <w:ins w:id="147" w:author="Prathyush Sambaturu" w:date="2019-06-11T04:20:00Z">
        <w:r w:rsidR="00AF7170">
          <w:rPr>
            <w:rFonts w:ascii="Cambria" w:hAnsi="Cambria" w:cs="LMRoman10-Regular"/>
            <w:sz w:val="24"/>
            <w:szCs w:val="24"/>
          </w:rPr>
          <w:t>,</w:t>
        </w:r>
      </w:ins>
      <w:ins w:id="148" w:author="Prathyush Sambaturu" w:date="2019-06-11T04:19:00Z">
        <w:r w:rsidR="00AF7170" w:rsidRPr="00F907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9"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0"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1"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2"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3" w:author="Prathyush Sambaturu" w:date="2019-03-04T14:04:00Z"/>
          <w:rFonts w:ascii="Cambria" w:hAnsi="Cambria" w:cs="LMRoman10-Regular"/>
          <w:sz w:val="24"/>
          <w:szCs w:val="24"/>
        </w:rPr>
      </w:pPr>
    </w:p>
    <w:p w14:paraId="635857DA" w14:textId="55C35A1E" w:rsidR="009D5770" w:rsidRPr="009D5770" w:rsidRDefault="009D5770">
      <w:pPr>
        <w:rPr>
          <w:rFonts w:ascii="Cambria" w:hAnsi="Cambria" w:cs="LMRoman10-Regular"/>
          <w:sz w:val="24"/>
          <w:szCs w:val="24"/>
        </w:rPr>
        <w:pPrChange w:id="154"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5" w:author="Vullikanti, Anil (asv9v)" w:date="2019-06-11T10:06:00Z"/>
          <w:rFonts w:ascii="Cambria" w:hAnsi="Cambria" w:cs="LMRoman10-Regular"/>
          <w:sz w:val="24"/>
          <w:szCs w:val="24"/>
        </w:rPr>
      </w:pPr>
      <w:del w:id="156"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7" w:author="Vullikanti, Anil (asv9v)" w:date="2019-06-11T10:06:00Z"/>
      <w:sdt>
        <w:sdtPr>
          <w:rPr>
            <w:rFonts w:ascii="Cambria" w:hAnsi="Cambria" w:cs="LMRoman10-Regular"/>
            <w:sz w:val="24"/>
            <w:szCs w:val="24"/>
          </w:rPr>
          <w:id w:val="1618561245"/>
          <w:citation/>
        </w:sdtPr>
        <w:sdtContent>
          <w:customXmlDelRangeEnd w:id="157"/>
          <w:del w:id="158"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9" w:author="Vullikanti, Anil (asv9v)" w:date="2019-06-11T10:06:00Z"/>
        </w:sdtContent>
      </w:sdt>
      <w:customXmlDelRangeEnd w:id="159"/>
      <w:del w:id="160"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1" w:author="Vullikanti, Anil (asv9v)" w:date="2019-06-11T10:06:00Z"/>
      <w:sdt>
        <w:sdtPr>
          <w:rPr>
            <w:rFonts w:ascii="Cambria" w:hAnsi="Cambria" w:cs="LMRoman10-Regular"/>
            <w:sz w:val="24"/>
            <w:szCs w:val="24"/>
          </w:rPr>
          <w:id w:val="846590519"/>
          <w:citation/>
        </w:sdtPr>
        <w:sdtContent>
          <w:customXmlDelRangeEnd w:id="161"/>
          <w:del w:id="162"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3" w:author="Vullikanti, Anil (asv9v)" w:date="2019-06-11T10:06:00Z"/>
        </w:sdtContent>
      </w:sdt>
      <w:customXmlDelRangeEnd w:id="163"/>
      <w:del w:id="164" w:author="Vullikanti, Anil (asv9v)" w:date="2019-06-11T10:06:00Z">
        <w:r w:rsidRPr="009D5770" w:rsidDel="00BB226D">
          <w:rPr>
            <w:rFonts w:ascii="Cambria" w:hAnsi="Cambria" w:cs="LMRoman10-Regular"/>
            <w:sz w:val="24"/>
            <w:szCs w:val="24"/>
          </w:rPr>
          <w:delText>, and information retrieval</w:delText>
        </w:r>
      </w:del>
      <w:customXmlDelRangeStart w:id="165" w:author="Vullikanti, Anil (asv9v)" w:date="2019-06-11T10:06:00Z"/>
      <w:sdt>
        <w:sdtPr>
          <w:rPr>
            <w:rFonts w:ascii="Cambria" w:hAnsi="Cambria" w:cs="LMRoman10-Regular"/>
            <w:sz w:val="24"/>
            <w:szCs w:val="24"/>
          </w:rPr>
          <w:id w:val="1287313020"/>
          <w:citation/>
        </w:sdtPr>
        <w:sdtContent>
          <w:customXmlDelRangeEnd w:id="165"/>
          <w:del w:id="166"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9" w:author="Prathyush Sambaturu" w:date="2019-03-04T14:04:00Z"/>
          <w:rFonts w:ascii="Cambria" w:hAnsi="Cambria" w:cs="LMRoman10-Regular"/>
          <w:sz w:val="24"/>
          <w:szCs w:val="24"/>
        </w:rPr>
      </w:pPr>
      <w:ins w:id="170"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1" w:author="Prathyush Sambaturu" w:date="2019-03-04T14:04:00Z"/>
          <w:del w:id="172" w:author="Vullikanti, Anil (asv9v)" w:date="2019-06-11T09:49:00Z"/>
          <w:rFonts w:ascii="Cambria" w:hAnsi="Cambria" w:cs="LMRoman10-Regular"/>
          <w:sz w:val="24"/>
          <w:szCs w:val="24"/>
        </w:rPr>
      </w:pPr>
      <w:ins w:id="173"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4" w:author="Prathyush Sambaturu" w:date="2019-03-04T14:04:00Z"/>
        </w:rPr>
      </w:pPr>
      <w:del w:id="175"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6" w:author="Prathyush Sambaturu" w:date="2019-03-04T14:04:00Z"/>
          <w:rFonts w:ascii="Cambria" w:hAnsi="Cambria" w:cs="LMRoman10-Regular"/>
        </w:rPr>
      </w:pPr>
      <w:bookmarkStart w:id="177" w:name="_Ref529378003"/>
      <w:del w:id="178"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77"/>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9" w:author="Prathyush Sambaturu" w:date="2019-03-04T14:04:00Z"/>
          <w:rFonts w:ascii="Cambria" w:hAnsi="Cambria" w:cs="LMRoman10-Regular"/>
          <w:sz w:val="24"/>
          <w:szCs w:val="24"/>
        </w:rPr>
        <w:pPrChange w:id="180"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1" w:author="Vullikanti, Anil (asv9v)" w:date="2019-06-11T09:48:00Z"/>
          <w:rFonts w:ascii="Cambria" w:hAnsi="Cambria" w:cs="LMRoman10-Regular"/>
          <w:sz w:val="24"/>
          <w:szCs w:val="24"/>
        </w:rPr>
      </w:pPr>
      <w:del w:id="182" w:author="Vullikanti, Anil (asv9v)" w:date="2019-06-11T09:35:00Z">
        <w:r w:rsidRPr="00891822" w:rsidDel="00C41E7D">
          <w:rPr>
            <w:rFonts w:ascii="Cambria" w:hAnsi="Cambria" w:cs="LMRoman10-Regular"/>
            <w:sz w:val="24"/>
            <w:szCs w:val="24"/>
          </w:rPr>
          <w:delText>These d</w:delText>
        </w:r>
      </w:del>
      <w:ins w:id="183"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4"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85" w:author="Vullikanti, Anil (asv9v)" w:date="2019-06-11T10:05:00Z">
        <w:r w:rsidR="003517FA">
          <w:rPr>
            <w:rFonts w:ascii="Cambria" w:hAnsi="Cambria" w:cs="LMRoman10-Regular"/>
            <w:sz w:val="24"/>
            <w:szCs w:val="24"/>
          </w:rPr>
          <w:t>Specifically, we</w:t>
        </w:r>
      </w:ins>
      <w:ins w:id="186" w:author="Vullikanti, Anil (asv9v)" w:date="2019-06-11T09:51:00Z">
        <w:r w:rsidR="00A55ECA">
          <w:rPr>
            <w:rFonts w:ascii="Cambria" w:hAnsi="Cambria" w:cs="LMRoman10-Regular"/>
            <w:sz w:val="24"/>
            <w:szCs w:val="24"/>
          </w:rPr>
          <w:t xml:space="preserve"> study how </w:t>
        </w:r>
      </w:ins>
      <w:ins w:id="187" w:author="Vullikanti, Anil (asv9v)" w:date="2019-06-11T10:06:00Z">
        <w:r w:rsidR="00BB226D">
          <w:rPr>
            <w:rFonts w:ascii="Cambria" w:hAnsi="Cambria" w:cs="LMRoman10-Regular"/>
            <w:sz w:val="24"/>
            <w:szCs w:val="24"/>
          </w:rPr>
          <w:t xml:space="preserve">new </w:t>
        </w:r>
      </w:ins>
      <w:ins w:id="188" w:author="Vullikanti, Anil (asv9v)" w:date="2019-06-11T10:05:00Z">
        <w:r w:rsidR="003517FA">
          <w:rPr>
            <w:rFonts w:ascii="Cambria" w:hAnsi="Cambria" w:cs="LMRoman10-Regular"/>
            <w:sz w:val="24"/>
            <w:szCs w:val="24"/>
          </w:rPr>
          <w:t xml:space="preserve">techniques </w:t>
        </w:r>
      </w:ins>
      <w:ins w:id="189" w:author="Vullikanti, Anil (asv9v)" w:date="2019-06-11T10:06:00Z">
        <w:r w:rsidR="00BB226D">
          <w:rPr>
            <w:rFonts w:ascii="Cambria" w:hAnsi="Cambria" w:cs="LMRoman10-Regular"/>
            <w:sz w:val="24"/>
            <w:szCs w:val="24"/>
          </w:rPr>
          <w:t>of</w:t>
        </w:r>
      </w:ins>
      <w:ins w:id="190" w:author="Vullikanti, Anil (asv9v)" w:date="2019-06-11T10:05:00Z">
        <w:r w:rsidR="003517FA">
          <w:rPr>
            <w:rFonts w:ascii="Cambria" w:hAnsi="Cambria" w:cs="LMRoman10-Regular"/>
            <w:sz w:val="24"/>
            <w:szCs w:val="24"/>
          </w:rPr>
          <w:t xml:space="preserve"> </w:t>
        </w:r>
      </w:ins>
      <w:ins w:id="191" w:author="Vullikanti, Anil (asv9v)" w:date="2019-06-11T09:51:00Z">
        <w:r w:rsidR="00A55ECA">
          <w:rPr>
            <w:rFonts w:ascii="Cambria" w:hAnsi="Cambria" w:cs="LMRoman10-Regular"/>
            <w:sz w:val="24"/>
            <w:szCs w:val="24"/>
          </w:rPr>
          <w:t xml:space="preserve">pattern mining </w:t>
        </w:r>
      </w:ins>
      <w:ins w:id="192" w:author="Vullikanti, Anil (asv9v)" w:date="2019-06-11T10:02:00Z">
        <w:r w:rsidR="00703831">
          <w:rPr>
            <w:rFonts w:ascii="Cambria" w:hAnsi="Cambria" w:cs="LMRoman10-Regular"/>
            <w:sz w:val="24"/>
            <w:szCs w:val="24"/>
          </w:rPr>
          <w:t>of</w:t>
        </w:r>
      </w:ins>
      <w:ins w:id="193" w:author="Vullikanti, Anil (asv9v)" w:date="2019-06-11T09:55:00Z">
        <w:r w:rsidR="00A02EB5">
          <w:rPr>
            <w:rFonts w:ascii="Cambria" w:hAnsi="Cambria" w:cs="LMRoman10-Regular"/>
            <w:sz w:val="24"/>
            <w:szCs w:val="24"/>
          </w:rPr>
          <w:t xml:space="preserve"> transactional data</w:t>
        </w:r>
      </w:ins>
      <w:ins w:id="194" w:author="Vullikanti, Anil (asv9v)" w:date="2019-06-11T09:51:00Z">
        <w:r w:rsidR="00A55ECA">
          <w:rPr>
            <w:rFonts w:ascii="Cambria" w:hAnsi="Cambria" w:cs="LMRoman10-Regular"/>
            <w:sz w:val="24"/>
            <w:szCs w:val="24"/>
          </w:rPr>
          <w:t xml:space="preserve"> </w:t>
        </w:r>
      </w:ins>
      <w:ins w:id="195" w:author="Vullikanti, Anil (asv9v)" w:date="2019-06-11T09:54:00Z">
        <w:r w:rsidR="00DD586C">
          <w:rPr>
            <w:rFonts w:ascii="Cambria" w:hAnsi="Cambria" w:cs="LMRoman10-Regular"/>
            <w:sz w:val="24"/>
            <w:szCs w:val="24"/>
          </w:rPr>
          <w:t xml:space="preserve">can </w:t>
        </w:r>
      </w:ins>
      <w:ins w:id="196"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7" w:author="Vullikanti, Anil (asv9v)" w:date="2019-06-11T10:01:00Z">
        <w:r w:rsidR="00703831">
          <w:rPr>
            <w:rFonts w:ascii="Cambria" w:hAnsi="Cambria" w:cs="LMRoman10-Regular"/>
            <w:sz w:val="24"/>
            <w:szCs w:val="24"/>
          </w:rPr>
          <w:t xml:space="preserve">insights into </w:t>
        </w:r>
      </w:ins>
      <w:ins w:id="198" w:author="Vullikanti, Anil (asv9v)" w:date="2019-06-11T10:02:00Z">
        <w:r w:rsidR="00703831">
          <w:rPr>
            <w:rFonts w:ascii="Cambria" w:hAnsi="Cambria" w:cs="LMRoman10-Regular"/>
            <w:sz w:val="24"/>
            <w:szCs w:val="24"/>
          </w:rPr>
          <w:t xml:space="preserve">epidemic </w:t>
        </w:r>
      </w:ins>
      <w:ins w:id="199"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0" w:author="Vullikanti, Anil (asv9v)" w:date="2019-06-11T10:06:00Z">
        <w:r w:rsidR="00145C9E">
          <w:rPr>
            <w:rFonts w:ascii="Cambria" w:hAnsi="Cambria" w:cs="LMRoman10-Regular"/>
            <w:sz w:val="24"/>
            <w:szCs w:val="24"/>
          </w:rPr>
          <w:t>I</w:t>
        </w:r>
      </w:ins>
      <w:ins w:id="201" w:author="Vullikanti, Anil (asv9v)" w:date="2019-06-11T10:05:00Z">
        <w:r w:rsidR="00145C9E">
          <w:rPr>
            <w:rFonts w:ascii="Cambria" w:hAnsi="Cambria" w:cs="LMRoman10-Regular"/>
            <w:sz w:val="24"/>
            <w:szCs w:val="24"/>
          </w:rPr>
          <w:t>nfluenza as a case study to illustrate our m</w:t>
        </w:r>
      </w:ins>
      <w:ins w:id="202"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3" w:author="Vullikanti, Anil (asv9v)" w:date="2019-06-11T10:06:00Z"/>
          <w:rFonts w:ascii="Cambria" w:hAnsi="Cambria" w:cs="LMRoman10-Regular"/>
          <w:sz w:val="24"/>
          <w:szCs w:val="24"/>
        </w:rPr>
      </w:pPr>
    </w:p>
    <w:p w14:paraId="1EC381CA" w14:textId="0C376A69" w:rsidR="00891822" w:rsidRPr="00891822" w:rsidDel="00E84C77" w:rsidRDefault="00BB226D" w:rsidP="00891822">
      <w:pPr>
        <w:autoSpaceDE w:val="0"/>
        <w:autoSpaceDN w:val="0"/>
        <w:adjustRightInd w:val="0"/>
        <w:spacing w:after="0" w:line="240" w:lineRule="auto"/>
        <w:rPr>
          <w:del w:id="204" w:author="Vullikanti, Anil (asv9v)" w:date="2019-06-11T09:44:00Z"/>
          <w:rFonts w:ascii="Cambria" w:hAnsi="Cambria" w:cs="LMRoman10-Regular"/>
          <w:sz w:val="24"/>
          <w:szCs w:val="24"/>
        </w:rPr>
      </w:pPr>
      <w:ins w:id="205" w:author="Vullikanti, Anil (asv9v)" w:date="2019-06-11T10:07:00Z">
        <w:r>
          <w:rPr>
            <w:rFonts w:ascii="Cambria" w:hAnsi="Cambria" w:cs="LMRoman10-Regular"/>
            <w:sz w:val="24"/>
            <w:szCs w:val="24"/>
          </w:rPr>
          <w:t>We note that</w:t>
        </w:r>
      </w:ins>
      <w:ins w:id="206"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7" w:author="Vullikanti, Anil (asv9v)" w:date="2019-06-11T10:06:00Z"/>
      <w:sdt>
        <w:sdtPr>
          <w:rPr>
            <w:rFonts w:ascii="Cambria" w:hAnsi="Cambria" w:cs="LMRoman10-Regular"/>
            <w:sz w:val="24"/>
            <w:szCs w:val="24"/>
          </w:rPr>
          <w:id w:val="-1014295027"/>
          <w:citation/>
        </w:sdtPr>
        <w:sdtContent>
          <w:customXmlInsRangeEnd w:id="207"/>
          <w:ins w:id="208"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r w:rsidRPr="00CB5CA2">
              <w:rPr>
                <w:rFonts w:ascii="Cambria" w:hAnsi="Cambria" w:cs="LMRoman10-Regular"/>
                <w:noProof/>
                <w:sz w:val="24"/>
                <w:szCs w:val="24"/>
              </w:rPr>
              <w:t>[10]</w:t>
            </w:r>
            <w:r>
              <w:rPr>
                <w:rFonts w:ascii="Cambria" w:hAnsi="Cambria" w:cs="LMRoman10-Regular"/>
                <w:sz w:val="24"/>
                <w:szCs w:val="24"/>
              </w:rPr>
              <w:fldChar w:fldCharType="end"/>
            </w:r>
          </w:ins>
          <w:customXmlInsRangeStart w:id="209" w:author="Vullikanti, Anil (asv9v)" w:date="2019-06-11T10:06:00Z"/>
        </w:sdtContent>
      </w:sdt>
      <w:customXmlInsRangeEnd w:id="209"/>
      <w:ins w:id="210"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1" w:author="Vullikanti, Anil (asv9v)" w:date="2019-06-11T10:06:00Z"/>
      <w:sdt>
        <w:sdtPr>
          <w:rPr>
            <w:rFonts w:ascii="Cambria" w:hAnsi="Cambria" w:cs="LMRoman10-Regular"/>
            <w:sz w:val="24"/>
            <w:szCs w:val="24"/>
          </w:rPr>
          <w:id w:val="1029221800"/>
          <w:citation/>
        </w:sdtPr>
        <w:sdtContent>
          <w:customXmlInsRangeEnd w:id="211"/>
          <w:ins w:id="21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r w:rsidRPr="00CB5CA2">
              <w:rPr>
                <w:rFonts w:ascii="Cambria" w:hAnsi="Cambria" w:cs="LMRoman10-Regular"/>
                <w:noProof/>
                <w:sz w:val="24"/>
                <w:szCs w:val="24"/>
              </w:rPr>
              <w:t>[11, 12]</w:t>
            </w:r>
            <w:r>
              <w:rPr>
                <w:rFonts w:ascii="Cambria" w:hAnsi="Cambria" w:cs="LMRoman10-Regular"/>
                <w:sz w:val="24"/>
                <w:szCs w:val="24"/>
              </w:rPr>
              <w:fldChar w:fldCharType="end"/>
            </w:r>
          </w:ins>
          <w:customXmlInsRangeStart w:id="213" w:author="Vullikanti, Anil (asv9v)" w:date="2019-06-11T10:06:00Z"/>
        </w:sdtContent>
      </w:sdt>
      <w:customXmlInsRangeEnd w:id="213"/>
      <w:ins w:id="214" w:author="Vullikanti, Anil (asv9v)" w:date="2019-06-11T10:06:00Z">
        <w:r w:rsidRPr="009D5770">
          <w:rPr>
            <w:rFonts w:ascii="Cambria" w:hAnsi="Cambria" w:cs="LMRoman10-Regular"/>
            <w:sz w:val="24"/>
            <w:szCs w:val="24"/>
          </w:rPr>
          <w:t>, and information retrieval</w:t>
        </w:r>
      </w:ins>
      <w:customXmlInsRangeStart w:id="215" w:author="Vullikanti, Anil (asv9v)" w:date="2019-06-11T10:06:00Z"/>
      <w:sdt>
        <w:sdtPr>
          <w:rPr>
            <w:rFonts w:ascii="Cambria" w:hAnsi="Cambria" w:cs="LMRoman10-Regular"/>
            <w:sz w:val="24"/>
            <w:szCs w:val="24"/>
          </w:rPr>
          <w:id w:val="1643775466"/>
          <w:citation/>
        </w:sdtPr>
        <w:sdtContent>
          <w:customXmlInsRangeEnd w:id="215"/>
          <w:ins w:id="216"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r>
              <w:rPr>
                <w:rFonts w:ascii="Cambria" w:hAnsi="Cambria" w:cs="LMRoman10-Regular"/>
                <w:noProof/>
                <w:sz w:val="24"/>
                <w:szCs w:val="24"/>
              </w:rPr>
              <w:t xml:space="preserve"> </w:t>
            </w:r>
            <w:r w:rsidRPr="00CB5CA2">
              <w:rPr>
                <w:rFonts w:ascii="Cambria" w:hAnsi="Cambria" w:cs="LMRoman10-Regular"/>
                <w:noProof/>
                <w:sz w:val="24"/>
                <w:szCs w:val="24"/>
              </w:rPr>
              <w:t>[13]</w:t>
            </w:r>
            <w:r>
              <w:rPr>
                <w:rFonts w:ascii="Cambria" w:hAnsi="Cambria" w:cs="LMRoman10-Regular"/>
                <w:sz w:val="24"/>
                <w:szCs w:val="24"/>
              </w:rPr>
              <w:fldChar w:fldCharType="end"/>
            </w:r>
          </w:ins>
          <w:customXmlInsRangeStart w:id="217" w:author="Vullikanti, Anil (asv9v)" w:date="2019-06-11T10:06:00Z"/>
        </w:sdtContent>
      </w:sdt>
      <w:customXmlInsRangeEnd w:id="217"/>
      <w:ins w:id="218" w:author="Vullikanti, Anil (asv9v)" w:date="2019-06-11T10:06:00Z">
        <w:r w:rsidRPr="009D5770">
          <w:rPr>
            <w:rFonts w:ascii="Cambria" w:hAnsi="Cambria" w:cs="LMRoman10-Regular"/>
            <w:sz w:val="24"/>
            <w:szCs w:val="24"/>
          </w:rPr>
          <w:t>.</w:t>
        </w:r>
      </w:ins>
      <w:ins w:id="219"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CB5CA2" w:rsidRPr="00CB5CA2">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0" w:author="Vullikanti, Anil (asv9v)" w:date="2019-06-11T09:45:00Z">
        <w:r w:rsidR="00E84C77">
          <w:rPr>
            <w:rFonts w:ascii="Cambria" w:hAnsi="Cambria" w:cs="LMRoman10-Regular"/>
            <w:sz w:val="24"/>
            <w:szCs w:val="24"/>
          </w:rPr>
          <w:t xml:space="preserve"> </w:t>
        </w:r>
      </w:ins>
    </w:p>
    <w:p w14:paraId="70C43936" w14:textId="20945302"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1"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2" w:author="Prathyush Sambaturu" w:date="2019-03-04T13:54:00Z"/>
      <w:sdt>
        <w:sdtPr>
          <w:rPr>
            <w:rFonts w:ascii="Cambria" w:hAnsi="Cambria" w:cs="LMRoman10-Regular"/>
            <w:sz w:val="24"/>
            <w:szCs w:val="24"/>
          </w:rPr>
          <w:id w:val="-864364424"/>
          <w:citation/>
        </w:sdtPr>
        <w:sdtContent>
          <w:customXmlInsRangeEnd w:id="222"/>
          <w:ins w:id="223"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ins w:id="224" w:author="Prathyush Sambaturu" w:date="2019-03-04T13:54:00Z">
            <w:r w:rsidR="00467894" w:rsidRPr="00467894">
              <w:rPr>
                <w:rFonts w:ascii="Cambria" w:hAnsi="Cambria" w:cs="LMRoman10-Regular"/>
                <w:noProof/>
                <w:sz w:val="24"/>
                <w:szCs w:val="24"/>
                <w:rPrChange w:id="225" w:author="Prathyush Sambaturu" w:date="2019-03-04T13:54:00Z">
                  <w:rPr>
                    <w:rFonts w:eastAsia="Times New Roman"/>
                  </w:rPr>
                </w:rPrChange>
              </w:rPr>
              <w:t>[15, 16]</w:t>
            </w:r>
            <w:r w:rsidR="00467894">
              <w:rPr>
                <w:rFonts w:ascii="Cambria" w:hAnsi="Cambria" w:cs="LMRoman10-Regular"/>
                <w:sz w:val="24"/>
                <w:szCs w:val="24"/>
              </w:rPr>
              <w:fldChar w:fldCharType="end"/>
            </w:r>
          </w:ins>
          <w:customXmlInsRangeStart w:id="226" w:author="Prathyush Sambaturu" w:date="2019-03-04T13:54:00Z"/>
        </w:sdtContent>
      </w:sdt>
      <w:customXmlInsRangeEnd w:id="226"/>
      <w:ins w:id="227" w:author="Prathyush Sambaturu" w:date="2019-03-04T13:54:00Z">
        <w:r w:rsidR="00467894">
          <w:rPr>
            <w:rFonts w:ascii="Cambria" w:hAnsi="Cambria" w:cs="LMRoman10-Regular"/>
            <w:sz w:val="24"/>
            <w:szCs w:val="24"/>
          </w:rPr>
          <w:t xml:space="preserve"> </w:t>
        </w:r>
      </w:ins>
      <w:ins w:id="228" w:author="Prathyush Sambaturu" w:date="2019-03-04T13:29:00Z">
        <w:r w:rsidR="00B61A43" w:rsidRPr="00B61A43">
          <w:rPr>
            <w:rFonts w:ascii="Cambria" w:hAnsi="Cambria" w:cs="LMRoman10-Regular"/>
            <w:sz w:val="24"/>
            <w:szCs w:val="24"/>
          </w:rPr>
          <w:t xml:space="preserve">use </w:t>
        </w:r>
      </w:ins>
      <w:ins w:id="229" w:author="Vullikanti, Anil (asv9v)" w:date="2019-06-11T09:14:00Z">
        <w:r w:rsidR="001A40ED">
          <w:rPr>
            <w:rFonts w:ascii="Cambria" w:hAnsi="Cambria" w:cs="LMRoman10-Regular"/>
            <w:sz w:val="24"/>
            <w:szCs w:val="24"/>
          </w:rPr>
          <w:t>the Minimum Description Length principle (</w:t>
        </w:r>
      </w:ins>
      <w:ins w:id="230" w:author="Prathyush Sambaturu" w:date="2019-03-04T13:29:00Z">
        <w:r w:rsidR="00B61A43" w:rsidRPr="00B61A43">
          <w:rPr>
            <w:rFonts w:ascii="Cambria" w:hAnsi="Cambria" w:cs="LMRoman10-Regular"/>
            <w:sz w:val="24"/>
            <w:szCs w:val="24"/>
          </w:rPr>
          <w:t>MDL</w:t>
        </w:r>
      </w:ins>
      <w:ins w:id="231" w:author="Vullikanti, Anil (asv9v)" w:date="2019-06-11T09:14:00Z">
        <w:r w:rsidR="001A40ED">
          <w:rPr>
            <w:rFonts w:ascii="Cambria" w:hAnsi="Cambria" w:cs="LMRoman10-Regular"/>
            <w:sz w:val="24"/>
            <w:szCs w:val="24"/>
          </w:rPr>
          <w:t>)</w:t>
        </w:r>
      </w:ins>
      <w:ins w:id="232" w:author="Prathyush Sambaturu" w:date="2019-03-04T13:29:00Z">
        <w:r w:rsidR="00B61A43" w:rsidRPr="00B61A43">
          <w:rPr>
            <w:rFonts w:ascii="Cambria" w:hAnsi="Cambria" w:cs="LMRoman10-Regular"/>
            <w:sz w:val="24"/>
            <w:szCs w:val="24"/>
          </w:rPr>
          <w:t xml:space="preserve"> </w:t>
        </w:r>
        <w:del w:id="233"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4"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5" w:author="Prathyush Sambaturu" w:date="2019-03-04T13:28:00Z"/>
      <w:sdt>
        <w:sdtPr>
          <w:rPr>
            <w:rFonts w:ascii="Cambria" w:hAnsi="Cambria" w:cs="LMRoman10-Regular"/>
            <w:sz w:val="24"/>
            <w:szCs w:val="24"/>
          </w:rPr>
          <w:id w:val="-1665007755"/>
          <w:citation/>
        </w:sdtPr>
        <w:sdtContent>
          <w:customXmlDelRangeEnd w:id="235"/>
          <w:del w:id="236"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7" w:author="Prathyush Sambaturu" w:date="2019-03-04T13:28:00Z"/>
        </w:sdtContent>
      </w:sdt>
      <w:customXmlDelRangeEnd w:id="237"/>
      <w:del w:id="238" w:author="Prathyush Sambaturu" w:date="2019-03-04T13:28:00Z">
        <w:r w:rsidR="00095950" w:rsidDel="00D41E5D">
          <w:rPr>
            <w:rFonts w:ascii="Cambria" w:hAnsi="Cambria" w:cs="LMRoman10-Regular"/>
            <w:sz w:val="24"/>
            <w:szCs w:val="24"/>
          </w:rPr>
          <w:delText xml:space="preserve"> </w:delText>
        </w:r>
      </w:del>
      <w:del w:id="239"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0" w:author="Vullikanti, Anil (asv9v)" w:date="2019-06-11T10:07:00Z"/>
          <w:rFonts w:ascii="Cambria" w:hAnsi="Cambria" w:cs="LMRoman10-Regular"/>
          <w:sz w:val="24"/>
          <w:szCs w:val="24"/>
        </w:rPr>
      </w:pPr>
      <w:del w:id="241"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2" w:author="Prathyush Sambaturu" w:date="2019-06-11T03:52:00Z">
        <w:del w:id="243" w:author="Vullikanti, Anil (asv9v)" w:date="2019-06-11T10:07:00Z">
          <w:r w:rsidR="00FC2BE9" w:rsidDel="00BB226D">
            <w:rPr>
              <w:rFonts w:ascii="Cambria" w:hAnsi="Cambria" w:cs="LMRoman10-Regular"/>
              <w:sz w:val="24"/>
              <w:szCs w:val="24"/>
            </w:rPr>
            <w:delText xml:space="preserve"> </w:delText>
          </w:r>
        </w:del>
      </w:ins>
      <w:del w:id="244"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5" w:author="Vullikanti, Anil (asv9v)" w:date="2019-06-11T10:07:00Z"/>
          <w:rFonts w:ascii="Cambria" w:hAnsi="Cambria" w:cs="LMRoman10-Regular"/>
          <w:sz w:val="24"/>
          <w:szCs w:val="24"/>
        </w:rPr>
      </w:pPr>
      <w:del w:id="246"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7" w:author="Prathyush Sambaturu" w:date="2019-03-04T13:16:00Z">
        <w:del w:id="248" w:author="Vullikanti, Anil (asv9v)" w:date="2019-06-11T10:07:00Z">
          <w:r w:rsidR="00F47294" w:rsidDel="00BB226D">
            <w:rPr>
              <w:rFonts w:ascii="Cambria" w:hAnsi="Cambria" w:cs="LMRoman10-Regular"/>
              <w:sz w:val="24"/>
              <w:szCs w:val="24"/>
            </w:rPr>
            <w:delText xml:space="preserve"> </w:delText>
          </w:r>
        </w:del>
      </w:ins>
      <w:del w:id="249"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0" w:author="Vullikanti, Anil (asv9v)" w:date="2019-06-11T10:07:00Z"/>
      <w:sdt>
        <w:sdtPr>
          <w:rPr>
            <w:rFonts w:ascii="Cambria" w:hAnsi="Cambria" w:cs="LMRoman10-Regular"/>
            <w:sz w:val="24"/>
            <w:szCs w:val="24"/>
          </w:rPr>
          <w:id w:val="1771813388"/>
          <w:citation/>
        </w:sdtPr>
        <w:sdtContent>
          <w:customXmlDelRangeEnd w:id="250"/>
          <w:del w:id="251"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2" w:author="Vullikanti, Anil (asv9v)" w:date="2019-06-11T10:07:00Z"/>
        </w:sdtContent>
      </w:sdt>
      <w:customXmlDelRangeEnd w:id="252"/>
      <w:del w:id="253"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4" w:author="Vullikanti, Anil (asv9v)" w:date="2019-06-11T11:51:00Z"/>
          <w:rFonts w:ascii="Cambria" w:hAnsi="Cambria" w:cs="LMRoman10-Regular"/>
          <w:sz w:val="24"/>
          <w:szCs w:val="24"/>
        </w:rPr>
      </w:pPr>
      <w:ins w:id="255" w:author="Vullikanti, Anil (asv9v)" w:date="2019-06-11T11:51:00Z">
        <w:r>
          <w:rPr>
            <w:rFonts w:ascii="Cambria" w:hAnsi="Cambria" w:cs="LMRoman10-Regular"/>
            <w:b/>
            <w:sz w:val="24"/>
            <w:szCs w:val="24"/>
          </w:rPr>
          <w:t>Notation</w:t>
        </w:r>
      </w:ins>
      <w:ins w:id="256" w:author="Vullikanti, Anil (asv9v)" w:date="2019-06-11T11:52:00Z">
        <w:r>
          <w:rPr>
            <w:rFonts w:ascii="Cambria" w:hAnsi="Cambria" w:cs="LMRoman10-Regular"/>
            <w:b/>
            <w:sz w:val="24"/>
            <w:szCs w:val="24"/>
          </w:rPr>
          <w:t xml:space="preserve"> and definitions</w:t>
        </w:r>
      </w:ins>
      <w:ins w:id="257"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8" w:author="Vullikanti, Anil (asv9v)" w:date="2019-06-11T11:50:00Z">
        <w:r w:rsidR="006134D9">
          <w:rPr>
            <w:rFonts w:ascii="Cambria" w:hAnsi="Cambria" w:cs="LMRoman10-Regular"/>
            <w:sz w:val="24"/>
            <w:szCs w:val="24"/>
          </w:rPr>
          <w:t xml:space="preserve">. For the CDC Influenza data we </w:t>
        </w:r>
      </w:ins>
      <w:ins w:id="259" w:author="Vullikanti, Anil (asv9v)" w:date="2019-06-11T11:54:00Z">
        <w:r>
          <w:rPr>
            <w:rFonts w:ascii="Cambria" w:hAnsi="Cambria" w:cs="LMRoman10-Regular"/>
            <w:sz w:val="24"/>
            <w:szCs w:val="24"/>
          </w:rPr>
          <w:t>describe</w:t>
        </w:r>
      </w:ins>
      <w:ins w:id="260" w:author="Vullikanti, Anil (asv9v)" w:date="2019-06-11T11:50:00Z">
        <w:r w:rsidR="006134D9">
          <w:rPr>
            <w:rFonts w:ascii="Cambria" w:hAnsi="Cambria" w:cs="LMRoman10-Regular"/>
            <w:sz w:val="24"/>
            <w:szCs w:val="24"/>
          </w:rPr>
          <w:t xml:space="preserve"> later,</w:t>
        </w:r>
      </w:ins>
      <w:del w:id="26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2" w:author="Vullikanti, Anil (asv9v)" w:date="2019-06-11T11:50:00Z">
        <w:r w:rsidR="009B5B9D">
          <w:rPr>
            <w:rFonts w:ascii="Cambria" w:hAnsi="Cambria" w:cs="LMRoman10-Regular"/>
            <w:sz w:val="24"/>
            <w:szCs w:val="24"/>
          </w:rPr>
          <w:t>, which will be described later</w:t>
        </w:r>
      </w:ins>
      <w:ins w:id="263" w:author="Vullikanti, Anil (asv9v)" w:date="2019-06-11T11:51:00Z">
        <w:r w:rsidR="009B5B9D">
          <w:rPr>
            <w:rFonts w:ascii="Cambria" w:hAnsi="Cambria" w:cs="LMRoman10-Regular"/>
            <w:sz w:val="24"/>
            <w:szCs w:val="24"/>
          </w:rPr>
          <w:t xml:space="preserve">. </w:t>
        </w:r>
      </w:ins>
      <w:del w:id="264"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5" w:author="Vullikanti, Anil (asv9v)" w:date="2019-06-11T11:51:00Z"/>
          <w:rFonts w:ascii="Cambria" w:hAnsi="Cambria" w:cs="LMRoman10-Regular"/>
          <w:sz w:val="24"/>
          <w:szCs w:val="24"/>
        </w:rPr>
        <w:pPrChange w:id="266" w:author="Vullikanti, Anil (asv9v)" w:date="2019-06-11T11:51:00Z">
          <w:pPr>
            <w:pStyle w:val="ListParagraph"/>
            <w:numPr>
              <w:numId w:val="3"/>
            </w:numPr>
            <w:autoSpaceDE w:val="0"/>
            <w:autoSpaceDN w:val="0"/>
            <w:adjustRightInd w:val="0"/>
            <w:spacing w:after="0" w:line="240" w:lineRule="auto"/>
            <w:ind w:left="1080" w:hanging="360"/>
          </w:pPr>
        </w:pPrChange>
      </w:pPr>
      <w:del w:id="267"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8" w:author="Vullikanti, Anil (asv9v)" w:date="2019-06-11T11:51:00Z"/>
          <w:rFonts w:ascii="Cambria" w:hAnsi="Cambria" w:cs="LMRoman10-Regular"/>
          <w:sz w:val="24"/>
          <w:szCs w:val="24"/>
        </w:rPr>
        <w:pPrChange w:id="269" w:author="Vullikanti, Anil (asv9v)" w:date="2019-06-11T11:51:00Z">
          <w:pPr>
            <w:pStyle w:val="ListParagraph"/>
            <w:numPr>
              <w:numId w:val="3"/>
            </w:numPr>
            <w:autoSpaceDE w:val="0"/>
            <w:autoSpaceDN w:val="0"/>
            <w:adjustRightInd w:val="0"/>
            <w:spacing w:after="0" w:line="240" w:lineRule="auto"/>
            <w:ind w:left="1080" w:hanging="360"/>
          </w:pPr>
        </w:pPrChange>
      </w:pPr>
      <w:del w:id="270"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1" w:author="Vullikanti, Anil (asv9v)" w:date="2019-06-11T11:51:00Z"/>
          <w:rFonts w:ascii="Cambria" w:hAnsi="Cambria" w:cs="LMRoman10-Regular"/>
          <w:sz w:val="24"/>
          <w:szCs w:val="24"/>
        </w:rPr>
        <w:pPrChange w:id="272" w:author="Vullikanti, Anil (asv9v)" w:date="2019-06-11T11:51:00Z">
          <w:pPr>
            <w:pStyle w:val="ListParagraph"/>
            <w:numPr>
              <w:numId w:val="3"/>
            </w:numPr>
            <w:autoSpaceDE w:val="0"/>
            <w:autoSpaceDN w:val="0"/>
            <w:adjustRightInd w:val="0"/>
            <w:spacing w:after="0" w:line="240" w:lineRule="auto"/>
            <w:ind w:left="1080" w:hanging="360"/>
          </w:pPr>
        </w:pPrChange>
      </w:pPr>
      <w:del w:id="273"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4" w:author="Vullikanti, Anil (asv9v)" w:date="2019-06-11T11:51:00Z"/>
          <w:rFonts w:ascii="Cambria" w:hAnsi="Cambria" w:cs="LMRoman10-Regular"/>
          <w:sz w:val="24"/>
          <w:szCs w:val="24"/>
        </w:rPr>
        <w:pPrChange w:id="275" w:author="Vullikanti, Anil (asv9v)" w:date="2019-06-11T11:51:00Z">
          <w:pPr>
            <w:pStyle w:val="ListParagraph"/>
            <w:numPr>
              <w:numId w:val="3"/>
            </w:numPr>
            <w:autoSpaceDE w:val="0"/>
            <w:autoSpaceDN w:val="0"/>
            <w:adjustRightInd w:val="0"/>
            <w:spacing w:after="0" w:line="240" w:lineRule="auto"/>
            <w:ind w:left="1080" w:hanging="360"/>
          </w:pPr>
        </w:pPrChange>
      </w:pPr>
      <w:del w:id="276"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7" w:author="Vullikanti, Anil (asv9v)" w:date="2019-06-11T11:51:00Z"/>
          <w:rFonts w:ascii="Cambria" w:hAnsi="Cambria" w:cs="LMRoman10-Regular"/>
          <w:sz w:val="24"/>
          <w:szCs w:val="24"/>
        </w:rPr>
        <w:pPrChange w:id="278" w:author="Vullikanti, Anil (asv9v)" w:date="2019-06-11T11:51:00Z">
          <w:pPr>
            <w:pStyle w:val="ListParagraph"/>
            <w:numPr>
              <w:numId w:val="3"/>
            </w:numPr>
            <w:autoSpaceDE w:val="0"/>
            <w:autoSpaceDN w:val="0"/>
            <w:adjustRightInd w:val="0"/>
            <w:spacing w:after="0" w:line="240" w:lineRule="auto"/>
            <w:ind w:left="1080" w:hanging="360"/>
          </w:pPr>
        </w:pPrChange>
      </w:pPr>
      <w:del w:id="279"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80" w:author="Vullikanti, Anil (asv9v)" w:date="2019-06-11T11:51:00Z"/>
          <w:rFonts w:ascii="Cambria" w:hAnsi="Cambria" w:cs="LMRoman10-Regular"/>
          <w:sz w:val="24"/>
          <w:szCs w:val="24"/>
        </w:rPr>
        <w:pPrChange w:id="281" w:author="Vullikanti, Anil (asv9v)" w:date="2019-06-11T11:51:00Z">
          <w:pPr>
            <w:pStyle w:val="ListParagraph"/>
            <w:numPr>
              <w:numId w:val="3"/>
            </w:numPr>
            <w:autoSpaceDE w:val="0"/>
            <w:autoSpaceDN w:val="0"/>
            <w:adjustRightInd w:val="0"/>
            <w:spacing w:after="0" w:line="240" w:lineRule="auto"/>
            <w:ind w:left="1080" w:hanging="360"/>
          </w:pPr>
        </w:pPrChange>
      </w:pPr>
      <w:del w:id="282"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3" w:author="Vullikanti, Anil (asv9v)" w:date="2019-06-11T11:51:00Z"/>
          <w:rFonts w:ascii="Times New Roman" w:hAnsi="Times New Roman" w:cs="Times New Roman"/>
          <w:sz w:val="24"/>
          <w:szCs w:val="24"/>
          <w:rPrChange w:id="284" w:author="Prathyush Sambaturu" w:date="2019-03-04T13:26:00Z">
            <w:rPr>
              <w:del w:id="285" w:author="Vullikanti, Anil (asv9v)" w:date="2019-06-11T11:51:00Z"/>
              <w:rFonts w:ascii="Cambria" w:hAnsi="Cambria" w:cs="LMRoman10-Regular"/>
              <w:sz w:val="24"/>
              <w:szCs w:val="24"/>
            </w:rPr>
          </w:rPrChange>
        </w:rPr>
      </w:pPr>
      <w:del w:id="286" w:author="Vullikanti, Anil (asv9v)" w:date="2019-06-11T11:51:00Z">
        <w:r w:rsidRPr="0041287F" w:rsidDel="009B5B9D">
          <w:rPr>
            <w:rFonts w:ascii="Cambria" w:hAnsi="Cambria" w:cs="LMRoman10-Regular"/>
          </w:rPr>
          <w:delText>All these features other than the first one (location) are epidemic specific</w:delText>
        </w:r>
      </w:del>
      <w:ins w:id="287" w:author="Prathyush Sambaturu" w:date="2019-03-04T13:26:00Z">
        <w:del w:id="288" w:author="Vullikanti, Anil (asv9v)" w:date="2019-06-11T11:51:00Z">
          <w:r w:rsidR="00BD5495" w:rsidDel="009B5B9D">
            <w:rPr>
              <w:rFonts w:ascii="Cambria" w:hAnsi="Cambria" w:cs="LMRoman10-Regular"/>
            </w:rPr>
            <w:delText xml:space="preserve"> </w:delText>
          </w:r>
        </w:del>
      </w:ins>
      <w:del w:id="289"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90" w:author="Prathyush Sambaturu" w:date="2019-03-04T13:26:00Z">
        <w:del w:id="291"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2"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3" w:author="Vullikanti, Anil (asv9v)" w:date="2019-06-11T11:51:00Z"/>
      <w:sdt>
        <w:sdtPr>
          <w:id w:val="-482931306"/>
          <w:citation/>
        </w:sdtPr>
        <w:sdtContent>
          <w:customXmlDelRangeEnd w:id="293"/>
          <w:del w:id="294"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5" w:author="Vullikanti, Anil (asv9v)" w:date="2019-06-11T11:51:00Z"/>
        </w:sdtContent>
      </w:sdt>
      <w:customXmlDelRangeEnd w:id="295"/>
      <w:del w:id="296"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7" w:author="Prathyush Sambaturu" w:date="2019-03-04T13:27:00Z">
        <w:del w:id="298"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299"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00"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1"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2"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3"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4"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5" w:author="Prathyush Sambaturu" w:date="2019-03-04T13:27:00Z">
        <w:r w:rsidR="00BA3558">
          <w:rPr>
            <w:rFonts w:ascii="Cambria" w:hAnsi="Cambria" w:cs="LMRoman10-Regular"/>
            <w:sz w:val="24"/>
            <w:szCs w:val="24"/>
          </w:rPr>
          <w:t xml:space="preserve"> </w:t>
        </w:r>
      </w:ins>
      <w:del w:id="306"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7"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8"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09"/>
      <w:commentRangeStart w:id="310"/>
      <w:del w:id="311" w:author="Prathyush Sambaturu" w:date="2019-06-12T08:40:00Z">
        <w:r w:rsidRPr="00C1387E" w:rsidDel="0030273E">
          <w:rPr>
            <w:rFonts w:ascii="Cambria" w:hAnsi="Cambria" w:cs="LMRoman10-Regular"/>
            <w:sz w:val="24"/>
            <w:szCs w:val="24"/>
          </w:rPr>
          <w:delText>Table 1</w:delText>
        </w:r>
        <w:commentRangeEnd w:id="309"/>
        <w:r w:rsidR="001E7B98" w:rsidDel="0030273E">
          <w:rPr>
            <w:rStyle w:val="CommentReference"/>
          </w:rPr>
          <w:commentReference w:id="309"/>
        </w:r>
        <w:commentRangeEnd w:id="310"/>
        <w:r w:rsidR="0030273E" w:rsidDel="0030273E">
          <w:rPr>
            <w:rStyle w:val="CommentReference"/>
          </w:rPr>
          <w:commentReference w:id="310"/>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2" w:author="Prathyush Sambaturu" w:date="2019-03-04T13:37:00Z"/>
          <w:rFonts w:ascii="Cambria" w:hAnsi="Cambria" w:cs="LMRoman10-Regular"/>
          <w:sz w:val="24"/>
          <w:szCs w:val="24"/>
        </w:rPr>
      </w:pPr>
      <w:del w:id="313"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4"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5"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6"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7"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8"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1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20"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1" w:author="Prathyush Sambaturu" w:date="2019-03-04T13:37:00Z"/>
                <w:rFonts w:ascii="Cambria" w:eastAsia="Times New Roman" w:hAnsi="Cambria" w:cs="Times New Roman"/>
              </w:rPr>
            </w:pPr>
            <w:ins w:id="322"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3" w:author="Prathyush Sambaturu" w:date="2019-03-04T13:37:00Z"/>
                <w:rFonts w:ascii="Cambria" w:eastAsia="Times New Roman" w:hAnsi="Cambria" w:cs="Arial"/>
              </w:rPr>
            </w:pPr>
            <w:del w:id="324"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5"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6" w:author="Prathyush Sambaturu" w:date="2019-03-04T13:37:00Z"/>
                <w:rFonts w:ascii="Cambria" w:eastAsia="Times New Roman" w:hAnsi="Cambria" w:cs="Arial"/>
              </w:rPr>
            </w:pPr>
            <w:del w:id="327"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29"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30" w:author="Prathyush Sambaturu" w:date="2019-03-04T13:37:00Z"/>
                <w:rFonts w:ascii="Cambria" w:eastAsia="Times New Roman" w:hAnsi="Cambria" w:cs="Arial"/>
              </w:rPr>
            </w:pPr>
            <w:del w:id="331"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2"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3" w:author="Prathyush Sambaturu" w:date="2019-03-04T13:37:00Z"/>
                <w:rFonts w:ascii="Cambria" w:eastAsia="Times New Roman" w:hAnsi="Cambria" w:cs="Arial"/>
              </w:rPr>
            </w:pPr>
            <w:del w:id="334"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5"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6" w:author="Prathyush Sambaturu" w:date="2019-03-04T13:37:00Z"/>
                <w:rFonts w:ascii="Cambria" w:eastAsia="Times New Roman" w:hAnsi="Cambria" w:cs="Arial"/>
              </w:rPr>
            </w:pPr>
            <w:del w:id="337"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39" w:author="Prathyush Sambaturu" w:date="2019-03-04T13:37:00Z"/>
                <w:rFonts w:ascii="Cambria" w:eastAsia="Times New Roman" w:hAnsi="Cambria" w:cs="Arial"/>
              </w:rPr>
            </w:pPr>
            <w:del w:id="340"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2" w:author="Prathyush Sambaturu" w:date="2019-03-04T13:37:00Z"/>
                <w:rFonts w:ascii="Cambria" w:eastAsia="Times New Roman" w:hAnsi="Cambria" w:cs="Arial"/>
              </w:rPr>
            </w:pPr>
            <w:del w:id="343"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4"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5" w:author="Prathyush Sambaturu" w:date="2019-03-04T13:37:00Z"/>
                <w:rFonts w:ascii="Cambria" w:eastAsia="Times New Roman" w:hAnsi="Cambria" w:cs="Arial"/>
              </w:rPr>
            </w:pPr>
            <w:del w:id="346"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8" w:author="Prathyush Sambaturu" w:date="2019-03-04T13:37:00Z"/>
                <w:rFonts w:ascii="Cambria" w:eastAsia="Times New Roman" w:hAnsi="Cambria" w:cs="Arial"/>
              </w:rPr>
            </w:pPr>
            <w:del w:id="349"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5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1" w:author="Prathyush Sambaturu" w:date="2019-03-04T13:37:00Z"/>
                <w:rFonts w:ascii="Cambria" w:eastAsia="Times New Roman" w:hAnsi="Cambria" w:cs="Arial"/>
              </w:rPr>
            </w:pPr>
            <w:del w:id="352"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4" w:author="Prathyush Sambaturu" w:date="2019-03-04T13:37:00Z"/>
                <w:rFonts w:ascii="Cambria" w:eastAsia="Times New Roman" w:hAnsi="Cambria" w:cs="Arial"/>
              </w:rPr>
            </w:pPr>
            <w:del w:id="355"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7" w:author="Prathyush Sambaturu" w:date="2019-03-04T13:37:00Z"/>
                <w:rFonts w:ascii="Cambria" w:eastAsia="Times New Roman" w:hAnsi="Cambria" w:cs="Arial"/>
              </w:rPr>
            </w:pPr>
            <w:del w:id="358"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59" w:author="Prathyush Sambaturu" w:date="2019-03-04T13:37:00Z"/>
                <w:rFonts w:ascii="Cambria" w:eastAsia="Times New Roman" w:hAnsi="Cambria" w:cs="Arial"/>
              </w:rPr>
            </w:pPr>
          </w:p>
        </w:tc>
      </w:tr>
      <w:tr w:rsidR="001C6479" w:rsidRPr="00402F81" w:rsidDel="007C2644" w14:paraId="62AE1E71" w14:textId="7122B13F" w:rsidTr="00B22FB5">
        <w:trPr>
          <w:trHeight w:val="513"/>
          <w:del w:id="36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6C6DB4" w:rsidP="001A525B">
            <w:pPr>
              <w:spacing w:line="240" w:lineRule="auto"/>
              <w:jc w:val="center"/>
              <w:rPr>
                <w:del w:id="361" w:author="Prathyush Sambaturu" w:date="2019-03-04T13:37:00Z"/>
                <w:rFonts w:eastAsiaTheme="minorEastAsia"/>
              </w:rPr>
            </w:pPr>
            <m:oMathPara>
              <m:oMath>
                <m:sSub>
                  <m:sSubPr>
                    <m:ctrlPr>
                      <w:del w:id="362" w:author="Prathyush Sambaturu" w:date="2019-03-04T13:37:00Z">
                        <w:rPr>
                          <w:rFonts w:ascii="Cambria Math" w:eastAsia="Times New Roman" w:hAnsi="Cambria Math" w:cs="Arial"/>
                          <w:i/>
                        </w:rPr>
                      </w:del>
                    </m:ctrlPr>
                  </m:sSubPr>
                  <m:e>
                    <m:r>
                      <w:del w:id="363" w:author="Prathyush Sambaturu" w:date="2019-03-04T13:37:00Z">
                        <w:rPr>
                          <w:rFonts w:ascii="Cambria Math" w:eastAsia="Times New Roman" w:hAnsi="Cambria Math" w:cs="Arial"/>
                        </w:rPr>
                        <m:t>e</m:t>
                      </w:del>
                    </m:r>
                  </m:e>
                  <m:sub>
                    <m:r>
                      <w:del w:id="364"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5"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6" w:author="Prathyush Sambaturu" w:date="2019-03-04T13:37:00Z"/>
                <w:rFonts w:ascii="Cambria" w:eastAsia="Times New Roman" w:hAnsi="Cambria" w:cs="Arial"/>
              </w:rPr>
            </w:pPr>
            <w:del w:id="367"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70" w:author="Prathyush Sambaturu" w:date="2019-03-04T13:37:00Z"/>
                <w:rFonts w:ascii="Cambria" w:eastAsia="Times New Roman" w:hAnsi="Cambria" w:cs="Arial"/>
              </w:rPr>
            </w:pPr>
            <w:del w:id="37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2" w:author="Prathyush Sambaturu" w:date="2019-03-04T13:37:00Z"/>
                <w:rFonts w:ascii="Cambria" w:eastAsia="Times New Roman" w:hAnsi="Cambria" w:cs="Arial"/>
              </w:rPr>
            </w:pPr>
            <w:del w:id="37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del w:id="37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del w:id="38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del w:id="38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9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6C6DB4" w:rsidP="001A525B">
            <w:pPr>
              <w:spacing w:line="240" w:lineRule="auto"/>
              <w:jc w:val="center"/>
              <w:rPr>
                <w:del w:id="391" w:author="Prathyush Sambaturu" w:date="2019-03-04T13:37:00Z"/>
                <w:rFonts w:ascii="Cambria" w:eastAsiaTheme="minorEastAsia" w:hAnsi="Cambria"/>
              </w:rPr>
            </w:pPr>
            <m:oMathPara>
              <m:oMath>
                <m:sSub>
                  <m:sSubPr>
                    <m:ctrlPr>
                      <w:del w:id="392" w:author="Prathyush Sambaturu" w:date="2019-03-04T13:37:00Z">
                        <w:rPr>
                          <w:rFonts w:ascii="Cambria Math" w:eastAsia="Times New Roman" w:hAnsi="Cambria Math" w:cs="Arial"/>
                          <w:i/>
                        </w:rPr>
                      </w:del>
                    </m:ctrlPr>
                  </m:sSubPr>
                  <m:e>
                    <m:r>
                      <w:del w:id="393" w:author="Prathyush Sambaturu" w:date="2019-03-04T13:37:00Z">
                        <w:rPr>
                          <w:rFonts w:ascii="Cambria Math" w:eastAsia="Times New Roman" w:hAnsi="Cambria Math" w:cs="Arial"/>
                        </w:rPr>
                        <m:t>e</m:t>
                      </w:del>
                    </m:r>
                  </m:e>
                  <m:sub>
                    <m:r>
                      <w:del w:id="394"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del w:id="39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00" w:author="Prathyush Sambaturu" w:date="2019-03-04T13:37:00Z"/>
                <w:rFonts w:ascii="Cambria" w:eastAsia="Times New Roman" w:hAnsi="Cambria" w:cs="Arial"/>
              </w:rPr>
            </w:pPr>
            <w:del w:id="40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del w:id="40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6" w:author="Prathyush Sambaturu" w:date="2019-03-04T13:37:00Z"/>
                <w:rFonts w:ascii="Cambria" w:eastAsia="Times New Roman" w:hAnsi="Cambria" w:cs="Arial"/>
              </w:rPr>
            </w:pPr>
            <w:del w:id="40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8" w:author="Prathyush Sambaturu" w:date="2019-03-04T13:37:00Z"/>
                <w:rFonts w:ascii="Cambria" w:eastAsia="Times New Roman" w:hAnsi="Cambria" w:cs="Arial"/>
              </w:rPr>
            </w:pPr>
            <w:del w:id="40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10" w:author="Prathyush Sambaturu" w:date="2019-03-04T13:37:00Z"/>
                <w:rFonts w:ascii="Cambria" w:eastAsia="Times New Roman" w:hAnsi="Cambria" w:cs="Arial"/>
              </w:rPr>
            </w:pPr>
            <w:del w:id="41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2" w:author="Prathyush Sambaturu" w:date="2019-03-04T13:37:00Z"/>
                <w:rFonts w:ascii="Cambria" w:eastAsia="Times New Roman" w:hAnsi="Cambria" w:cs="Arial"/>
              </w:rPr>
            </w:pPr>
            <w:del w:id="4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4" w:author="Prathyush Sambaturu" w:date="2019-03-04T13:37:00Z"/>
                <w:rFonts w:ascii="Cambria" w:eastAsia="Times New Roman" w:hAnsi="Cambria" w:cs="Arial"/>
              </w:rPr>
            </w:pPr>
            <w:del w:id="4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2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6C6DB4" w:rsidP="001A525B">
            <w:pPr>
              <w:spacing w:line="240" w:lineRule="auto"/>
              <w:jc w:val="center"/>
              <w:rPr>
                <w:del w:id="421" w:author="Prathyush Sambaturu" w:date="2019-03-04T13:37:00Z"/>
                <w:rFonts w:eastAsiaTheme="minorEastAsia"/>
              </w:rPr>
            </w:pPr>
            <m:oMathPara>
              <m:oMath>
                <m:sSub>
                  <m:sSubPr>
                    <m:ctrlPr>
                      <w:del w:id="422" w:author="Prathyush Sambaturu" w:date="2019-03-04T13:37:00Z">
                        <w:rPr>
                          <w:rFonts w:ascii="Cambria Math" w:eastAsia="Times New Roman" w:hAnsi="Cambria Math" w:cs="Arial"/>
                          <w:i/>
                        </w:rPr>
                      </w:del>
                    </m:ctrlPr>
                  </m:sSubPr>
                  <m:e>
                    <m:r>
                      <w:del w:id="423" w:author="Prathyush Sambaturu" w:date="2019-03-04T13:37:00Z">
                        <w:rPr>
                          <w:rFonts w:ascii="Cambria Math" w:eastAsia="Times New Roman" w:hAnsi="Cambria Math" w:cs="Arial"/>
                        </w:rPr>
                        <m:t>e</m:t>
                      </w:del>
                    </m:r>
                  </m:e>
                  <m:sub>
                    <m:r>
                      <w:del w:id="424"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6" w:author="Prathyush Sambaturu" w:date="2019-03-04T13:37:00Z"/>
                <w:rFonts w:ascii="Cambria" w:eastAsia="Times New Roman" w:hAnsi="Cambria" w:cs="Arial"/>
              </w:rPr>
            </w:pPr>
            <w:del w:id="427"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8" w:author="Prathyush Sambaturu" w:date="2019-03-04T13:37:00Z"/>
                <w:rFonts w:ascii="Cambria" w:eastAsia="Times New Roman" w:hAnsi="Cambria" w:cs="Arial"/>
              </w:rPr>
            </w:pPr>
            <w:del w:id="42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30" w:author="Prathyush Sambaturu" w:date="2019-03-04T13:37:00Z"/>
                <w:rFonts w:ascii="Cambria" w:eastAsia="Times New Roman" w:hAnsi="Cambria" w:cs="Arial"/>
              </w:rPr>
            </w:pPr>
            <w:del w:id="43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2" w:author="Prathyush Sambaturu" w:date="2019-03-04T13:37:00Z"/>
                <w:rFonts w:ascii="Cambria" w:eastAsia="Times New Roman" w:hAnsi="Cambria" w:cs="Arial"/>
              </w:rPr>
            </w:pPr>
            <w:del w:id="43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6" w:author="Prathyush Sambaturu" w:date="2019-03-04T13:37:00Z"/>
                <w:rFonts w:ascii="Cambria" w:eastAsia="Times New Roman" w:hAnsi="Cambria" w:cs="Arial"/>
              </w:rPr>
            </w:pPr>
            <w:del w:id="4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del w:id="4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del w:id="44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2" w:author="Prathyush Sambaturu" w:date="2019-03-04T13:37:00Z"/>
                <w:rFonts w:ascii="Cambria" w:eastAsia="Times New Roman" w:hAnsi="Cambria" w:cs="Arial"/>
              </w:rPr>
            </w:pPr>
            <w:del w:id="44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4" w:author="Prathyush Sambaturu" w:date="2019-03-04T13:37:00Z"/>
                <w:rFonts w:ascii="Cambria" w:eastAsia="Times New Roman" w:hAnsi="Cambria" w:cs="Arial"/>
              </w:rPr>
            </w:pPr>
            <w:del w:id="44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5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6C6DB4" w:rsidP="001A525B">
            <w:pPr>
              <w:spacing w:line="240" w:lineRule="auto"/>
              <w:jc w:val="center"/>
              <w:rPr>
                <w:del w:id="451" w:author="Prathyush Sambaturu" w:date="2019-03-04T13:37:00Z"/>
                <w:rFonts w:eastAsiaTheme="minorEastAsia"/>
              </w:rPr>
            </w:pPr>
            <m:oMathPara>
              <m:oMath>
                <m:sSub>
                  <m:sSubPr>
                    <m:ctrlPr>
                      <w:del w:id="452" w:author="Prathyush Sambaturu" w:date="2019-03-04T13:37:00Z">
                        <w:rPr>
                          <w:rFonts w:ascii="Cambria Math" w:eastAsia="Times New Roman" w:hAnsi="Cambria Math" w:cs="Arial"/>
                          <w:i/>
                        </w:rPr>
                      </w:del>
                    </m:ctrlPr>
                  </m:sSubPr>
                  <m:e>
                    <m:r>
                      <w:del w:id="453" w:author="Prathyush Sambaturu" w:date="2019-03-04T13:37:00Z">
                        <w:rPr>
                          <w:rFonts w:ascii="Cambria Math" w:eastAsia="Times New Roman" w:hAnsi="Cambria Math" w:cs="Arial"/>
                        </w:rPr>
                        <m:t>e</m:t>
                      </w:del>
                    </m:r>
                  </m:e>
                  <m:sub>
                    <m:r>
                      <w:del w:id="454" w:author="Prathyush Sambaturu" w:date="2019-03-04T13:37:00Z">
                        <w:rPr>
                          <w:rFonts w:ascii="Cambria Math" w:eastAsia="Times New Roman" w:hAnsi="Cambria Math" w:cs="Arial"/>
                        </w:rPr>
                        <m:t>4</m:t>
                      </w:del>
                    </m:r>
                  </m:sub>
                </m:sSub>
                <m:r>
                  <w:del w:id="455"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5" w:author="Prathyush Sambaturu" w:date="2019-03-04T13:37:00Z"/>
                <w:rFonts w:ascii="Cambria" w:eastAsia="Times New Roman" w:hAnsi="Cambria" w:cs="Arial"/>
              </w:rPr>
            </w:pPr>
            <w:del w:id="46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7" w:author="Prathyush Sambaturu" w:date="2019-03-04T13:37:00Z"/>
                <w:rFonts w:ascii="Cambria" w:eastAsia="Times New Roman" w:hAnsi="Cambria" w:cs="Arial"/>
              </w:rPr>
            </w:pPr>
            <w:del w:id="46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69" w:author="Prathyush Sambaturu" w:date="2019-03-04T13:37:00Z"/>
                <w:rFonts w:ascii="Cambria" w:eastAsia="Times New Roman" w:hAnsi="Cambria" w:cs="Arial"/>
              </w:rPr>
            </w:pPr>
            <w:del w:id="47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6C6DB4" w:rsidP="001A525B">
            <w:pPr>
              <w:spacing w:line="240" w:lineRule="auto"/>
              <w:jc w:val="center"/>
              <w:rPr>
                <w:del w:id="482" w:author="Prathyush Sambaturu" w:date="2019-03-04T13:37:00Z"/>
                <w:rFonts w:eastAsiaTheme="minorEastAsia"/>
              </w:rPr>
            </w:pPr>
            <m:oMathPara>
              <m:oMath>
                <m:sSub>
                  <m:sSubPr>
                    <m:ctrlPr>
                      <w:del w:id="483" w:author="Prathyush Sambaturu" w:date="2019-03-04T13:37:00Z">
                        <w:rPr>
                          <w:rFonts w:ascii="Cambria Math" w:eastAsia="Times New Roman" w:hAnsi="Cambria Math" w:cs="Times New Roman"/>
                          <w:i/>
                        </w:rPr>
                      </w:del>
                    </m:ctrlPr>
                  </m:sSubPr>
                  <m:e>
                    <m:r>
                      <w:del w:id="484" w:author="Prathyush Sambaturu" w:date="2019-03-04T13:37:00Z">
                        <w:rPr>
                          <w:rFonts w:ascii="Cambria Math" w:eastAsia="Times New Roman" w:hAnsi="Cambria Math" w:cs="Times New Roman"/>
                        </w:rPr>
                        <m:t>e</m:t>
                      </w:del>
                    </m:r>
                  </m:e>
                  <m:sub>
                    <m:r>
                      <w:del w:id="485" w:author="Prathyush Sambaturu" w:date="2019-03-04T13:37:00Z">
                        <w:rPr>
                          <w:rFonts w:ascii="Cambria Math" w:eastAsia="Times New Roman" w:hAnsi="Cambria Math" w:cs="Times New Roman"/>
                        </w:rPr>
                        <m:t>5</m:t>
                      </w:del>
                    </m:r>
                  </m:sub>
                </m:sSub>
                <m:r>
                  <w:del w:id="486"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8" w:author="Prathyush Sambaturu" w:date="2019-03-04T13:37:00Z"/>
                <w:rFonts w:ascii="Cambria" w:eastAsia="Times New Roman" w:hAnsi="Cambria" w:cs="Arial"/>
              </w:rPr>
            </w:pPr>
            <w:del w:id="489"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90" w:author="Prathyush Sambaturu" w:date="2019-03-04T13:37:00Z"/>
                <w:rFonts w:ascii="Cambria" w:eastAsia="Times New Roman" w:hAnsi="Cambria" w:cs="Arial"/>
              </w:rPr>
            </w:pPr>
            <w:del w:id="49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2" w:author="Prathyush Sambaturu" w:date="2019-03-04T13:37:00Z"/>
                <w:rFonts w:ascii="Cambria" w:eastAsia="Times New Roman" w:hAnsi="Cambria" w:cs="Arial"/>
              </w:rPr>
            </w:pPr>
            <w:del w:id="49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4" w:author="Prathyush Sambaturu" w:date="2019-03-04T13:37:00Z"/>
                <w:rFonts w:ascii="Cambria" w:eastAsia="Times New Roman" w:hAnsi="Cambria" w:cs="Arial"/>
              </w:rPr>
            </w:pPr>
            <w:del w:id="49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6" w:author="Prathyush Sambaturu" w:date="2019-03-04T13:37:00Z"/>
                <w:rFonts w:ascii="Cambria" w:eastAsia="Times New Roman" w:hAnsi="Cambria" w:cs="Arial"/>
              </w:rPr>
            </w:pPr>
            <w:del w:id="49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8" w:author="Prathyush Sambaturu" w:date="2019-03-04T13:37:00Z"/>
                <w:rFonts w:ascii="Cambria" w:eastAsia="Times New Roman" w:hAnsi="Cambria" w:cs="Arial"/>
              </w:rPr>
            </w:pPr>
            <w:del w:id="49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00" w:author="Prathyush Sambaturu" w:date="2019-03-04T13:37:00Z"/>
                <w:rFonts w:ascii="Cambria" w:eastAsia="Times New Roman" w:hAnsi="Cambria" w:cs="Arial"/>
              </w:rPr>
            </w:pPr>
            <w:del w:id="50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2"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6C6DB4" w:rsidP="001A525B">
            <w:pPr>
              <w:spacing w:line="240" w:lineRule="auto"/>
              <w:jc w:val="center"/>
              <w:rPr>
                <w:del w:id="513" w:author="Prathyush Sambaturu" w:date="2019-03-04T13:37:00Z"/>
                <w:rFonts w:eastAsiaTheme="minorEastAsia"/>
              </w:rPr>
            </w:pPr>
            <m:oMathPara>
              <m:oMath>
                <m:sSub>
                  <m:sSubPr>
                    <m:ctrlPr>
                      <w:del w:id="514" w:author="Prathyush Sambaturu" w:date="2019-03-04T13:37:00Z">
                        <w:rPr>
                          <w:rFonts w:ascii="Cambria Math" w:eastAsia="Times New Roman" w:hAnsi="Cambria Math" w:cs="Arial"/>
                          <w:i/>
                        </w:rPr>
                      </w:del>
                    </m:ctrlPr>
                  </m:sSubPr>
                  <m:e>
                    <m:r>
                      <w:del w:id="515" w:author="Prathyush Sambaturu" w:date="2019-03-04T13:37:00Z">
                        <w:rPr>
                          <w:rFonts w:ascii="Cambria Math" w:eastAsia="Times New Roman" w:hAnsi="Cambria Math" w:cs="Arial"/>
                        </w:rPr>
                        <m:t>e</m:t>
                      </w:del>
                    </m:r>
                  </m:e>
                  <m:sub>
                    <m:r>
                      <w:del w:id="516"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7"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6" w:author="Prathyush Sambaturu" w:date="2019-03-04T13:37:00Z"/>
                <w:rFonts w:ascii="Cambria" w:eastAsia="Times New Roman" w:hAnsi="Cambria" w:cs="Arial"/>
              </w:rPr>
            </w:pPr>
            <w:del w:id="52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8" w:author="Prathyush Sambaturu" w:date="2019-03-04T13:37:00Z"/>
                <w:rFonts w:ascii="Cambria" w:eastAsia="Times New Roman" w:hAnsi="Cambria" w:cs="Arial"/>
              </w:rPr>
            </w:pPr>
            <w:del w:id="52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30" w:author="Prathyush Sambaturu" w:date="2019-03-04T13:37:00Z"/>
                <w:rFonts w:ascii="Cambria" w:eastAsia="Times New Roman" w:hAnsi="Cambria" w:cs="Arial"/>
              </w:rPr>
            </w:pPr>
            <w:del w:id="53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2" w:author="Prathyush Sambaturu" w:date="2019-03-04T13:37:00Z"/>
                <w:rFonts w:ascii="Cambria" w:eastAsia="Times New Roman" w:hAnsi="Cambria" w:cs="Arial"/>
              </w:rPr>
            </w:pPr>
            <w:del w:id="53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4" w:author="Prathyush Sambaturu" w:date="2019-03-04T13:37:00Z"/>
                <w:rFonts w:ascii="Cambria" w:eastAsia="Times New Roman" w:hAnsi="Cambria" w:cs="Arial"/>
              </w:rPr>
            </w:pPr>
            <w:del w:id="53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6" w:author="Prathyush Sambaturu" w:date="2019-03-04T13:37:00Z"/>
                <w:rFonts w:ascii="Cambria" w:eastAsia="Times New Roman" w:hAnsi="Cambria" w:cs="Arial"/>
              </w:rPr>
            </w:pPr>
            <w:del w:id="5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2" w:author="Prathyush Sambaturu" w:date="2019-03-04T13:37:00Z"/>
          <w:rFonts w:ascii="Cambria" w:hAnsi="Cambria"/>
        </w:rPr>
      </w:pPr>
      <w:bookmarkStart w:id="543" w:name="_Ref529379658"/>
      <w:bookmarkStart w:id="544" w:name="_Ref529379652"/>
      <w:del w:id="545"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43"/>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4"/>
      </w:del>
    </w:p>
    <w:p w14:paraId="79BFC6EE" w14:textId="51BD4AE1" w:rsidR="00A341EA" w:rsidRPr="00A341EA" w:rsidDel="00D60F54" w:rsidRDefault="00A341EA" w:rsidP="00A341EA">
      <w:pPr>
        <w:autoSpaceDE w:val="0"/>
        <w:autoSpaceDN w:val="0"/>
        <w:adjustRightInd w:val="0"/>
        <w:spacing w:after="0" w:line="240" w:lineRule="auto"/>
        <w:rPr>
          <w:del w:id="546" w:author="Prathyush Sambaturu" w:date="2019-03-04T13:38:00Z"/>
          <w:rFonts w:ascii="Cambria" w:hAnsi="Cambria" w:cs="LMRoman10-Regular"/>
          <w:sz w:val="24"/>
          <w:szCs w:val="24"/>
        </w:rPr>
      </w:pPr>
      <w:del w:id="547"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8" w:author="Prathyush Sambaturu" w:date="2019-03-04T13:38:00Z"/>
          <w:rFonts w:ascii="Cambria" w:hAnsi="Cambria" w:cs="LMRoman10-Regular"/>
          <w:sz w:val="24"/>
          <w:szCs w:val="24"/>
        </w:rPr>
      </w:pPr>
      <w:del w:id="549"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50"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1"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lastRenderedPageBreak/>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6C6DB4"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6C6DB4"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6C6DB4"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6C6DB4"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6C6DB4"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6C6DB4"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2"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3" w:author="Prathyush Sambaturu" w:date="2019-03-04T13:38:00Z"/>
          <w:rFonts w:ascii="Cambria" w:eastAsia="Times New Roman" w:hAnsi="Cambria" w:cs="Times New Roman"/>
          <w:sz w:val="24"/>
          <w:szCs w:val="24"/>
        </w:rPr>
      </w:pPr>
      <w:del w:id="554"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5" w:author="Prathyush Sambaturu" w:date="2019-03-04T13:38:00Z"/>
          <w:rFonts w:ascii="Times New Roman" w:eastAsia="Times New Roman" w:hAnsi="Times New Roman" w:cs="Times New Roman"/>
          <w:sz w:val="24"/>
          <w:szCs w:val="24"/>
        </w:rPr>
      </w:pPr>
      <w:del w:id="556"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7" w:author="Vullikanti, Anil (asv9v)" w:date="2019-06-11T11:54:00Z"/>
          <w:rFonts w:eastAsia="Times New Roman"/>
        </w:rPr>
      </w:pPr>
      <w:ins w:id="558" w:author="Vullikanti, Anil (asv9v)" w:date="2019-06-11T11:54:00Z">
        <w:r w:rsidRPr="00027759">
          <w:rPr>
            <w:rFonts w:ascii="Cambria" w:eastAsia="Times New Roman" w:hAnsi="Cambria"/>
            <w:b/>
            <w:rPrChange w:id="559" w:author="Vullikanti, Anil (asv9v)" w:date="2019-06-11T11:55:00Z">
              <w:rPr>
                <w:rFonts w:eastAsia="Times New Roman"/>
              </w:rPr>
            </w:rPrChange>
          </w:rPr>
          <w:t>Problem formulation</w:t>
        </w:r>
        <w:r>
          <w:rPr>
            <w:rFonts w:eastAsia="Times New Roman"/>
          </w:rPr>
          <w:t xml:space="preserve">: </w:t>
        </w:r>
      </w:ins>
      <w:del w:id="560"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465920A2"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1"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CB5CA2" w:rsidRPr="00CB5CA2">
            <w:rPr>
              <w:rFonts w:ascii="Cambria" w:hAnsi="Cambria"/>
              <w:noProof/>
            </w:rPr>
            <w:t>[17]</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2" w:author="Prathyush Sambaturu" w:date="2019-03-04T13:41:00Z"/>
          <w:rFonts w:ascii="Cambria" w:hAnsi="Cambria"/>
          <w:b/>
        </w:rPr>
      </w:pPr>
      <w:del w:id="563"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4"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5"/>
        <w:commentRangeStart w:id="566"/>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5"/>
        <w:r w:rsidR="00635954" w:rsidDel="0030273E">
          <w:rPr>
            <w:rStyle w:val="CommentReference"/>
          </w:rPr>
          <w:commentReference w:id="565"/>
        </w:r>
        <w:commentRangeEnd w:id="566"/>
        <w:r w:rsidR="0030273E" w:rsidDel="0030273E">
          <w:rPr>
            <w:rStyle w:val="CommentReference"/>
          </w:rPr>
          <w:commentReference w:id="566"/>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7" w:author="Prathyush Sambaturu" w:date="2019-06-12T08:42:00Z">
        <w:r w:rsidR="0030273E">
          <w:rPr>
            <w:rFonts w:ascii="Cambria" w:eastAsia="Times New Roman" w:hAnsi="Cambria" w:cs="Times New Roman"/>
            <w:sz w:val="24"/>
            <w:szCs w:val="24"/>
          </w:rPr>
          <w:t>I</w:t>
        </w:r>
      </w:ins>
      <w:del w:id="568"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6C6DB4"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6C6DB4"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16833521" w:rsidR="00991194"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69" w:author="Vullikanti, Anil (asv9v)" w:date="2019-06-11T11:55:00Z"/>
          <w:rFonts w:eastAsia="Times New Roman"/>
        </w:rPr>
      </w:pPr>
      <w:del w:id="570" w:author="Vullikanti, Anil (asv9v)" w:date="2019-06-11T11:55:00Z">
        <w:r w:rsidDel="002C39FB">
          <w:rPr>
            <w:rFonts w:eastAsia="Times New Roman"/>
          </w:rPr>
          <w:delText>Approach</w:delText>
        </w:r>
      </w:del>
    </w:p>
    <w:p w14:paraId="30B038F5" w14:textId="2D931A0D"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MinDesc</m:t>
        </m:r>
      </m:oMath>
      <w:r w:rsidR="00DE68B8" w:rsidRPr="002A4CB3">
        <w:rPr>
          <w:rStyle w:val="Heading3Char"/>
          <w:rFonts w:ascii="Cambria" w:eastAsiaTheme="minorHAnsi" w:hAnsi="Cambria" w:cstheme="minorBidi"/>
          <w:b/>
          <w:color w:val="auto"/>
        </w:rPr>
        <w:t xml:space="preserve"> </w:t>
      </w:r>
      <w:r w:rsidRPr="002A4CB3">
        <w:rPr>
          <w:rStyle w:val="Heading3Char"/>
          <w:rFonts w:ascii="Cambria" w:eastAsiaTheme="minorHAnsi" w:hAnsi="Cambria" w:cstheme="minorBidi"/>
          <w:b/>
          <w:color w:val="auto"/>
        </w:rPr>
        <w:t xml:space="preserve">and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problems.</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1" w:author="Prathyush Sambaturu" w:date="2019-06-12T18:25:00Z">
        <w:r w:rsidR="00D55FD4">
          <w:rPr>
            <w:rFonts w:ascii="Cambria" w:eastAsia="Times New Roman" w:hAnsi="Cambria" w:cs="Times New Roman"/>
            <w:sz w:val="24"/>
            <w:szCs w:val="24"/>
          </w:rPr>
          <w:t xml:space="preserve"> </w:t>
        </w:r>
      </w:ins>
      <w:del w:id="572"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73" w:author="Prathyush Sambaturu" w:date="2019-06-12T18:25:00Z">
        <w:r w:rsidR="00D55FD4">
          <w:rPr>
            <w:rFonts w:ascii="Cambria" w:eastAsia="Times New Roman" w:hAnsi="Cambria" w:cs="Times New Roman"/>
            <w:sz w:val="24"/>
            <w:szCs w:val="24"/>
          </w:rPr>
          <w:t xml:space="preserve"> </w:t>
        </w:r>
      </w:ins>
      <w:del w:id="57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5E10FA08"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MinDesc</m:t>
        </m:r>
      </m:oMath>
      <w:r w:rsidRPr="008723CF">
        <w:rPr>
          <w:rFonts w:ascii="Cambria" w:eastAsia="Times New Roman" w:hAnsi="Cambria" w:cs="Times New Roman"/>
          <w:sz w:val="24"/>
          <w:szCs w:val="24"/>
        </w:rPr>
        <w:t xml:space="preserve"> and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problems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7127B3B8"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75"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75"/>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76" w:author="Prathyush Sambaturu" w:date="2019-06-11T03:52:00Z">
        <w:r w:rsidR="00FC2BE9">
          <w:rPr>
            <w:rFonts w:ascii="Cambria" w:hAnsi="Cambria" w:cs="LMRoman10-Regular"/>
          </w:rPr>
          <w:t xml:space="preserve"> </w:t>
        </w:r>
      </w:ins>
      <w:del w:id="577"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63AFA86D" w:rsidR="000C04CB" w:rsidRPr="006C6DB4" w:rsidRDefault="000C04CB" w:rsidP="000C04CB">
      <w:pPr>
        <w:autoSpaceDE w:val="0"/>
        <w:autoSpaceDN w:val="0"/>
        <w:adjustRightInd w:val="0"/>
        <w:spacing w:after="0" w:line="240" w:lineRule="auto"/>
        <w:rPr>
          <w:ins w:id="578" w:author="Vullikanti, Anil (asv9v)" w:date="2019-06-11T12:07:00Z"/>
          <w:rFonts w:ascii="Cambria" w:hAnsi="Cambria"/>
          <w:sz w:val="24"/>
          <w:szCs w:val="24"/>
          <w:rPrChange w:id="579" w:author="Prathyush Sambaturu" w:date="2019-06-13T15:41:00Z">
            <w:rPr>
              <w:ins w:id="580" w:author="Vullikanti, Anil (asv9v)" w:date="2019-06-11T12:07:00Z"/>
              <w:rFonts w:ascii="Cambria" w:hAnsi="Cambria" w:cs="LMRoman10-Regular"/>
              <w:sz w:val="24"/>
              <w:szCs w:val="24"/>
            </w:rPr>
          </w:rPrChange>
        </w:rPr>
      </w:pPr>
      <w:ins w:id="581"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Change w:id="582" w:author="Prathyush Sambaturu" w:date="2019-06-13T15:41:00Z">
              <w:rPr>
                <w:rFonts w:ascii="Cambria" w:eastAsia="Times New Roman" w:hAnsi="Cambria" w:cs="Times New Roman"/>
                <w:sz w:val="24"/>
                <w:szCs w:val="24"/>
              </w:rPr>
            </w:rPrChange>
          </w:rPr>
          <w:t xml:space="preserve">Features such as Great Lakes, South East, South West, Mid-Atlantic etc. </w:t>
        </w:r>
        <w:r w:rsidRPr="006C6DB4">
          <w:rPr>
            <w:rFonts w:ascii="Cambria" w:eastAsia="Times New Roman" w:hAnsi="Cambria" w:cs="Times New Roman"/>
            <w:sz w:val="24"/>
            <w:szCs w:val="24"/>
            <w:rPrChange w:id="583" w:author="Prathyush Sambaturu" w:date="2019-06-13T15:41:00Z">
              <w:rPr>
                <w:rFonts w:ascii="Cambria" w:eastAsia="Times New Roman" w:hAnsi="Cambria" w:cs="Times New Roman"/>
                <w:sz w:val="24"/>
                <w:szCs w:val="24"/>
              </w:rPr>
            </w:rPrChange>
          </w:rPr>
          <w:br/>
          <w:t xml:space="preserve">2. </w:t>
        </w:r>
        <w:r w:rsidRPr="006C6DB4">
          <w:rPr>
            <w:rFonts w:ascii="Cambria" w:eastAsia="Times New Roman" w:hAnsi="Cambria" w:cs="Times New Roman"/>
            <w:b/>
            <w:sz w:val="24"/>
            <w:szCs w:val="24"/>
            <w:rPrChange w:id="584" w:author="Prathyush Sambaturu" w:date="2019-06-13T15:41:00Z">
              <w:rPr>
                <w:rFonts w:ascii="Cambria" w:eastAsia="Times New Roman" w:hAnsi="Cambria" w:cs="Times New Roman"/>
                <w:b/>
                <w:sz w:val="24"/>
                <w:szCs w:val="24"/>
              </w:rPr>
            </w:rPrChange>
          </w:rPr>
          <w:t>Temporal</w:t>
        </w:r>
        <w:r w:rsidRPr="006C6DB4">
          <w:rPr>
            <w:rFonts w:ascii="Cambria" w:eastAsia="Times New Roman" w:hAnsi="Cambria" w:cs="Times New Roman"/>
            <w:sz w:val="24"/>
            <w:szCs w:val="24"/>
            <w:rPrChange w:id="585" w:author="Prathyush Sambaturu" w:date="2019-06-13T15:41:00Z">
              <w:rPr>
                <w:rFonts w:ascii="Cambria" w:eastAsia="Times New Roman" w:hAnsi="Cambria" w:cs="Times New Roman"/>
                <w:sz w:val="24"/>
                <w:szCs w:val="24"/>
              </w:rPr>
            </w:rPrChange>
          </w:rPr>
          <w:t xml:space="preserve">: Features such as </w:t>
        </w:r>
        <w:r w:rsidRPr="006C6DB4">
          <w:rPr>
            <w:rFonts w:ascii="Cambria" w:hAnsi="Cambria" w:cs="LMRoman10-Regular"/>
            <w:sz w:val="24"/>
            <w:szCs w:val="24"/>
            <w:rPrChange w:id="586" w:author="Prathyush Sambaturu" w:date="2019-06-13T15:41:00Z">
              <w:rPr>
                <w:rFonts w:ascii="Cambria" w:hAnsi="Cambria" w:cs="LMRoman10-Regular"/>
                <w:sz w:val="24"/>
                <w:szCs w:val="24"/>
              </w:rPr>
            </w:rPrChange>
          </w:rPr>
          <w:t xml:space="preserve">activity level (e.g., high, moderate and low) in the </w:t>
        </w:r>
        <w:r w:rsidRPr="006C6DB4">
          <w:rPr>
            <w:rFonts w:ascii="Cambria" w:hAnsi="Cambria" w:cs="LMMathItalic10-Regular"/>
            <w:i/>
            <w:iCs/>
            <w:sz w:val="24"/>
            <w:szCs w:val="24"/>
            <w:rPrChange w:id="587" w:author="Prathyush Sambaturu" w:date="2019-06-13T15:41:00Z">
              <w:rPr>
                <w:rFonts w:ascii="Cambria" w:hAnsi="Cambria" w:cs="LMMathItalic10-Regular"/>
                <w:i/>
                <w:iCs/>
                <w:sz w:val="24"/>
                <w:szCs w:val="24"/>
              </w:rPr>
            </w:rPrChange>
          </w:rPr>
          <w:t>t</w:t>
        </w:r>
        <w:r w:rsidRPr="006C6DB4">
          <w:rPr>
            <w:rFonts w:ascii="Cambria" w:hAnsi="Cambria" w:cs="LMRoman10-Regular"/>
            <w:sz w:val="24"/>
            <w:szCs w:val="24"/>
            <w:rPrChange w:id="588" w:author="Prathyush Sambaturu" w:date="2019-06-13T15:41:00Z">
              <w:rPr>
                <w:rFonts w:ascii="Cambria" w:hAnsi="Cambria" w:cs="LMRoman10-Regular"/>
                <w:sz w:val="24"/>
                <w:szCs w:val="24"/>
              </w:rPr>
            </w:rPrChange>
          </w:rPr>
          <w:t xml:space="preserve">th week before the current one, geographical spread (e.g., widespread, local) in the </w:t>
        </w:r>
        <w:r w:rsidRPr="006C6DB4">
          <w:rPr>
            <w:rFonts w:ascii="Cambria" w:hAnsi="Cambria" w:cs="LMMathItalic10-Regular"/>
            <w:i/>
            <w:iCs/>
            <w:sz w:val="24"/>
            <w:szCs w:val="24"/>
            <w:rPrChange w:id="589" w:author="Prathyush Sambaturu" w:date="2019-06-13T15:41:00Z">
              <w:rPr>
                <w:rFonts w:ascii="Cambria" w:hAnsi="Cambria" w:cs="LMMathItalic10-Regular"/>
                <w:i/>
                <w:iCs/>
                <w:sz w:val="24"/>
                <w:szCs w:val="24"/>
              </w:rPr>
            </w:rPrChange>
          </w:rPr>
          <w:t>t</w:t>
        </w:r>
        <w:r w:rsidRPr="006C6DB4">
          <w:rPr>
            <w:rFonts w:ascii="Cambria" w:hAnsi="Cambria" w:cs="LMRoman10-Regular"/>
            <w:sz w:val="24"/>
            <w:szCs w:val="24"/>
            <w:rPrChange w:id="590" w:author="Prathyush Sambaturu" w:date="2019-06-13T15:41:00Z">
              <w:rPr>
                <w:rFonts w:ascii="Cambria" w:hAnsi="Cambria" w:cs="LMRoman10-Regular"/>
                <w:sz w:val="24"/>
                <w:szCs w:val="24"/>
              </w:rPr>
            </w:rPrChange>
          </w:rPr>
          <w:t xml:space="preserve">th week before the current one, whether the number of infections has crossed a threshold, whether the peak has been reached, and similarity with past season. In the description below, these features will be denoted </w:t>
        </w:r>
        <w:commentRangeStart w:id="591"/>
        <w:commentRangeStart w:id="592"/>
        <w:r w:rsidRPr="006C6DB4">
          <w:rPr>
            <w:rFonts w:ascii="Cambria" w:hAnsi="Cambria" w:cs="LMRoman10-Regular"/>
            <w:sz w:val="24"/>
            <w:szCs w:val="24"/>
            <w:rPrChange w:id="593" w:author="Prathyush Sambaturu" w:date="2019-06-13T15:41:00Z">
              <w:rPr>
                <w:rFonts w:ascii="Cambria" w:hAnsi="Cambria" w:cs="LMRoman10-Regular"/>
                <w:sz w:val="24"/>
                <w:szCs w:val="24"/>
              </w:rPr>
            </w:rPrChange>
          </w:rPr>
          <w:t>by “</w:t>
        </w:r>
        <w:r w:rsidRPr="006C6DB4">
          <w:rPr>
            <w:rFonts w:ascii="Cambria" w:eastAsia="Times New Roman" w:hAnsi="Cambria" w:cs="Times New Roman"/>
            <w:sz w:val="24"/>
            <w:szCs w:val="24"/>
            <w:rPrChange w:id="594" w:author="Prathyush Sambaturu" w:date="2019-06-13T15:41:00Z">
              <w:rPr>
                <w:rFonts w:ascii="Cambria" w:eastAsia="Times New Roman" w:hAnsi="Cambria" w:cs="Times New Roman"/>
                <w:sz w:val="24"/>
                <w:szCs w:val="24"/>
              </w:rPr>
            </w:rPrChange>
          </w:rPr>
          <w:t>Was1_high”, “Was2_moderate”, “Was52_high”,</w:t>
        </w:r>
        <w:commentRangeEnd w:id="591"/>
        <w:r w:rsidRPr="006C6DB4">
          <w:rPr>
            <w:rStyle w:val="CommentReference"/>
            <w:rFonts w:ascii="Cambria" w:hAnsi="Cambria"/>
            <w:sz w:val="24"/>
            <w:szCs w:val="24"/>
            <w:rPrChange w:id="595" w:author="Prathyush Sambaturu" w:date="2019-06-13T15:41:00Z">
              <w:rPr>
                <w:rStyle w:val="CommentReference"/>
              </w:rPr>
            </w:rPrChange>
          </w:rPr>
          <w:commentReference w:id="591"/>
        </w:r>
      </w:ins>
      <w:commentRangeEnd w:id="592"/>
      <w:r w:rsidR="0030273E" w:rsidRPr="006C6DB4">
        <w:rPr>
          <w:rStyle w:val="CommentReference"/>
          <w:rFonts w:ascii="Cambria" w:hAnsi="Cambria"/>
          <w:sz w:val="24"/>
          <w:szCs w:val="24"/>
          <w:rPrChange w:id="596" w:author="Prathyush Sambaturu" w:date="2019-06-13T15:41:00Z">
            <w:rPr>
              <w:rStyle w:val="CommentReference"/>
            </w:rPr>
          </w:rPrChange>
        </w:rPr>
        <w:commentReference w:id="592"/>
      </w:r>
      <w:ins w:id="597" w:author="Vullikanti, Anil (asv9v)" w:date="2019-06-11T12:07:00Z">
        <w:r w:rsidRPr="006C6DB4">
          <w:rPr>
            <w:rFonts w:ascii="Cambria" w:eastAsia="Times New Roman" w:hAnsi="Cambria" w:cs="Times New Roman"/>
            <w:sz w:val="24"/>
            <w:szCs w:val="24"/>
            <w:rPrChange w:id="598" w:author="Prathyush Sambaturu" w:date="2019-06-13T15:41:00Z">
              <w:rPr>
                <w:rFonts w:ascii="Cambria" w:eastAsia="Times New Roman" w:hAnsi="Cambria" w:cs="Times New Roman"/>
                <w:sz w:val="24"/>
                <w:szCs w:val="24"/>
              </w:rPr>
            </w:rPrChange>
          </w:rPr>
          <w:t xml:space="preserve"> etc.</w:t>
        </w:r>
      </w:ins>
    </w:p>
    <w:p w14:paraId="5C136922" w14:textId="3E9D807F" w:rsidR="000C04CB" w:rsidRDefault="000C04CB" w:rsidP="000C04CB">
      <w:pPr>
        <w:pStyle w:val="NormalWeb"/>
        <w:spacing w:before="0" w:beforeAutospacing="0" w:after="0" w:afterAutospacing="0"/>
        <w:rPr>
          <w:ins w:id="599" w:author="Prathyush Sambaturu" w:date="2019-06-13T15:42:00Z"/>
          <w:rFonts w:ascii="Cambria" w:hAnsi="Cambria"/>
        </w:rPr>
      </w:pPr>
      <w:ins w:id="600" w:author="Vullikanti, Anil (asv9v)" w:date="2019-06-11T12:07:00Z">
        <w:r w:rsidRPr="006C6DB4">
          <w:rPr>
            <w:rFonts w:ascii="Cambria" w:hAnsi="Cambria" w:cs="LMRoman10-Regular"/>
            <w:rPrChange w:id="601" w:author="Prathyush Sambaturu" w:date="2019-06-13T15:41:00Z">
              <w:rPr>
                <w:rFonts w:ascii="Cambria" w:hAnsi="Cambria" w:cs="LMRoman10-Regular"/>
              </w:rPr>
            </w:rPrChange>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602"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603" w:author="Prathyush Sambaturu" w:date="2019-06-13T15:42:00Z"/>
          <w:rFonts w:ascii="Cambria" w:hAnsi="Cambria"/>
        </w:rPr>
      </w:pPr>
    </w:p>
    <w:p w14:paraId="42418B35" w14:textId="568F11E0" w:rsidR="006C6DB4" w:rsidRDefault="006C6DB4" w:rsidP="000C04CB">
      <w:pPr>
        <w:pStyle w:val="NormalWeb"/>
        <w:spacing w:before="0" w:beforeAutospacing="0" w:after="0" w:afterAutospacing="0"/>
        <w:rPr>
          <w:ins w:id="604" w:author="Prathyush Sambaturu" w:date="2019-06-13T15:47:00Z"/>
          <w:rFonts w:ascii="Cambria" w:hAnsi="Cambria"/>
        </w:rPr>
      </w:pPr>
      <w:ins w:id="605" w:author="Prathyush Sambaturu" w:date="2019-06-13T15:42:00Z">
        <w:r w:rsidRPr="006C6DB4">
          <w:rPr>
            <w:rFonts w:ascii="Cambria" w:hAnsi="Cambria"/>
            <w:b/>
            <w:bCs/>
            <w:rPrChange w:id="606"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607" w:author="Prathyush Sambaturu" w:date="2019-06-13T15:43:00Z">
        <w:r>
          <w:rPr>
            <w:rFonts w:ascii="Cambria" w:hAnsi="Cambria"/>
          </w:rPr>
          <w:t xml:space="preserve">the number of </w:t>
        </w:r>
      </w:ins>
      <w:ins w:id="608" w:author="Prathyush Sambaturu" w:date="2019-06-13T15:46:00Z">
        <w:r>
          <w:rPr>
            <w:rFonts w:ascii="Cambria" w:hAnsi="Cambria"/>
          </w:rPr>
          <w:t>clauses</w:t>
        </w:r>
      </w:ins>
      <w:ins w:id="609" w:author="Prathyush Sambaturu" w:date="2019-06-13T15:43:00Z">
        <w:r>
          <w:rPr>
            <w:rFonts w:ascii="Cambria" w:hAnsi="Cambria"/>
          </w:rPr>
          <w:t xml:space="preserve"> used in description by </w:t>
        </w:r>
        <w:r w:rsidRPr="006C6DB4">
          <w:rPr>
            <w:rFonts w:ascii="Cambria" w:hAnsi="Cambria"/>
            <w:i/>
            <w:iCs/>
            <w:rPrChange w:id="610" w:author="Prathyush Sambaturu" w:date="2019-06-13T15:43:00Z">
              <w:rPr>
                <w:rFonts w:ascii="Cambria" w:hAnsi="Cambria"/>
              </w:rPr>
            </w:rPrChange>
          </w:rPr>
          <w:t>MinDes</w:t>
        </w:r>
        <w:r>
          <w:rPr>
            <w:rFonts w:ascii="Cambria" w:hAnsi="Cambria"/>
            <w:i/>
            <w:iCs/>
          </w:rPr>
          <w:t xml:space="preserve">c </w:t>
        </w:r>
        <w:r>
          <w:rPr>
            <w:rFonts w:ascii="Cambria" w:hAnsi="Cambria"/>
          </w:rPr>
          <w:t xml:space="preserve">for a target set </w:t>
        </w:r>
        <w:r w:rsidRPr="006C6DB4">
          <w:rPr>
            <w:rFonts w:ascii="Cambria" w:hAnsi="Cambria"/>
            <w:i/>
            <w:iCs/>
            <w:rPrChange w:id="611"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612" w:author="Prathyush Sambaturu" w:date="2019-06-13T15:46:00Z">
        <w:r w:rsidRPr="006C6DB4">
          <w:rPr>
            <w:rFonts w:ascii="Cambria" w:hAnsi="Cambria"/>
            <w:i/>
            <w:iCs/>
            <w:rPrChange w:id="613"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14" w:author="Prathyush Sambaturu" w:date="2019-06-13T15:51:00Z">
        <w:r w:rsidR="00EE3E06">
          <w:rPr>
            <w:rFonts w:ascii="Cambria" w:hAnsi="Cambria"/>
          </w:rPr>
          <w:t xml:space="preserve">provided by </w:t>
        </w:r>
        <w:r w:rsidR="00EE3E06" w:rsidRPr="00EE3E06">
          <w:rPr>
            <w:rFonts w:ascii="Cambria" w:hAnsi="Cambria"/>
            <w:i/>
            <w:iCs/>
            <w:rPrChange w:id="615" w:author="Prathyush Sambaturu" w:date="2019-06-13T15:51:00Z">
              <w:rPr>
                <w:rFonts w:ascii="Cambria" w:hAnsi="Cambria"/>
              </w:rPr>
            </w:rPrChange>
          </w:rPr>
          <w:t>MinDesc</w:t>
        </w:r>
        <w:r w:rsidR="00EE3E06">
          <w:rPr>
            <w:rFonts w:ascii="Cambria" w:hAnsi="Cambria"/>
          </w:rPr>
          <w:t xml:space="preserve"> </w:t>
        </w:r>
      </w:ins>
      <w:ins w:id="616" w:author="Prathyush Sambaturu" w:date="2019-06-13T15:46:00Z">
        <w:r>
          <w:rPr>
            <w:rFonts w:ascii="Cambria" w:hAnsi="Cambria"/>
          </w:rPr>
          <w:t>is defined as the ratio of the</w:t>
        </w:r>
      </w:ins>
      <w:ins w:id="617" w:author="Prathyush Sambaturu" w:date="2019-06-13T15:50:00Z">
        <w:r w:rsidR="00EE3E06">
          <w:rPr>
            <w:rFonts w:ascii="Cambria" w:hAnsi="Cambria"/>
          </w:rPr>
          <w:t xml:space="preserve"> target set </w:t>
        </w:r>
      </w:ins>
      <w:ins w:id="618" w:author="Prathyush Sambaturu" w:date="2019-06-13T15:51:00Z">
        <w:r w:rsidR="00EE3E06">
          <w:rPr>
            <w:rFonts w:ascii="Cambria" w:hAnsi="Cambria"/>
          </w:rPr>
          <w:t>size |</w:t>
        </w:r>
        <w:r w:rsidR="00EE3E06" w:rsidRPr="00EE3E06">
          <w:rPr>
            <w:rFonts w:ascii="Cambria" w:hAnsi="Cambria"/>
            <w:i/>
            <w:iCs/>
            <w:rPrChange w:id="619" w:author="Prathyush Sambaturu" w:date="2019-06-13T15:51:00Z">
              <w:rPr>
                <w:rFonts w:ascii="Cambria" w:hAnsi="Cambria"/>
              </w:rPr>
            </w:rPrChange>
          </w:rPr>
          <w:t>T</w:t>
        </w:r>
        <w:r w:rsidR="00EE3E06">
          <w:rPr>
            <w:rFonts w:ascii="Cambria" w:hAnsi="Cambria"/>
          </w:rPr>
          <w:t xml:space="preserve">| to the </w:t>
        </w:r>
      </w:ins>
      <w:ins w:id="620"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21" w:author="Prathyush Sambaturu" w:date="2019-06-13T15:51:00Z">
        <w:r w:rsidR="00EE3E06">
          <w:rPr>
            <w:rFonts w:ascii="Cambria" w:hAnsi="Cambria"/>
          </w:rPr>
          <w:t xml:space="preserve"> by solution to </w:t>
        </w:r>
        <w:r w:rsidR="00EE3E06" w:rsidRPr="00EE3E06">
          <w:rPr>
            <w:rFonts w:ascii="Cambria" w:hAnsi="Cambria"/>
            <w:i/>
            <w:iCs/>
            <w:rPrChange w:id="622" w:author="Prathyush Sambaturu" w:date="2019-06-13T15:51:00Z">
              <w:rPr>
                <w:rFonts w:ascii="Cambria" w:hAnsi="Cambria"/>
              </w:rPr>
            </w:rPrChange>
          </w:rPr>
          <w:t>MinDesc</w:t>
        </w:r>
      </w:ins>
      <w:ins w:id="623"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24"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25" w:author="Prathyush Sambaturu" w:date="2019-06-13T15:46:00Z"/>
          <w:rFonts w:ascii="Cambria" w:hAnsi="Cambria"/>
          <w:rPrChange w:id="626" w:author="Prathyush Sambaturu" w:date="2019-06-13T15:47:00Z">
            <w:rPr>
              <w:ins w:id="627" w:author="Prathyush Sambaturu" w:date="2019-06-13T15:46:00Z"/>
              <w:rFonts w:ascii="Cambria" w:hAnsi="Cambria"/>
            </w:rPr>
          </w:rPrChange>
        </w:rPr>
      </w:pPr>
      <m:oMathPara>
        <m:oMath>
          <m:r>
            <w:ins w:id="628" w:author="Prathyush Sambaturu" w:date="2019-06-13T15:48:00Z">
              <w:rPr>
                <w:rFonts w:ascii="Cambria Math" w:hAnsi="Cambria Math"/>
              </w:rPr>
              <m:t>c</m:t>
            </w:ins>
          </m:r>
          <m:r>
            <w:ins w:id="629" w:author="Prathyush Sambaturu" w:date="2019-06-13T15:47:00Z">
              <w:rPr>
                <w:rFonts w:ascii="Cambria Math" w:hAnsi="Cambria Math"/>
                <w:rPrChange w:id="630" w:author="Prathyush Sambaturu" w:date="2019-06-13T15:48:00Z">
                  <w:rPr>
                    <w:rFonts w:ascii="Cambria Math" w:hAnsi="Cambria Math"/>
                  </w:rPr>
                </w:rPrChange>
              </w:rPr>
              <m:t>ompression</m:t>
            </w:ins>
          </m:r>
          <m:r>
            <w:ins w:id="631" w:author="Prathyush Sambaturu" w:date="2019-06-13T15:48:00Z">
              <w:rPr>
                <w:rFonts w:ascii="Cambria Math" w:hAnsi="Cambria Math"/>
              </w:rPr>
              <m:t xml:space="preserve"> </m:t>
            </w:ins>
          </m:r>
          <m:r>
            <w:ins w:id="632" w:author="Prathyush Sambaturu" w:date="2019-06-13T15:47:00Z">
              <w:rPr>
                <w:rFonts w:ascii="Cambria Math" w:hAnsi="Cambria Math"/>
                <w:rPrChange w:id="633" w:author="Prathyush Sambaturu" w:date="2019-06-13T15:48:00Z">
                  <w:rPr>
                    <w:rFonts w:ascii="Cambria Math" w:hAnsi="Cambria Math"/>
                  </w:rPr>
                </w:rPrChange>
              </w:rPr>
              <m:t>ratio=</m:t>
            </w:ins>
          </m:r>
          <m:f>
            <m:fPr>
              <m:ctrlPr>
                <w:rPr>
                  <w:rFonts w:ascii="Cambria Math" w:hAnsi="Cambria Math"/>
                </w:rPr>
              </m:ctrlPr>
            </m:fPr>
            <m:num>
              <m:r>
                <w:ins w:id="634" w:author="Prathyush Sambaturu" w:date="2019-06-13T15:51:00Z">
                  <w:rPr>
                    <w:rFonts w:ascii="Cambria Math" w:hAnsi="Cambria Math"/>
                  </w:rPr>
                  <m:t>|</m:t>
                </w:ins>
              </m:r>
              <m:r>
                <w:ins w:id="635" w:author="Prathyush Sambaturu" w:date="2019-06-13T15:51:00Z">
                  <w:rPr>
                    <w:rFonts w:ascii="Cambria Math" w:hAnsi="Cambria Math"/>
                    <w:rPrChange w:id="636" w:author="Prathyush Sambaturu" w:date="2019-06-13T15:52:00Z">
                      <w:rPr>
                        <w:rFonts w:ascii="Cambria Math" w:hAnsi="Cambria Math"/>
                      </w:rPr>
                    </w:rPrChange>
                  </w:rPr>
                  <m:t>T</m:t>
                </w:ins>
              </m:r>
              <m:r>
                <w:ins w:id="637" w:author="Prathyush Sambaturu" w:date="2019-06-13T15:51:00Z">
                  <w:rPr>
                    <w:rFonts w:ascii="Cambria Math" w:hAnsi="Cambria Math"/>
                  </w:rPr>
                  <m:t>|</m:t>
                </w:ins>
              </m:r>
              <m:ctrlPr>
                <w:rPr>
                  <w:rFonts w:ascii="Cambria Math" w:hAnsi="Cambria Math"/>
                  <w:i/>
                </w:rPr>
              </m:ctrlPr>
            </m:num>
            <m:den>
              <m:r>
                <w:ins w:id="638" w:author="Prathyush Sambaturu" w:date="2019-06-13T15:52:00Z">
                  <w:rPr>
                    <w:rFonts w:ascii="Cambria Math" w:hAnsi="Cambria Math"/>
                    <w:rPrChange w:id="639" w:author="Prathyush Sambaturu" w:date="2019-06-13T15:52:00Z">
                      <w:rPr>
                        <w:rFonts w:ascii="Cambria Math" w:hAnsi="Cambria Math"/>
                      </w:rPr>
                    </w:rPrChange>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40" w:author="Vullikanti, Anil (asv9v)" w:date="2019-06-11T12:07:00Z"/>
          <w:rFonts w:ascii="Cambria" w:hAnsi="Cambria"/>
          <w:rPrChange w:id="641" w:author="Prathyush Sambaturu" w:date="2019-06-13T15:46:00Z">
            <w:rPr>
              <w:ins w:id="642" w:author="Vullikanti, Anil (asv9v)" w:date="2019-06-11T12:07:00Z"/>
            </w:rPr>
          </w:rPrChange>
        </w:rPr>
      </w:pPr>
    </w:p>
    <w:p w14:paraId="75C903B6" w14:textId="5DA932C3" w:rsidR="000C04CB" w:rsidRPr="006C6DB4" w:rsidRDefault="000C04CB" w:rsidP="00E26F59">
      <w:pPr>
        <w:pStyle w:val="Heading2"/>
        <w:rPr>
          <w:ins w:id="643" w:author="Vullikanti, Anil (asv9v)" w:date="2019-06-11T12:07:00Z"/>
          <w:rFonts w:ascii="Cambria" w:hAnsi="Cambria"/>
          <w:sz w:val="24"/>
          <w:szCs w:val="24"/>
          <w:rPrChange w:id="644" w:author="Prathyush Sambaturu" w:date="2019-06-13T15:41:00Z">
            <w:rPr>
              <w:ins w:id="645" w:author="Vullikanti, Anil (asv9v)" w:date="2019-06-11T12:07:00Z"/>
            </w:rPr>
          </w:rPrChange>
        </w:rPr>
      </w:pPr>
    </w:p>
    <w:p w14:paraId="3F0D53FB" w14:textId="3D05E6E8" w:rsidR="000C04CB" w:rsidRPr="00252420" w:rsidRDefault="00252420">
      <w:pPr>
        <w:rPr>
          <w:ins w:id="646" w:author="Vullikanti, Anil (asv9v)" w:date="2019-06-11T12:06:00Z"/>
        </w:rPr>
        <w:pPrChange w:id="647" w:author="Vullikanti, Anil (asv9v)" w:date="2019-06-11T12:07:00Z">
          <w:pPr>
            <w:pStyle w:val="Heading2"/>
          </w:pPr>
        </w:pPrChange>
      </w:pPr>
      <w:ins w:id="648" w:author="Vullikanti, Anil (asv9v)" w:date="2019-06-11T12:07:00Z">
        <w:r>
          <w:rPr>
            <w:b/>
          </w:rPr>
          <w:t>Baseline method.</w:t>
        </w:r>
        <w:r>
          <w:t xml:space="preserve"> </w:t>
        </w:r>
        <w:commentRangeStart w:id="649"/>
        <w:r>
          <w:t xml:space="preserve">Description of Xiang </w:t>
        </w:r>
        <w:commentRangeEnd w:id="649"/>
        <w:r>
          <w:rPr>
            <w:rStyle w:val="CommentReference"/>
          </w:rPr>
          <w:commentReference w:id="649"/>
        </w:r>
      </w:ins>
      <w:ins w:id="650" w:author="Vullikanti, Anil (asv9v)" w:date="2019-06-11T16:24:00Z">
        <w:r w:rsidR="00971AC9">
          <w:t>and Apriori</w:t>
        </w:r>
      </w:ins>
      <w:ins w:id="651" w:author="Prathyush Sambaturu" w:date="2019-06-12T15:12:00Z">
        <w:r w:rsidR="005B687A">
          <w:br/>
        </w:r>
      </w:ins>
    </w:p>
    <w:p w14:paraId="2FA5FC3F" w14:textId="5BB2CF56" w:rsidR="005B556C" w:rsidRPr="00E26F59" w:rsidRDefault="00E26F59" w:rsidP="00E26F59">
      <w:pPr>
        <w:pStyle w:val="Heading2"/>
      </w:pPr>
      <w:r>
        <w:lastRenderedPageBreak/>
        <w:t>Results</w:t>
      </w:r>
    </w:p>
    <w:p w14:paraId="34BBF044" w14:textId="618D9B31" w:rsidR="001A4F41" w:rsidRPr="00EE3E06" w:rsidDel="000C04CB" w:rsidRDefault="00E26F59">
      <w:pPr>
        <w:autoSpaceDE w:val="0"/>
        <w:autoSpaceDN w:val="0"/>
        <w:adjustRightInd w:val="0"/>
        <w:spacing w:after="0" w:line="240" w:lineRule="auto"/>
        <w:rPr>
          <w:del w:id="652" w:author="Vullikanti, Anil (asv9v)" w:date="2019-06-11T12:06:00Z"/>
          <w:rFonts w:ascii="Cambria" w:hAnsi="Cambria" w:cs="LMRoman10-Regular"/>
          <w:sz w:val="24"/>
          <w:szCs w:val="24"/>
          <w:rPrChange w:id="653" w:author="Prathyush Sambaturu" w:date="2019-06-13T15:50:00Z">
            <w:rPr>
              <w:del w:id="654" w:author="Vullikanti, Anil (asv9v)" w:date="2019-06-11T12:06:00Z"/>
            </w:rPr>
          </w:rPrChange>
        </w:rPr>
        <w:pPrChange w:id="655" w:author="Vullikanti, Anil (asv9v)" w:date="2019-06-11T12:05:00Z">
          <w:pPr/>
        </w:pPrChange>
      </w:pPr>
      <w:del w:id="656" w:author="Vullikanti, Anil (asv9v)" w:date="2019-06-11T12:06:00Z">
        <w:r w:rsidRPr="00EE3E06" w:rsidDel="000C04CB">
          <w:rPr>
            <w:rFonts w:ascii="Cambria" w:hAnsi="Cambria"/>
            <w:b/>
            <w:sz w:val="24"/>
            <w:szCs w:val="24"/>
            <w:rPrChange w:id="657" w:author="Prathyush Sambaturu" w:date="2019-06-13T15:50:00Z">
              <w:rPr>
                <w:rFonts w:ascii="Cambria" w:hAnsi="Cambria"/>
                <w:b/>
                <w:sz w:val="24"/>
                <w:szCs w:val="24"/>
              </w:rPr>
            </w:rPrChange>
          </w:rPr>
          <w:delText>Description of Dataset</w:delText>
        </w:r>
        <w:r w:rsidR="00A17A56" w:rsidRPr="00EE3E06" w:rsidDel="000C04CB">
          <w:rPr>
            <w:rFonts w:ascii="Cambria" w:hAnsi="Cambria"/>
            <w:b/>
            <w:sz w:val="24"/>
            <w:szCs w:val="24"/>
            <w:rPrChange w:id="658" w:author="Prathyush Sambaturu" w:date="2019-06-13T15:50:00Z">
              <w:rPr>
                <w:rFonts w:ascii="Cambria" w:hAnsi="Cambria"/>
                <w:b/>
                <w:sz w:val="24"/>
                <w:szCs w:val="24"/>
              </w:rPr>
            </w:rPrChange>
          </w:rPr>
          <w:br/>
        </w:r>
        <w:r w:rsidRPr="00EE3E06" w:rsidDel="000C04CB">
          <w:rPr>
            <w:rFonts w:ascii="Cambria" w:eastAsia="Times New Roman" w:hAnsi="Cambria" w:cs="Times New Roman"/>
            <w:sz w:val="24"/>
            <w:szCs w:val="24"/>
            <w:rPrChange w:id="659"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660" w:author="Prathyush Sambaturu" w:date="2019-06-13T15:50:00Z">
              <w:rPr/>
            </w:rPrChange>
          </w:rPr>
          <w:br/>
        </w:r>
        <w:r w:rsidRPr="00EE3E06" w:rsidDel="000C04CB">
          <w:rPr>
            <w:rFonts w:ascii="Cambria" w:eastAsia="Times New Roman" w:hAnsi="Cambria" w:cs="Times New Roman"/>
            <w:sz w:val="24"/>
            <w:szCs w:val="24"/>
            <w:rPrChange w:id="661"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662" w:author="Prathyush Sambaturu" w:date="2019-06-13T15:50:00Z">
              <w:rPr/>
            </w:rPrChange>
          </w:rPr>
          <w:br/>
        </w:r>
        <w:r w:rsidRPr="00EE3E06" w:rsidDel="000C04CB">
          <w:rPr>
            <w:rFonts w:ascii="Cambria" w:eastAsia="Times New Roman" w:hAnsi="Cambria" w:cs="Times New Roman"/>
            <w:sz w:val="24"/>
            <w:szCs w:val="24"/>
            <w:rPrChange w:id="663"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664" w:author="Prathyush Sambaturu" w:date="2019-06-13T15:50:00Z">
              <w:rPr/>
            </w:rPrChange>
          </w:rPr>
          <w:br/>
        </w:r>
        <w:r w:rsidRPr="00EE3E06" w:rsidDel="000C04CB">
          <w:rPr>
            <w:rFonts w:ascii="Cambria" w:eastAsia="Times New Roman" w:hAnsi="Cambria" w:cs="Times New Roman"/>
            <w:sz w:val="24"/>
            <w:szCs w:val="24"/>
            <w:rPrChange w:id="665" w:author="Prathyush Sambaturu" w:date="2019-06-13T15:50:00Z">
              <w:rPr/>
            </w:rPrChange>
          </w:rPr>
          <w:delText xml:space="preserve">Therefore, the data matrix </w:delText>
        </w:r>
        <m:oMath>
          <m:r>
            <w:rPr>
              <w:rFonts w:ascii="Cambria Math" w:eastAsia="Times New Roman" w:hAnsi="Cambria Math" w:cs="Times New Roman"/>
              <w:sz w:val="24"/>
              <w:szCs w:val="24"/>
              <w:rPrChange w:id="666" w:author="Prathyush Sambaturu" w:date="2019-06-13T15:50:00Z">
                <w:rPr>
                  <w:rFonts w:ascii="Cambria Math" w:eastAsia="Times New Roman" w:hAnsi="Cambria Math" w:cs="Times New Roman"/>
                  <w:sz w:val="24"/>
                  <w:szCs w:val="24"/>
                </w:rPr>
              </w:rPrChange>
            </w:rPr>
            <m:t>D</m:t>
          </m:r>
        </m:oMath>
        <w:r w:rsidRPr="00EE3E06" w:rsidDel="000C04CB">
          <w:rPr>
            <w:rFonts w:ascii="Cambria" w:eastAsia="Times New Roman" w:hAnsi="Cambria" w:cs="Times New Roman"/>
            <w:sz w:val="24"/>
            <w:szCs w:val="24"/>
            <w:rPrChange w:id="667"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668" w:author="Prathyush Sambaturu" w:date="2019-06-13T15:50:00Z">
              <w:rPr/>
            </w:rPrChange>
          </w:rPr>
          <w:br/>
        </w:r>
        <w:r w:rsidRPr="00EE3E06" w:rsidDel="000C04CB">
          <w:rPr>
            <w:rFonts w:ascii="Cambria" w:eastAsia="Times New Roman" w:hAnsi="Cambria" w:cs="Times New Roman"/>
            <w:sz w:val="24"/>
            <w:szCs w:val="24"/>
            <w:rPrChange w:id="669" w:author="Prathyush Sambaturu" w:date="2019-06-13T15:50:00Z">
              <w:rPr/>
            </w:rPrChange>
          </w:rPr>
          <w:delText xml:space="preserve">1. </w:delText>
        </w:r>
        <w:r w:rsidRPr="00EE3E06" w:rsidDel="000C04CB">
          <w:rPr>
            <w:rFonts w:ascii="Cambria" w:eastAsia="Times New Roman" w:hAnsi="Cambria" w:cs="Times New Roman"/>
            <w:b/>
            <w:sz w:val="24"/>
            <w:szCs w:val="24"/>
            <w:rPrChange w:id="670" w:author="Prathyush Sambaturu" w:date="2019-06-13T15:50:00Z">
              <w:rPr>
                <w:b/>
              </w:rPr>
            </w:rPrChange>
          </w:rPr>
          <w:delText>Geographical/ Spatial</w:delText>
        </w:r>
        <w:r w:rsidRPr="00EE3E06" w:rsidDel="000C04CB">
          <w:rPr>
            <w:rFonts w:ascii="Cambria" w:eastAsia="Times New Roman" w:hAnsi="Cambria" w:cs="Times New Roman"/>
            <w:sz w:val="24"/>
            <w:szCs w:val="24"/>
            <w:rPrChange w:id="671"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672" w:author="Prathyush Sambaturu" w:date="2019-06-13T15:50:00Z">
              <w:rPr/>
            </w:rPrChange>
          </w:rPr>
          <w:delText xml:space="preserve">South West, </w:delText>
        </w:r>
        <w:r w:rsidRPr="00EE3E06" w:rsidDel="000C04CB">
          <w:rPr>
            <w:rFonts w:ascii="Cambria" w:eastAsia="Times New Roman" w:hAnsi="Cambria" w:cs="Times New Roman"/>
            <w:sz w:val="24"/>
            <w:szCs w:val="24"/>
            <w:rPrChange w:id="673"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674" w:author="Prathyush Sambaturu" w:date="2019-06-13T15:50:00Z">
              <w:rPr/>
            </w:rPrChange>
          </w:rPr>
          <w:br/>
        </w:r>
        <w:r w:rsidRPr="00EE3E06" w:rsidDel="000C04CB">
          <w:rPr>
            <w:rFonts w:ascii="Cambria" w:eastAsia="Times New Roman" w:hAnsi="Cambria" w:cs="Times New Roman"/>
            <w:sz w:val="24"/>
            <w:szCs w:val="24"/>
            <w:rPrChange w:id="675" w:author="Prathyush Sambaturu" w:date="2019-06-13T15:50:00Z">
              <w:rPr/>
            </w:rPrChange>
          </w:rPr>
          <w:delText xml:space="preserve">2. </w:delText>
        </w:r>
        <w:r w:rsidRPr="00EE3E06" w:rsidDel="000C04CB">
          <w:rPr>
            <w:rFonts w:ascii="Cambria" w:eastAsia="Times New Roman" w:hAnsi="Cambria" w:cs="Times New Roman"/>
            <w:b/>
            <w:sz w:val="24"/>
            <w:szCs w:val="24"/>
            <w:rPrChange w:id="676" w:author="Prathyush Sambaturu" w:date="2019-06-13T15:50:00Z">
              <w:rPr>
                <w:b/>
              </w:rPr>
            </w:rPrChange>
          </w:rPr>
          <w:delText>Temporal</w:delText>
        </w:r>
        <w:r w:rsidRPr="00EE3E06" w:rsidDel="000C04CB">
          <w:rPr>
            <w:rFonts w:ascii="Cambria" w:eastAsia="Times New Roman" w:hAnsi="Cambria" w:cs="Times New Roman"/>
            <w:sz w:val="24"/>
            <w:szCs w:val="24"/>
            <w:rPrChange w:id="677"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678" w:author="Vullikanti, Anil (asv9v)" w:date="2019-06-11T12:04:00Z"/>
          <w:del w:id="679" w:author="Prathyush Sambaturu" w:date="2019-06-12T15:12:00Z"/>
          <w:rFonts w:ascii="Cambria" w:hAnsi="Cambria"/>
          <w:rPrChange w:id="680" w:author="Prathyush Sambaturu" w:date="2019-06-13T15:50:00Z">
            <w:rPr>
              <w:ins w:id="681" w:author="Vullikanti, Anil (asv9v)" w:date="2019-06-11T12:04:00Z"/>
              <w:del w:id="682"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683" w:author="Vullikanti, Anil (asv9v)" w:date="2019-06-11T11:59:00Z"/>
          <w:del w:id="684" w:author="Prathyush Sambaturu" w:date="2019-06-12T15:12:00Z"/>
          <w:rFonts w:ascii="Cambria" w:hAnsi="Cambria" w:cs="LMRoman10-Regular"/>
          <w:rPrChange w:id="685" w:author="Prathyush Sambaturu" w:date="2019-06-13T15:50:00Z">
            <w:rPr>
              <w:ins w:id="686" w:author="Vullikanti, Anil (asv9v)" w:date="2019-06-11T11:59:00Z"/>
              <w:del w:id="687" w:author="Prathyush Sambaturu" w:date="2019-06-12T15:12:00Z"/>
              <w:rFonts w:ascii="Cambria" w:hAnsi="Cambria" w:cs="LMRoman10-Regular"/>
            </w:rPr>
          </w:rPrChange>
        </w:rPr>
      </w:pPr>
    </w:p>
    <w:p w14:paraId="0BE25353" w14:textId="0DFDCA60" w:rsidR="00D60F54" w:rsidRPr="00EE3E06" w:rsidDel="00275E19" w:rsidRDefault="00E26F59">
      <w:pPr>
        <w:autoSpaceDE w:val="0"/>
        <w:autoSpaceDN w:val="0"/>
        <w:adjustRightInd w:val="0"/>
        <w:spacing w:after="0" w:line="240" w:lineRule="auto"/>
        <w:rPr>
          <w:moveFrom w:id="688" w:author="Prathyush Sambaturu" w:date="2019-03-04T14:22:00Z"/>
          <w:rFonts w:ascii="Cambria" w:eastAsia="Times New Roman" w:hAnsi="Cambria" w:cs="Times New Roman"/>
          <w:sz w:val="24"/>
          <w:szCs w:val="24"/>
          <w:rPrChange w:id="689" w:author="Prathyush Sambaturu" w:date="2019-06-13T15:50:00Z">
            <w:rPr>
              <w:moveFrom w:id="690" w:author="Prathyush Sambaturu" w:date="2019-03-04T14:22:00Z"/>
              <w:rFonts w:ascii="Cambria" w:eastAsia="Times New Roman" w:hAnsi="Cambria" w:cs="Times New Roman"/>
              <w:sz w:val="24"/>
              <w:szCs w:val="24"/>
            </w:rPr>
          </w:rPrChange>
        </w:rPr>
      </w:pPr>
      <w:r w:rsidRPr="00EE3E06">
        <w:rPr>
          <w:rFonts w:ascii="Cambria" w:hAnsi="Cambria" w:cs="LMRoman10-Regular"/>
          <w:sz w:val="24"/>
          <w:szCs w:val="24"/>
          <w:rPrChange w:id="691" w:author="Prathyush Sambaturu" w:date="2019-06-13T15:50:00Z">
            <w:rPr>
              <w:rFonts w:ascii="Cambria" w:hAnsi="Cambria" w:cs="LMRoman10-Regular"/>
              <w:sz w:val="24"/>
              <w:szCs w:val="24"/>
            </w:rPr>
          </w:rPrChange>
        </w:rPr>
        <w:t xml:space="preserve">We apply our </w:t>
      </w:r>
      <m:oMath>
        <m:r>
          <w:rPr>
            <w:rFonts w:ascii="Cambria Math" w:hAnsi="Cambria Math" w:cs="LMRomanCaps10-Regular"/>
            <w:sz w:val="24"/>
            <w:szCs w:val="24"/>
            <w:rPrChange w:id="692" w:author="Prathyush Sambaturu" w:date="2019-06-13T15:50:00Z">
              <w:rPr>
                <w:rFonts w:ascii="Cambria Math" w:hAnsi="Cambria Math" w:cs="LMRomanCaps10-Regular"/>
                <w:sz w:val="24"/>
                <w:szCs w:val="24"/>
              </w:rPr>
            </w:rPrChange>
          </w:rPr>
          <m:t>MinApproxDesc</m:t>
        </m:r>
      </m:oMath>
      <w:r w:rsidRPr="00EE3E06">
        <w:rPr>
          <w:rFonts w:ascii="Cambria" w:hAnsi="Cambria" w:cs="LMRomanCaps10-Regular"/>
          <w:sz w:val="24"/>
          <w:szCs w:val="24"/>
          <w:rPrChange w:id="693" w:author="Prathyush Sambaturu" w:date="2019-06-13T15:50:00Z">
            <w:rPr>
              <w:rFonts w:ascii="Cambria" w:hAnsi="Cambria" w:cs="LMRomanCaps10-Regular"/>
              <w:sz w:val="24"/>
              <w:szCs w:val="24"/>
            </w:rPr>
          </w:rPrChange>
        </w:rPr>
        <w:t xml:space="preserve"> </w:t>
      </w:r>
      <w:r w:rsidRPr="00EE3E06">
        <w:rPr>
          <w:rFonts w:ascii="Cambria" w:hAnsi="Cambria" w:cs="LMRoman10-Regular"/>
          <w:sz w:val="24"/>
          <w:szCs w:val="24"/>
          <w:rPrChange w:id="694" w:author="Prathyush Sambaturu" w:date="2019-06-13T15:50:00Z">
            <w:rPr>
              <w:rFonts w:ascii="Cambria" w:hAnsi="Cambria" w:cs="LMRoman10-Regular"/>
              <w:sz w:val="24"/>
              <w:szCs w:val="24"/>
            </w:rPr>
          </w:rPrChange>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Change w:id="695" w:author="Prathyush Sambaturu" w:date="2019-06-13T15:50:00Z">
            <w:rPr>
              <w:rFonts w:ascii="Cambria" w:eastAsia="Times New Roman" w:hAnsi="Cambria" w:cs="Times New Roman"/>
              <w:sz w:val="24"/>
              <w:szCs w:val="24"/>
            </w:rPr>
          </w:rPrChange>
        </w:rPr>
        <w:t>For each experiment discussed below, our algorithm ran within a few seconds.</w:t>
      </w:r>
      <w:moveFromRangeStart w:id="696"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697"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698">
          <w:tblGrid>
            <w:gridCol w:w="712"/>
            <w:gridCol w:w="1440"/>
            <w:gridCol w:w="540"/>
            <w:gridCol w:w="4590"/>
            <w:gridCol w:w="1080"/>
          </w:tblGrid>
        </w:tblGridChange>
      </w:tblGrid>
      <w:tr w:rsidR="000B1CBE" w:rsidRPr="00EE3E06" w:rsidDel="00CA47F7" w14:paraId="7F6682C1" w14:textId="15A347F5" w:rsidTr="00CA47F7">
        <w:trPr>
          <w:trHeight w:val="315"/>
          <w:del w:id="699" w:author="Prathyush Sambaturu" w:date="2019-03-13T07:51:00Z"/>
          <w:trPrChange w:id="7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702" w:author="Prathyush Sambaturu" w:date="2019-06-13T15:50:00Z"/>
                <w:rFonts w:ascii="Cambria" w:hAnsi="Cambria" w:cs="Arial"/>
                <w:b/>
                <w:rPrChange w:id="703" w:author="Prathyush Sambaturu" w:date="2019-06-13T15:50:00Z">
                  <w:rPr>
                    <w:ins w:id="704" w:author="Prathyush Sambaturu" w:date="2019-06-13T15:50:00Z"/>
                    <w:rFonts w:ascii="Cambria" w:hAnsi="Cambria" w:cs="Arial"/>
                    <w:b/>
                  </w:rPr>
                </w:rPrChange>
              </w:rPr>
            </w:pPr>
          </w:p>
          <w:p w14:paraId="01597410" w14:textId="77777777" w:rsidR="00EE3E06" w:rsidRPr="00EE3E06" w:rsidRDefault="00EE3E06" w:rsidP="00E26F59">
            <w:pPr>
              <w:pStyle w:val="NormalWeb"/>
              <w:spacing w:before="0" w:beforeAutospacing="0" w:after="0" w:afterAutospacing="0"/>
              <w:rPr>
                <w:ins w:id="705" w:author="Prathyush Sambaturu" w:date="2019-03-13T07:52:00Z"/>
                <w:rFonts w:ascii="Cambria" w:hAnsi="Cambria" w:cs="Arial"/>
                <w:b/>
                <w:rPrChange w:id="706" w:author="Prathyush Sambaturu" w:date="2019-06-13T15:50:00Z">
                  <w:rPr>
                    <w:ins w:id="707" w:author="Prathyush Sambaturu" w:date="2019-03-13T07:52:00Z"/>
                    <w:rFonts w:ascii="Cambria" w:hAnsi="Cambria" w:cs="Arial"/>
                    <w:b/>
                  </w:rPr>
                </w:rPrChange>
              </w:rPr>
            </w:pPr>
          </w:p>
          <w:p w14:paraId="66A9EC7A" w14:textId="7173CD05" w:rsidR="000B1CBE" w:rsidRPr="00EE3E06" w:rsidDel="00CA47F7" w:rsidRDefault="00CA47F7" w:rsidP="00E26F59">
            <w:pPr>
              <w:pStyle w:val="NormalWeb"/>
              <w:spacing w:before="0" w:beforeAutospacing="0" w:after="0" w:afterAutospacing="0"/>
              <w:rPr>
                <w:del w:id="708" w:author="Prathyush Sambaturu" w:date="2019-03-13T07:51:00Z"/>
                <w:rFonts w:ascii="Cambria" w:hAnsi="Cambria" w:cs="Arial"/>
                <w:b/>
                <w:rPrChange w:id="709" w:author="Prathyush Sambaturu" w:date="2019-06-13T15:50:00Z">
                  <w:rPr>
                    <w:del w:id="710" w:author="Prathyush Sambaturu" w:date="2019-03-13T07:51:00Z"/>
                    <w:rFonts w:ascii="Cambria" w:hAnsi="Cambria" w:cs="Arial"/>
                    <w:b/>
                  </w:rPr>
                </w:rPrChange>
              </w:rPr>
            </w:pPr>
            <w:ins w:id="711" w:author="Prathyush Sambaturu" w:date="2019-03-13T07:52:00Z">
              <w:r w:rsidRPr="00EE3E06">
                <w:rPr>
                  <w:rFonts w:ascii="Cambria" w:hAnsi="Cambria" w:cs="Arial"/>
                  <w:b/>
                  <w:rPrChange w:id="712" w:author="Prathyush Sambaturu" w:date="2019-06-13T15:50:00Z">
                    <w:rPr>
                      <w:rFonts w:ascii="Cambria" w:hAnsi="Cambria" w:cs="Arial"/>
                      <w:b/>
                    </w:rPr>
                  </w:rPrChange>
                </w:rPr>
                <w:t xml:space="preserve"> </w:t>
              </w:r>
            </w:ins>
            <w:moveFrom w:id="713" w:author="Prathyush Sambaturu" w:date="2019-03-04T14:22:00Z">
              <w:del w:id="714" w:author="Prathyush Sambaturu" w:date="2019-03-13T07:51:00Z">
                <w:r w:rsidR="000B1CBE" w:rsidRPr="00EE3E06" w:rsidDel="00CA47F7">
                  <w:rPr>
                    <w:rFonts w:ascii="Cambria" w:hAnsi="Cambria" w:cs="Arial"/>
                    <w:b/>
                    <w:rPrChange w:id="715" w:author="Prathyush Sambaturu" w:date="2019-06-13T15:50:00Z">
                      <w:rPr>
                        <w:rFonts w:ascii="Cambria" w:hAnsi="Cambria" w:cs="Arial"/>
                        <w:b/>
                      </w:rPr>
                    </w:rPrChange>
                  </w:rPr>
                  <w:delText>S.No.</w:delText>
                </w:r>
              </w:del>
            </w:moveFrom>
          </w:p>
          <w:p w14:paraId="766A4B50" w14:textId="66D82A5B" w:rsidR="00CA47F7" w:rsidRPr="00EE3E06" w:rsidRDefault="00CA47F7" w:rsidP="00E26F59">
            <w:pPr>
              <w:pStyle w:val="NormalWeb"/>
              <w:spacing w:before="0" w:beforeAutospacing="0" w:after="0" w:afterAutospacing="0"/>
              <w:rPr>
                <w:ins w:id="716" w:author="Prathyush Sambaturu" w:date="2019-03-13T07:52:00Z"/>
                <w:rFonts w:ascii="Cambria" w:hAnsi="Cambria" w:cs="Arial"/>
                <w:b/>
                <w:rPrChange w:id="717" w:author="Prathyush Sambaturu" w:date="2019-06-13T15:50:00Z">
                  <w:rPr>
                    <w:ins w:id="718" w:author="Prathyush Sambaturu" w:date="2019-03-13T07:52:00Z"/>
                    <w:rFonts w:ascii="Cambria" w:hAnsi="Cambria" w:cs="Arial"/>
                    <w:b/>
                  </w:rPr>
                </w:rPrChange>
              </w:rPr>
            </w:pPr>
          </w:p>
          <w:p w14:paraId="0DDDCD4A" w14:textId="11193666" w:rsidR="00CA47F7" w:rsidRPr="00EE3E06" w:rsidRDefault="00CA47F7" w:rsidP="00E26F59">
            <w:pPr>
              <w:pStyle w:val="NormalWeb"/>
              <w:spacing w:before="0" w:beforeAutospacing="0" w:after="0" w:afterAutospacing="0"/>
              <w:rPr>
                <w:ins w:id="719" w:author="Prathyush Sambaturu" w:date="2019-03-13T07:52:00Z"/>
                <w:rFonts w:ascii="Cambria" w:hAnsi="Cambria" w:cs="Arial"/>
                <w:b/>
                <w:rPrChange w:id="720" w:author="Prathyush Sambaturu" w:date="2019-06-13T15:50:00Z">
                  <w:rPr>
                    <w:ins w:id="721" w:author="Prathyush Sambaturu" w:date="2019-03-13T07:52:00Z"/>
                    <w:rFonts w:ascii="Cambria" w:hAnsi="Cambria" w:cs="Arial"/>
                    <w:b/>
                  </w:rPr>
                </w:rPrChange>
              </w:rPr>
            </w:pPr>
          </w:p>
          <w:p w14:paraId="0F48A878" w14:textId="77777777" w:rsidR="00CA47F7" w:rsidRPr="00EE3E06" w:rsidRDefault="00CA47F7" w:rsidP="00E26F59">
            <w:pPr>
              <w:pStyle w:val="NormalWeb"/>
              <w:spacing w:before="0" w:beforeAutospacing="0" w:after="0" w:afterAutospacing="0"/>
              <w:rPr>
                <w:ins w:id="722" w:author="Prathyush Sambaturu" w:date="2019-03-13T07:52:00Z"/>
                <w:rFonts w:ascii="Cambria" w:hAnsi="Cambria" w:cs="Arial"/>
                <w:b/>
                <w:rPrChange w:id="723" w:author="Prathyush Sambaturu" w:date="2019-06-13T15:50:00Z">
                  <w:rPr>
                    <w:ins w:id="724" w:author="Prathyush Sambaturu" w:date="2019-03-13T07:52:00Z"/>
                    <w:rFonts w:ascii="Cambria" w:hAnsi="Cambria" w:cs="Arial"/>
                    <w:b/>
                  </w:rPr>
                </w:rPrChange>
              </w:rPr>
            </w:pPr>
          </w:p>
          <w:p w14:paraId="79BB1127" w14:textId="46A297E4" w:rsidR="00CA47F7" w:rsidRPr="00EE3E06" w:rsidRDefault="00CA47F7" w:rsidP="008936A1">
            <w:pPr>
              <w:spacing w:line="240" w:lineRule="auto"/>
              <w:jc w:val="center"/>
              <w:rPr>
                <w:moveFrom w:id="725" w:author="Prathyush Sambaturu" w:date="2019-03-04T14:22:00Z"/>
                <w:rFonts w:ascii="Cambria" w:eastAsia="Times New Roman" w:hAnsi="Cambria" w:cs="Arial"/>
                <w:b/>
                <w:sz w:val="24"/>
                <w:szCs w:val="24"/>
                <w:rPrChange w:id="726" w:author="Prathyush Sambaturu" w:date="2019-06-13T15:50:00Z">
                  <w:rPr>
                    <w:moveFrom w:id="727" w:author="Prathyush Sambaturu" w:date="2019-03-04T14:22:00Z"/>
                    <w:rFonts w:ascii="Cambria" w:eastAsia="Times New Roman" w:hAnsi="Cambria" w:cs="Arial"/>
                    <w:b/>
                  </w:rPr>
                </w:rPrChange>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2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EE3E06" w:rsidDel="00CA47F7" w:rsidRDefault="000B1CBE" w:rsidP="008936A1">
            <w:pPr>
              <w:spacing w:line="240" w:lineRule="auto"/>
              <w:jc w:val="center"/>
              <w:rPr>
                <w:del w:id="729" w:author="Prathyush Sambaturu" w:date="2019-03-13T07:51:00Z"/>
                <w:moveFrom w:id="730" w:author="Prathyush Sambaturu" w:date="2019-03-04T14:22:00Z"/>
                <w:rFonts w:ascii="Cambria" w:eastAsia="Times New Roman" w:hAnsi="Cambria" w:cs="Arial"/>
                <w:b/>
                <w:sz w:val="24"/>
                <w:szCs w:val="24"/>
                <w:rPrChange w:id="731" w:author="Prathyush Sambaturu" w:date="2019-06-13T15:50:00Z">
                  <w:rPr>
                    <w:del w:id="732" w:author="Prathyush Sambaturu" w:date="2019-03-13T07:51:00Z"/>
                    <w:moveFrom w:id="733" w:author="Prathyush Sambaturu" w:date="2019-03-04T14:22:00Z"/>
                    <w:rFonts w:ascii="Cambria" w:eastAsia="Times New Roman" w:hAnsi="Cambria" w:cs="Arial"/>
                    <w:b/>
                  </w:rPr>
                </w:rPrChange>
              </w:rPr>
            </w:pPr>
            <w:moveFrom w:id="734" w:author="Prathyush Sambaturu" w:date="2019-03-04T14:22:00Z">
              <w:del w:id="735" w:author="Prathyush Sambaturu" w:date="2019-03-13T07:51:00Z">
                <w:r w:rsidRPr="00EE3E06" w:rsidDel="00CA47F7">
                  <w:rPr>
                    <w:rFonts w:ascii="Cambria" w:eastAsia="Times New Roman" w:hAnsi="Cambria" w:cs="Arial"/>
                    <w:b/>
                    <w:sz w:val="24"/>
                    <w:szCs w:val="24"/>
                    <w:rPrChange w:id="736" w:author="Prathyush Sambaturu" w:date="2019-06-13T15:50:00Z">
                      <w:rPr>
                        <w:rFonts w:ascii="Cambria" w:eastAsia="Times New Roman" w:hAnsi="Cambria" w:cs="Arial"/>
                        <w:b/>
                      </w:rPr>
                    </w:rPrChange>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EE3E06" w:rsidDel="00CA47F7" w:rsidRDefault="000B1CBE" w:rsidP="008936A1">
            <w:pPr>
              <w:spacing w:line="240" w:lineRule="auto"/>
              <w:jc w:val="center"/>
              <w:rPr>
                <w:del w:id="738" w:author="Prathyush Sambaturu" w:date="2019-03-13T07:51:00Z"/>
                <w:moveFrom w:id="739" w:author="Prathyush Sambaturu" w:date="2019-03-04T14:22:00Z"/>
                <w:rFonts w:ascii="Cambria" w:eastAsia="Times New Roman" w:hAnsi="Cambria" w:cs="Arial"/>
                <w:b/>
                <w:sz w:val="24"/>
                <w:szCs w:val="24"/>
                <w:rPrChange w:id="740" w:author="Prathyush Sambaturu" w:date="2019-06-13T15:50:00Z">
                  <w:rPr>
                    <w:del w:id="741" w:author="Prathyush Sambaturu" w:date="2019-03-13T07:51:00Z"/>
                    <w:moveFrom w:id="742" w:author="Prathyush Sambaturu" w:date="2019-03-04T14:22:00Z"/>
                    <w:rFonts w:ascii="Cambria" w:eastAsia="Times New Roman" w:hAnsi="Cambria" w:cs="Arial"/>
                    <w:b/>
                  </w:rPr>
                </w:rPrChange>
              </w:rPr>
            </w:pPr>
            <m:oMathPara>
              <m:oMath>
                <m:r>
                  <w:del w:id="743" w:author="Prathyush Sambaturu" w:date="2019-03-13T07:51:00Z">
                    <m:rPr>
                      <m:sty m:val="bi"/>
                    </m:rPr>
                    <w:rPr>
                      <w:rFonts w:ascii="Cambria Math" w:eastAsia="Times New Roman" w:hAnsi="Cambria Math" w:cs="Arial"/>
                      <w:sz w:val="24"/>
                      <w:szCs w:val="24"/>
                      <w:rPrChange w:id="744" w:author="Prathyush Sambaturu" w:date="2019-06-13T15:50:00Z">
                        <w:rPr>
                          <w:rFonts w:ascii="Cambria Math" w:eastAsia="Times New Roman" w:hAnsi="Cambria Math" w:cs="Arial"/>
                        </w:rPr>
                      </w:rPrChange>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4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EE3E06" w:rsidDel="00CA47F7" w:rsidRDefault="000B1CBE" w:rsidP="008936A1">
            <w:pPr>
              <w:spacing w:line="240" w:lineRule="auto"/>
              <w:jc w:val="center"/>
              <w:rPr>
                <w:del w:id="746" w:author="Prathyush Sambaturu" w:date="2019-03-13T07:51:00Z"/>
                <w:moveFrom w:id="747" w:author="Prathyush Sambaturu" w:date="2019-03-04T14:22:00Z"/>
                <w:rFonts w:ascii="Cambria" w:eastAsia="Times New Roman" w:hAnsi="Cambria" w:cs="Arial"/>
                <w:b/>
                <w:sz w:val="24"/>
                <w:szCs w:val="24"/>
                <w:rPrChange w:id="748" w:author="Prathyush Sambaturu" w:date="2019-06-13T15:50:00Z">
                  <w:rPr>
                    <w:del w:id="749" w:author="Prathyush Sambaturu" w:date="2019-03-13T07:51:00Z"/>
                    <w:moveFrom w:id="750" w:author="Prathyush Sambaturu" w:date="2019-03-04T14:22:00Z"/>
                    <w:rFonts w:ascii="Cambria" w:eastAsia="Times New Roman" w:hAnsi="Cambria" w:cs="Arial"/>
                    <w:b/>
                  </w:rPr>
                </w:rPrChange>
              </w:rPr>
            </w:pPr>
            <w:moveFrom w:id="751" w:author="Prathyush Sambaturu" w:date="2019-03-04T14:22:00Z">
              <w:del w:id="752" w:author="Prathyush Sambaturu" w:date="2019-03-13T07:51:00Z">
                <w:r w:rsidRPr="00EE3E06" w:rsidDel="00CA47F7">
                  <w:rPr>
                    <w:rFonts w:ascii="Cambria" w:eastAsia="Times New Roman" w:hAnsi="Cambria" w:cs="Arial"/>
                    <w:b/>
                    <w:sz w:val="24"/>
                    <w:szCs w:val="24"/>
                    <w:rPrChange w:id="753" w:author="Prathyush Sambaturu" w:date="2019-06-13T15:50:00Z">
                      <w:rPr>
                        <w:rFonts w:ascii="Cambria" w:eastAsia="Times New Roman" w:hAnsi="Cambria" w:cs="Arial"/>
                        <w:b/>
                      </w:rPr>
                    </w:rPrChange>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5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EE3E06" w:rsidDel="00CA47F7" w:rsidRDefault="000B1CBE" w:rsidP="008936A1">
            <w:pPr>
              <w:spacing w:line="240" w:lineRule="auto"/>
              <w:jc w:val="center"/>
              <w:rPr>
                <w:del w:id="755" w:author="Prathyush Sambaturu" w:date="2019-03-13T07:51:00Z"/>
                <w:moveFrom w:id="756" w:author="Prathyush Sambaturu" w:date="2019-03-04T14:22:00Z"/>
                <w:rFonts w:ascii="Cambria" w:eastAsia="Times New Roman" w:hAnsi="Cambria" w:cs="Arial"/>
                <w:b/>
                <w:sz w:val="24"/>
                <w:szCs w:val="24"/>
                <w:rPrChange w:id="757" w:author="Prathyush Sambaturu" w:date="2019-06-13T15:50:00Z">
                  <w:rPr>
                    <w:del w:id="758" w:author="Prathyush Sambaturu" w:date="2019-03-13T07:51:00Z"/>
                    <w:moveFrom w:id="759" w:author="Prathyush Sambaturu" w:date="2019-03-04T14:22:00Z"/>
                    <w:rFonts w:ascii="Cambria" w:eastAsia="Times New Roman" w:hAnsi="Cambria" w:cs="Arial"/>
                    <w:b/>
                  </w:rPr>
                </w:rPrChange>
              </w:rPr>
            </w:pPr>
            <w:moveFrom w:id="760" w:author="Prathyush Sambaturu" w:date="2019-03-04T14:22:00Z">
              <w:del w:id="761" w:author="Prathyush Sambaturu" w:date="2019-03-13T07:51:00Z">
                <w:r w:rsidRPr="00EE3E06" w:rsidDel="00CA47F7">
                  <w:rPr>
                    <w:rFonts w:ascii="Cambria" w:eastAsia="Times New Roman" w:hAnsi="Cambria" w:cs="Arial"/>
                    <w:b/>
                    <w:sz w:val="24"/>
                    <w:szCs w:val="24"/>
                    <w:rPrChange w:id="762" w:author="Prathyush Sambaturu" w:date="2019-06-13T15:50:00Z">
                      <w:rPr>
                        <w:rFonts w:ascii="Cambria" w:eastAsia="Times New Roman" w:hAnsi="Cambria" w:cs="Arial"/>
                        <w:b/>
                      </w:rPr>
                    </w:rPrChange>
                  </w:rPr>
                  <w:delText>Target Set Size</w:delText>
                </w:r>
              </w:del>
            </w:moveFrom>
          </w:p>
        </w:tc>
      </w:tr>
      <w:tr w:rsidR="000B1CBE" w:rsidRPr="00EE3E06" w:rsidDel="00CA47F7" w14:paraId="6E8E3651" w14:textId="1329426F" w:rsidTr="00CA47F7">
        <w:trPr>
          <w:trHeight w:val="315"/>
          <w:del w:id="763" w:author="Prathyush Sambaturu" w:date="2019-03-13T07:51:00Z"/>
          <w:trPrChange w:id="76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6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EE3E06" w:rsidDel="00CA47F7" w:rsidRDefault="000B1CBE" w:rsidP="008936A1">
            <w:pPr>
              <w:spacing w:line="240" w:lineRule="auto"/>
              <w:jc w:val="center"/>
              <w:rPr>
                <w:del w:id="766" w:author="Prathyush Sambaturu" w:date="2019-03-13T07:51:00Z"/>
                <w:moveFrom w:id="767" w:author="Prathyush Sambaturu" w:date="2019-03-04T14:22:00Z"/>
                <w:rFonts w:ascii="Cambria" w:eastAsia="Times New Roman" w:hAnsi="Cambria" w:cs="Arial"/>
                <w:sz w:val="24"/>
                <w:szCs w:val="24"/>
                <w:rPrChange w:id="768" w:author="Prathyush Sambaturu" w:date="2019-06-13T15:50:00Z">
                  <w:rPr>
                    <w:del w:id="769" w:author="Prathyush Sambaturu" w:date="2019-03-13T07:51:00Z"/>
                    <w:moveFrom w:id="770" w:author="Prathyush Sambaturu" w:date="2019-03-04T14:22:00Z"/>
                    <w:rFonts w:ascii="Cambria" w:eastAsia="Times New Roman" w:hAnsi="Cambria" w:cs="Arial"/>
                  </w:rPr>
                </w:rPrChange>
              </w:rPr>
            </w:pPr>
            <w:moveFrom w:id="771" w:author="Prathyush Sambaturu" w:date="2019-03-04T14:22:00Z">
              <w:del w:id="772" w:author="Prathyush Sambaturu" w:date="2019-03-13T07:51:00Z">
                <w:r w:rsidRPr="00EE3E06" w:rsidDel="00CA47F7">
                  <w:rPr>
                    <w:rFonts w:ascii="Cambria" w:eastAsia="Times New Roman" w:hAnsi="Cambria" w:cs="Arial"/>
                    <w:sz w:val="24"/>
                    <w:szCs w:val="24"/>
                    <w:rPrChange w:id="773" w:author="Prathyush Sambaturu" w:date="2019-06-13T15:50:00Z">
                      <w:rPr>
                        <w:rFonts w:ascii="Cambria" w:eastAsia="Times New Roman" w:hAnsi="Cambria" w:cs="Arial"/>
                      </w:rPr>
                    </w:rPrChange>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774"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EE3E06" w:rsidDel="00CA47F7" w:rsidRDefault="000B1CBE" w:rsidP="008936A1">
            <w:pPr>
              <w:spacing w:line="240" w:lineRule="auto"/>
              <w:jc w:val="center"/>
              <w:rPr>
                <w:del w:id="775" w:author="Prathyush Sambaturu" w:date="2019-03-13T07:51:00Z"/>
                <w:moveFrom w:id="776" w:author="Prathyush Sambaturu" w:date="2019-03-04T14:22:00Z"/>
                <w:rFonts w:ascii="Cambria" w:eastAsia="Times New Roman" w:hAnsi="Cambria" w:cs="Arial"/>
                <w:color w:val="000000"/>
                <w:sz w:val="24"/>
                <w:szCs w:val="24"/>
                <w:rPrChange w:id="777" w:author="Prathyush Sambaturu" w:date="2019-06-13T15:50:00Z">
                  <w:rPr>
                    <w:del w:id="778" w:author="Prathyush Sambaturu" w:date="2019-03-13T07:51:00Z"/>
                    <w:moveFrom w:id="779" w:author="Prathyush Sambaturu" w:date="2019-03-04T14:22:00Z"/>
                    <w:rFonts w:ascii="Cambria" w:eastAsia="Times New Roman" w:hAnsi="Cambria" w:cs="Arial"/>
                    <w:color w:val="000000"/>
                  </w:rPr>
                </w:rPrChange>
              </w:rPr>
            </w:pPr>
            <w:moveFrom w:id="780" w:author="Prathyush Sambaturu" w:date="2019-03-04T14:22:00Z">
              <w:del w:id="781" w:author="Prathyush Sambaturu" w:date="2019-03-13T07:51:00Z">
                <w:r w:rsidRPr="00EE3E06" w:rsidDel="00CA47F7">
                  <w:rPr>
                    <w:rFonts w:ascii="Cambria" w:eastAsia="Times New Roman" w:hAnsi="Cambria" w:cs="Arial"/>
                    <w:color w:val="000000"/>
                    <w:sz w:val="24"/>
                    <w:szCs w:val="24"/>
                    <w:rPrChange w:id="782" w:author="Prathyush Sambaturu" w:date="2019-06-13T15:50:00Z">
                      <w:rPr>
                        <w:rFonts w:ascii="Cambria" w:eastAsia="Times New Roman" w:hAnsi="Cambria" w:cs="Arial"/>
                        <w:color w:val="000000"/>
                      </w:rPr>
                    </w:rPrChange>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8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EE3E06" w:rsidDel="00CA47F7" w:rsidRDefault="000B1CBE" w:rsidP="008936A1">
            <w:pPr>
              <w:spacing w:line="240" w:lineRule="auto"/>
              <w:jc w:val="center"/>
              <w:rPr>
                <w:del w:id="784" w:author="Prathyush Sambaturu" w:date="2019-03-13T07:51:00Z"/>
                <w:moveFrom w:id="785" w:author="Prathyush Sambaturu" w:date="2019-03-04T14:22:00Z"/>
                <w:rFonts w:ascii="Cambria" w:eastAsia="Times New Roman" w:hAnsi="Cambria" w:cs="Arial"/>
                <w:sz w:val="24"/>
                <w:szCs w:val="24"/>
                <w:rPrChange w:id="786" w:author="Prathyush Sambaturu" w:date="2019-06-13T15:50:00Z">
                  <w:rPr>
                    <w:del w:id="787" w:author="Prathyush Sambaturu" w:date="2019-03-13T07:51:00Z"/>
                    <w:moveFrom w:id="788" w:author="Prathyush Sambaturu" w:date="2019-03-04T14:22:00Z"/>
                    <w:rFonts w:ascii="Cambria" w:eastAsia="Times New Roman" w:hAnsi="Cambria" w:cs="Arial"/>
                  </w:rPr>
                </w:rPrChange>
              </w:rPr>
            </w:pPr>
            <w:moveFrom w:id="789" w:author="Prathyush Sambaturu" w:date="2019-03-04T14:22:00Z">
              <w:del w:id="790" w:author="Prathyush Sambaturu" w:date="2019-03-13T07:51:00Z">
                <w:r w:rsidRPr="00EE3E06" w:rsidDel="00CA47F7">
                  <w:rPr>
                    <w:rFonts w:ascii="Cambria" w:eastAsia="Times New Roman" w:hAnsi="Cambria" w:cs="Arial"/>
                    <w:sz w:val="24"/>
                    <w:szCs w:val="24"/>
                    <w:rPrChange w:id="791"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79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EE3E06" w:rsidDel="00CA47F7" w:rsidRDefault="000B1CBE" w:rsidP="008936A1">
            <w:pPr>
              <w:spacing w:line="240" w:lineRule="auto"/>
              <w:jc w:val="center"/>
              <w:rPr>
                <w:del w:id="793" w:author="Prathyush Sambaturu" w:date="2019-03-13T07:51:00Z"/>
                <w:moveFrom w:id="794" w:author="Prathyush Sambaturu" w:date="2019-03-04T14:22:00Z"/>
                <w:rFonts w:ascii="Cambria" w:eastAsia="Times New Roman" w:hAnsi="Cambria" w:cs="Arial"/>
                <w:color w:val="000000"/>
                <w:sz w:val="24"/>
                <w:szCs w:val="24"/>
                <w:rPrChange w:id="795" w:author="Prathyush Sambaturu" w:date="2019-06-13T15:50:00Z">
                  <w:rPr>
                    <w:del w:id="796" w:author="Prathyush Sambaturu" w:date="2019-03-13T07:51:00Z"/>
                    <w:moveFrom w:id="797" w:author="Prathyush Sambaturu" w:date="2019-03-04T14:22:00Z"/>
                    <w:rFonts w:ascii="Cambria" w:eastAsia="Times New Roman" w:hAnsi="Cambria" w:cs="Arial"/>
                    <w:color w:val="000000"/>
                  </w:rPr>
                </w:rPrChange>
              </w:rPr>
            </w:pPr>
            <w:moveFrom w:id="798" w:author="Prathyush Sambaturu" w:date="2019-03-04T14:22:00Z">
              <w:del w:id="799" w:author="Prathyush Sambaturu" w:date="2019-03-13T07:51:00Z">
                <w:r w:rsidRPr="00EE3E06" w:rsidDel="00CA47F7">
                  <w:rPr>
                    <w:rFonts w:ascii="Cambria" w:eastAsia="Times New Roman" w:hAnsi="Cambria" w:cs="Arial"/>
                    <w:color w:val="000000"/>
                    <w:sz w:val="24"/>
                    <w:szCs w:val="24"/>
                    <w:rPrChange w:id="800" w:author="Prathyush Sambaturu" w:date="2019-06-13T15:50:00Z">
                      <w:rPr>
                        <w:rFonts w:ascii="Cambria" w:eastAsia="Times New Roman" w:hAnsi="Cambria" w:cs="Arial"/>
                        <w:color w:val="000000"/>
                      </w:rPr>
                    </w:rPrChange>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0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EE3E06" w:rsidDel="00CA47F7" w:rsidRDefault="000B1CBE" w:rsidP="008936A1">
            <w:pPr>
              <w:spacing w:line="240" w:lineRule="auto"/>
              <w:jc w:val="center"/>
              <w:rPr>
                <w:del w:id="802" w:author="Prathyush Sambaturu" w:date="2019-03-13T07:51:00Z"/>
                <w:moveFrom w:id="803" w:author="Prathyush Sambaturu" w:date="2019-03-04T14:22:00Z"/>
                <w:rFonts w:ascii="Cambria" w:eastAsia="Times New Roman" w:hAnsi="Cambria" w:cs="Arial"/>
                <w:sz w:val="24"/>
                <w:szCs w:val="24"/>
                <w:rPrChange w:id="804" w:author="Prathyush Sambaturu" w:date="2019-06-13T15:50:00Z">
                  <w:rPr>
                    <w:del w:id="805" w:author="Prathyush Sambaturu" w:date="2019-03-13T07:51:00Z"/>
                    <w:moveFrom w:id="806" w:author="Prathyush Sambaturu" w:date="2019-03-04T14:22:00Z"/>
                    <w:rFonts w:ascii="Cambria" w:eastAsia="Times New Roman" w:hAnsi="Cambria" w:cs="Arial"/>
                  </w:rPr>
                </w:rPrChange>
              </w:rPr>
            </w:pPr>
            <w:moveFrom w:id="807" w:author="Prathyush Sambaturu" w:date="2019-03-04T14:22:00Z">
              <w:del w:id="808" w:author="Prathyush Sambaturu" w:date="2019-03-13T07:51:00Z">
                <w:r w:rsidRPr="00EE3E06" w:rsidDel="00CA47F7">
                  <w:rPr>
                    <w:rFonts w:ascii="Cambria" w:eastAsia="Times New Roman" w:hAnsi="Cambria" w:cs="Arial"/>
                    <w:sz w:val="24"/>
                    <w:szCs w:val="24"/>
                    <w:rPrChange w:id="809" w:author="Prathyush Sambaturu" w:date="2019-06-13T15:50:00Z">
                      <w:rPr>
                        <w:rFonts w:ascii="Cambria" w:eastAsia="Times New Roman" w:hAnsi="Cambria" w:cs="Arial"/>
                      </w:rPr>
                    </w:rPrChange>
                  </w:rPr>
                  <w:delText>5</w:delText>
                </w:r>
              </w:del>
            </w:moveFrom>
          </w:p>
        </w:tc>
      </w:tr>
      <w:tr w:rsidR="000B1CBE" w:rsidRPr="00EE3E06" w:rsidDel="00CA47F7" w14:paraId="51BD109B" w14:textId="38F96118" w:rsidTr="00CA47F7">
        <w:trPr>
          <w:trHeight w:val="315"/>
          <w:del w:id="810" w:author="Prathyush Sambaturu" w:date="2019-03-13T07:51:00Z"/>
          <w:trPrChange w:id="81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EE3E06" w:rsidDel="00CA47F7" w:rsidRDefault="000B1CBE" w:rsidP="008936A1">
            <w:pPr>
              <w:spacing w:line="240" w:lineRule="auto"/>
              <w:jc w:val="center"/>
              <w:rPr>
                <w:del w:id="813" w:author="Prathyush Sambaturu" w:date="2019-03-13T07:51:00Z"/>
                <w:moveFrom w:id="814" w:author="Prathyush Sambaturu" w:date="2019-03-04T14:22:00Z"/>
                <w:rFonts w:ascii="Cambria" w:eastAsia="Times New Roman" w:hAnsi="Cambria" w:cs="Arial"/>
                <w:sz w:val="24"/>
                <w:szCs w:val="24"/>
                <w:rPrChange w:id="815" w:author="Prathyush Sambaturu" w:date="2019-06-13T15:50:00Z">
                  <w:rPr>
                    <w:del w:id="816" w:author="Prathyush Sambaturu" w:date="2019-03-13T07:51:00Z"/>
                    <w:moveFrom w:id="817" w:author="Prathyush Sambaturu" w:date="2019-03-04T14:22:00Z"/>
                    <w:rFonts w:ascii="Cambria" w:eastAsia="Times New Roman" w:hAnsi="Cambria" w:cs="Arial"/>
                  </w:rPr>
                </w:rPrChange>
              </w:rPr>
            </w:pPr>
            <w:moveFrom w:id="818" w:author="Prathyush Sambaturu" w:date="2019-03-04T14:22:00Z">
              <w:del w:id="819" w:author="Prathyush Sambaturu" w:date="2019-03-13T07:51:00Z">
                <w:r w:rsidRPr="00EE3E06" w:rsidDel="00CA47F7">
                  <w:rPr>
                    <w:rFonts w:ascii="Cambria" w:eastAsia="Times New Roman" w:hAnsi="Cambria" w:cs="Arial"/>
                    <w:sz w:val="24"/>
                    <w:szCs w:val="24"/>
                    <w:rPrChange w:id="820" w:author="Prathyush Sambaturu" w:date="2019-06-13T15:50:00Z">
                      <w:rPr>
                        <w:rFonts w:ascii="Cambria" w:eastAsia="Times New Roman" w:hAnsi="Cambria" w:cs="Arial"/>
                      </w:rPr>
                    </w:rPrChange>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21"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EE3E06" w:rsidDel="00CA47F7" w:rsidRDefault="000B1CBE" w:rsidP="008936A1">
            <w:pPr>
              <w:spacing w:line="240" w:lineRule="auto"/>
              <w:jc w:val="center"/>
              <w:rPr>
                <w:del w:id="822" w:author="Prathyush Sambaturu" w:date="2019-03-13T07:51:00Z"/>
                <w:moveFrom w:id="823" w:author="Prathyush Sambaturu" w:date="2019-03-04T14:22:00Z"/>
                <w:rFonts w:ascii="Cambria" w:eastAsia="Times New Roman" w:hAnsi="Cambria" w:cs="Arial"/>
                <w:color w:val="000000"/>
                <w:sz w:val="24"/>
                <w:szCs w:val="24"/>
                <w:rPrChange w:id="824" w:author="Prathyush Sambaturu" w:date="2019-06-13T15:50:00Z">
                  <w:rPr>
                    <w:del w:id="825" w:author="Prathyush Sambaturu" w:date="2019-03-13T07:51:00Z"/>
                    <w:moveFrom w:id="826" w:author="Prathyush Sambaturu" w:date="2019-03-04T14:22:00Z"/>
                    <w:rFonts w:ascii="Cambria" w:eastAsia="Times New Roman" w:hAnsi="Cambria" w:cs="Arial"/>
                    <w:color w:val="000000"/>
                  </w:rPr>
                </w:rPrChange>
              </w:rPr>
            </w:pPr>
            <w:moveFrom w:id="827" w:author="Prathyush Sambaturu" w:date="2019-03-04T14:22:00Z">
              <w:del w:id="828" w:author="Prathyush Sambaturu" w:date="2019-03-13T07:51:00Z">
                <w:r w:rsidRPr="00EE3E06" w:rsidDel="00CA47F7">
                  <w:rPr>
                    <w:rFonts w:ascii="Cambria" w:eastAsia="Times New Roman" w:hAnsi="Cambria" w:cs="Arial"/>
                    <w:color w:val="000000"/>
                    <w:sz w:val="24"/>
                    <w:szCs w:val="24"/>
                    <w:rPrChange w:id="829" w:author="Prathyush Sambaturu" w:date="2019-06-13T15:50:00Z">
                      <w:rPr>
                        <w:rFonts w:ascii="Cambria" w:eastAsia="Times New Roman" w:hAnsi="Cambria" w:cs="Arial"/>
                        <w:color w:val="000000"/>
                      </w:rPr>
                    </w:rPrChange>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3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EE3E06" w:rsidDel="00CA47F7" w:rsidRDefault="000B1CBE" w:rsidP="008936A1">
            <w:pPr>
              <w:spacing w:line="240" w:lineRule="auto"/>
              <w:jc w:val="center"/>
              <w:rPr>
                <w:del w:id="831" w:author="Prathyush Sambaturu" w:date="2019-03-13T07:51:00Z"/>
                <w:moveFrom w:id="832" w:author="Prathyush Sambaturu" w:date="2019-03-04T14:22:00Z"/>
                <w:rFonts w:ascii="Cambria" w:eastAsia="Times New Roman" w:hAnsi="Cambria" w:cs="Arial"/>
                <w:sz w:val="24"/>
                <w:szCs w:val="24"/>
                <w:rPrChange w:id="833" w:author="Prathyush Sambaturu" w:date="2019-06-13T15:50:00Z">
                  <w:rPr>
                    <w:del w:id="834" w:author="Prathyush Sambaturu" w:date="2019-03-13T07:51:00Z"/>
                    <w:moveFrom w:id="835" w:author="Prathyush Sambaturu" w:date="2019-03-04T14:22:00Z"/>
                    <w:rFonts w:ascii="Cambria" w:eastAsia="Times New Roman" w:hAnsi="Cambria" w:cs="Arial"/>
                  </w:rPr>
                </w:rPrChange>
              </w:rPr>
            </w:pPr>
            <w:moveFrom w:id="836" w:author="Prathyush Sambaturu" w:date="2019-03-04T14:22:00Z">
              <w:del w:id="837" w:author="Prathyush Sambaturu" w:date="2019-03-13T07:51:00Z">
                <w:r w:rsidRPr="00EE3E06" w:rsidDel="00CA47F7">
                  <w:rPr>
                    <w:rFonts w:ascii="Cambria" w:eastAsia="Times New Roman" w:hAnsi="Cambria" w:cs="Arial"/>
                    <w:sz w:val="24"/>
                    <w:szCs w:val="24"/>
                    <w:rPrChange w:id="838"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3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EE3E06" w:rsidDel="00CA47F7" w:rsidRDefault="000B1CBE" w:rsidP="008936A1">
            <w:pPr>
              <w:spacing w:line="240" w:lineRule="auto"/>
              <w:jc w:val="center"/>
              <w:rPr>
                <w:del w:id="840" w:author="Prathyush Sambaturu" w:date="2019-03-13T07:51:00Z"/>
                <w:moveFrom w:id="841" w:author="Prathyush Sambaturu" w:date="2019-03-04T14:22:00Z"/>
                <w:rFonts w:ascii="Cambria" w:eastAsia="Times New Roman" w:hAnsi="Cambria" w:cs="Arial"/>
                <w:color w:val="000000"/>
                <w:sz w:val="24"/>
                <w:szCs w:val="24"/>
                <w:rPrChange w:id="842" w:author="Prathyush Sambaturu" w:date="2019-06-13T15:50:00Z">
                  <w:rPr>
                    <w:del w:id="843" w:author="Prathyush Sambaturu" w:date="2019-03-13T07:51:00Z"/>
                    <w:moveFrom w:id="844" w:author="Prathyush Sambaturu" w:date="2019-03-04T14:22:00Z"/>
                    <w:rFonts w:ascii="Cambria" w:eastAsia="Times New Roman" w:hAnsi="Cambria" w:cs="Arial"/>
                    <w:color w:val="000000"/>
                  </w:rPr>
                </w:rPrChange>
              </w:rPr>
            </w:pPr>
            <w:moveFrom w:id="845" w:author="Prathyush Sambaturu" w:date="2019-03-04T14:22:00Z">
              <w:del w:id="846" w:author="Prathyush Sambaturu" w:date="2019-03-13T07:51:00Z">
                <w:r w:rsidRPr="00EE3E06" w:rsidDel="00CA47F7">
                  <w:rPr>
                    <w:rFonts w:ascii="Cambria" w:eastAsia="Times New Roman" w:hAnsi="Cambria" w:cs="Arial"/>
                    <w:color w:val="000000"/>
                    <w:sz w:val="24"/>
                    <w:szCs w:val="24"/>
                    <w:rPrChange w:id="847" w:author="Prathyush Sambaturu" w:date="2019-06-13T15:50:00Z">
                      <w:rPr>
                        <w:rFonts w:ascii="Cambria" w:eastAsia="Times New Roman" w:hAnsi="Cambria" w:cs="Arial"/>
                        <w:color w:val="000000"/>
                      </w:rPr>
                    </w:rPrChange>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EE3E06" w:rsidDel="00CA47F7" w:rsidRDefault="000B1CBE" w:rsidP="008936A1">
            <w:pPr>
              <w:spacing w:line="240" w:lineRule="auto"/>
              <w:jc w:val="center"/>
              <w:rPr>
                <w:del w:id="849" w:author="Prathyush Sambaturu" w:date="2019-03-13T07:51:00Z"/>
                <w:moveFrom w:id="850" w:author="Prathyush Sambaturu" w:date="2019-03-04T14:22:00Z"/>
                <w:rFonts w:ascii="Cambria" w:eastAsia="Times New Roman" w:hAnsi="Cambria" w:cs="Arial"/>
                <w:sz w:val="24"/>
                <w:szCs w:val="24"/>
                <w:rPrChange w:id="851" w:author="Prathyush Sambaturu" w:date="2019-06-13T15:50:00Z">
                  <w:rPr>
                    <w:del w:id="852" w:author="Prathyush Sambaturu" w:date="2019-03-13T07:51:00Z"/>
                    <w:moveFrom w:id="853" w:author="Prathyush Sambaturu" w:date="2019-03-04T14:22:00Z"/>
                    <w:rFonts w:ascii="Cambria" w:eastAsia="Times New Roman" w:hAnsi="Cambria" w:cs="Arial"/>
                  </w:rPr>
                </w:rPrChange>
              </w:rPr>
            </w:pPr>
            <w:moveFrom w:id="854" w:author="Prathyush Sambaturu" w:date="2019-03-04T14:22:00Z">
              <w:del w:id="855" w:author="Prathyush Sambaturu" w:date="2019-03-13T07:51:00Z">
                <w:r w:rsidRPr="00EE3E06" w:rsidDel="00CA47F7">
                  <w:rPr>
                    <w:rFonts w:ascii="Cambria" w:eastAsia="Times New Roman" w:hAnsi="Cambria" w:cs="Arial"/>
                    <w:sz w:val="24"/>
                    <w:szCs w:val="24"/>
                    <w:rPrChange w:id="856" w:author="Prathyush Sambaturu" w:date="2019-06-13T15:50:00Z">
                      <w:rPr>
                        <w:rFonts w:ascii="Cambria" w:eastAsia="Times New Roman" w:hAnsi="Cambria" w:cs="Arial"/>
                      </w:rPr>
                    </w:rPrChange>
                  </w:rPr>
                  <w:delText>8</w:delText>
                </w:r>
              </w:del>
            </w:moveFrom>
          </w:p>
        </w:tc>
      </w:tr>
      <w:tr w:rsidR="000B1CBE" w:rsidRPr="00EE3E06" w:rsidDel="00CA47F7" w14:paraId="285EF5BB" w14:textId="0560BAE4" w:rsidTr="00CA47F7">
        <w:trPr>
          <w:trHeight w:val="315"/>
          <w:del w:id="857" w:author="Prathyush Sambaturu" w:date="2019-03-13T07:51:00Z"/>
          <w:trPrChange w:id="85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5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EE3E06" w:rsidDel="00CA47F7" w:rsidRDefault="000B1CBE" w:rsidP="008936A1">
            <w:pPr>
              <w:spacing w:line="240" w:lineRule="auto"/>
              <w:jc w:val="center"/>
              <w:rPr>
                <w:del w:id="860" w:author="Prathyush Sambaturu" w:date="2019-03-13T07:51:00Z"/>
                <w:moveFrom w:id="861" w:author="Prathyush Sambaturu" w:date="2019-03-04T14:22:00Z"/>
                <w:rFonts w:ascii="Cambria" w:eastAsia="Times New Roman" w:hAnsi="Cambria" w:cs="Arial"/>
                <w:sz w:val="24"/>
                <w:szCs w:val="24"/>
                <w:rPrChange w:id="862" w:author="Prathyush Sambaturu" w:date="2019-06-13T15:50:00Z">
                  <w:rPr>
                    <w:del w:id="863" w:author="Prathyush Sambaturu" w:date="2019-03-13T07:51:00Z"/>
                    <w:moveFrom w:id="864" w:author="Prathyush Sambaturu" w:date="2019-03-04T14:22:00Z"/>
                    <w:rFonts w:ascii="Cambria" w:eastAsia="Times New Roman" w:hAnsi="Cambria" w:cs="Arial"/>
                  </w:rPr>
                </w:rPrChange>
              </w:rPr>
            </w:pPr>
            <w:moveFrom w:id="865" w:author="Prathyush Sambaturu" w:date="2019-03-04T14:22:00Z">
              <w:del w:id="866" w:author="Prathyush Sambaturu" w:date="2019-03-13T07:51:00Z">
                <w:r w:rsidRPr="00EE3E06" w:rsidDel="00CA47F7">
                  <w:rPr>
                    <w:rFonts w:ascii="Cambria" w:eastAsia="Times New Roman" w:hAnsi="Cambria" w:cs="Arial"/>
                    <w:sz w:val="24"/>
                    <w:szCs w:val="24"/>
                    <w:rPrChange w:id="867" w:author="Prathyush Sambaturu" w:date="2019-06-13T15:50:00Z">
                      <w:rPr>
                        <w:rFonts w:ascii="Cambria" w:eastAsia="Times New Roman" w:hAnsi="Cambria" w:cs="Arial"/>
                      </w:rPr>
                    </w:rPrChange>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68"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EE3E06" w:rsidDel="00CA47F7" w:rsidRDefault="000B1CBE" w:rsidP="008936A1">
            <w:pPr>
              <w:spacing w:line="240" w:lineRule="auto"/>
              <w:jc w:val="center"/>
              <w:rPr>
                <w:del w:id="869" w:author="Prathyush Sambaturu" w:date="2019-03-13T07:51:00Z"/>
                <w:moveFrom w:id="870" w:author="Prathyush Sambaturu" w:date="2019-03-04T14:22:00Z"/>
                <w:rFonts w:ascii="Cambria" w:eastAsia="Times New Roman" w:hAnsi="Cambria" w:cs="Arial"/>
                <w:color w:val="000000"/>
                <w:sz w:val="24"/>
                <w:szCs w:val="24"/>
                <w:rPrChange w:id="871" w:author="Prathyush Sambaturu" w:date="2019-06-13T15:50:00Z">
                  <w:rPr>
                    <w:del w:id="872" w:author="Prathyush Sambaturu" w:date="2019-03-13T07:51:00Z"/>
                    <w:moveFrom w:id="873" w:author="Prathyush Sambaturu" w:date="2019-03-04T14:22:00Z"/>
                    <w:rFonts w:ascii="Cambria" w:eastAsia="Times New Roman" w:hAnsi="Cambria" w:cs="Arial"/>
                    <w:color w:val="000000"/>
                  </w:rPr>
                </w:rPrChange>
              </w:rPr>
            </w:pPr>
            <w:moveFrom w:id="874" w:author="Prathyush Sambaturu" w:date="2019-03-04T14:22:00Z">
              <w:del w:id="875" w:author="Prathyush Sambaturu" w:date="2019-03-13T07:51:00Z">
                <w:r w:rsidRPr="00EE3E06" w:rsidDel="00CA47F7">
                  <w:rPr>
                    <w:rFonts w:ascii="Cambria" w:eastAsia="Times New Roman" w:hAnsi="Cambria" w:cs="Arial"/>
                    <w:color w:val="000000"/>
                    <w:sz w:val="24"/>
                    <w:szCs w:val="24"/>
                    <w:rPrChange w:id="876" w:author="Prathyush Sambaturu" w:date="2019-06-13T15:50:00Z">
                      <w:rPr>
                        <w:rFonts w:ascii="Cambria" w:eastAsia="Times New Roman" w:hAnsi="Cambria" w:cs="Arial"/>
                        <w:color w:val="000000"/>
                      </w:rPr>
                    </w:rPrChange>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EE3E06" w:rsidDel="00CA47F7" w:rsidRDefault="000B1CBE" w:rsidP="008936A1">
            <w:pPr>
              <w:spacing w:line="240" w:lineRule="auto"/>
              <w:jc w:val="center"/>
              <w:rPr>
                <w:del w:id="878" w:author="Prathyush Sambaturu" w:date="2019-03-13T07:51:00Z"/>
                <w:moveFrom w:id="879" w:author="Prathyush Sambaturu" w:date="2019-03-04T14:22:00Z"/>
                <w:rFonts w:ascii="Cambria" w:eastAsia="Times New Roman" w:hAnsi="Cambria" w:cs="Arial"/>
                <w:sz w:val="24"/>
                <w:szCs w:val="24"/>
                <w:rPrChange w:id="880" w:author="Prathyush Sambaturu" w:date="2019-06-13T15:50:00Z">
                  <w:rPr>
                    <w:del w:id="881" w:author="Prathyush Sambaturu" w:date="2019-03-13T07:51:00Z"/>
                    <w:moveFrom w:id="882" w:author="Prathyush Sambaturu" w:date="2019-03-04T14:22:00Z"/>
                    <w:rFonts w:ascii="Cambria" w:eastAsia="Times New Roman" w:hAnsi="Cambria" w:cs="Arial"/>
                  </w:rPr>
                </w:rPrChange>
              </w:rPr>
            </w:pPr>
            <w:moveFrom w:id="883" w:author="Prathyush Sambaturu" w:date="2019-03-04T14:22:00Z">
              <w:del w:id="884" w:author="Prathyush Sambaturu" w:date="2019-03-13T07:51:00Z">
                <w:r w:rsidRPr="00EE3E06" w:rsidDel="00CA47F7">
                  <w:rPr>
                    <w:rFonts w:ascii="Cambria" w:eastAsia="Times New Roman" w:hAnsi="Cambria" w:cs="Arial"/>
                    <w:sz w:val="24"/>
                    <w:szCs w:val="24"/>
                    <w:rPrChange w:id="885"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8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EE3E06" w:rsidDel="00CA47F7" w:rsidRDefault="000B1CBE" w:rsidP="008936A1">
            <w:pPr>
              <w:spacing w:line="240" w:lineRule="auto"/>
              <w:jc w:val="center"/>
              <w:rPr>
                <w:del w:id="887" w:author="Prathyush Sambaturu" w:date="2019-03-13T07:51:00Z"/>
                <w:moveFrom w:id="888" w:author="Prathyush Sambaturu" w:date="2019-03-04T14:22:00Z"/>
                <w:rFonts w:ascii="Cambria" w:eastAsia="Times New Roman" w:hAnsi="Cambria" w:cs="Arial"/>
                <w:color w:val="000000"/>
                <w:sz w:val="24"/>
                <w:szCs w:val="24"/>
                <w:rPrChange w:id="889" w:author="Prathyush Sambaturu" w:date="2019-06-13T15:50:00Z">
                  <w:rPr>
                    <w:del w:id="890" w:author="Prathyush Sambaturu" w:date="2019-03-13T07:51:00Z"/>
                    <w:moveFrom w:id="891" w:author="Prathyush Sambaturu" w:date="2019-03-04T14:22:00Z"/>
                    <w:rFonts w:ascii="Cambria" w:eastAsia="Times New Roman" w:hAnsi="Cambria" w:cs="Arial"/>
                    <w:color w:val="000000"/>
                  </w:rPr>
                </w:rPrChange>
              </w:rPr>
            </w:pPr>
            <w:moveFrom w:id="892" w:author="Prathyush Sambaturu" w:date="2019-03-04T14:22:00Z">
              <w:del w:id="893" w:author="Prathyush Sambaturu" w:date="2019-03-13T07:51:00Z">
                <w:r w:rsidRPr="00EE3E06" w:rsidDel="00CA47F7">
                  <w:rPr>
                    <w:rFonts w:ascii="Cambria" w:eastAsia="Times New Roman" w:hAnsi="Cambria" w:cs="Arial"/>
                    <w:color w:val="000000"/>
                    <w:sz w:val="24"/>
                    <w:szCs w:val="24"/>
                    <w:rPrChange w:id="894" w:author="Prathyush Sambaturu" w:date="2019-06-13T15:50:00Z">
                      <w:rPr>
                        <w:rFonts w:ascii="Cambria" w:eastAsia="Times New Roman" w:hAnsi="Cambria" w:cs="Arial"/>
                        <w:color w:val="000000"/>
                      </w:rPr>
                    </w:rPrChange>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EE3E06" w:rsidDel="00CA47F7" w:rsidRDefault="000B1CBE" w:rsidP="008936A1">
            <w:pPr>
              <w:spacing w:line="240" w:lineRule="auto"/>
              <w:jc w:val="center"/>
              <w:rPr>
                <w:del w:id="896" w:author="Prathyush Sambaturu" w:date="2019-03-13T07:51:00Z"/>
                <w:moveFrom w:id="897" w:author="Prathyush Sambaturu" w:date="2019-03-04T14:22:00Z"/>
                <w:rFonts w:ascii="Cambria" w:eastAsia="Times New Roman" w:hAnsi="Cambria" w:cs="Arial"/>
                <w:sz w:val="24"/>
                <w:szCs w:val="24"/>
                <w:rPrChange w:id="898" w:author="Prathyush Sambaturu" w:date="2019-06-13T15:50:00Z">
                  <w:rPr>
                    <w:del w:id="899" w:author="Prathyush Sambaturu" w:date="2019-03-13T07:51:00Z"/>
                    <w:moveFrom w:id="900" w:author="Prathyush Sambaturu" w:date="2019-03-04T14:22:00Z"/>
                    <w:rFonts w:ascii="Cambria" w:eastAsia="Times New Roman" w:hAnsi="Cambria" w:cs="Arial"/>
                  </w:rPr>
                </w:rPrChange>
              </w:rPr>
            </w:pPr>
            <w:moveFrom w:id="901" w:author="Prathyush Sambaturu" w:date="2019-03-04T14:22:00Z">
              <w:del w:id="902" w:author="Prathyush Sambaturu" w:date="2019-03-13T07:51:00Z">
                <w:r w:rsidRPr="00EE3E06" w:rsidDel="00CA47F7">
                  <w:rPr>
                    <w:rFonts w:ascii="Cambria" w:eastAsia="Times New Roman" w:hAnsi="Cambria" w:cs="Arial"/>
                    <w:sz w:val="24"/>
                    <w:szCs w:val="24"/>
                    <w:rPrChange w:id="903" w:author="Prathyush Sambaturu" w:date="2019-06-13T15:50:00Z">
                      <w:rPr>
                        <w:rFonts w:ascii="Cambria" w:eastAsia="Times New Roman" w:hAnsi="Cambria" w:cs="Arial"/>
                      </w:rPr>
                    </w:rPrChange>
                  </w:rPr>
                  <w:delText>3</w:delText>
                </w:r>
              </w:del>
            </w:moveFrom>
          </w:p>
        </w:tc>
      </w:tr>
      <w:tr w:rsidR="000B1CBE" w:rsidRPr="00EE3E06" w:rsidDel="00CA47F7" w14:paraId="07B8A621" w14:textId="5035615D" w:rsidTr="00CA47F7">
        <w:trPr>
          <w:trHeight w:val="315"/>
          <w:del w:id="904" w:author="Prathyush Sambaturu" w:date="2019-03-13T07:51:00Z"/>
          <w:trPrChange w:id="90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EE3E06" w:rsidDel="00CA47F7" w:rsidRDefault="000B1CBE" w:rsidP="008936A1">
            <w:pPr>
              <w:spacing w:line="240" w:lineRule="auto"/>
              <w:jc w:val="center"/>
              <w:rPr>
                <w:del w:id="907" w:author="Prathyush Sambaturu" w:date="2019-03-13T07:51:00Z"/>
                <w:moveFrom w:id="908" w:author="Prathyush Sambaturu" w:date="2019-03-04T14:22:00Z"/>
                <w:rFonts w:ascii="Cambria" w:eastAsia="Times New Roman" w:hAnsi="Cambria" w:cs="Arial"/>
                <w:sz w:val="24"/>
                <w:szCs w:val="24"/>
                <w:rPrChange w:id="909" w:author="Prathyush Sambaturu" w:date="2019-06-13T15:50:00Z">
                  <w:rPr>
                    <w:del w:id="910" w:author="Prathyush Sambaturu" w:date="2019-03-13T07:51:00Z"/>
                    <w:moveFrom w:id="911" w:author="Prathyush Sambaturu" w:date="2019-03-04T14:22:00Z"/>
                    <w:rFonts w:ascii="Cambria" w:eastAsia="Times New Roman" w:hAnsi="Cambria" w:cs="Arial"/>
                  </w:rPr>
                </w:rPrChange>
              </w:rPr>
            </w:pPr>
            <w:moveFrom w:id="912" w:author="Prathyush Sambaturu" w:date="2019-03-04T14:22:00Z">
              <w:del w:id="913" w:author="Prathyush Sambaturu" w:date="2019-03-13T07:51:00Z">
                <w:r w:rsidRPr="00EE3E06" w:rsidDel="00CA47F7">
                  <w:rPr>
                    <w:rFonts w:ascii="Cambria" w:eastAsia="Times New Roman" w:hAnsi="Cambria" w:cs="Arial"/>
                    <w:sz w:val="24"/>
                    <w:szCs w:val="24"/>
                    <w:rPrChange w:id="914" w:author="Prathyush Sambaturu" w:date="2019-06-13T15:50:00Z">
                      <w:rPr>
                        <w:rFonts w:ascii="Cambria" w:eastAsia="Times New Roman" w:hAnsi="Cambria" w:cs="Arial"/>
                      </w:rPr>
                    </w:rPrChange>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15"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EE3E06" w:rsidDel="00CA47F7" w:rsidRDefault="000B1CBE" w:rsidP="008936A1">
            <w:pPr>
              <w:spacing w:line="240" w:lineRule="auto"/>
              <w:jc w:val="center"/>
              <w:rPr>
                <w:del w:id="916" w:author="Prathyush Sambaturu" w:date="2019-03-13T07:51:00Z"/>
                <w:moveFrom w:id="917" w:author="Prathyush Sambaturu" w:date="2019-03-04T14:22:00Z"/>
                <w:rFonts w:ascii="Cambria" w:eastAsia="Times New Roman" w:hAnsi="Cambria" w:cs="Arial"/>
                <w:sz w:val="24"/>
                <w:szCs w:val="24"/>
                <w:rPrChange w:id="918" w:author="Prathyush Sambaturu" w:date="2019-06-13T15:50:00Z">
                  <w:rPr>
                    <w:del w:id="919" w:author="Prathyush Sambaturu" w:date="2019-03-13T07:51:00Z"/>
                    <w:moveFrom w:id="920" w:author="Prathyush Sambaturu" w:date="2019-03-04T14:22:00Z"/>
                    <w:rFonts w:ascii="Cambria" w:eastAsia="Times New Roman" w:hAnsi="Cambria" w:cs="Arial"/>
                  </w:rPr>
                </w:rPrChange>
              </w:rPr>
            </w:pPr>
            <w:moveFrom w:id="921" w:author="Prathyush Sambaturu" w:date="2019-03-04T14:22:00Z">
              <w:del w:id="922" w:author="Prathyush Sambaturu" w:date="2019-03-13T07:51:00Z">
                <w:r w:rsidRPr="00EE3E06" w:rsidDel="00CA47F7">
                  <w:rPr>
                    <w:rFonts w:ascii="Cambria" w:eastAsia="Times New Roman" w:hAnsi="Cambria" w:cs="Arial"/>
                    <w:sz w:val="24"/>
                    <w:szCs w:val="24"/>
                    <w:rPrChange w:id="923" w:author="Prathyush Sambaturu" w:date="2019-06-13T15:50:00Z">
                      <w:rPr>
                        <w:rFonts w:ascii="Cambria" w:eastAsia="Times New Roman" w:hAnsi="Cambria" w:cs="Arial"/>
                      </w:rPr>
                    </w:rPrChange>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EE3E06" w:rsidDel="00CA47F7" w:rsidRDefault="000B1CBE" w:rsidP="008936A1">
            <w:pPr>
              <w:spacing w:line="240" w:lineRule="auto"/>
              <w:jc w:val="center"/>
              <w:rPr>
                <w:del w:id="925" w:author="Prathyush Sambaturu" w:date="2019-03-13T07:51:00Z"/>
                <w:moveFrom w:id="926" w:author="Prathyush Sambaturu" w:date="2019-03-04T14:22:00Z"/>
                <w:rFonts w:ascii="Cambria" w:eastAsia="Times New Roman" w:hAnsi="Cambria" w:cs="Arial"/>
                <w:sz w:val="24"/>
                <w:szCs w:val="24"/>
                <w:rPrChange w:id="927" w:author="Prathyush Sambaturu" w:date="2019-06-13T15:50:00Z">
                  <w:rPr>
                    <w:del w:id="928" w:author="Prathyush Sambaturu" w:date="2019-03-13T07:51:00Z"/>
                    <w:moveFrom w:id="929" w:author="Prathyush Sambaturu" w:date="2019-03-04T14:22:00Z"/>
                    <w:rFonts w:ascii="Cambria" w:eastAsia="Times New Roman" w:hAnsi="Cambria" w:cs="Arial"/>
                  </w:rPr>
                </w:rPrChange>
              </w:rPr>
            </w:pPr>
            <w:moveFrom w:id="930" w:author="Prathyush Sambaturu" w:date="2019-03-04T14:22:00Z">
              <w:del w:id="931" w:author="Prathyush Sambaturu" w:date="2019-03-13T07:51:00Z">
                <w:r w:rsidRPr="00EE3E06" w:rsidDel="00CA47F7">
                  <w:rPr>
                    <w:rFonts w:ascii="Cambria" w:eastAsia="Times New Roman" w:hAnsi="Cambria" w:cs="Arial"/>
                    <w:sz w:val="24"/>
                    <w:szCs w:val="24"/>
                    <w:rPrChange w:id="932"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EE3E06" w:rsidDel="00CA47F7" w:rsidRDefault="000B1CBE" w:rsidP="008936A1">
            <w:pPr>
              <w:spacing w:line="240" w:lineRule="auto"/>
              <w:jc w:val="center"/>
              <w:rPr>
                <w:del w:id="934" w:author="Prathyush Sambaturu" w:date="2019-03-13T07:51:00Z"/>
                <w:moveFrom w:id="935" w:author="Prathyush Sambaturu" w:date="2019-03-04T14:22:00Z"/>
                <w:rFonts w:ascii="Cambria" w:eastAsia="Times New Roman" w:hAnsi="Cambria" w:cs="Arial"/>
                <w:sz w:val="24"/>
                <w:szCs w:val="24"/>
                <w:rPrChange w:id="936" w:author="Prathyush Sambaturu" w:date="2019-06-13T15:50:00Z">
                  <w:rPr>
                    <w:del w:id="937" w:author="Prathyush Sambaturu" w:date="2019-03-13T07:51:00Z"/>
                    <w:moveFrom w:id="938" w:author="Prathyush Sambaturu" w:date="2019-03-04T14:22:00Z"/>
                    <w:rFonts w:ascii="Cambria" w:eastAsia="Times New Roman" w:hAnsi="Cambria" w:cs="Arial"/>
                  </w:rPr>
                </w:rPrChange>
              </w:rPr>
            </w:pPr>
            <w:moveFrom w:id="939" w:author="Prathyush Sambaturu" w:date="2019-03-04T14:22:00Z">
              <w:del w:id="940" w:author="Prathyush Sambaturu" w:date="2019-03-13T07:51:00Z">
                <w:r w:rsidRPr="00EE3E06" w:rsidDel="00CA47F7">
                  <w:rPr>
                    <w:rFonts w:ascii="Cambria" w:eastAsia="Times New Roman" w:hAnsi="Cambria" w:cs="Arial"/>
                    <w:sz w:val="24"/>
                    <w:szCs w:val="24"/>
                    <w:rPrChange w:id="941" w:author="Prathyush Sambaturu" w:date="2019-06-13T15:50:00Z">
                      <w:rPr>
                        <w:rFonts w:ascii="Cambria" w:eastAsia="Times New Roman" w:hAnsi="Cambria" w:cs="Arial"/>
                      </w:rPr>
                    </w:rPrChange>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42"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EE3E06" w:rsidDel="00CA47F7" w:rsidRDefault="000B1CBE" w:rsidP="008936A1">
            <w:pPr>
              <w:spacing w:line="240" w:lineRule="auto"/>
              <w:jc w:val="center"/>
              <w:rPr>
                <w:del w:id="943" w:author="Prathyush Sambaturu" w:date="2019-03-13T07:51:00Z"/>
                <w:moveFrom w:id="944" w:author="Prathyush Sambaturu" w:date="2019-03-04T14:22:00Z"/>
                <w:rFonts w:ascii="Cambria" w:eastAsia="Times New Roman" w:hAnsi="Cambria" w:cs="Arial"/>
                <w:sz w:val="24"/>
                <w:szCs w:val="24"/>
                <w:rPrChange w:id="945" w:author="Prathyush Sambaturu" w:date="2019-06-13T15:50:00Z">
                  <w:rPr>
                    <w:del w:id="946" w:author="Prathyush Sambaturu" w:date="2019-03-13T07:51:00Z"/>
                    <w:moveFrom w:id="947" w:author="Prathyush Sambaturu" w:date="2019-03-04T14:22:00Z"/>
                    <w:rFonts w:ascii="Cambria" w:eastAsia="Times New Roman" w:hAnsi="Cambria" w:cs="Arial"/>
                  </w:rPr>
                </w:rPrChange>
              </w:rPr>
            </w:pPr>
            <w:moveFrom w:id="948" w:author="Prathyush Sambaturu" w:date="2019-03-04T14:22:00Z">
              <w:del w:id="949" w:author="Prathyush Sambaturu" w:date="2019-03-13T07:51:00Z">
                <w:r w:rsidRPr="00EE3E06" w:rsidDel="00CA47F7">
                  <w:rPr>
                    <w:rFonts w:ascii="Cambria" w:eastAsia="Times New Roman" w:hAnsi="Cambria" w:cs="Arial"/>
                    <w:sz w:val="24"/>
                    <w:szCs w:val="24"/>
                    <w:rPrChange w:id="950" w:author="Prathyush Sambaturu" w:date="2019-06-13T15:50:00Z">
                      <w:rPr>
                        <w:rFonts w:ascii="Cambria" w:eastAsia="Times New Roman" w:hAnsi="Cambria" w:cs="Arial"/>
                      </w:rPr>
                    </w:rPrChange>
                  </w:rPr>
                  <w:delText>10</w:delText>
                </w:r>
              </w:del>
            </w:moveFrom>
          </w:p>
        </w:tc>
      </w:tr>
      <w:tr w:rsidR="000B1CBE" w:rsidRPr="00EE3E06" w:rsidDel="00CA47F7" w14:paraId="230FDD81" w14:textId="2E96E85A" w:rsidTr="00CA47F7">
        <w:trPr>
          <w:trHeight w:val="315"/>
          <w:del w:id="951" w:author="Prathyush Sambaturu" w:date="2019-03-13T07:51:00Z"/>
          <w:trPrChange w:id="95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EE3E06" w:rsidDel="00CA47F7" w:rsidRDefault="000B1CBE" w:rsidP="008936A1">
            <w:pPr>
              <w:spacing w:line="240" w:lineRule="auto"/>
              <w:jc w:val="center"/>
              <w:rPr>
                <w:del w:id="954" w:author="Prathyush Sambaturu" w:date="2019-03-13T07:51:00Z"/>
                <w:moveFrom w:id="955" w:author="Prathyush Sambaturu" w:date="2019-03-04T14:22:00Z"/>
                <w:rFonts w:ascii="Cambria" w:eastAsia="Times New Roman" w:hAnsi="Cambria" w:cs="Arial"/>
                <w:sz w:val="24"/>
                <w:szCs w:val="24"/>
                <w:rPrChange w:id="956" w:author="Prathyush Sambaturu" w:date="2019-06-13T15:50:00Z">
                  <w:rPr>
                    <w:del w:id="957" w:author="Prathyush Sambaturu" w:date="2019-03-13T07:51:00Z"/>
                    <w:moveFrom w:id="958"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5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EE3E06" w:rsidDel="00CA47F7" w:rsidRDefault="000B1CBE" w:rsidP="008936A1">
            <w:pPr>
              <w:spacing w:line="240" w:lineRule="auto"/>
              <w:rPr>
                <w:del w:id="960" w:author="Prathyush Sambaturu" w:date="2019-03-13T07:51:00Z"/>
                <w:moveFrom w:id="961" w:author="Prathyush Sambaturu" w:date="2019-03-04T14:22:00Z"/>
                <w:rFonts w:ascii="Cambria" w:eastAsia="Times New Roman" w:hAnsi="Cambria" w:cs="Arial"/>
                <w:sz w:val="24"/>
                <w:szCs w:val="24"/>
                <w:rPrChange w:id="962" w:author="Prathyush Sambaturu" w:date="2019-06-13T15:50:00Z">
                  <w:rPr>
                    <w:del w:id="963" w:author="Prathyush Sambaturu" w:date="2019-03-13T07:51:00Z"/>
                    <w:moveFrom w:id="964"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EE3E06" w:rsidDel="00CA47F7" w:rsidRDefault="000B1CBE" w:rsidP="008936A1">
            <w:pPr>
              <w:spacing w:line="240" w:lineRule="auto"/>
              <w:jc w:val="center"/>
              <w:rPr>
                <w:del w:id="966" w:author="Prathyush Sambaturu" w:date="2019-03-13T07:51:00Z"/>
                <w:moveFrom w:id="967" w:author="Prathyush Sambaturu" w:date="2019-03-04T14:22:00Z"/>
                <w:rFonts w:ascii="Cambria" w:eastAsia="Times New Roman" w:hAnsi="Cambria" w:cs="Arial"/>
                <w:sz w:val="24"/>
                <w:szCs w:val="24"/>
                <w:rPrChange w:id="968" w:author="Prathyush Sambaturu" w:date="2019-06-13T15:50:00Z">
                  <w:rPr>
                    <w:del w:id="969" w:author="Prathyush Sambaturu" w:date="2019-03-13T07:51:00Z"/>
                    <w:moveFrom w:id="970" w:author="Prathyush Sambaturu" w:date="2019-03-04T14:22:00Z"/>
                    <w:rFonts w:ascii="Cambria" w:eastAsia="Times New Roman" w:hAnsi="Cambria" w:cs="Arial"/>
                  </w:rPr>
                </w:rPrChange>
              </w:rPr>
            </w:pPr>
            <w:moveFrom w:id="971" w:author="Prathyush Sambaturu" w:date="2019-03-04T14:22:00Z">
              <w:del w:id="972" w:author="Prathyush Sambaturu" w:date="2019-03-13T07:51:00Z">
                <w:r w:rsidRPr="00EE3E06" w:rsidDel="00CA47F7">
                  <w:rPr>
                    <w:rFonts w:ascii="Cambria" w:eastAsia="Times New Roman" w:hAnsi="Cambria" w:cs="Arial"/>
                    <w:sz w:val="24"/>
                    <w:szCs w:val="24"/>
                    <w:rPrChange w:id="973" w:author="Prathyush Sambaturu" w:date="2019-06-13T15:50:00Z">
                      <w:rPr>
                        <w:rFonts w:ascii="Cambria" w:eastAsia="Times New Roman" w:hAnsi="Cambria" w:cs="Arial"/>
                      </w:rPr>
                    </w:rPrChange>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EE3E06" w:rsidDel="00CA47F7" w:rsidRDefault="000B1CBE" w:rsidP="008936A1">
            <w:pPr>
              <w:spacing w:line="240" w:lineRule="auto"/>
              <w:jc w:val="center"/>
              <w:rPr>
                <w:del w:id="975" w:author="Prathyush Sambaturu" w:date="2019-03-13T07:51:00Z"/>
                <w:moveFrom w:id="976" w:author="Prathyush Sambaturu" w:date="2019-03-04T14:22:00Z"/>
                <w:rFonts w:ascii="Cambria" w:eastAsia="Times New Roman" w:hAnsi="Cambria" w:cs="Arial"/>
                <w:sz w:val="24"/>
                <w:szCs w:val="24"/>
                <w:rPrChange w:id="977" w:author="Prathyush Sambaturu" w:date="2019-06-13T15:50:00Z">
                  <w:rPr>
                    <w:del w:id="978" w:author="Prathyush Sambaturu" w:date="2019-03-13T07:51:00Z"/>
                    <w:moveFrom w:id="979" w:author="Prathyush Sambaturu" w:date="2019-03-04T14:22:00Z"/>
                    <w:rFonts w:ascii="Cambria" w:eastAsia="Times New Roman" w:hAnsi="Cambria" w:cs="Arial"/>
                  </w:rPr>
                </w:rPrChange>
              </w:rPr>
            </w:pPr>
            <w:moveFrom w:id="980" w:author="Prathyush Sambaturu" w:date="2019-03-04T14:22:00Z">
              <w:del w:id="981" w:author="Prathyush Sambaturu" w:date="2019-03-13T07:51:00Z">
                <w:r w:rsidRPr="00EE3E06" w:rsidDel="00CA47F7">
                  <w:rPr>
                    <w:rFonts w:ascii="Cambria" w:eastAsia="Times New Roman" w:hAnsi="Cambria" w:cs="Arial"/>
                    <w:sz w:val="24"/>
                    <w:szCs w:val="24"/>
                    <w:rPrChange w:id="982" w:author="Prathyush Sambaturu" w:date="2019-06-13T15:50:00Z">
                      <w:rPr>
                        <w:rFonts w:ascii="Cambria" w:eastAsia="Times New Roman" w:hAnsi="Cambria" w:cs="Arial"/>
                      </w:rPr>
                    </w:rPrChange>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98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EE3E06" w:rsidDel="00CA47F7" w:rsidRDefault="000B1CBE" w:rsidP="008936A1">
            <w:pPr>
              <w:spacing w:line="240" w:lineRule="auto"/>
              <w:rPr>
                <w:del w:id="984" w:author="Prathyush Sambaturu" w:date="2019-03-13T07:51:00Z"/>
                <w:moveFrom w:id="985" w:author="Prathyush Sambaturu" w:date="2019-03-04T14:22:00Z"/>
                <w:rFonts w:ascii="Cambria" w:eastAsia="Times New Roman" w:hAnsi="Cambria" w:cs="Arial"/>
                <w:sz w:val="24"/>
                <w:szCs w:val="24"/>
                <w:rPrChange w:id="986" w:author="Prathyush Sambaturu" w:date="2019-06-13T15:50:00Z">
                  <w:rPr>
                    <w:del w:id="987" w:author="Prathyush Sambaturu" w:date="2019-03-13T07:51:00Z"/>
                    <w:moveFrom w:id="988" w:author="Prathyush Sambaturu" w:date="2019-03-04T14:22:00Z"/>
                    <w:rFonts w:ascii="Cambria" w:eastAsia="Times New Roman" w:hAnsi="Cambria" w:cs="Arial"/>
                  </w:rPr>
                </w:rPrChange>
              </w:rPr>
            </w:pPr>
          </w:p>
        </w:tc>
      </w:tr>
      <w:tr w:rsidR="000B1CBE" w:rsidRPr="00EE3E06" w:rsidDel="00CA47F7" w14:paraId="293C05D2" w14:textId="72A7D9D0" w:rsidTr="00CA47F7">
        <w:trPr>
          <w:trHeight w:val="315"/>
          <w:del w:id="989" w:author="Prathyush Sambaturu" w:date="2019-03-13T07:51:00Z"/>
          <w:trPrChange w:id="99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EE3E06" w:rsidDel="00CA47F7" w:rsidRDefault="000B1CBE" w:rsidP="008936A1">
            <w:pPr>
              <w:spacing w:line="240" w:lineRule="auto"/>
              <w:jc w:val="center"/>
              <w:rPr>
                <w:del w:id="992" w:author="Prathyush Sambaturu" w:date="2019-03-13T07:51:00Z"/>
                <w:moveFrom w:id="993" w:author="Prathyush Sambaturu" w:date="2019-03-04T14:22:00Z"/>
                <w:rFonts w:ascii="Cambria" w:eastAsia="Times New Roman" w:hAnsi="Cambria" w:cs="Arial"/>
                <w:sz w:val="24"/>
                <w:szCs w:val="24"/>
                <w:rPrChange w:id="994" w:author="Prathyush Sambaturu" w:date="2019-06-13T15:50:00Z">
                  <w:rPr>
                    <w:del w:id="995" w:author="Prathyush Sambaturu" w:date="2019-03-13T07:51:00Z"/>
                    <w:moveFrom w:id="996"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99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EE3E06" w:rsidDel="00CA47F7" w:rsidRDefault="000B1CBE" w:rsidP="008936A1">
            <w:pPr>
              <w:spacing w:line="240" w:lineRule="auto"/>
              <w:rPr>
                <w:del w:id="998" w:author="Prathyush Sambaturu" w:date="2019-03-13T07:51:00Z"/>
                <w:moveFrom w:id="999" w:author="Prathyush Sambaturu" w:date="2019-03-04T14:22:00Z"/>
                <w:rFonts w:ascii="Cambria" w:eastAsia="Times New Roman" w:hAnsi="Cambria" w:cs="Arial"/>
                <w:sz w:val="24"/>
                <w:szCs w:val="24"/>
                <w:rPrChange w:id="1000" w:author="Prathyush Sambaturu" w:date="2019-06-13T15:50:00Z">
                  <w:rPr>
                    <w:del w:id="1001" w:author="Prathyush Sambaturu" w:date="2019-03-13T07:51:00Z"/>
                    <w:moveFrom w:id="1002"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EE3E06" w:rsidDel="00CA47F7" w:rsidRDefault="000B1CBE" w:rsidP="008936A1">
            <w:pPr>
              <w:spacing w:line="240" w:lineRule="auto"/>
              <w:jc w:val="center"/>
              <w:rPr>
                <w:del w:id="1004" w:author="Prathyush Sambaturu" w:date="2019-03-13T07:51:00Z"/>
                <w:moveFrom w:id="1005" w:author="Prathyush Sambaturu" w:date="2019-03-04T14:22:00Z"/>
                <w:rFonts w:ascii="Cambria" w:eastAsia="Times New Roman" w:hAnsi="Cambria" w:cs="Arial"/>
                <w:sz w:val="24"/>
                <w:szCs w:val="24"/>
                <w:rPrChange w:id="1006" w:author="Prathyush Sambaturu" w:date="2019-06-13T15:50:00Z">
                  <w:rPr>
                    <w:del w:id="1007" w:author="Prathyush Sambaturu" w:date="2019-03-13T07:51:00Z"/>
                    <w:moveFrom w:id="1008" w:author="Prathyush Sambaturu" w:date="2019-03-04T14:22:00Z"/>
                    <w:rFonts w:ascii="Cambria" w:eastAsia="Times New Roman" w:hAnsi="Cambria" w:cs="Arial"/>
                  </w:rPr>
                </w:rPrChange>
              </w:rPr>
            </w:pPr>
            <w:moveFrom w:id="1009" w:author="Prathyush Sambaturu" w:date="2019-03-04T14:22:00Z">
              <w:del w:id="1010" w:author="Prathyush Sambaturu" w:date="2019-03-13T07:51:00Z">
                <w:r w:rsidRPr="00EE3E06" w:rsidDel="00CA47F7">
                  <w:rPr>
                    <w:rFonts w:ascii="Cambria" w:eastAsia="Times New Roman" w:hAnsi="Cambria" w:cs="Arial"/>
                    <w:sz w:val="24"/>
                    <w:szCs w:val="24"/>
                    <w:rPrChange w:id="1011" w:author="Prathyush Sambaturu" w:date="2019-06-13T15:50:00Z">
                      <w:rPr>
                        <w:rFonts w:ascii="Cambria" w:eastAsia="Times New Roman" w:hAnsi="Cambria" w:cs="Arial"/>
                      </w:rPr>
                    </w:rPrChange>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EE3E06" w:rsidDel="00CA47F7" w:rsidRDefault="000B1CBE" w:rsidP="008936A1">
            <w:pPr>
              <w:spacing w:line="240" w:lineRule="auto"/>
              <w:jc w:val="center"/>
              <w:rPr>
                <w:del w:id="1013" w:author="Prathyush Sambaturu" w:date="2019-03-13T07:51:00Z"/>
                <w:moveFrom w:id="1014" w:author="Prathyush Sambaturu" w:date="2019-03-04T14:22:00Z"/>
                <w:rFonts w:ascii="Cambria" w:eastAsia="Times New Roman" w:hAnsi="Cambria" w:cs="Arial"/>
                <w:sz w:val="24"/>
                <w:szCs w:val="24"/>
                <w:rPrChange w:id="1015" w:author="Prathyush Sambaturu" w:date="2019-06-13T15:50:00Z">
                  <w:rPr>
                    <w:del w:id="1016" w:author="Prathyush Sambaturu" w:date="2019-03-13T07:51:00Z"/>
                    <w:moveFrom w:id="1017" w:author="Prathyush Sambaturu" w:date="2019-03-04T14:22:00Z"/>
                    <w:rFonts w:ascii="Cambria" w:eastAsia="Times New Roman" w:hAnsi="Cambria" w:cs="Arial"/>
                  </w:rPr>
                </w:rPrChange>
              </w:rPr>
            </w:pPr>
            <w:moveFrom w:id="1018" w:author="Prathyush Sambaturu" w:date="2019-03-04T14:22:00Z">
              <w:del w:id="1019" w:author="Prathyush Sambaturu" w:date="2019-03-13T07:51:00Z">
                <w:r w:rsidRPr="00EE3E06" w:rsidDel="00CA47F7">
                  <w:rPr>
                    <w:rFonts w:ascii="Cambria" w:eastAsia="Times New Roman" w:hAnsi="Cambria" w:cs="Arial"/>
                    <w:sz w:val="24"/>
                    <w:szCs w:val="24"/>
                    <w:rPrChange w:id="1020" w:author="Prathyush Sambaturu" w:date="2019-06-13T15:50:00Z">
                      <w:rPr>
                        <w:rFonts w:ascii="Cambria" w:eastAsia="Times New Roman" w:hAnsi="Cambria" w:cs="Arial"/>
                      </w:rPr>
                    </w:rPrChange>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2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EE3E06" w:rsidDel="00CA47F7" w:rsidRDefault="000B1CBE" w:rsidP="008936A1">
            <w:pPr>
              <w:spacing w:line="240" w:lineRule="auto"/>
              <w:rPr>
                <w:del w:id="1022" w:author="Prathyush Sambaturu" w:date="2019-03-13T07:51:00Z"/>
                <w:moveFrom w:id="1023" w:author="Prathyush Sambaturu" w:date="2019-03-04T14:22:00Z"/>
                <w:rFonts w:ascii="Cambria" w:eastAsia="Times New Roman" w:hAnsi="Cambria" w:cs="Arial"/>
                <w:sz w:val="24"/>
                <w:szCs w:val="24"/>
                <w:rPrChange w:id="1024" w:author="Prathyush Sambaturu" w:date="2019-06-13T15:50:00Z">
                  <w:rPr>
                    <w:del w:id="1025" w:author="Prathyush Sambaturu" w:date="2019-03-13T07:51:00Z"/>
                    <w:moveFrom w:id="1026" w:author="Prathyush Sambaturu" w:date="2019-03-04T14:22:00Z"/>
                    <w:rFonts w:ascii="Cambria" w:eastAsia="Times New Roman" w:hAnsi="Cambria" w:cs="Arial"/>
                  </w:rPr>
                </w:rPrChange>
              </w:rPr>
            </w:pPr>
          </w:p>
        </w:tc>
      </w:tr>
      <w:tr w:rsidR="000B1CBE" w:rsidRPr="00EE3E06" w:rsidDel="00CA47F7" w14:paraId="183D60F9" w14:textId="1D3CA985" w:rsidTr="00CA47F7">
        <w:trPr>
          <w:trHeight w:val="315"/>
          <w:del w:id="1027" w:author="Prathyush Sambaturu" w:date="2019-03-13T07:51:00Z"/>
          <w:trPrChange w:id="102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EE3E06" w:rsidDel="00CA47F7" w:rsidRDefault="000B1CBE" w:rsidP="008936A1">
            <w:pPr>
              <w:spacing w:line="240" w:lineRule="auto"/>
              <w:jc w:val="center"/>
              <w:rPr>
                <w:del w:id="1030" w:author="Prathyush Sambaturu" w:date="2019-03-13T07:51:00Z"/>
                <w:moveFrom w:id="1031" w:author="Prathyush Sambaturu" w:date="2019-03-04T14:22:00Z"/>
                <w:rFonts w:ascii="Cambria" w:eastAsia="Times New Roman" w:hAnsi="Cambria" w:cs="Arial"/>
                <w:sz w:val="24"/>
                <w:szCs w:val="24"/>
                <w:rPrChange w:id="1032" w:author="Prathyush Sambaturu" w:date="2019-06-13T15:50:00Z">
                  <w:rPr>
                    <w:del w:id="1033" w:author="Prathyush Sambaturu" w:date="2019-03-13T07:51:00Z"/>
                    <w:moveFrom w:id="1034"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3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EE3E06" w:rsidDel="00CA47F7" w:rsidRDefault="000B1CBE" w:rsidP="008936A1">
            <w:pPr>
              <w:spacing w:line="240" w:lineRule="auto"/>
              <w:rPr>
                <w:del w:id="1036" w:author="Prathyush Sambaturu" w:date="2019-03-13T07:51:00Z"/>
                <w:moveFrom w:id="1037" w:author="Prathyush Sambaturu" w:date="2019-03-04T14:22:00Z"/>
                <w:rFonts w:ascii="Cambria" w:eastAsia="Times New Roman" w:hAnsi="Cambria" w:cs="Arial"/>
                <w:sz w:val="24"/>
                <w:szCs w:val="24"/>
                <w:rPrChange w:id="1038" w:author="Prathyush Sambaturu" w:date="2019-06-13T15:50:00Z">
                  <w:rPr>
                    <w:del w:id="1039" w:author="Prathyush Sambaturu" w:date="2019-03-13T07:51:00Z"/>
                    <w:moveFrom w:id="1040"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EE3E06" w:rsidDel="00CA47F7" w:rsidRDefault="000B1CBE" w:rsidP="008936A1">
            <w:pPr>
              <w:spacing w:line="240" w:lineRule="auto"/>
              <w:jc w:val="center"/>
              <w:rPr>
                <w:del w:id="1042" w:author="Prathyush Sambaturu" w:date="2019-03-13T07:51:00Z"/>
                <w:moveFrom w:id="1043" w:author="Prathyush Sambaturu" w:date="2019-03-04T14:22:00Z"/>
                <w:rFonts w:ascii="Cambria" w:eastAsia="Times New Roman" w:hAnsi="Cambria" w:cs="Arial"/>
                <w:sz w:val="24"/>
                <w:szCs w:val="24"/>
                <w:rPrChange w:id="1044" w:author="Prathyush Sambaturu" w:date="2019-06-13T15:50:00Z">
                  <w:rPr>
                    <w:del w:id="1045" w:author="Prathyush Sambaturu" w:date="2019-03-13T07:51:00Z"/>
                    <w:moveFrom w:id="1046" w:author="Prathyush Sambaturu" w:date="2019-03-04T14:22:00Z"/>
                    <w:rFonts w:ascii="Cambria" w:eastAsia="Times New Roman" w:hAnsi="Cambria" w:cs="Arial"/>
                  </w:rPr>
                </w:rPrChange>
              </w:rPr>
            </w:pPr>
            <w:moveFrom w:id="1047" w:author="Prathyush Sambaturu" w:date="2019-03-04T14:22:00Z">
              <w:del w:id="1048" w:author="Prathyush Sambaturu" w:date="2019-03-13T07:51:00Z">
                <w:r w:rsidRPr="00EE3E06" w:rsidDel="00CA47F7">
                  <w:rPr>
                    <w:rFonts w:ascii="Cambria" w:eastAsia="Times New Roman" w:hAnsi="Cambria" w:cs="Arial"/>
                    <w:sz w:val="24"/>
                    <w:szCs w:val="24"/>
                    <w:rPrChange w:id="1049" w:author="Prathyush Sambaturu" w:date="2019-06-13T15:50:00Z">
                      <w:rPr>
                        <w:rFonts w:ascii="Cambria" w:eastAsia="Times New Roman" w:hAnsi="Cambria" w:cs="Arial"/>
                      </w:rPr>
                    </w:rPrChange>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EE3E06" w:rsidDel="00CA47F7" w:rsidRDefault="000B1CBE" w:rsidP="008936A1">
            <w:pPr>
              <w:spacing w:line="240" w:lineRule="auto"/>
              <w:jc w:val="center"/>
              <w:rPr>
                <w:del w:id="1051" w:author="Prathyush Sambaturu" w:date="2019-03-13T07:51:00Z"/>
                <w:moveFrom w:id="1052" w:author="Prathyush Sambaturu" w:date="2019-03-04T14:22:00Z"/>
                <w:rFonts w:ascii="Cambria" w:eastAsia="Times New Roman" w:hAnsi="Cambria" w:cs="Arial"/>
                <w:sz w:val="24"/>
                <w:szCs w:val="24"/>
                <w:rPrChange w:id="1053" w:author="Prathyush Sambaturu" w:date="2019-06-13T15:50:00Z">
                  <w:rPr>
                    <w:del w:id="1054" w:author="Prathyush Sambaturu" w:date="2019-03-13T07:51:00Z"/>
                    <w:moveFrom w:id="1055" w:author="Prathyush Sambaturu" w:date="2019-03-04T14:22:00Z"/>
                    <w:rFonts w:ascii="Cambria" w:eastAsia="Times New Roman" w:hAnsi="Cambria" w:cs="Arial"/>
                  </w:rPr>
                </w:rPrChange>
              </w:rPr>
            </w:pPr>
            <w:moveFrom w:id="1056" w:author="Prathyush Sambaturu" w:date="2019-03-04T14:22:00Z">
              <w:del w:id="1057" w:author="Prathyush Sambaturu" w:date="2019-03-13T07:51:00Z">
                <w:r w:rsidRPr="00EE3E06" w:rsidDel="00CA47F7">
                  <w:rPr>
                    <w:rFonts w:ascii="Cambria" w:eastAsia="Times New Roman" w:hAnsi="Cambria" w:cs="Arial"/>
                    <w:sz w:val="24"/>
                    <w:szCs w:val="24"/>
                    <w:rPrChange w:id="1058" w:author="Prathyush Sambaturu" w:date="2019-06-13T15:50:00Z">
                      <w:rPr>
                        <w:rFonts w:ascii="Cambria" w:eastAsia="Times New Roman" w:hAnsi="Cambria" w:cs="Arial"/>
                      </w:rPr>
                    </w:rPrChange>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5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EE3E06" w:rsidDel="00CA47F7" w:rsidRDefault="000B1CBE" w:rsidP="008936A1">
            <w:pPr>
              <w:spacing w:line="240" w:lineRule="auto"/>
              <w:rPr>
                <w:del w:id="1060" w:author="Prathyush Sambaturu" w:date="2019-03-13T07:51:00Z"/>
                <w:moveFrom w:id="1061" w:author="Prathyush Sambaturu" w:date="2019-03-04T14:22:00Z"/>
                <w:rFonts w:ascii="Cambria" w:eastAsia="Times New Roman" w:hAnsi="Cambria" w:cs="Arial"/>
                <w:sz w:val="24"/>
                <w:szCs w:val="24"/>
                <w:rPrChange w:id="1062" w:author="Prathyush Sambaturu" w:date="2019-06-13T15:50:00Z">
                  <w:rPr>
                    <w:del w:id="1063" w:author="Prathyush Sambaturu" w:date="2019-03-13T07:51:00Z"/>
                    <w:moveFrom w:id="1064" w:author="Prathyush Sambaturu" w:date="2019-03-04T14:22:00Z"/>
                    <w:rFonts w:ascii="Cambria" w:eastAsia="Times New Roman" w:hAnsi="Cambria" w:cs="Arial"/>
                  </w:rPr>
                </w:rPrChange>
              </w:rPr>
            </w:pPr>
          </w:p>
        </w:tc>
      </w:tr>
      <w:tr w:rsidR="000B1CBE" w:rsidRPr="00EE3E06" w:rsidDel="00CA47F7" w14:paraId="5071CB19" w14:textId="06BE3E75" w:rsidTr="00CA47F7">
        <w:trPr>
          <w:trHeight w:val="315"/>
          <w:del w:id="1065" w:author="Prathyush Sambaturu" w:date="2019-03-13T07:51:00Z"/>
          <w:trPrChange w:id="106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EE3E06" w:rsidDel="00CA47F7" w:rsidRDefault="000B1CBE" w:rsidP="008936A1">
            <w:pPr>
              <w:spacing w:line="240" w:lineRule="auto"/>
              <w:jc w:val="center"/>
              <w:rPr>
                <w:del w:id="1068" w:author="Prathyush Sambaturu" w:date="2019-03-13T07:51:00Z"/>
                <w:moveFrom w:id="1069" w:author="Prathyush Sambaturu" w:date="2019-03-04T14:22:00Z"/>
                <w:rFonts w:ascii="Cambria" w:eastAsia="Times New Roman" w:hAnsi="Cambria" w:cs="Arial"/>
                <w:sz w:val="24"/>
                <w:szCs w:val="24"/>
                <w:rPrChange w:id="1070" w:author="Prathyush Sambaturu" w:date="2019-06-13T15:50:00Z">
                  <w:rPr>
                    <w:del w:id="1071" w:author="Prathyush Sambaturu" w:date="2019-03-13T07:51:00Z"/>
                    <w:moveFrom w:id="1072" w:author="Prathyush Sambaturu" w:date="2019-03-04T14:22:00Z"/>
                    <w:rFonts w:ascii="Cambria" w:eastAsia="Times New Roman" w:hAnsi="Cambria" w:cs="Arial"/>
                  </w:rPr>
                </w:rPrChange>
              </w:rPr>
            </w:pPr>
            <w:moveFrom w:id="1073" w:author="Prathyush Sambaturu" w:date="2019-03-04T14:22:00Z">
              <w:del w:id="1074" w:author="Prathyush Sambaturu" w:date="2019-03-13T07:51:00Z">
                <w:r w:rsidRPr="00EE3E06" w:rsidDel="00CA47F7">
                  <w:rPr>
                    <w:rFonts w:ascii="Cambria" w:eastAsia="Times New Roman" w:hAnsi="Cambria" w:cs="Arial"/>
                    <w:sz w:val="24"/>
                    <w:szCs w:val="24"/>
                    <w:rPrChange w:id="1075" w:author="Prathyush Sambaturu" w:date="2019-06-13T15:50:00Z">
                      <w:rPr>
                        <w:rFonts w:ascii="Cambria" w:eastAsia="Times New Roman" w:hAnsi="Cambria" w:cs="Arial"/>
                      </w:rPr>
                    </w:rPrChange>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6"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EE3E06" w:rsidDel="00CA47F7" w:rsidRDefault="000B1CBE" w:rsidP="008936A1">
            <w:pPr>
              <w:spacing w:line="240" w:lineRule="auto"/>
              <w:jc w:val="center"/>
              <w:rPr>
                <w:del w:id="1077" w:author="Prathyush Sambaturu" w:date="2019-03-13T07:51:00Z"/>
                <w:moveFrom w:id="1078" w:author="Prathyush Sambaturu" w:date="2019-03-04T14:22:00Z"/>
                <w:rFonts w:ascii="Cambria" w:eastAsia="Times New Roman" w:hAnsi="Cambria" w:cs="Arial"/>
                <w:sz w:val="24"/>
                <w:szCs w:val="24"/>
                <w:rPrChange w:id="1079" w:author="Prathyush Sambaturu" w:date="2019-06-13T15:50:00Z">
                  <w:rPr>
                    <w:del w:id="1080" w:author="Prathyush Sambaturu" w:date="2019-03-13T07:51:00Z"/>
                    <w:moveFrom w:id="1081" w:author="Prathyush Sambaturu" w:date="2019-03-04T14:22:00Z"/>
                    <w:rFonts w:ascii="Cambria" w:eastAsia="Times New Roman" w:hAnsi="Cambria" w:cs="Arial"/>
                  </w:rPr>
                </w:rPrChange>
              </w:rPr>
            </w:pPr>
            <w:moveFrom w:id="1082" w:author="Prathyush Sambaturu" w:date="2019-03-04T14:22:00Z">
              <w:del w:id="1083" w:author="Prathyush Sambaturu" w:date="2019-03-13T07:51:00Z">
                <w:r w:rsidRPr="00EE3E06" w:rsidDel="00CA47F7">
                  <w:rPr>
                    <w:rFonts w:ascii="Cambria" w:eastAsia="Times New Roman" w:hAnsi="Cambria" w:cs="Arial"/>
                    <w:sz w:val="24"/>
                    <w:szCs w:val="24"/>
                    <w:rPrChange w:id="1084" w:author="Prathyush Sambaturu" w:date="2019-06-13T15:50:00Z">
                      <w:rPr>
                        <w:rFonts w:ascii="Cambria" w:eastAsia="Times New Roman" w:hAnsi="Cambria" w:cs="Arial"/>
                      </w:rPr>
                    </w:rPrChange>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EE3E06" w:rsidDel="00CA47F7" w:rsidRDefault="000B1CBE" w:rsidP="008936A1">
            <w:pPr>
              <w:spacing w:line="240" w:lineRule="auto"/>
              <w:jc w:val="center"/>
              <w:rPr>
                <w:del w:id="1086" w:author="Prathyush Sambaturu" w:date="2019-03-13T07:51:00Z"/>
                <w:moveFrom w:id="1087" w:author="Prathyush Sambaturu" w:date="2019-03-04T14:22:00Z"/>
                <w:rFonts w:ascii="Cambria" w:eastAsia="Times New Roman" w:hAnsi="Cambria" w:cs="Arial"/>
                <w:sz w:val="24"/>
                <w:szCs w:val="24"/>
                <w:rPrChange w:id="1088" w:author="Prathyush Sambaturu" w:date="2019-06-13T15:50:00Z">
                  <w:rPr>
                    <w:del w:id="1089" w:author="Prathyush Sambaturu" w:date="2019-03-13T07:51:00Z"/>
                    <w:moveFrom w:id="1090" w:author="Prathyush Sambaturu" w:date="2019-03-04T14:22:00Z"/>
                    <w:rFonts w:ascii="Cambria" w:eastAsia="Times New Roman" w:hAnsi="Cambria" w:cs="Arial"/>
                  </w:rPr>
                </w:rPrChange>
              </w:rPr>
            </w:pPr>
            <w:moveFrom w:id="1091" w:author="Prathyush Sambaturu" w:date="2019-03-04T14:22:00Z">
              <w:del w:id="1092" w:author="Prathyush Sambaturu" w:date="2019-03-13T07:51:00Z">
                <w:r w:rsidRPr="00EE3E06" w:rsidDel="00CA47F7">
                  <w:rPr>
                    <w:rFonts w:ascii="Cambria" w:eastAsia="Times New Roman" w:hAnsi="Cambria" w:cs="Arial"/>
                    <w:sz w:val="24"/>
                    <w:szCs w:val="24"/>
                    <w:rPrChange w:id="1093"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EE3E06" w:rsidDel="00CA47F7" w:rsidRDefault="000B1CBE" w:rsidP="008936A1">
            <w:pPr>
              <w:spacing w:line="240" w:lineRule="auto"/>
              <w:jc w:val="center"/>
              <w:rPr>
                <w:del w:id="1095" w:author="Prathyush Sambaturu" w:date="2019-03-13T07:51:00Z"/>
                <w:moveFrom w:id="1096" w:author="Prathyush Sambaturu" w:date="2019-03-04T14:22:00Z"/>
                <w:rFonts w:ascii="Cambria" w:eastAsia="Times New Roman" w:hAnsi="Cambria" w:cs="Arial"/>
                <w:sz w:val="24"/>
                <w:szCs w:val="24"/>
                <w:rPrChange w:id="1097" w:author="Prathyush Sambaturu" w:date="2019-06-13T15:50:00Z">
                  <w:rPr>
                    <w:del w:id="1098" w:author="Prathyush Sambaturu" w:date="2019-03-13T07:51:00Z"/>
                    <w:moveFrom w:id="1099" w:author="Prathyush Sambaturu" w:date="2019-03-04T14:22:00Z"/>
                    <w:rFonts w:ascii="Cambria" w:eastAsia="Times New Roman" w:hAnsi="Cambria" w:cs="Arial"/>
                  </w:rPr>
                </w:rPrChange>
              </w:rPr>
            </w:pPr>
            <w:moveFrom w:id="1100" w:author="Prathyush Sambaturu" w:date="2019-03-04T14:22:00Z">
              <w:del w:id="1101" w:author="Prathyush Sambaturu" w:date="2019-03-13T07:51:00Z">
                <w:r w:rsidRPr="00EE3E06" w:rsidDel="00CA47F7">
                  <w:rPr>
                    <w:rFonts w:ascii="Cambria" w:eastAsia="Times New Roman" w:hAnsi="Cambria" w:cs="Arial"/>
                    <w:sz w:val="24"/>
                    <w:szCs w:val="24"/>
                    <w:rPrChange w:id="1102" w:author="Prathyush Sambaturu" w:date="2019-06-13T15:50:00Z">
                      <w:rPr>
                        <w:rFonts w:ascii="Cambria" w:eastAsia="Times New Roman" w:hAnsi="Cambria" w:cs="Arial"/>
                      </w:rPr>
                    </w:rPrChange>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3"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EE3E06" w:rsidDel="00CA47F7" w:rsidRDefault="000B1CBE" w:rsidP="008936A1">
            <w:pPr>
              <w:spacing w:line="240" w:lineRule="auto"/>
              <w:jc w:val="center"/>
              <w:rPr>
                <w:del w:id="1104" w:author="Prathyush Sambaturu" w:date="2019-03-13T07:51:00Z"/>
                <w:moveFrom w:id="1105" w:author="Prathyush Sambaturu" w:date="2019-03-04T14:22:00Z"/>
                <w:rFonts w:ascii="Cambria" w:eastAsia="Times New Roman" w:hAnsi="Cambria" w:cs="Arial"/>
                <w:sz w:val="24"/>
                <w:szCs w:val="24"/>
                <w:rPrChange w:id="1106" w:author="Prathyush Sambaturu" w:date="2019-06-13T15:50:00Z">
                  <w:rPr>
                    <w:del w:id="1107" w:author="Prathyush Sambaturu" w:date="2019-03-13T07:51:00Z"/>
                    <w:moveFrom w:id="1108" w:author="Prathyush Sambaturu" w:date="2019-03-04T14:22:00Z"/>
                    <w:rFonts w:ascii="Cambria" w:eastAsia="Times New Roman" w:hAnsi="Cambria" w:cs="Arial"/>
                  </w:rPr>
                </w:rPrChange>
              </w:rPr>
            </w:pPr>
            <w:moveFrom w:id="1109" w:author="Prathyush Sambaturu" w:date="2019-03-04T14:22:00Z">
              <w:del w:id="1110" w:author="Prathyush Sambaturu" w:date="2019-03-13T07:51:00Z">
                <w:r w:rsidRPr="00EE3E06" w:rsidDel="00CA47F7">
                  <w:rPr>
                    <w:rFonts w:ascii="Cambria" w:eastAsia="Times New Roman" w:hAnsi="Cambria" w:cs="Arial"/>
                    <w:sz w:val="24"/>
                    <w:szCs w:val="24"/>
                    <w:rPrChange w:id="1111" w:author="Prathyush Sambaturu" w:date="2019-06-13T15:50:00Z">
                      <w:rPr>
                        <w:rFonts w:ascii="Cambria" w:eastAsia="Times New Roman" w:hAnsi="Cambria" w:cs="Arial"/>
                      </w:rPr>
                    </w:rPrChange>
                  </w:rPr>
                  <w:delText>27</w:delText>
                </w:r>
              </w:del>
            </w:moveFrom>
          </w:p>
        </w:tc>
      </w:tr>
      <w:tr w:rsidR="000B1CBE" w:rsidRPr="00EE3E06" w:rsidDel="00CA47F7" w14:paraId="5898443D" w14:textId="3E48078D" w:rsidTr="00CA47F7">
        <w:trPr>
          <w:trHeight w:val="315"/>
          <w:del w:id="1112" w:author="Prathyush Sambaturu" w:date="2019-03-13T07:51:00Z"/>
          <w:trPrChange w:id="111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EE3E06" w:rsidDel="00CA47F7" w:rsidRDefault="000B1CBE" w:rsidP="008936A1">
            <w:pPr>
              <w:spacing w:line="240" w:lineRule="auto"/>
              <w:jc w:val="center"/>
              <w:rPr>
                <w:del w:id="1115" w:author="Prathyush Sambaturu" w:date="2019-03-13T07:51:00Z"/>
                <w:moveFrom w:id="1116" w:author="Prathyush Sambaturu" w:date="2019-03-04T14:22:00Z"/>
                <w:rFonts w:ascii="Cambria" w:eastAsia="Times New Roman" w:hAnsi="Cambria" w:cs="Arial"/>
                <w:sz w:val="24"/>
                <w:szCs w:val="24"/>
                <w:rPrChange w:id="1117" w:author="Prathyush Sambaturu" w:date="2019-06-13T15:50:00Z">
                  <w:rPr>
                    <w:del w:id="1118" w:author="Prathyush Sambaturu" w:date="2019-03-13T07:51:00Z"/>
                    <w:moveFrom w:id="1119"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2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EE3E06" w:rsidDel="00CA47F7" w:rsidRDefault="000B1CBE" w:rsidP="008936A1">
            <w:pPr>
              <w:spacing w:line="240" w:lineRule="auto"/>
              <w:rPr>
                <w:del w:id="1121" w:author="Prathyush Sambaturu" w:date="2019-03-13T07:51:00Z"/>
                <w:moveFrom w:id="1122" w:author="Prathyush Sambaturu" w:date="2019-03-04T14:22:00Z"/>
                <w:rFonts w:ascii="Cambria" w:eastAsia="Times New Roman" w:hAnsi="Cambria" w:cs="Arial"/>
                <w:sz w:val="24"/>
                <w:szCs w:val="24"/>
                <w:rPrChange w:id="1123" w:author="Prathyush Sambaturu" w:date="2019-06-13T15:50:00Z">
                  <w:rPr>
                    <w:del w:id="1124" w:author="Prathyush Sambaturu" w:date="2019-03-13T07:51:00Z"/>
                    <w:moveFrom w:id="1125"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EE3E06" w:rsidDel="00CA47F7" w:rsidRDefault="000B1CBE" w:rsidP="008936A1">
            <w:pPr>
              <w:spacing w:line="240" w:lineRule="auto"/>
              <w:jc w:val="center"/>
              <w:rPr>
                <w:del w:id="1127" w:author="Prathyush Sambaturu" w:date="2019-03-13T07:51:00Z"/>
                <w:moveFrom w:id="1128" w:author="Prathyush Sambaturu" w:date="2019-03-04T14:22:00Z"/>
                <w:rFonts w:ascii="Cambria" w:eastAsia="Times New Roman" w:hAnsi="Cambria" w:cs="Arial"/>
                <w:sz w:val="24"/>
                <w:szCs w:val="24"/>
                <w:rPrChange w:id="1129" w:author="Prathyush Sambaturu" w:date="2019-06-13T15:50:00Z">
                  <w:rPr>
                    <w:del w:id="1130" w:author="Prathyush Sambaturu" w:date="2019-03-13T07:51:00Z"/>
                    <w:moveFrom w:id="1131" w:author="Prathyush Sambaturu" w:date="2019-03-04T14:22:00Z"/>
                    <w:rFonts w:ascii="Cambria" w:eastAsia="Times New Roman" w:hAnsi="Cambria" w:cs="Arial"/>
                  </w:rPr>
                </w:rPrChange>
              </w:rPr>
            </w:pPr>
            <w:moveFrom w:id="1132" w:author="Prathyush Sambaturu" w:date="2019-03-04T14:22:00Z">
              <w:del w:id="1133" w:author="Prathyush Sambaturu" w:date="2019-03-13T07:51:00Z">
                <w:r w:rsidRPr="00EE3E06" w:rsidDel="00CA47F7">
                  <w:rPr>
                    <w:rFonts w:ascii="Cambria" w:eastAsia="Times New Roman" w:hAnsi="Cambria" w:cs="Arial"/>
                    <w:sz w:val="24"/>
                    <w:szCs w:val="24"/>
                    <w:rPrChange w:id="1134" w:author="Prathyush Sambaturu" w:date="2019-06-13T15:50:00Z">
                      <w:rPr>
                        <w:rFonts w:ascii="Cambria" w:eastAsia="Times New Roman" w:hAnsi="Cambria" w:cs="Arial"/>
                      </w:rPr>
                    </w:rPrChange>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EE3E06"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Change w:id="1138" w:author="Prathyush Sambaturu" w:date="2019-06-13T15:50:00Z">
                  <w:rPr>
                    <w:del w:id="1139" w:author="Prathyush Sambaturu" w:date="2019-03-13T07:51:00Z"/>
                    <w:moveFrom w:id="1140" w:author="Prathyush Sambaturu" w:date="2019-03-04T14:22:00Z"/>
                    <w:rFonts w:ascii="Cambria" w:eastAsia="Times New Roman" w:hAnsi="Cambria" w:cs="Arial"/>
                  </w:rPr>
                </w:rPrChange>
              </w:rPr>
            </w:pPr>
            <w:moveFrom w:id="1141" w:author="Prathyush Sambaturu" w:date="2019-03-04T14:22:00Z">
              <w:del w:id="1142" w:author="Prathyush Sambaturu" w:date="2019-03-13T07:51:00Z">
                <w:r w:rsidRPr="00EE3E06" w:rsidDel="00CA47F7">
                  <w:rPr>
                    <w:rFonts w:ascii="Cambria" w:eastAsia="Times New Roman" w:hAnsi="Cambria" w:cs="Arial"/>
                    <w:sz w:val="24"/>
                    <w:szCs w:val="24"/>
                    <w:rPrChange w:id="1143" w:author="Prathyush Sambaturu" w:date="2019-06-13T15:50:00Z">
                      <w:rPr>
                        <w:rFonts w:ascii="Cambria" w:eastAsia="Times New Roman" w:hAnsi="Cambria" w:cs="Arial"/>
                      </w:rPr>
                    </w:rPrChange>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44"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EE3E06" w:rsidDel="00CA47F7" w:rsidRDefault="000B1CBE" w:rsidP="008936A1">
            <w:pPr>
              <w:spacing w:line="240" w:lineRule="auto"/>
              <w:rPr>
                <w:del w:id="1145" w:author="Prathyush Sambaturu" w:date="2019-03-13T07:51:00Z"/>
                <w:moveFrom w:id="1146" w:author="Prathyush Sambaturu" w:date="2019-03-04T14:22:00Z"/>
                <w:rFonts w:ascii="Cambria" w:eastAsia="Times New Roman" w:hAnsi="Cambria" w:cs="Arial"/>
                <w:sz w:val="24"/>
                <w:szCs w:val="24"/>
                <w:rPrChange w:id="1147" w:author="Prathyush Sambaturu" w:date="2019-06-13T15:50:00Z">
                  <w:rPr>
                    <w:del w:id="1148" w:author="Prathyush Sambaturu" w:date="2019-03-13T07:51:00Z"/>
                    <w:moveFrom w:id="1149" w:author="Prathyush Sambaturu" w:date="2019-03-04T14:22:00Z"/>
                    <w:rFonts w:ascii="Cambria" w:eastAsia="Times New Roman" w:hAnsi="Cambria" w:cs="Arial"/>
                  </w:rPr>
                </w:rPrChange>
              </w:rPr>
            </w:pPr>
          </w:p>
        </w:tc>
      </w:tr>
      <w:tr w:rsidR="000B1CBE" w:rsidRPr="00EE3E06" w:rsidDel="00CA47F7" w14:paraId="6F14A71A" w14:textId="3FED72EC" w:rsidTr="00CA47F7">
        <w:trPr>
          <w:trHeight w:val="315"/>
          <w:del w:id="1150" w:author="Prathyush Sambaturu" w:date="2019-03-13T07:51:00Z"/>
          <w:trPrChange w:id="115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EE3E06" w:rsidDel="00CA47F7" w:rsidRDefault="000B1CBE" w:rsidP="008936A1">
            <w:pPr>
              <w:spacing w:line="240" w:lineRule="auto"/>
              <w:jc w:val="center"/>
              <w:rPr>
                <w:del w:id="1153" w:author="Prathyush Sambaturu" w:date="2019-03-13T07:51:00Z"/>
                <w:moveFrom w:id="1154" w:author="Prathyush Sambaturu" w:date="2019-03-04T14:22:00Z"/>
                <w:rFonts w:ascii="Cambria" w:eastAsia="Times New Roman" w:hAnsi="Cambria" w:cs="Arial"/>
                <w:sz w:val="24"/>
                <w:szCs w:val="24"/>
                <w:rPrChange w:id="1155" w:author="Prathyush Sambaturu" w:date="2019-06-13T15:50:00Z">
                  <w:rPr>
                    <w:del w:id="1156" w:author="Prathyush Sambaturu" w:date="2019-03-13T07:51:00Z"/>
                    <w:moveFrom w:id="1157" w:author="Prathyush Sambaturu" w:date="2019-03-04T14:22:00Z"/>
                    <w:rFonts w:ascii="Cambria" w:eastAsia="Times New Roman" w:hAnsi="Cambria" w:cs="Arial"/>
                  </w:rPr>
                </w:rPrChange>
              </w:rPr>
            </w:pPr>
            <w:moveFrom w:id="1158" w:author="Prathyush Sambaturu" w:date="2019-03-04T14:22:00Z">
              <w:del w:id="1159" w:author="Prathyush Sambaturu" w:date="2019-03-13T07:51:00Z">
                <w:r w:rsidRPr="00EE3E06" w:rsidDel="00CA47F7">
                  <w:rPr>
                    <w:rFonts w:ascii="Cambria" w:eastAsia="Times New Roman" w:hAnsi="Cambria" w:cs="Arial"/>
                    <w:sz w:val="24"/>
                    <w:szCs w:val="24"/>
                    <w:rPrChange w:id="1160" w:author="Prathyush Sambaturu" w:date="2019-06-13T15:50:00Z">
                      <w:rPr>
                        <w:rFonts w:ascii="Cambria" w:eastAsia="Times New Roman" w:hAnsi="Cambria" w:cs="Arial"/>
                      </w:rPr>
                    </w:rPrChange>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EE3E06" w:rsidDel="00CA47F7" w:rsidRDefault="000B1CBE" w:rsidP="008936A1">
            <w:pPr>
              <w:spacing w:line="240" w:lineRule="auto"/>
              <w:jc w:val="center"/>
              <w:rPr>
                <w:del w:id="1162" w:author="Prathyush Sambaturu" w:date="2019-03-13T07:51:00Z"/>
                <w:moveFrom w:id="1163" w:author="Prathyush Sambaturu" w:date="2019-03-04T14:22:00Z"/>
                <w:rFonts w:ascii="Cambria" w:eastAsia="Times New Roman" w:hAnsi="Cambria" w:cs="Arial"/>
                <w:sz w:val="24"/>
                <w:szCs w:val="24"/>
                <w:rPrChange w:id="1164" w:author="Prathyush Sambaturu" w:date="2019-06-13T15:50:00Z">
                  <w:rPr>
                    <w:del w:id="1165" w:author="Prathyush Sambaturu" w:date="2019-03-13T07:51:00Z"/>
                    <w:moveFrom w:id="1166" w:author="Prathyush Sambaturu" w:date="2019-03-04T14:22:00Z"/>
                    <w:rFonts w:ascii="Cambria" w:eastAsia="Times New Roman" w:hAnsi="Cambria" w:cs="Arial"/>
                  </w:rPr>
                </w:rPrChange>
              </w:rPr>
            </w:pPr>
            <w:moveFrom w:id="1167" w:author="Prathyush Sambaturu" w:date="2019-03-04T14:22:00Z">
              <w:del w:id="1168" w:author="Prathyush Sambaturu" w:date="2019-03-13T07:51:00Z">
                <w:r w:rsidRPr="00EE3E06" w:rsidDel="00CA47F7">
                  <w:rPr>
                    <w:rFonts w:ascii="Cambria" w:eastAsia="Times New Roman" w:hAnsi="Cambria" w:cs="Arial"/>
                    <w:sz w:val="24"/>
                    <w:szCs w:val="24"/>
                    <w:rPrChange w:id="1169" w:author="Prathyush Sambaturu" w:date="2019-06-13T15:50:00Z">
                      <w:rPr>
                        <w:rFonts w:ascii="Cambria" w:eastAsia="Times New Roman" w:hAnsi="Cambria" w:cs="Arial"/>
                      </w:rPr>
                    </w:rPrChange>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EE3E06" w:rsidDel="00CA47F7" w:rsidRDefault="000B1CBE" w:rsidP="008936A1">
            <w:pPr>
              <w:spacing w:line="240" w:lineRule="auto"/>
              <w:jc w:val="center"/>
              <w:rPr>
                <w:del w:id="1171" w:author="Prathyush Sambaturu" w:date="2019-03-13T07:51:00Z"/>
                <w:moveFrom w:id="1172" w:author="Prathyush Sambaturu" w:date="2019-03-04T14:22:00Z"/>
                <w:rFonts w:ascii="Cambria" w:eastAsia="Times New Roman" w:hAnsi="Cambria" w:cs="Arial"/>
                <w:sz w:val="24"/>
                <w:szCs w:val="24"/>
                <w:rPrChange w:id="1173" w:author="Prathyush Sambaturu" w:date="2019-06-13T15:50:00Z">
                  <w:rPr>
                    <w:del w:id="1174" w:author="Prathyush Sambaturu" w:date="2019-03-13T07:51:00Z"/>
                    <w:moveFrom w:id="1175" w:author="Prathyush Sambaturu" w:date="2019-03-04T14:22:00Z"/>
                    <w:rFonts w:ascii="Cambria" w:eastAsia="Times New Roman" w:hAnsi="Cambria" w:cs="Arial"/>
                  </w:rPr>
                </w:rPrChange>
              </w:rPr>
            </w:pPr>
            <w:moveFrom w:id="1176" w:author="Prathyush Sambaturu" w:date="2019-03-04T14:22:00Z">
              <w:del w:id="1177" w:author="Prathyush Sambaturu" w:date="2019-03-13T07:51:00Z">
                <w:r w:rsidRPr="00EE3E06" w:rsidDel="00CA47F7">
                  <w:rPr>
                    <w:rFonts w:ascii="Cambria" w:eastAsia="Times New Roman" w:hAnsi="Cambria" w:cs="Arial"/>
                    <w:sz w:val="24"/>
                    <w:szCs w:val="24"/>
                    <w:rPrChange w:id="1178"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EE3E06" w:rsidDel="00CA47F7" w:rsidRDefault="000B1CBE" w:rsidP="008936A1">
            <w:pPr>
              <w:spacing w:line="240" w:lineRule="auto"/>
              <w:jc w:val="center"/>
              <w:rPr>
                <w:del w:id="1180" w:author="Prathyush Sambaturu" w:date="2019-03-13T07:51:00Z"/>
                <w:moveFrom w:id="1181" w:author="Prathyush Sambaturu" w:date="2019-03-04T14:22:00Z"/>
                <w:rFonts w:ascii="Cambria" w:eastAsia="Times New Roman" w:hAnsi="Cambria" w:cs="Arial"/>
                <w:sz w:val="24"/>
                <w:szCs w:val="24"/>
                <w:rPrChange w:id="1182" w:author="Prathyush Sambaturu" w:date="2019-06-13T15:50:00Z">
                  <w:rPr>
                    <w:del w:id="1183" w:author="Prathyush Sambaturu" w:date="2019-03-13T07:51:00Z"/>
                    <w:moveFrom w:id="1184" w:author="Prathyush Sambaturu" w:date="2019-03-04T14:22:00Z"/>
                    <w:rFonts w:ascii="Cambria" w:eastAsia="Times New Roman" w:hAnsi="Cambria" w:cs="Arial"/>
                  </w:rPr>
                </w:rPrChange>
              </w:rPr>
            </w:pPr>
            <w:moveFrom w:id="1185" w:author="Prathyush Sambaturu" w:date="2019-03-04T14:22:00Z">
              <w:del w:id="1186" w:author="Prathyush Sambaturu" w:date="2019-03-13T07:51:00Z">
                <w:r w:rsidRPr="00EE3E06" w:rsidDel="00CA47F7">
                  <w:rPr>
                    <w:rFonts w:ascii="Cambria" w:eastAsia="Times New Roman" w:hAnsi="Cambria" w:cs="Arial"/>
                    <w:sz w:val="24"/>
                    <w:szCs w:val="24"/>
                    <w:rPrChange w:id="1187" w:author="Prathyush Sambaturu" w:date="2019-06-13T15:50:00Z">
                      <w:rPr>
                        <w:rFonts w:ascii="Cambria" w:eastAsia="Times New Roman" w:hAnsi="Cambria" w:cs="Arial"/>
                      </w:rPr>
                    </w:rPrChange>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EE3E06" w:rsidDel="00CA47F7" w:rsidRDefault="000B1CBE" w:rsidP="008936A1">
            <w:pPr>
              <w:spacing w:line="240" w:lineRule="auto"/>
              <w:jc w:val="center"/>
              <w:rPr>
                <w:del w:id="1189" w:author="Prathyush Sambaturu" w:date="2019-03-13T07:51:00Z"/>
                <w:moveFrom w:id="1190" w:author="Prathyush Sambaturu" w:date="2019-03-04T14:22:00Z"/>
                <w:rFonts w:ascii="Cambria" w:eastAsia="Times New Roman" w:hAnsi="Cambria" w:cs="Arial"/>
                <w:sz w:val="24"/>
                <w:szCs w:val="24"/>
                <w:rPrChange w:id="1191" w:author="Prathyush Sambaturu" w:date="2019-06-13T15:50:00Z">
                  <w:rPr>
                    <w:del w:id="1192" w:author="Prathyush Sambaturu" w:date="2019-03-13T07:51:00Z"/>
                    <w:moveFrom w:id="1193" w:author="Prathyush Sambaturu" w:date="2019-03-04T14:22:00Z"/>
                    <w:rFonts w:ascii="Cambria" w:eastAsia="Times New Roman" w:hAnsi="Cambria" w:cs="Arial"/>
                  </w:rPr>
                </w:rPrChange>
              </w:rPr>
            </w:pPr>
            <w:moveFrom w:id="1194" w:author="Prathyush Sambaturu" w:date="2019-03-04T14:22:00Z">
              <w:del w:id="1195" w:author="Prathyush Sambaturu" w:date="2019-03-13T07:51:00Z">
                <w:r w:rsidRPr="00EE3E06" w:rsidDel="00CA47F7">
                  <w:rPr>
                    <w:rFonts w:ascii="Cambria" w:eastAsia="Times New Roman" w:hAnsi="Cambria" w:cs="Arial"/>
                    <w:sz w:val="24"/>
                    <w:szCs w:val="24"/>
                    <w:rPrChange w:id="1196" w:author="Prathyush Sambaturu" w:date="2019-06-13T15:50:00Z">
                      <w:rPr>
                        <w:rFonts w:ascii="Cambria" w:eastAsia="Times New Roman" w:hAnsi="Cambria" w:cs="Arial"/>
                      </w:rPr>
                    </w:rPrChange>
                  </w:rPr>
                  <w:delText>10</w:delText>
                </w:r>
              </w:del>
            </w:moveFrom>
          </w:p>
        </w:tc>
      </w:tr>
      <w:tr w:rsidR="000B1CBE" w:rsidRPr="00EE3E06" w:rsidDel="00CA47F7" w14:paraId="78A67073" w14:textId="45E820EE" w:rsidTr="00CA47F7">
        <w:trPr>
          <w:trHeight w:val="315"/>
          <w:del w:id="1197" w:author="Prathyush Sambaturu" w:date="2019-03-13T07:51:00Z"/>
          <w:trPrChange w:id="119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EE3E06" w:rsidDel="00CA47F7" w:rsidRDefault="000B1CBE" w:rsidP="008936A1">
            <w:pPr>
              <w:spacing w:line="240" w:lineRule="auto"/>
              <w:jc w:val="center"/>
              <w:rPr>
                <w:del w:id="1200" w:author="Prathyush Sambaturu" w:date="2019-03-13T07:51:00Z"/>
                <w:moveFrom w:id="1201" w:author="Prathyush Sambaturu" w:date="2019-03-04T14:22:00Z"/>
                <w:rFonts w:ascii="Cambria" w:eastAsia="Times New Roman" w:hAnsi="Cambria" w:cs="Arial"/>
                <w:sz w:val="24"/>
                <w:szCs w:val="24"/>
                <w:rPrChange w:id="1202" w:author="Prathyush Sambaturu" w:date="2019-06-13T15:50:00Z">
                  <w:rPr>
                    <w:del w:id="1203" w:author="Prathyush Sambaturu" w:date="2019-03-13T07:51:00Z"/>
                    <w:moveFrom w:id="1204" w:author="Prathyush Sambaturu" w:date="2019-03-04T14:22:00Z"/>
                    <w:rFonts w:ascii="Cambria" w:eastAsia="Times New Roman" w:hAnsi="Cambria" w:cs="Arial"/>
                  </w:rPr>
                </w:rPrChange>
              </w:rPr>
            </w:pPr>
            <w:moveFrom w:id="1205" w:author="Prathyush Sambaturu" w:date="2019-03-04T14:22:00Z">
              <w:del w:id="1206" w:author="Prathyush Sambaturu" w:date="2019-03-13T07:51:00Z">
                <w:r w:rsidRPr="00EE3E06" w:rsidDel="00CA47F7">
                  <w:rPr>
                    <w:rFonts w:ascii="Cambria" w:eastAsia="Times New Roman" w:hAnsi="Cambria" w:cs="Arial"/>
                    <w:sz w:val="24"/>
                    <w:szCs w:val="24"/>
                    <w:rPrChange w:id="1207" w:author="Prathyush Sambaturu" w:date="2019-06-13T15:50:00Z">
                      <w:rPr>
                        <w:rFonts w:ascii="Cambria" w:eastAsia="Times New Roman" w:hAnsi="Cambria" w:cs="Arial"/>
                      </w:rPr>
                    </w:rPrChange>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EE3E06" w:rsidDel="00CA47F7" w:rsidRDefault="000B1CBE" w:rsidP="008936A1">
            <w:pPr>
              <w:spacing w:line="240" w:lineRule="auto"/>
              <w:jc w:val="center"/>
              <w:rPr>
                <w:del w:id="1209" w:author="Prathyush Sambaturu" w:date="2019-03-13T07:51:00Z"/>
                <w:moveFrom w:id="1210" w:author="Prathyush Sambaturu" w:date="2019-03-04T14:22:00Z"/>
                <w:rFonts w:ascii="Cambria" w:eastAsia="Times New Roman" w:hAnsi="Cambria" w:cs="Arial"/>
                <w:sz w:val="24"/>
                <w:szCs w:val="24"/>
                <w:rPrChange w:id="1211" w:author="Prathyush Sambaturu" w:date="2019-06-13T15:50:00Z">
                  <w:rPr>
                    <w:del w:id="1212" w:author="Prathyush Sambaturu" w:date="2019-03-13T07:51:00Z"/>
                    <w:moveFrom w:id="1213" w:author="Prathyush Sambaturu" w:date="2019-03-04T14:22:00Z"/>
                    <w:rFonts w:ascii="Cambria" w:eastAsia="Times New Roman" w:hAnsi="Cambria" w:cs="Arial"/>
                  </w:rPr>
                </w:rPrChange>
              </w:rPr>
            </w:pPr>
            <w:moveFrom w:id="1214" w:author="Prathyush Sambaturu" w:date="2019-03-04T14:22:00Z">
              <w:del w:id="1215" w:author="Prathyush Sambaturu" w:date="2019-03-13T07:51:00Z">
                <w:r w:rsidRPr="00EE3E06" w:rsidDel="00CA47F7">
                  <w:rPr>
                    <w:rFonts w:ascii="Cambria" w:eastAsia="Times New Roman" w:hAnsi="Cambria" w:cs="Arial"/>
                    <w:sz w:val="24"/>
                    <w:szCs w:val="24"/>
                    <w:rPrChange w:id="1216" w:author="Prathyush Sambaturu" w:date="2019-06-13T15:50:00Z">
                      <w:rPr>
                        <w:rFonts w:ascii="Cambria" w:eastAsia="Times New Roman" w:hAnsi="Cambria" w:cs="Arial"/>
                      </w:rPr>
                    </w:rPrChange>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EE3E06" w:rsidDel="00CA47F7" w:rsidRDefault="000B1CBE" w:rsidP="008936A1">
            <w:pPr>
              <w:spacing w:line="240" w:lineRule="auto"/>
              <w:jc w:val="center"/>
              <w:rPr>
                <w:del w:id="1218" w:author="Prathyush Sambaturu" w:date="2019-03-13T07:51:00Z"/>
                <w:moveFrom w:id="1219" w:author="Prathyush Sambaturu" w:date="2019-03-04T14:22:00Z"/>
                <w:rFonts w:ascii="Cambria" w:eastAsia="Times New Roman" w:hAnsi="Cambria" w:cs="Arial"/>
                <w:sz w:val="24"/>
                <w:szCs w:val="24"/>
                <w:rPrChange w:id="1220" w:author="Prathyush Sambaturu" w:date="2019-06-13T15:50:00Z">
                  <w:rPr>
                    <w:del w:id="1221" w:author="Prathyush Sambaturu" w:date="2019-03-13T07:51:00Z"/>
                    <w:moveFrom w:id="1222" w:author="Prathyush Sambaturu" w:date="2019-03-04T14:22:00Z"/>
                    <w:rFonts w:ascii="Cambria" w:eastAsia="Times New Roman" w:hAnsi="Cambria" w:cs="Arial"/>
                  </w:rPr>
                </w:rPrChange>
              </w:rPr>
            </w:pPr>
            <w:moveFrom w:id="1223" w:author="Prathyush Sambaturu" w:date="2019-03-04T14:22:00Z">
              <w:del w:id="1224" w:author="Prathyush Sambaturu" w:date="2019-03-13T07:51:00Z">
                <w:r w:rsidRPr="00EE3E06" w:rsidDel="00CA47F7">
                  <w:rPr>
                    <w:rFonts w:ascii="Cambria" w:eastAsia="Times New Roman" w:hAnsi="Cambria" w:cs="Arial"/>
                    <w:sz w:val="24"/>
                    <w:szCs w:val="24"/>
                    <w:rPrChange w:id="1225"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EE3E06" w:rsidDel="00CA47F7" w:rsidRDefault="000B1CBE" w:rsidP="008936A1">
            <w:pPr>
              <w:spacing w:line="240" w:lineRule="auto"/>
              <w:jc w:val="center"/>
              <w:rPr>
                <w:del w:id="1227" w:author="Prathyush Sambaturu" w:date="2019-03-13T07:51:00Z"/>
                <w:moveFrom w:id="1228" w:author="Prathyush Sambaturu" w:date="2019-03-04T14:22:00Z"/>
                <w:rFonts w:ascii="Cambria" w:eastAsia="Times New Roman" w:hAnsi="Cambria" w:cs="Arial"/>
                <w:sz w:val="24"/>
                <w:szCs w:val="24"/>
                <w:rPrChange w:id="1229" w:author="Prathyush Sambaturu" w:date="2019-06-13T15:50:00Z">
                  <w:rPr>
                    <w:del w:id="1230" w:author="Prathyush Sambaturu" w:date="2019-03-13T07:51:00Z"/>
                    <w:moveFrom w:id="1231" w:author="Prathyush Sambaturu" w:date="2019-03-04T14:22:00Z"/>
                    <w:rFonts w:ascii="Cambria" w:eastAsia="Times New Roman" w:hAnsi="Cambria" w:cs="Arial"/>
                  </w:rPr>
                </w:rPrChange>
              </w:rPr>
            </w:pPr>
            <w:moveFrom w:id="1232" w:author="Prathyush Sambaturu" w:date="2019-03-04T14:22:00Z">
              <w:del w:id="1233" w:author="Prathyush Sambaturu" w:date="2019-03-13T07:51:00Z">
                <w:r w:rsidRPr="00EE3E06" w:rsidDel="00CA47F7">
                  <w:rPr>
                    <w:rFonts w:ascii="Cambria" w:eastAsia="Times New Roman" w:hAnsi="Cambria" w:cs="Arial"/>
                    <w:sz w:val="24"/>
                    <w:szCs w:val="24"/>
                    <w:rPrChange w:id="1234" w:author="Prathyush Sambaturu" w:date="2019-06-13T15:50:00Z">
                      <w:rPr>
                        <w:rFonts w:ascii="Cambria" w:eastAsia="Times New Roman" w:hAnsi="Cambria" w:cs="Arial"/>
                      </w:rPr>
                    </w:rPrChange>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EE3E06" w:rsidDel="00CA47F7" w:rsidRDefault="000B1CBE" w:rsidP="008936A1">
            <w:pPr>
              <w:spacing w:line="240" w:lineRule="auto"/>
              <w:jc w:val="center"/>
              <w:rPr>
                <w:del w:id="1236" w:author="Prathyush Sambaturu" w:date="2019-03-13T07:51:00Z"/>
                <w:moveFrom w:id="1237" w:author="Prathyush Sambaturu" w:date="2019-03-04T14:22:00Z"/>
                <w:rFonts w:ascii="Cambria" w:eastAsia="Times New Roman" w:hAnsi="Cambria" w:cs="Arial"/>
                <w:sz w:val="24"/>
                <w:szCs w:val="24"/>
                <w:rPrChange w:id="1238" w:author="Prathyush Sambaturu" w:date="2019-06-13T15:50:00Z">
                  <w:rPr>
                    <w:del w:id="1239" w:author="Prathyush Sambaturu" w:date="2019-03-13T07:51:00Z"/>
                    <w:moveFrom w:id="1240" w:author="Prathyush Sambaturu" w:date="2019-03-04T14:22:00Z"/>
                    <w:rFonts w:ascii="Cambria" w:eastAsia="Times New Roman" w:hAnsi="Cambria" w:cs="Arial"/>
                  </w:rPr>
                </w:rPrChange>
              </w:rPr>
            </w:pPr>
            <w:moveFrom w:id="1241" w:author="Prathyush Sambaturu" w:date="2019-03-04T14:22:00Z">
              <w:del w:id="1242" w:author="Prathyush Sambaturu" w:date="2019-03-13T07:51:00Z">
                <w:r w:rsidRPr="00EE3E06" w:rsidDel="00CA47F7">
                  <w:rPr>
                    <w:rFonts w:ascii="Cambria" w:eastAsia="Times New Roman" w:hAnsi="Cambria" w:cs="Arial"/>
                    <w:sz w:val="24"/>
                    <w:szCs w:val="24"/>
                    <w:rPrChange w:id="1243" w:author="Prathyush Sambaturu" w:date="2019-06-13T15:50:00Z">
                      <w:rPr>
                        <w:rFonts w:ascii="Cambria" w:eastAsia="Times New Roman" w:hAnsi="Cambria" w:cs="Arial"/>
                      </w:rPr>
                    </w:rPrChange>
                  </w:rPr>
                  <w:delText>2</w:delText>
                </w:r>
              </w:del>
            </w:moveFrom>
          </w:p>
        </w:tc>
      </w:tr>
      <w:tr w:rsidR="000B1CBE" w:rsidRPr="00EE3E06" w:rsidDel="00CA47F7" w14:paraId="5BA87E3E" w14:textId="211BC0B9" w:rsidTr="00CA47F7">
        <w:trPr>
          <w:trHeight w:val="315"/>
          <w:del w:id="1244" w:author="Prathyush Sambaturu" w:date="2019-03-13T07:51:00Z"/>
          <w:trPrChange w:id="124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EE3E06" w:rsidDel="00CA47F7" w:rsidRDefault="000B1CBE" w:rsidP="008936A1">
            <w:pPr>
              <w:spacing w:line="240" w:lineRule="auto"/>
              <w:jc w:val="center"/>
              <w:rPr>
                <w:del w:id="1247" w:author="Prathyush Sambaturu" w:date="2019-03-13T07:51:00Z"/>
                <w:moveFrom w:id="1248" w:author="Prathyush Sambaturu" w:date="2019-03-04T14:22:00Z"/>
                <w:rFonts w:ascii="Cambria" w:eastAsia="Times New Roman" w:hAnsi="Cambria" w:cs="Arial"/>
                <w:sz w:val="24"/>
                <w:szCs w:val="24"/>
                <w:rPrChange w:id="1249" w:author="Prathyush Sambaturu" w:date="2019-06-13T15:50:00Z">
                  <w:rPr>
                    <w:del w:id="1250" w:author="Prathyush Sambaturu" w:date="2019-03-13T07:51:00Z"/>
                    <w:moveFrom w:id="1251" w:author="Prathyush Sambaturu" w:date="2019-03-04T14:22:00Z"/>
                    <w:rFonts w:ascii="Cambria" w:eastAsia="Times New Roman" w:hAnsi="Cambria" w:cs="Arial"/>
                  </w:rPr>
                </w:rPrChange>
              </w:rPr>
            </w:pPr>
            <w:moveFrom w:id="1252" w:author="Prathyush Sambaturu" w:date="2019-03-04T14:22:00Z">
              <w:del w:id="1253" w:author="Prathyush Sambaturu" w:date="2019-03-13T07:51:00Z">
                <w:r w:rsidRPr="00EE3E06" w:rsidDel="00CA47F7">
                  <w:rPr>
                    <w:rFonts w:ascii="Cambria" w:eastAsia="Times New Roman" w:hAnsi="Cambria" w:cs="Arial"/>
                    <w:sz w:val="24"/>
                    <w:szCs w:val="24"/>
                    <w:rPrChange w:id="1254" w:author="Prathyush Sambaturu" w:date="2019-06-13T15:50:00Z">
                      <w:rPr>
                        <w:rFonts w:ascii="Cambria" w:eastAsia="Times New Roman" w:hAnsi="Cambria" w:cs="Arial"/>
                      </w:rPr>
                    </w:rPrChange>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EE3E06" w:rsidDel="00CA47F7" w:rsidRDefault="000B1CBE" w:rsidP="008936A1">
            <w:pPr>
              <w:spacing w:line="240" w:lineRule="auto"/>
              <w:jc w:val="center"/>
              <w:rPr>
                <w:del w:id="1256" w:author="Prathyush Sambaturu" w:date="2019-03-13T07:51:00Z"/>
                <w:moveFrom w:id="1257" w:author="Prathyush Sambaturu" w:date="2019-03-04T14:22:00Z"/>
                <w:rFonts w:ascii="Cambria" w:eastAsia="Times New Roman" w:hAnsi="Cambria" w:cs="Arial"/>
                <w:sz w:val="24"/>
                <w:szCs w:val="24"/>
                <w:rPrChange w:id="1258" w:author="Prathyush Sambaturu" w:date="2019-06-13T15:50:00Z">
                  <w:rPr>
                    <w:del w:id="1259" w:author="Prathyush Sambaturu" w:date="2019-03-13T07:51:00Z"/>
                    <w:moveFrom w:id="1260" w:author="Prathyush Sambaturu" w:date="2019-03-04T14:22:00Z"/>
                    <w:rFonts w:ascii="Cambria" w:eastAsia="Times New Roman" w:hAnsi="Cambria" w:cs="Arial"/>
                  </w:rPr>
                </w:rPrChange>
              </w:rPr>
            </w:pPr>
            <w:moveFrom w:id="1261" w:author="Prathyush Sambaturu" w:date="2019-03-04T14:22:00Z">
              <w:del w:id="1262" w:author="Prathyush Sambaturu" w:date="2019-03-13T07:51:00Z">
                <w:r w:rsidRPr="00EE3E06" w:rsidDel="00CA47F7">
                  <w:rPr>
                    <w:rFonts w:ascii="Cambria" w:eastAsia="Times New Roman" w:hAnsi="Cambria" w:cs="Arial"/>
                    <w:sz w:val="24"/>
                    <w:szCs w:val="24"/>
                    <w:rPrChange w:id="1263" w:author="Prathyush Sambaturu" w:date="2019-06-13T15:50:00Z">
                      <w:rPr>
                        <w:rFonts w:ascii="Cambria" w:eastAsia="Times New Roman" w:hAnsi="Cambria" w:cs="Arial"/>
                      </w:rPr>
                    </w:rPrChange>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EE3E06" w:rsidDel="00CA47F7" w:rsidRDefault="000B1CBE" w:rsidP="008936A1">
            <w:pPr>
              <w:spacing w:line="240" w:lineRule="auto"/>
              <w:jc w:val="center"/>
              <w:rPr>
                <w:del w:id="1265" w:author="Prathyush Sambaturu" w:date="2019-03-13T07:51:00Z"/>
                <w:moveFrom w:id="1266" w:author="Prathyush Sambaturu" w:date="2019-03-04T14:22:00Z"/>
                <w:rFonts w:ascii="Cambria" w:eastAsia="Times New Roman" w:hAnsi="Cambria" w:cs="Arial"/>
                <w:sz w:val="24"/>
                <w:szCs w:val="24"/>
                <w:rPrChange w:id="1267" w:author="Prathyush Sambaturu" w:date="2019-06-13T15:50:00Z">
                  <w:rPr>
                    <w:del w:id="1268" w:author="Prathyush Sambaturu" w:date="2019-03-13T07:51:00Z"/>
                    <w:moveFrom w:id="1269" w:author="Prathyush Sambaturu" w:date="2019-03-04T14:22:00Z"/>
                    <w:rFonts w:ascii="Cambria" w:eastAsia="Times New Roman" w:hAnsi="Cambria" w:cs="Arial"/>
                  </w:rPr>
                </w:rPrChange>
              </w:rPr>
            </w:pPr>
            <w:moveFrom w:id="1270" w:author="Prathyush Sambaturu" w:date="2019-03-04T14:22:00Z">
              <w:del w:id="1271" w:author="Prathyush Sambaturu" w:date="2019-03-13T07:51:00Z">
                <w:r w:rsidRPr="00EE3E06" w:rsidDel="00CA47F7">
                  <w:rPr>
                    <w:rFonts w:ascii="Cambria" w:eastAsia="Times New Roman" w:hAnsi="Cambria" w:cs="Arial"/>
                    <w:sz w:val="24"/>
                    <w:szCs w:val="24"/>
                    <w:rPrChange w:id="1272"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EE3E06" w:rsidDel="00CA47F7" w:rsidRDefault="000B1CBE" w:rsidP="008936A1">
            <w:pPr>
              <w:spacing w:line="240" w:lineRule="auto"/>
              <w:jc w:val="center"/>
              <w:rPr>
                <w:del w:id="1274" w:author="Prathyush Sambaturu" w:date="2019-03-13T07:51:00Z"/>
                <w:moveFrom w:id="1275" w:author="Prathyush Sambaturu" w:date="2019-03-04T14:22:00Z"/>
                <w:rFonts w:ascii="Cambria" w:eastAsia="Times New Roman" w:hAnsi="Cambria" w:cs="Arial"/>
                <w:sz w:val="24"/>
                <w:szCs w:val="24"/>
                <w:rPrChange w:id="1276" w:author="Prathyush Sambaturu" w:date="2019-06-13T15:50:00Z">
                  <w:rPr>
                    <w:del w:id="1277" w:author="Prathyush Sambaturu" w:date="2019-03-13T07:51:00Z"/>
                    <w:moveFrom w:id="1278" w:author="Prathyush Sambaturu" w:date="2019-03-04T14:22:00Z"/>
                    <w:rFonts w:ascii="Cambria" w:eastAsia="Times New Roman" w:hAnsi="Cambria" w:cs="Arial"/>
                  </w:rPr>
                </w:rPrChange>
              </w:rPr>
            </w:pPr>
            <w:moveFrom w:id="1279" w:author="Prathyush Sambaturu" w:date="2019-03-04T14:22:00Z">
              <w:del w:id="1280" w:author="Prathyush Sambaturu" w:date="2019-03-13T07:51:00Z">
                <w:r w:rsidRPr="00EE3E06" w:rsidDel="00CA47F7">
                  <w:rPr>
                    <w:rFonts w:ascii="Cambria" w:eastAsia="Times New Roman" w:hAnsi="Cambria" w:cs="Arial"/>
                    <w:sz w:val="24"/>
                    <w:szCs w:val="24"/>
                    <w:rPrChange w:id="1281" w:author="Prathyush Sambaturu" w:date="2019-06-13T15:50:00Z">
                      <w:rPr>
                        <w:rFonts w:ascii="Cambria" w:eastAsia="Times New Roman" w:hAnsi="Cambria" w:cs="Arial"/>
                      </w:rPr>
                    </w:rPrChange>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EE3E06" w:rsidDel="00CA47F7" w:rsidRDefault="000B1CBE" w:rsidP="008936A1">
            <w:pPr>
              <w:spacing w:line="240" w:lineRule="auto"/>
              <w:jc w:val="center"/>
              <w:rPr>
                <w:del w:id="1283" w:author="Prathyush Sambaturu" w:date="2019-03-13T07:51:00Z"/>
                <w:moveFrom w:id="1284" w:author="Prathyush Sambaturu" w:date="2019-03-04T14:22:00Z"/>
                <w:rFonts w:ascii="Cambria" w:eastAsia="Times New Roman" w:hAnsi="Cambria" w:cs="Arial"/>
                <w:sz w:val="24"/>
                <w:szCs w:val="24"/>
                <w:rPrChange w:id="1285" w:author="Prathyush Sambaturu" w:date="2019-06-13T15:50:00Z">
                  <w:rPr>
                    <w:del w:id="1286" w:author="Prathyush Sambaturu" w:date="2019-03-13T07:51:00Z"/>
                    <w:moveFrom w:id="1287" w:author="Prathyush Sambaturu" w:date="2019-03-04T14:22:00Z"/>
                    <w:rFonts w:ascii="Cambria" w:eastAsia="Times New Roman" w:hAnsi="Cambria" w:cs="Arial"/>
                  </w:rPr>
                </w:rPrChange>
              </w:rPr>
            </w:pPr>
            <w:moveFrom w:id="1288" w:author="Prathyush Sambaturu" w:date="2019-03-04T14:22:00Z">
              <w:del w:id="1289" w:author="Prathyush Sambaturu" w:date="2019-03-13T07:51:00Z">
                <w:r w:rsidRPr="00EE3E06" w:rsidDel="00CA47F7">
                  <w:rPr>
                    <w:rFonts w:ascii="Cambria" w:eastAsia="Times New Roman" w:hAnsi="Cambria" w:cs="Arial"/>
                    <w:sz w:val="24"/>
                    <w:szCs w:val="24"/>
                    <w:rPrChange w:id="1290" w:author="Prathyush Sambaturu" w:date="2019-06-13T15:50:00Z">
                      <w:rPr>
                        <w:rFonts w:ascii="Cambria" w:eastAsia="Times New Roman" w:hAnsi="Cambria" w:cs="Arial"/>
                      </w:rPr>
                    </w:rPrChange>
                  </w:rPr>
                  <w:delText>13</w:delText>
                </w:r>
              </w:del>
            </w:moveFrom>
          </w:p>
        </w:tc>
      </w:tr>
      <w:tr w:rsidR="000B1CBE" w:rsidRPr="00EE3E06" w:rsidDel="00CA47F7" w14:paraId="61DBF236" w14:textId="5F173EF2" w:rsidTr="00CA47F7">
        <w:trPr>
          <w:trHeight w:val="315"/>
          <w:del w:id="1291" w:author="Prathyush Sambaturu" w:date="2019-03-13T07:51:00Z"/>
          <w:trPrChange w:id="129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EE3E06" w:rsidDel="00CA47F7" w:rsidRDefault="000B1CBE" w:rsidP="008936A1">
            <w:pPr>
              <w:spacing w:line="240" w:lineRule="auto"/>
              <w:jc w:val="center"/>
              <w:rPr>
                <w:del w:id="1294" w:author="Prathyush Sambaturu" w:date="2019-03-13T07:51:00Z"/>
                <w:moveFrom w:id="1295" w:author="Prathyush Sambaturu" w:date="2019-03-04T14:22:00Z"/>
                <w:rFonts w:ascii="Cambria" w:eastAsia="Times New Roman" w:hAnsi="Cambria" w:cs="Arial"/>
                <w:sz w:val="24"/>
                <w:szCs w:val="24"/>
                <w:rPrChange w:id="1296" w:author="Prathyush Sambaturu" w:date="2019-06-13T15:50:00Z">
                  <w:rPr>
                    <w:del w:id="1297" w:author="Prathyush Sambaturu" w:date="2019-03-13T07:51:00Z"/>
                    <w:moveFrom w:id="1298" w:author="Prathyush Sambaturu" w:date="2019-03-04T14:22:00Z"/>
                    <w:rFonts w:ascii="Cambria" w:eastAsia="Times New Roman" w:hAnsi="Cambria" w:cs="Arial"/>
                  </w:rPr>
                </w:rPrChange>
              </w:rPr>
            </w:pPr>
            <w:moveFrom w:id="1299" w:author="Prathyush Sambaturu" w:date="2019-03-04T14:22:00Z">
              <w:del w:id="1300" w:author="Prathyush Sambaturu" w:date="2019-03-13T07:51:00Z">
                <w:r w:rsidRPr="00EE3E06" w:rsidDel="00CA47F7">
                  <w:rPr>
                    <w:rFonts w:ascii="Cambria" w:eastAsia="Times New Roman" w:hAnsi="Cambria" w:cs="Arial"/>
                    <w:sz w:val="24"/>
                    <w:szCs w:val="24"/>
                    <w:rPrChange w:id="1301" w:author="Prathyush Sambaturu" w:date="2019-06-13T15:50:00Z">
                      <w:rPr>
                        <w:rFonts w:ascii="Cambria" w:eastAsia="Times New Roman" w:hAnsi="Cambria" w:cs="Arial"/>
                      </w:rPr>
                    </w:rPrChange>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EE3E06" w:rsidDel="00CA47F7" w:rsidRDefault="000B1CBE" w:rsidP="008936A1">
            <w:pPr>
              <w:spacing w:line="240" w:lineRule="auto"/>
              <w:jc w:val="center"/>
              <w:rPr>
                <w:del w:id="1303" w:author="Prathyush Sambaturu" w:date="2019-03-13T07:51:00Z"/>
                <w:moveFrom w:id="1304" w:author="Prathyush Sambaturu" w:date="2019-03-04T14:22:00Z"/>
                <w:rFonts w:ascii="Cambria" w:eastAsia="Times New Roman" w:hAnsi="Cambria" w:cs="Arial"/>
                <w:sz w:val="24"/>
                <w:szCs w:val="24"/>
                <w:rPrChange w:id="1305" w:author="Prathyush Sambaturu" w:date="2019-06-13T15:50:00Z">
                  <w:rPr>
                    <w:del w:id="1306" w:author="Prathyush Sambaturu" w:date="2019-03-13T07:51:00Z"/>
                    <w:moveFrom w:id="1307" w:author="Prathyush Sambaturu" w:date="2019-03-04T14:22:00Z"/>
                    <w:rFonts w:ascii="Cambria" w:eastAsia="Times New Roman" w:hAnsi="Cambria" w:cs="Arial"/>
                  </w:rPr>
                </w:rPrChange>
              </w:rPr>
            </w:pPr>
            <w:moveFrom w:id="1308" w:author="Prathyush Sambaturu" w:date="2019-03-04T14:22:00Z">
              <w:del w:id="1309" w:author="Prathyush Sambaturu" w:date="2019-03-13T07:51:00Z">
                <w:r w:rsidRPr="00EE3E06" w:rsidDel="00CA47F7">
                  <w:rPr>
                    <w:rFonts w:ascii="Cambria" w:eastAsia="Times New Roman" w:hAnsi="Cambria" w:cs="Arial"/>
                    <w:sz w:val="24"/>
                    <w:szCs w:val="24"/>
                    <w:rPrChange w:id="1310" w:author="Prathyush Sambaturu" w:date="2019-06-13T15:50:00Z">
                      <w:rPr>
                        <w:rFonts w:ascii="Cambria" w:eastAsia="Times New Roman" w:hAnsi="Cambria" w:cs="Arial"/>
                      </w:rPr>
                    </w:rPrChange>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EE3E06" w:rsidDel="00CA47F7" w:rsidRDefault="000B1CBE" w:rsidP="008936A1">
            <w:pPr>
              <w:spacing w:line="240" w:lineRule="auto"/>
              <w:jc w:val="center"/>
              <w:rPr>
                <w:del w:id="1312" w:author="Prathyush Sambaturu" w:date="2019-03-13T07:51:00Z"/>
                <w:moveFrom w:id="1313" w:author="Prathyush Sambaturu" w:date="2019-03-04T14:22:00Z"/>
                <w:rFonts w:ascii="Cambria" w:eastAsia="Times New Roman" w:hAnsi="Cambria" w:cs="Arial"/>
                <w:sz w:val="24"/>
                <w:szCs w:val="24"/>
                <w:rPrChange w:id="1314" w:author="Prathyush Sambaturu" w:date="2019-06-13T15:50:00Z">
                  <w:rPr>
                    <w:del w:id="1315" w:author="Prathyush Sambaturu" w:date="2019-03-13T07:51:00Z"/>
                    <w:moveFrom w:id="1316" w:author="Prathyush Sambaturu" w:date="2019-03-04T14:22:00Z"/>
                    <w:rFonts w:ascii="Cambria" w:eastAsia="Times New Roman" w:hAnsi="Cambria" w:cs="Arial"/>
                  </w:rPr>
                </w:rPrChange>
              </w:rPr>
            </w:pPr>
            <w:moveFrom w:id="1317" w:author="Prathyush Sambaturu" w:date="2019-03-04T14:22:00Z">
              <w:del w:id="1318" w:author="Prathyush Sambaturu" w:date="2019-03-13T07:51:00Z">
                <w:r w:rsidRPr="00EE3E06" w:rsidDel="00CA47F7">
                  <w:rPr>
                    <w:rFonts w:ascii="Cambria" w:eastAsia="Times New Roman" w:hAnsi="Cambria" w:cs="Arial"/>
                    <w:sz w:val="24"/>
                    <w:szCs w:val="24"/>
                    <w:rPrChange w:id="1319"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EE3E06" w:rsidDel="00CA47F7" w:rsidRDefault="000B1CBE" w:rsidP="008936A1">
            <w:pPr>
              <w:spacing w:line="240" w:lineRule="auto"/>
              <w:jc w:val="center"/>
              <w:rPr>
                <w:del w:id="1321" w:author="Prathyush Sambaturu" w:date="2019-03-13T07:51:00Z"/>
                <w:moveFrom w:id="1322" w:author="Prathyush Sambaturu" w:date="2019-03-04T14:22:00Z"/>
                <w:rFonts w:ascii="Cambria" w:eastAsia="Times New Roman" w:hAnsi="Cambria" w:cs="Arial"/>
                <w:sz w:val="24"/>
                <w:szCs w:val="24"/>
                <w:rPrChange w:id="1323" w:author="Prathyush Sambaturu" w:date="2019-06-13T15:50:00Z">
                  <w:rPr>
                    <w:del w:id="1324" w:author="Prathyush Sambaturu" w:date="2019-03-13T07:51:00Z"/>
                    <w:moveFrom w:id="1325" w:author="Prathyush Sambaturu" w:date="2019-03-04T14:22:00Z"/>
                    <w:rFonts w:ascii="Cambria" w:eastAsia="Times New Roman" w:hAnsi="Cambria" w:cs="Arial"/>
                  </w:rPr>
                </w:rPrChange>
              </w:rPr>
            </w:pPr>
            <w:moveFrom w:id="1326" w:author="Prathyush Sambaturu" w:date="2019-03-04T14:22:00Z">
              <w:del w:id="1327" w:author="Prathyush Sambaturu" w:date="2019-03-13T07:51:00Z">
                <w:r w:rsidRPr="00EE3E06" w:rsidDel="00CA47F7">
                  <w:rPr>
                    <w:rFonts w:ascii="Cambria" w:eastAsia="Times New Roman" w:hAnsi="Cambria" w:cs="Arial"/>
                    <w:sz w:val="24"/>
                    <w:szCs w:val="24"/>
                    <w:rPrChange w:id="1328" w:author="Prathyush Sambaturu" w:date="2019-06-13T15:50:00Z">
                      <w:rPr>
                        <w:rFonts w:ascii="Cambria" w:eastAsia="Times New Roman" w:hAnsi="Cambria" w:cs="Arial"/>
                      </w:rPr>
                    </w:rPrChange>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EE3E06" w:rsidDel="00CA47F7" w:rsidRDefault="000B1CBE" w:rsidP="008936A1">
            <w:pPr>
              <w:spacing w:line="240" w:lineRule="auto"/>
              <w:jc w:val="center"/>
              <w:rPr>
                <w:del w:id="1330" w:author="Prathyush Sambaturu" w:date="2019-03-13T07:51:00Z"/>
                <w:moveFrom w:id="1331" w:author="Prathyush Sambaturu" w:date="2019-03-04T14:22:00Z"/>
                <w:rFonts w:ascii="Cambria" w:eastAsia="Times New Roman" w:hAnsi="Cambria" w:cs="Arial"/>
                <w:sz w:val="24"/>
                <w:szCs w:val="24"/>
                <w:rPrChange w:id="1332" w:author="Prathyush Sambaturu" w:date="2019-06-13T15:50:00Z">
                  <w:rPr>
                    <w:del w:id="1333" w:author="Prathyush Sambaturu" w:date="2019-03-13T07:51:00Z"/>
                    <w:moveFrom w:id="1334" w:author="Prathyush Sambaturu" w:date="2019-03-04T14:22:00Z"/>
                    <w:rFonts w:ascii="Cambria" w:eastAsia="Times New Roman" w:hAnsi="Cambria" w:cs="Arial"/>
                  </w:rPr>
                </w:rPrChange>
              </w:rPr>
            </w:pPr>
            <w:moveFrom w:id="1335" w:author="Prathyush Sambaturu" w:date="2019-03-04T14:22:00Z">
              <w:del w:id="1336" w:author="Prathyush Sambaturu" w:date="2019-03-13T07:51:00Z">
                <w:r w:rsidRPr="00EE3E06" w:rsidDel="00CA47F7">
                  <w:rPr>
                    <w:rFonts w:ascii="Cambria" w:eastAsia="Times New Roman" w:hAnsi="Cambria" w:cs="Arial"/>
                    <w:sz w:val="24"/>
                    <w:szCs w:val="24"/>
                    <w:rPrChange w:id="1337" w:author="Prathyush Sambaturu" w:date="2019-06-13T15:50:00Z">
                      <w:rPr>
                        <w:rFonts w:ascii="Cambria" w:eastAsia="Times New Roman" w:hAnsi="Cambria" w:cs="Arial"/>
                      </w:rPr>
                    </w:rPrChange>
                  </w:rPr>
                  <w:delText>29</w:delText>
                </w:r>
              </w:del>
            </w:moveFrom>
          </w:p>
        </w:tc>
      </w:tr>
      <w:tr w:rsidR="000B1CBE" w:rsidRPr="00EE3E06" w:rsidDel="00CA47F7" w14:paraId="6ADD9676" w14:textId="31ACA0D3" w:rsidTr="00CA47F7">
        <w:trPr>
          <w:trHeight w:val="315"/>
          <w:del w:id="1338" w:author="Prathyush Sambaturu" w:date="2019-03-13T07:51:00Z"/>
          <w:trPrChange w:id="133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EE3E06" w:rsidDel="00CA47F7" w:rsidRDefault="000B1CBE" w:rsidP="008936A1">
            <w:pPr>
              <w:spacing w:line="240" w:lineRule="auto"/>
              <w:jc w:val="center"/>
              <w:rPr>
                <w:del w:id="1341" w:author="Prathyush Sambaturu" w:date="2019-03-13T07:51:00Z"/>
                <w:moveFrom w:id="1342" w:author="Prathyush Sambaturu" w:date="2019-03-04T14:22:00Z"/>
                <w:rFonts w:ascii="Cambria" w:eastAsia="Times New Roman" w:hAnsi="Cambria" w:cs="Arial"/>
                <w:sz w:val="24"/>
                <w:szCs w:val="24"/>
                <w:rPrChange w:id="1343" w:author="Prathyush Sambaturu" w:date="2019-06-13T15:50:00Z">
                  <w:rPr>
                    <w:del w:id="1344" w:author="Prathyush Sambaturu" w:date="2019-03-13T07:51:00Z"/>
                    <w:moveFrom w:id="1345" w:author="Prathyush Sambaturu" w:date="2019-03-04T14:22:00Z"/>
                    <w:rFonts w:ascii="Cambria" w:eastAsia="Times New Roman" w:hAnsi="Cambria" w:cs="Arial"/>
                  </w:rPr>
                </w:rPrChange>
              </w:rPr>
            </w:pPr>
            <w:moveFrom w:id="1346" w:author="Prathyush Sambaturu" w:date="2019-03-04T14:22:00Z">
              <w:del w:id="1347" w:author="Prathyush Sambaturu" w:date="2019-03-13T07:51:00Z">
                <w:r w:rsidRPr="00EE3E06" w:rsidDel="00CA47F7">
                  <w:rPr>
                    <w:rFonts w:ascii="Cambria" w:eastAsia="Times New Roman" w:hAnsi="Cambria" w:cs="Arial"/>
                    <w:sz w:val="24"/>
                    <w:szCs w:val="24"/>
                    <w:rPrChange w:id="1348" w:author="Prathyush Sambaturu" w:date="2019-06-13T15:50:00Z">
                      <w:rPr>
                        <w:rFonts w:ascii="Cambria" w:eastAsia="Times New Roman" w:hAnsi="Cambria" w:cs="Arial"/>
                      </w:rPr>
                    </w:rPrChange>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EE3E06" w:rsidDel="00CA47F7" w:rsidRDefault="000B1CBE" w:rsidP="008936A1">
            <w:pPr>
              <w:spacing w:line="240" w:lineRule="auto"/>
              <w:jc w:val="center"/>
              <w:rPr>
                <w:del w:id="1350" w:author="Prathyush Sambaturu" w:date="2019-03-13T07:51:00Z"/>
                <w:moveFrom w:id="1351" w:author="Prathyush Sambaturu" w:date="2019-03-04T14:22:00Z"/>
                <w:rFonts w:ascii="Cambria" w:eastAsia="Times New Roman" w:hAnsi="Cambria" w:cs="Arial"/>
                <w:sz w:val="24"/>
                <w:szCs w:val="24"/>
                <w:rPrChange w:id="1352" w:author="Prathyush Sambaturu" w:date="2019-06-13T15:50:00Z">
                  <w:rPr>
                    <w:del w:id="1353" w:author="Prathyush Sambaturu" w:date="2019-03-13T07:51:00Z"/>
                    <w:moveFrom w:id="1354" w:author="Prathyush Sambaturu" w:date="2019-03-04T14:22:00Z"/>
                    <w:rFonts w:ascii="Cambria" w:eastAsia="Times New Roman" w:hAnsi="Cambria" w:cs="Arial"/>
                  </w:rPr>
                </w:rPrChange>
              </w:rPr>
            </w:pPr>
            <w:moveFrom w:id="1355" w:author="Prathyush Sambaturu" w:date="2019-03-04T14:22:00Z">
              <w:del w:id="1356" w:author="Prathyush Sambaturu" w:date="2019-03-13T07:51:00Z">
                <w:r w:rsidRPr="00EE3E06" w:rsidDel="00CA47F7">
                  <w:rPr>
                    <w:rFonts w:ascii="Cambria" w:eastAsia="Times New Roman" w:hAnsi="Cambria" w:cs="Arial"/>
                    <w:sz w:val="24"/>
                    <w:szCs w:val="24"/>
                    <w:rPrChange w:id="1357" w:author="Prathyush Sambaturu" w:date="2019-06-13T15:50:00Z">
                      <w:rPr>
                        <w:rFonts w:ascii="Cambria" w:eastAsia="Times New Roman" w:hAnsi="Cambria" w:cs="Arial"/>
                      </w:rPr>
                    </w:rPrChange>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EE3E06" w:rsidDel="00CA47F7" w:rsidRDefault="000B1CBE" w:rsidP="008936A1">
            <w:pPr>
              <w:spacing w:line="240" w:lineRule="auto"/>
              <w:jc w:val="center"/>
              <w:rPr>
                <w:del w:id="1359" w:author="Prathyush Sambaturu" w:date="2019-03-13T07:51:00Z"/>
                <w:moveFrom w:id="1360" w:author="Prathyush Sambaturu" w:date="2019-03-04T14:22:00Z"/>
                <w:rFonts w:ascii="Cambria" w:eastAsia="Times New Roman" w:hAnsi="Cambria" w:cs="Arial"/>
                <w:sz w:val="24"/>
                <w:szCs w:val="24"/>
                <w:rPrChange w:id="1361" w:author="Prathyush Sambaturu" w:date="2019-06-13T15:50:00Z">
                  <w:rPr>
                    <w:del w:id="1362" w:author="Prathyush Sambaturu" w:date="2019-03-13T07:51:00Z"/>
                    <w:moveFrom w:id="1363" w:author="Prathyush Sambaturu" w:date="2019-03-04T14:22:00Z"/>
                    <w:rFonts w:ascii="Cambria" w:eastAsia="Times New Roman" w:hAnsi="Cambria" w:cs="Arial"/>
                  </w:rPr>
                </w:rPrChange>
              </w:rPr>
            </w:pPr>
            <w:moveFrom w:id="1364" w:author="Prathyush Sambaturu" w:date="2019-03-04T14:22:00Z">
              <w:del w:id="1365" w:author="Prathyush Sambaturu" w:date="2019-03-13T07:51:00Z">
                <w:r w:rsidRPr="00EE3E06" w:rsidDel="00CA47F7">
                  <w:rPr>
                    <w:rFonts w:ascii="Cambria" w:eastAsia="Times New Roman" w:hAnsi="Cambria" w:cs="Arial"/>
                    <w:sz w:val="24"/>
                    <w:szCs w:val="24"/>
                    <w:rPrChange w:id="1366"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EE3E06" w:rsidDel="00CA47F7" w:rsidRDefault="000B1CBE" w:rsidP="008936A1">
            <w:pPr>
              <w:spacing w:line="240" w:lineRule="auto"/>
              <w:jc w:val="center"/>
              <w:rPr>
                <w:del w:id="1368" w:author="Prathyush Sambaturu" w:date="2019-03-13T07:51:00Z"/>
                <w:moveFrom w:id="1369" w:author="Prathyush Sambaturu" w:date="2019-03-04T14:22:00Z"/>
                <w:rFonts w:ascii="Cambria" w:eastAsia="Times New Roman" w:hAnsi="Cambria" w:cs="Arial"/>
                <w:sz w:val="24"/>
                <w:szCs w:val="24"/>
                <w:rPrChange w:id="1370" w:author="Prathyush Sambaturu" w:date="2019-06-13T15:50:00Z">
                  <w:rPr>
                    <w:del w:id="1371" w:author="Prathyush Sambaturu" w:date="2019-03-13T07:51:00Z"/>
                    <w:moveFrom w:id="1372" w:author="Prathyush Sambaturu" w:date="2019-03-04T14:22:00Z"/>
                    <w:rFonts w:ascii="Cambria" w:eastAsia="Times New Roman" w:hAnsi="Cambria" w:cs="Arial"/>
                  </w:rPr>
                </w:rPrChange>
              </w:rPr>
            </w:pPr>
            <w:moveFrom w:id="1373" w:author="Prathyush Sambaturu" w:date="2019-03-04T14:22:00Z">
              <w:del w:id="1374" w:author="Prathyush Sambaturu" w:date="2019-03-13T07:51:00Z">
                <w:r w:rsidRPr="00EE3E06" w:rsidDel="00CA47F7">
                  <w:rPr>
                    <w:rFonts w:ascii="Cambria" w:eastAsia="Times New Roman" w:hAnsi="Cambria" w:cs="Arial"/>
                    <w:sz w:val="24"/>
                    <w:szCs w:val="24"/>
                    <w:rPrChange w:id="1375" w:author="Prathyush Sambaturu" w:date="2019-06-13T15:50:00Z">
                      <w:rPr>
                        <w:rFonts w:ascii="Cambria" w:eastAsia="Times New Roman" w:hAnsi="Cambria" w:cs="Arial"/>
                      </w:rPr>
                    </w:rPrChange>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EE3E06" w:rsidDel="00CA47F7" w:rsidRDefault="000B1CBE" w:rsidP="000B1CBE">
            <w:pPr>
              <w:keepNext/>
              <w:spacing w:line="240" w:lineRule="auto"/>
              <w:jc w:val="center"/>
              <w:rPr>
                <w:del w:id="1377" w:author="Prathyush Sambaturu" w:date="2019-03-13T07:51:00Z"/>
                <w:moveFrom w:id="1378" w:author="Prathyush Sambaturu" w:date="2019-03-04T14:22:00Z"/>
                <w:rFonts w:ascii="Cambria" w:eastAsia="Times New Roman" w:hAnsi="Cambria" w:cs="Arial"/>
                <w:sz w:val="24"/>
                <w:szCs w:val="24"/>
                <w:rPrChange w:id="1379" w:author="Prathyush Sambaturu" w:date="2019-06-13T15:50:00Z">
                  <w:rPr>
                    <w:del w:id="1380" w:author="Prathyush Sambaturu" w:date="2019-03-13T07:51:00Z"/>
                    <w:moveFrom w:id="1381" w:author="Prathyush Sambaturu" w:date="2019-03-04T14:22:00Z"/>
                    <w:rFonts w:ascii="Cambria" w:eastAsia="Times New Roman" w:hAnsi="Cambria" w:cs="Arial"/>
                  </w:rPr>
                </w:rPrChange>
              </w:rPr>
            </w:pPr>
            <w:moveFrom w:id="1382" w:author="Prathyush Sambaturu" w:date="2019-03-04T14:22:00Z">
              <w:del w:id="1383" w:author="Prathyush Sambaturu" w:date="2019-03-13T07:51:00Z">
                <w:r w:rsidRPr="00EE3E06" w:rsidDel="00CA47F7">
                  <w:rPr>
                    <w:rFonts w:ascii="Cambria" w:eastAsia="Times New Roman" w:hAnsi="Cambria" w:cs="Arial"/>
                    <w:sz w:val="24"/>
                    <w:szCs w:val="24"/>
                    <w:rPrChange w:id="1384" w:author="Prathyush Sambaturu" w:date="2019-06-13T15:50:00Z">
                      <w:rPr>
                        <w:rFonts w:ascii="Cambria" w:eastAsia="Times New Roman" w:hAnsi="Cambria" w:cs="Arial"/>
                      </w:rPr>
                    </w:rPrChange>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85" w:author="Prathyush Sambaturu" w:date="2019-03-13T07:52:00Z"/>
          <w:del w:id="1386" w:author="Vullikanti, Anil (asv9v)" w:date="2019-06-11T12:09:00Z"/>
          <w:rFonts w:ascii="Cambria" w:hAnsi="Cambria" w:cs="LMRoman10-Regular"/>
          <w:i/>
          <w:iCs/>
          <w:color w:val="44546A" w:themeColor="text2"/>
          <w:rPrChange w:id="1387" w:author="Prathyush Sambaturu" w:date="2019-06-13T15:50:00Z">
            <w:rPr>
              <w:ins w:id="1388" w:author="Prathyush Sambaturu" w:date="2019-03-13T07:52:00Z"/>
              <w:del w:id="1389" w:author="Vullikanti, Anil (asv9v)" w:date="2019-06-11T12:09:00Z"/>
              <w:rFonts w:ascii="Cambria" w:hAnsi="Cambria" w:cs="LMRoman10-Regular"/>
              <w:i/>
              <w:iCs/>
              <w:color w:val="44546A" w:themeColor="text2"/>
              <w:sz w:val="18"/>
              <w:szCs w:val="18"/>
            </w:rPr>
          </w:rPrChange>
        </w:rPr>
      </w:pPr>
      <w:bookmarkStart w:id="1390" w:name="_Ref529425667"/>
      <w:moveFrom w:id="1391" w:author="Prathyush Sambaturu" w:date="2019-03-04T14:22:00Z">
        <w:r w:rsidRPr="00EE3E06" w:rsidDel="00275E19">
          <w:rPr>
            <w:rFonts w:ascii="Cambria" w:hAnsi="Cambria"/>
            <w:rPrChange w:id="1392" w:author="Prathyush Sambaturu" w:date="2019-06-13T15:50:00Z">
              <w:rPr>
                <w:rFonts w:ascii="Cambria" w:hAnsi="Cambria"/>
              </w:rPr>
            </w:rPrChange>
          </w:rPr>
          <w:t xml:space="preserve">Table </w:t>
        </w:r>
        <w:r w:rsidRPr="00EE3E06" w:rsidDel="00275E19">
          <w:rPr>
            <w:rFonts w:ascii="Cambria" w:hAnsi="Cambria"/>
            <w:i/>
            <w:iCs/>
            <w:color w:val="44546A" w:themeColor="text2"/>
            <w:rPrChange w:id="1393"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Change w:id="1394" w:author="Prathyush Sambaturu" w:date="2019-06-13T15:50:00Z">
              <w:rPr>
                <w:rFonts w:ascii="Cambria" w:hAnsi="Cambria"/>
              </w:rPr>
            </w:rPrChange>
          </w:rPr>
          <w:instrText xml:space="preserve"> SEQ Table \* ARABIC </w:instrText>
        </w:r>
        <w:r w:rsidRPr="00EE3E06" w:rsidDel="00275E19">
          <w:rPr>
            <w:rFonts w:ascii="Cambria" w:hAnsi="Cambria"/>
            <w:i/>
            <w:iCs/>
            <w:color w:val="44546A" w:themeColor="text2"/>
            <w:rPrChange w:id="1395"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Change w:id="1396" w:author="Prathyush Sambaturu" w:date="2019-06-13T15:50:00Z">
              <w:rPr>
                <w:rFonts w:ascii="Cambria" w:hAnsi="Cambria"/>
                <w:noProof/>
              </w:rPr>
            </w:rPrChange>
          </w:rPr>
          <w:t>3</w:t>
        </w:r>
        <w:r w:rsidRPr="00EE3E06" w:rsidDel="00275E19">
          <w:rPr>
            <w:rFonts w:ascii="Cambria" w:hAnsi="Cambria"/>
            <w:i/>
            <w:iCs/>
            <w:color w:val="44546A" w:themeColor="text2"/>
            <w:rPrChange w:id="1397" w:author="Prathyush Sambaturu" w:date="2019-06-13T15:50:00Z">
              <w:rPr>
                <w:rFonts w:ascii="Cambria" w:hAnsi="Cambria"/>
                <w:i/>
                <w:iCs/>
                <w:color w:val="44546A" w:themeColor="text2"/>
                <w:sz w:val="18"/>
                <w:szCs w:val="18"/>
              </w:rPr>
            </w:rPrChange>
          </w:rPr>
          <w:fldChar w:fldCharType="end"/>
        </w:r>
        <w:bookmarkEnd w:id="1390"/>
        <w:r w:rsidRPr="00EE3E06" w:rsidDel="00275E19">
          <w:rPr>
            <w:rFonts w:ascii="Cambria" w:hAnsi="Cambria"/>
            <w:rPrChange w:id="1398" w:author="Prathyush Sambaturu" w:date="2019-06-13T15:50:00Z">
              <w:rPr>
                <w:rFonts w:ascii="Cambria" w:hAnsi="Cambria"/>
              </w:rPr>
            </w:rPrChange>
          </w:rPr>
          <w:t xml:space="preserve">: </w:t>
        </w:r>
        <w:r w:rsidRPr="00EE3E06" w:rsidDel="00275E19">
          <w:rPr>
            <w:rFonts w:ascii="Cambria" w:hAnsi="Cambria" w:cs="LMRoman10-Regular"/>
            <w:rPrChange w:id="1399" w:author="Prathyush Sambaturu" w:date="2019-06-13T15:50:00Z">
              <w:rPr>
                <w:rFonts w:ascii="Cambria" w:hAnsi="Cambria" w:cs="LMRoman10-Regular"/>
              </w:rPr>
            </w:rPrChange>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Change w:id="1400" w:author="Prathyush Sambaturu" w:date="2019-06-13T15:50:00Z">
              <w:rPr>
                <w:rFonts w:ascii="Cambria" w:hAnsi="Cambria" w:cs="LMMathItalic10-Regular"/>
              </w:rPr>
            </w:rPrChange>
          </w:rPr>
          <w:t xml:space="preserve"> </w:t>
        </w:r>
        <w:r w:rsidRPr="00EE3E06" w:rsidDel="00275E19">
          <w:rPr>
            <w:rFonts w:ascii="Cambria" w:hAnsi="Cambria" w:cs="LMRoman10-Regular"/>
            <w:rPrChange w:id="1401" w:author="Prathyush Sambaturu" w:date="2019-06-13T15:50:00Z">
              <w:rPr>
                <w:rFonts w:ascii="Cambria" w:hAnsi="Cambria" w:cs="LMRoman10-Regular"/>
              </w:rPr>
            </w:rPrChange>
          </w:rPr>
          <w:t xml:space="preserve">values shown. The abbreviations are used for state names </w:t>
        </w:r>
      </w:moveFrom>
      <w:sdt>
        <w:sdtPr>
          <w:rPr>
            <w:rFonts w:ascii="Cambria" w:hAnsi="Cambria" w:cs="LMRoman10-Regular"/>
            <w:i/>
            <w:iCs/>
            <w:color w:val="44546A" w:themeColor="text2"/>
            <w:rPrChange w:id="1402" w:author="Prathyush Sambaturu" w:date="2019-06-13T15:50:00Z">
              <w:rPr>
                <w:rFonts w:ascii="Cambria" w:hAnsi="Cambria" w:cs="LMRoman10-Regular"/>
                <w:i/>
                <w:iCs/>
                <w:color w:val="44546A" w:themeColor="text2"/>
                <w:sz w:val="18"/>
                <w:szCs w:val="18"/>
              </w:rPr>
            </w:rPrChange>
          </w:rPr>
          <w:id w:val="-787276114"/>
          <w:citation/>
        </w:sdtPr>
        <w:sdtContent>
          <w:moveFrom w:id="1403" w:author="Prathyush Sambaturu" w:date="2019-03-04T14:22:00Z">
            <w:r w:rsidR="007865F1" w:rsidRPr="00EE3E06" w:rsidDel="00275E19">
              <w:rPr>
                <w:rFonts w:ascii="Cambria" w:hAnsi="Cambria" w:cs="LMRoman10-Regular"/>
                <w:i/>
                <w:iCs/>
                <w:color w:val="44546A" w:themeColor="text2"/>
                <w:rPrChange w:id="1404"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Change w:id="1405" w:author="Prathyush Sambaturu" w:date="2019-06-13T15:50:00Z">
                  <w:rPr>
                    <w:rFonts w:ascii="Cambria" w:hAnsi="Cambria" w:cs="LMRoman10-Regular"/>
                  </w:rPr>
                </w:rPrChange>
              </w:rPr>
              <w:instrText xml:space="preserve"> CITATION Lis \l 1033 </w:instrText>
            </w:r>
            <w:r w:rsidR="007865F1" w:rsidRPr="00EE3E06" w:rsidDel="00275E19">
              <w:rPr>
                <w:rFonts w:ascii="Cambria" w:hAnsi="Cambria" w:cs="LMRoman10-Regular"/>
                <w:i/>
                <w:iCs/>
                <w:color w:val="44546A" w:themeColor="text2"/>
                <w:rPrChange w:id="1406"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Change w:id="1407" w:author="Prathyush Sambaturu" w:date="2019-06-13T15:50:00Z">
                  <w:rPr>
                    <w:rFonts w:ascii="Cambria" w:hAnsi="Cambria" w:cs="LMRoman10-Regular"/>
                    <w:noProof/>
                  </w:rPr>
                </w:rPrChange>
              </w:rPr>
              <w:t>[20]</w:t>
            </w:r>
            <w:r w:rsidR="007865F1" w:rsidRPr="00EE3E06" w:rsidDel="00275E19">
              <w:rPr>
                <w:rFonts w:ascii="Cambria" w:hAnsi="Cambria" w:cs="LMRoman10-Regular"/>
                <w:i/>
                <w:iCs/>
                <w:color w:val="44546A" w:themeColor="text2"/>
                <w:rPrChange w:id="1408" w:author="Prathyush Sambaturu" w:date="2019-06-13T15:50:00Z">
                  <w:rPr>
                    <w:rFonts w:ascii="Cambria" w:hAnsi="Cambria" w:cs="LMRoman10-Regular"/>
                    <w:i/>
                    <w:iCs/>
                    <w:color w:val="44546A" w:themeColor="text2"/>
                    <w:sz w:val="18"/>
                    <w:szCs w:val="18"/>
                  </w:rPr>
                </w:rPrChange>
              </w:rPr>
              <w:fldChar w:fldCharType="end"/>
            </w:r>
          </w:moveFrom>
        </w:sdtContent>
      </w:sdt>
      <w:moveFrom w:id="1409" w:author="Prathyush Sambaturu" w:date="2019-03-04T14:22:00Z">
        <w:r w:rsidRPr="00EE3E06" w:rsidDel="00275E19">
          <w:rPr>
            <w:rFonts w:ascii="Cambria" w:hAnsi="Cambria" w:cs="LMRoman10-Regular"/>
            <w:rPrChange w:id="1410" w:author="Prathyush Sambaturu" w:date="2019-06-13T15:50:00Z">
              <w:rPr>
                <w:rFonts w:ascii="Cambria" w:hAnsi="Cambria" w:cs="LMRoman10-Regular"/>
              </w:rPr>
            </w:rPrChange>
          </w:rPr>
          <w:t>. The last column indicates the number of states with a high activity level in that week, for which the description is presente</w:t>
        </w:r>
        <w:del w:id="1411" w:author="Vullikanti, Anil (asv9v)" w:date="2019-06-11T12:09:00Z">
          <w:r w:rsidRPr="00EE3E06" w:rsidDel="00DB0A0C">
            <w:rPr>
              <w:rFonts w:ascii="Cambria" w:hAnsi="Cambria" w:cs="LMRoman10-Regular"/>
              <w:rPrChange w:id="1412" w:author="Prathyush Sambaturu" w:date="2019-06-13T15:50:00Z">
                <w:rPr>
                  <w:rFonts w:ascii="Cambria" w:hAnsi="Cambria" w:cs="LMRoman10-Regular"/>
                </w:rPr>
              </w:rPrChange>
            </w:rPr>
            <w:delText>d.</w:delText>
          </w:r>
        </w:del>
      </w:moveFrom>
    </w:p>
    <w:p w14:paraId="43F5E4B4" w14:textId="4148DCB7" w:rsidR="00CA47F7" w:rsidRDefault="00DB0A0C" w:rsidP="00E26F59">
      <w:pPr>
        <w:pStyle w:val="NormalWeb"/>
        <w:spacing w:before="0" w:beforeAutospacing="0" w:after="0" w:afterAutospacing="0"/>
        <w:rPr>
          <w:ins w:id="1413" w:author="Prathyush Sambaturu" w:date="2019-06-13T16:04:00Z"/>
          <w:rFonts w:ascii="Cambria" w:hAnsi="Cambria"/>
        </w:rPr>
      </w:pPr>
      <w:ins w:id="1414" w:author="Vullikanti, Anil (asv9v)" w:date="2019-06-11T12:09:00Z">
        <w:r w:rsidRPr="00EE3E06">
          <w:rPr>
            <w:rFonts w:ascii="Cambria" w:hAnsi="Cambria"/>
            <w:rPrChange w:id="1415" w:author="Prathyush Sambaturu" w:date="2019-06-13T15:50:00Z">
              <w:rPr/>
            </w:rPrChange>
          </w:rPr>
          <w:t>We also show a comparison with the baseline method</w:t>
        </w:r>
      </w:ins>
      <w:ins w:id="1416" w:author="Vullikanti, Anil (asv9v)" w:date="2019-06-11T16:24:00Z">
        <w:r w:rsidR="00375730" w:rsidRPr="00EE3E06">
          <w:rPr>
            <w:rFonts w:ascii="Cambria" w:hAnsi="Cambria"/>
            <w:rPrChange w:id="1417" w:author="Prathyush Sambaturu" w:date="2019-06-13T15:50:00Z">
              <w:rPr/>
            </w:rPrChange>
          </w:rPr>
          <w:t>s</w:t>
        </w:r>
      </w:ins>
      <w:ins w:id="1418" w:author="Vullikanti, Anil (asv9v)" w:date="2019-06-11T12:09:00Z">
        <w:r w:rsidRPr="00EE3E06">
          <w:rPr>
            <w:rFonts w:ascii="Cambria" w:hAnsi="Cambria"/>
            <w:rPrChange w:id="1419"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420"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421" w:author="Prathyush Sambaturu" w:date="2019-06-13T16:04:00Z"/>
        </w:rPr>
      </w:pPr>
    </w:p>
    <w:p w14:paraId="4087CF13" w14:textId="77777777" w:rsidR="00F859CC" w:rsidRPr="00E26F59" w:rsidRDefault="00F859CC" w:rsidP="00F859CC">
      <w:pPr>
        <w:pStyle w:val="NormalWeb"/>
        <w:spacing w:before="0" w:beforeAutospacing="0" w:after="0" w:afterAutospacing="0"/>
        <w:rPr>
          <w:ins w:id="1422" w:author="Prathyush Sambaturu" w:date="2019-06-13T16:04:00Z"/>
          <w:rFonts w:ascii="Cambria" w:hAnsi="Cambria"/>
        </w:rPr>
      </w:pPr>
      <w:ins w:id="1423"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77777777" w:rsidR="00F859CC" w:rsidRDefault="00F859CC" w:rsidP="00F859CC">
      <w:pPr>
        <w:pStyle w:val="NormalWeb"/>
        <w:spacing w:before="0" w:beforeAutospacing="0" w:after="0" w:afterAutospacing="0"/>
        <w:rPr>
          <w:ins w:id="1424" w:author="Prathyush Sambaturu" w:date="2019-06-13T16:04:00Z"/>
          <w:rFonts w:ascii="Cambria" w:hAnsi="Cambria"/>
        </w:rPr>
      </w:pPr>
      <w:commentRangeStart w:id="1425"/>
      <w:commentRangeStart w:id="1426"/>
      <w:ins w:id="1427" w:author="Prathyush Sambaturu" w:date="2019-06-13T16:04:00Z">
        <w:r w:rsidRPr="00E26F59">
          <w:rPr>
            <w:rFonts w:ascii="Cambria" w:hAnsi="Cambria"/>
          </w:rPr>
          <w:t xml:space="preserve">We use our method to compute the most succinct descriptions </w:t>
        </w:r>
        <w:commentRangeEnd w:id="1425"/>
        <w:r>
          <w:rPr>
            <w:rStyle w:val="CommentReference"/>
            <w:rFonts w:asciiTheme="minorHAnsi" w:eastAsiaTheme="minorHAnsi" w:hAnsiTheme="minorHAnsi" w:cstheme="minorBidi"/>
          </w:rPr>
          <w:commentReference w:id="1425"/>
        </w:r>
        <w:commentRangeEnd w:id="1426"/>
        <w:r>
          <w:rPr>
            <w:rStyle w:val="CommentReference"/>
            <w:rFonts w:asciiTheme="minorHAnsi" w:eastAsiaTheme="minorHAnsi" w:hAnsiTheme="minorHAnsi" w:cstheme="minorBidi"/>
          </w:rPr>
          <w:commentReference w:id="1426"/>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r w:rsidRPr="000B1CBE">
          <w:rPr>
            <w:rFonts w:ascii="Cambria" w:hAnsi="Cambria"/>
          </w:rPr>
        </w:r>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428"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429"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430"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431" w:author="Prathyush Sambaturu" w:date="2019-06-13T16:04:00Z"/>
        </w:rPr>
      </w:pPr>
      <w:ins w:id="1432" w:author="Prathyush Sambaturu" w:date="2019-06-13T16:04:00Z">
        <w:r>
          <w:rPr>
            <w:noProof/>
          </w:rPr>
          <w:drawing>
            <wp:inline distT="0" distB="0" distL="0" distR="0" wp14:anchorId="7C34305B" wp14:editId="79300EC3">
              <wp:extent cx="3346450" cy="2352972"/>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69113" cy="2368907"/>
                      </a:xfrm>
                      <a:prstGeom prst="rect">
                        <a:avLst/>
                      </a:prstGeom>
                    </pic:spPr>
                  </pic:pic>
                </a:graphicData>
              </a:graphic>
            </wp:inline>
          </w:drawing>
        </w:r>
      </w:ins>
    </w:p>
    <w:p w14:paraId="5542BC07" w14:textId="77777777" w:rsidR="00F859CC" w:rsidRDefault="00F859CC" w:rsidP="00F859CC">
      <w:pPr>
        <w:pStyle w:val="Caption"/>
        <w:jc w:val="center"/>
        <w:rPr>
          <w:ins w:id="1433" w:author="Prathyush Sambaturu" w:date="2019-06-13T16:04:00Z"/>
          <w:rFonts w:ascii="Cambria" w:hAnsi="Cambria"/>
        </w:rPr>
      </w:pPr>
      <w:ins w:id="1434"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 xml:space="preserve">of the solution provided by MinDesc. The X-axis corresponds to the week with the S.No. in </w:t>
        </w:r>
        <w:r>
          <w:rPr>
            <w:noProof/>
          </w:rPr>
          <w:fldChar w:fldCharType="begin"/>
        </w:r>
        <w:r>
          <w:rPr>
            <w:noProof/>
          </w:rPr>
          <w:instrText xml:space="preserve"> REF _Ref11254343 \h </w:instrText>
        </w:r>
        <w:r>
          <w:rPr>
            <w:noProof/>
          </w:rPr>
        </w:r>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MinDesc over all the weeks.</w:t>
        </w:r>
      </w:ins>
    </w:p>
    <w:p w14:paraId="780AD120" w14:textId="77777777" w:rsidR="00F859CC" w:rsidRPr="00EE3E06" w:rsidRDefault="00F859CC" w:rsidP="00E26F59">
      <w:pPr>
        <w:pStyle w:val="NormalWeb"/>
        <w:spacing w:before="0" w:beforeAutospacing="0" w:after="0" w:afterAutospacing="0"/>
        <w:rPr>
          <w:ins w:id="1435" w:author="Prathyush Sambaturu" w:date="2019-06-12T18:05:00Z"/>
          <w:rFonts w:ascii="Cambria" w:hAnsi="Cambria"/>
          <w:rPrChange w:id="1436" w:author="Prathyush Sambaturu" w:date="2019-06-13T15:50:00Z">
            <w:rPr>
              <w:ins w:id="1437" w:author="Prathyush Sambaturu" w:date="2019-06-12T18:05:00Z"/>
            </w:rPr>
          </w:rPrChange>
        </w:rPr>
      </w:pPr>
    </w:p>
    <w:p w14:paraId="1E5F0C6A" w14:textId="77777777" w:rsidR="00C21F0D" w:rsidRDefault="00C21F0D" w:rsidP="00E26F59">
      <w:pPr>
        <w:pStyle w:val="NormalWeb"/>
        <w:spacing w:before="0" w:beforeAutospacing="0" w:after="0" w:afterAutospacing="0"/>
        <w:rPr>
          <w:ins w:id="1438" w:author="Vullikanti, Anil (asv9v)" w:date="2019-06-11T12:09:00Z"/>
        </w:rPr>
      </w:pPr>
    </w:p>
    <w:p w14:paraId="26E9FE5F" w14:textId="77777777" w:rsidR="00DB0A0C" w:rsidRDefault="00DB0A0C" w:rsidP="00E26F59">
      <w:pPr>
        <w:pStyle w:val="NormalWeb"/>
        <w:spacing w:before="0" w:beforeAutospacing="0" w:after="0" w:afterAutospacing="0"/>
        <w:rPr>
          <w:ins w:id="1439" w:author="Vullikanti, Anil (asv9v)" w:date="2019-06-11T12:09:00Z"/>
        </w:rPr>
      </w:pPr>
    </w:p>
    <w:tbl>
      <w:tblPr>
        <w:tblpPr w:leftFromText="180" w:rightFromText="180" w:vertAnchor="text" w:horzAnchor="margin" w:tblpY="-91"/>
        <w:tblW w:w="9442" w:type="dxa"/>
        <w:tblLayout w:type="fixed"/>
        <w:tblCellMar>
          <w:left w:w="0" w:type="dxa"/>
          <w:right w:w="0" w:type="dxa"/>
        </w:tblCellMar>
        <w:tblLook w:val="04A0" w:firstRow="1" w:lastRow="0" w:firstColumn="1" w:lastColumn="0" w:noHBand="0" w:noVBand="1"/>
        <w:tblPrChange w:id="1440" w:author="Prathyush Sambaturu" w:date="2019-06-12T18:25:00Z">
          <w:tblPr>
            <w:tblpPr w:leftFromText="180" w:rightFromText="180" w:vertAnchor="text" w:horzAnchor="margin" w:tblpY="-91"/>
            <w:tblW w:w="9352" w:type="dxa"/>
            <w:tblLayout w:type="fixed"/>
            <w:tblCellMar>
              <w:left w:w="0" w:type="dxa"/>
              <w:right w:w="0" w:type="dxa"/>
            </w:tblCellMar>
            <w:tblLook w:val="04A0" w:firstRow="1" w:lastRow="0" w:firstColumn="1" w:lastColumn="0" w:noHBand="0" w:noVBand="1"/>
          </w:tblPr>
        </w:tblPrChange>
      </w:tblPr>
      <w:tblGrid>
        <w:gridCol w:w="622"/>
        <w:gridCol w:w="1260"/>
        <w:gridCol w:w="450"/>
        <w:gridCol w:w="3690"/>
        <w:gridCol w:w="1260"/>
        <w:gridCol w:w="810"/>
        <w:gridCol w:w="1350"/>
        <w:tblGridChange w:id="1441">
          <w:tblGrid>
            <w:gridCol w:w="622"/>
            <w:gridCol w:w="1170"/>
            <w:gridCol w:w="450"/>
            <w:gridCol w:w="180"/>
            <w:gridCol w:w="3510"/>
            <w:gridCol w:w="1260"/>
            <w:gridCol w:w="810"/>
            <w:gridCol w:w="1350"/>
          </w:tblGrid>
        </w:tblGridChange>
      </w:tblGrid>
      <w:tr w:rsidR="00C21F0D" w:rsidRPr="00955A01" w14:paraId="6D40FD20" w14:textId="77777777" w:rsidTr="005A4E5D">
        <w:trPr>
          <w:trHeight w:val="945"/>
          <w:ins w:id="1442" w:author="Prathyush Sambaturu" w:date="2019-06-12T18:06:00Z"/>
          <w:trPrChange w:id="1443" w:author="Prathyush Sambaturu" w:date="2019-06-12T18:25:00Z">
            <w:trPr>
              <w:trHeight w:val="94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4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5760E" w14:textId="77777777" w:rsidR="00C21F0D" w:rsidRPr="00B84231" w:rsidRDefault="00C21F0D">
            <w:pPr>
              <w:spacing w:after="0" w:line="276" w:lineRule="auto"/>
              <w:jc w:val="center"/>
              <w:rPr>
                <w:ins w:id="1445" w:author="Prathyush Sambaturu" w:date="2019-06-12T18:06:00Z"/>
                <w:rFonts w:ascii="Cambria" w:eastAsia="Times New Roman" w:hAnsi="Cambria" w:cs="Arial"/>
                <w:b/>
              </w:rPr>
              <w:pPrChange w:id="1446" w:author="Prathyush Sambaturu" w:date="2019-06-12T18:19:00Z">
                <w:pPr>
                  <w:framePr w:hSpace="180" w:wrap="around" w:vAnchor="text" w:hAnchor="margin" w:y="-91"/>
                  <w:spacing w:after="0" w:line="276" w:lineRule="auto"/>
                  <w:jc w:val="center"/>
                </w:pPr>
              </w:pPrChange>
            </w:pPr>
            <w:ins w:id="1447" w:author="Prathyush Sambaturu" w:date="2019-06-12T18:06:00Z">
              <w:r w:rsidRPr="00B84231">
                <w:rPr>
                  <w:rFonts w:ascii="Cambria" w:eastAsia="Times New Roman" w:hAnsi="Cambria" w:cs="Arial"/>
                  <w:b/>
                </w:rPr>
                <w:lastRenderedPageBreak/>
                <w:t>S.No.</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48"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EEB0C8" w14:textId="77777777" w:rsidR="00C21F0D" w:rsidRPr="00B84231" w:rsidRDefault="00C21F0D">
            <w:pPr>
              <w:spacing w:after="0" w:line="276" w:lineRule="auto"/>
              <w:jc w:val="center"/>
              <w:rPr>
                <w:ins w:id="1449" w:author="Prathyush Sambaturu" w:date="2019-06-12T18:06:00Z"/>
                <w:rFonts w:ascii="Cambria" w:eastAsia="Times New Roman" w:hAnsi="Cambria" w:cs="Arial"/>
                <w:b/>
              </w:rPr>
              <w:pPrChange w:id="1450" w:author="Prathyush Sambaturu" w:date="2019-06-12T18:19:00Z">
                <w:pPr>
                  <w:framePr w:hSpace="180" w:wrap="around" w:vAnchor="text" w:hAnchor="margin" w:y="-91"/>
                  <w:spacing w:after="0" w:line="276" w:lineRule="auto"/>
                  <w:jc w:val="center"/>
                </w:pPr>
              </w:pPrChange>
            </w:pPr>
            <w:ins w:id="1451" w:author="Prathyush Sambaturu" w:date="2019-06-12T18:06:00Z">
              <w:r w:rsidRPr="00B84231">
                <w:rPr>
                  <w:rFonts w:ascii="Cambria" w:eastAsia="Times New Roman" w:hAnsi="Cambria" w:cs="Arial"/>
                  <w:b/>
                </w:rPr>
                <w:t>Week</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52"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00BD40" w14:textId="77777777" w:rsidR="00C21F0D" w:rsidRPr="00B84231" w:rsidRDefault="00C21F0D">
            <w:pPr>
              <w:spacing w:after="0" w:line="276" w:lineRule="auto"/>
              <w:jc w:val="center"/>
              <w:rPr>
                <w:ins w:id="1453" w:author="Prathyush Sambaturu" w:date="2019-06-12T18:06:00Z"/>
                <w:rFonts w:ascii="Cambria" w:eastAsia="Times New Roman" w:hAnsi="Cambria" w:cs="Arial"/>
                <w:b/>
              </w:rPr>
              <w:pPrChange w:id="1454" w:author="Prathyush Sambaturu" w:date="2019-06-12T18:19:00Z">
                <w:pPr>
                  <w:framePr w:hSpace="180" w:wrap="around" w:vAnchor="text" w:hAnchor="margin" w:y="-91"/>
                  <w:spacing w:after="0" w:line="276" w:lineRule="auto"/>
                  <w:jc w:val="center"/>
                </w:pPr>
              </w:pPrChange>
            </w:pPr>
            <m:oMathPara>
              <m:oMath>
                <m:r>
                  <w:ins w:id="1455" w:author="Prathyush Sambaturu" w:date="2019-06-12T18:06:00Z">
                    <m:rPr>
                      <m:sty m:val="bi"/>
                    </m:rPr>
                    <w:rPr>
                      <w:rFonts w:ascii="Cambria Math" w:eastAsia="Times New Roman" w:hAnsi="Cambria Math" w:cs="Arial"/>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56"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691CDD" w14:textId="34151C4C" w:rsidR="00C21F0D" w:rsidRPr="00B84231" w:rsidRDefault="00C21F0D">
            <w:pPr>
              <w:spacing w:after="0" w:line="276" w:lineRule="auto"/>
              <w:jc w:val="center"/>
              <w:rPr>
                <w:ins w:id="1457" w:author="Prathyush Sambaturu" w:date="2019-06-12T18:06:00Z"/>
                <w:rFonts w:ascii="Cambria" w:eastAsia="Times New Roman" w:hAnsi="Cambria" w:cs="Arial"/>
                <w:b/>
              </w:rPr>
              <w:pPrChange w:id="1458" w:author="Prathyush Sambaturu" w:date="2019-06-12T18:19:00Z">
                <w:pPr>
                  <w:framePr w:hSpace="180" w:wrap="around" w:vAnchor="text" w:hAnchor="margin" w:y="-91"/>
                  <w:spacing w:after="0" w:line="276" w:lineRule="auto"/>
                  <w:jc w:val="center"/>
                </w:pPr>
              </w:pPrChange>
            </w:pPr>
            <w:ins w:id="1459" w:author="Prathyush Sambaturu" w:date="2019-06-12T18:06:00Z">
              <w:r w:rsidRPr="00B84231">
                <w:rPr>
                  <w:rFonts w:ascii="Cambria" w:eastAsia="Times New Roman" w:hAnsi="Cambria" w:cs="Arial"/>
                  <w:b/>
                </w:rPr>
                <w:t xml:space="preserve">Descriptions of states </w:t>
              </w:r>
              <w:r>
                <w:rPr>
                  <w:rFonts w:ascii="Cambria" w:eastAsia="Times New Roman" w:hAnsi="Cambria" w:cs="Arial"/>
                  <w:b/>
                </w:rPr>
                <w:br/>
              </w:r>
              <w:r w:rsidRPr="00B84231">
                <w:rPr>
                  <w:rFonts w:ascii="Cambria" w:eastAsia="Times New Roman" w:hAnsi="Cambria" w:cs="Arial"/>
                  <w:b/>
                </w:rPr>
                <w:t>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Change w:id="146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585113E" w14:textId="5BBB77F7" w:rsidR="00C21F0D" w:rsidRPr="00B84231" w:rsidRDefault="004C0DCD">
            <w:pPr>
              <w:spacing w:after="0" w:line="276" w:lineRule="auto"/>
              <w:jc w:val="center"/>
              <w:rPr>
                <w:ins w:id="1461" w:author="Prathyush Sambaturu" w:date="2019-06-12T18:06:00Z"/>
                <w:rFonts w:ascii="Cambria" w:eastAsia="Times New Roman" w:hAnsi="Cambria" w:cs="Arial"/>
                <w:b/>
              </w:rPr>
              <w:pPrChange w:id="1462" w:author="Prathyush Sambaturu" w:date="2019-06-12T18:19:00Z">
                <w:pPr>
                  <w:framePr w:hSpace="180" w:wrap="around" w:vAnchor="text" w:hAnchor="margin" w:y="-91"/>
                  <w:spacing w:after="0" w:line="276" w:lineRule="auto"/>
                  <w:jc w:val="center"/>
                </w:pPr>
              </w:pPrChange>
            </w:pPr>
            <w:ins w:id="1463" w:author="Prathyush Sambaturu" w:date="2019-06-12T19:04:00Z">
              <w:r>
                <w:rPr>
                  <w:rFonts w:ascii="Cambria" w:eastAsia="Times New Roman" w:hAnsi="Cambria" w:cs="Arial"/>
                  <w:b/>
                </w:rPr>
                <w:t>No</w:t>
              </w:r>
            </w:ins>
            <w:ins w:id="1464" w:author="Prathyush Sambaturu" w:date="2019-06-12T19:05:00Z">
              <w:r>
                <w:rPr>
                  <w:rFonts w:ascii="Cambria" w:eastAsia="Times New Roman" w:hAnsi="Cambria" w:cs="Arial"/>
                  <w:b/>
                </w:rPr>
                <w:t xml:space="preserve">. of </w:t>
              </w:r>
            </w:ins>
            <w:ins w:id="1465" w:author="Prathyush Sambaturu" w:date="2019-06-13T15:49:00Z">
              <w:r w:rsidR="00EE3E06">
                <w:rPr>
                  <w:rFonts w:ascii="Cambria" w:eastAsia="Times New Roman" w:hAnsi="Cambria" w:cs="Arial"/>
                  <w:b/>
                </w:rPr>
                <w:t>clauses (</w:t>
              </w:r>
              <w:r w:rsidR="00EE3E06" w:rsidRPr="00EE3E06">
                <w:rPr>
                  <w:rFonts w:ascii="Cambria" w:eastAsia="Times New Roman" w:hAnsi="Cambria" w:cs="Arial"/>
                  <w:b/>
                  <w:i/>
                  <w:iCs/>
                  <w:rPrChange w:id="1466" w:author="Prathyush Sambaturu" w:date="2019-06-13T15:49:00Z">
                    <w:rPr>
                      <w:rFonts w:ascii="Cambria" w:eastAsia="Times New Roman" w:hAnsi="Cambria" w:cs="Arial"/>
                      <w:b/>
                    </w:rPr>
                  </w:rPrChange>
                </w:rPr>
                <w:t>s</w:t>
              </w:r>
              <w:r w:rsidR="00EE3E06">
                <w:rPr>
                  <w:rFonts w:ascii="Cambria" w:eastAsia="Times New Roman" w:hAnsi="Cambria" w:cs="Arial"/>
                  <w:b/>
                </w:rPr>
                <w:t xml:space="preserve">) used </w:t>
              </w:r>
            </w:ins>
            <w:ins w:id="1467" w:author="Prathyush Sambaturu" w:date="2019-06-12T19:05:00Z">
              <w:r>
                <w:rPr>
                  <w:rFonts w:ascii="Cambria" w:eastAsia="Times New Roman" w:hAnsi="Cambria" w:cs="Arial"/>
                  <w:b/>
                </w:rPr>
                <w:t>in</w:t>
              </w:r>
            </w:ins>
            <w:ins w:id="1468" w:author="Prathyush Sambaturu" w:date="2019-06-12T18:06:00Z">
              <w:r w:rsidR="00C21F0D">
                <w:rPr>
                  <w:rFonts w:ascii="Cambria" w:eastAsia="Times New Roman" w:hAnsi="Cambria" w:cs="Arial"/>
                  <w:b/>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69"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F351E3" w14:textId="20BDC870" w:rsidR="00C21F0D" w:rsidRPr="00B84231" w:rsidRDefault="00C21F0D">
            <w:pPr>
              <w:spacing w:after="0" w:line="276" w:lineRule="auto"/>
              <w:jc w:val="center"/>
              <w:rPr>
                <w:ins w:id="1470" w:author="Prathyush Sambaturu" w:date="2019-06-12T18:06:00Z"/>
                <w:rFonts w:ascii="Cambria" w:eastAsia="Times New Roman" w:hAnsi="Cambria" w:cs="Arial"/>
                <w:b/>
              </w:rPr>
              <w:pPrChange w:id="1471" w:author="Prathyush Sambaturu" w:date="2019-06-12T18:19:00Z">
                <w:pPr>
                  <w:framePr w:hSpace="180" w:wrap="around" w:vAnchor="text" w:hAnchor="margin" w:y="-91"/>
                  <w:spacing w:after="0" w:line="276" w:lineRule="auto"/>
                  <w:jc w:val="center"/>
                </w:pPr>
              </w:pPrChange>
            </w:pPr>
            <w:ins w:id="1472" w:author="Prathyush Sambaturu" w:date="2019-06-12T18:06:00Z">
              <w:r w:rsidRPr="00B84231">
                <w:rPr>
                  <w:rFonts w:ascii="Cambria" w:eastAsia="Times New Roman" w:hAnsi="Cambria" w:cs="Arial"/>
                  <w:b/>
                </w:rPr>
                <w:t>Target Set</w:t>
              </w:r>
              <w:r>
                <w:rPr>
                  <w:rFonts w:ascii="Cambria" w:eastAsia="Times New Roman" w:hAnsi="Cambria" w:cs="Arial"/>
                  <w:b/>
                </w:rPr>
                <w:br/>
              </w:r>
              <w:r w:rsidRPr="00B84231">
                <w:rPr>
                  <w:rFonts w:ascii="Cambria" w:eastAsia="Times New Roman" w:hAnsi="Cambria" w:cs="Arial"/>
                  <w:b/>
                </w:rPr>
                <w:t xml:space="preserve"> Size</w:t>
              </w:r>
            </w:ins>
            <w:ins w:id="1473" w:author="Prathyush Sambaturu" w:date="2019-06-13T15:50:00Z">
              <w:r w:rsidR="00EE3E06">
                <w:rPr>
                  <w:rFonts w:ascii="Cambria" w:eastAsia="Times New Roman" w:hAnsi="Cambria" w:cs="Arial"/>
                  <w:b/>
                </w:rPr>
                <w:br/>
              </w:r>
              <w:r w:rsidR="00EE3E06" w:rsidRPr="00EE3E06">
                <w:rPr>
                  <w:rFonts w:ascii="Cambria" w:eastAsia="Times New Roman" w:hAnsi="Cambria" w:cs="Arial"/>
                  <w:b/>
                  <w:rPrChange w:id="1474" w:author="Prathyush Sambaturu" w:date="2019-06-13T15:50:00Z">
                    <w:rPr>
                      <w:rFonts w:ascii="Cambria" w:eastAsia="Times New Roman" w:hAnsi="Cambria" w:cs="Arial"/>
                      <w:b/>
                    </w:rPr>
                  </w:rPrChange>
                </w:rPr>
                <w:t>|</w:t>
              </w:r>
              <w:r w:rsidR="00EE3E06" w:rsidRPr="00EE3E06">
                <w:rPr>
                  <w:rFonts w:ascii="Cambria" w:eastAsia="Times New Roman" w:hAnsi="Cambria" w:cs="Arial"/>
                  <w:b/>
                  <w:i/>
                  <w:iCs/>
                  <w:rPrChange w:id="1475" w:author="Prathyush Sambaturu" w:date="2019-06-13T15:50:00Z">
                    <w:rPr>
                      <w:rFonts w:ascii="Cambria" w:eastAsia="Times New Roman" w:hAnsi="Cambria" w:cs="Arial"/>
                      <w:b/>
                    </w:rPr>
                  </w:rPrChange>
                </w:rPr>
                <w:t>T</w:t>
              </w:r>
              <w:r w:rsidR="00EE3E06" w:rsidRPr="00EE3E06">
                <w:rPr>
                  <w:rFonts w:ascii="Cambria" w:eastAsia="Times New Roman" w:hAnsi="Cambria" w:cs="Arial"/>
                  <w:b/>
                  <w:rPrChange w:id="1476" w:author="Prathyush Sambaturu" w:date="2019-06-13T15:50:00Z">
                    <w:rPr>
                      <w:rFonts w:ascii="Cambria" w:eastAsia="Times New Roman" w:hAnsi="Cambria" w:cs="Arial"/>
                      <w:b/>
                    </w:rPr>
                  </w:rPrChange>
                </w:rPr>
                <w:t>|</w:t>
              </w:r>
            </w:ins>
          </w:p>
        </w:tc>
        <w:tc>
          <w:tcPr>
            <w:tcW w:w="1350" w:type="dxa"/>
            <w:tcBorders>
              <w:top w:val="single" w:sz="6" w:space="0" w:color="CCCCCC"/>
              <w:left w:val="single" w:sz="6" w:space="0" w:color="CCCCCC"/>
              <w:bottom w:val="single" w:sz="6" w:space="0" w:color="CCCCCC"/>
              <w:right w:val="single" w:sz="6" w:space="0" w:color="CCCCCC"/>
            </w:tcBorders>
            <w:tcPrChange w:id="1477"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D994D8E" w14:textId="51E3CC17" w:rsidR="00C21F0D" w:rsidRPr="00B84231" w:rsidRDefault="005A4E5D">
            <w:pPr>
              <w:spacing w:after="0" w:line="276" w:lineRule="auto"/>
              <w:jc w:val="center"/>
              <w:rPr>
                <w:ins w:id="1478" w:author="Prathyush Sambaturu" w:date="2019-06-12T18:06:00Z"/>
                <w:rFonts w:ascii="Cambria" w:eastAsia="Times New Roman" w:hAnsi="Cambria" w:cs="Arial"/>
                <w:b/>
              </w:rPr>
              <w:pPrChange w:id="1479" w:author="Prathyush Sambaturu" w:date="2019-06-12T18:19:00Z">
                <w:pPr>
                  <w:framePr w:hSpace="180" w:wrap="around" w:vAnchor="text" w:hAnchor="margin" w:y="-91"/>
                  <w:spacing w:after="0" w:line="276" w:lineRule="auto"/>
                  <w:jc w:val="center"/>
                </w:pPr>
              </w:pPrChange>
            </w:pPr>
            <w:ins w:id="1480" w:author="Prathyush Sambaturu" w:date="2019-06-12T18:25:00Z">
              <w:r>
                <w:rPr>
                  <w:rFonts w:ascii="Cambria" w:eastAsia="Times New Roman" w:hAnsi="Cambria" w:cs="Arial"/>
                  <w:b/>
                </w:rPr>
                <w:br/>
              </w:r>
            </w:ins>
            <w:ins w:id="1481" w:author="Prathyush Sambaturu" w:date="2019-06-12T18:06:00Z">
              <w:r w:rsidR="00C21F0D">
                <w:rPr>
                  <w:rFonts w:ascii="Cambria" w:eastAsia="Times New Roman" w:hAnsi="Cambria" w:cs="Arial"/>
                  <w:b/>
                </w:rPr>
                <w:t>Compression</w:t>
              </w:r>
              <w:r w:rsidR="00C21F0D">
                <w:rPr>
                  <w:rFonts w:ascii="Cambria" w:eastAsia="Times New Roman" w:hAnsi="Cambria" w:cs="Arial"/>
                  <w:b/>
                </w:rPr>
                <w:br/>
                <w:t>ratio</w:t>
              </w:r>
            </w:ins>
          </w:p>
        </w:tc>
      </w:tr>
      <w:tr w:rsidR="00C21F0D" w:rsidRPr="00955A01" w14:paraId="02C56317" w14:textId="77777777" w:rsidTr="005A4E5D">
        <w:trPr>
          <w:trHeight w:val="315"/>
          <w:ins w:id="1482" w:author="Prathyush Sambaturu" w:date="2019-06-12T18:06:00Z"/>
          <w:trPrChange w:id="148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8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3BABD5" w14:textId="77777777" w:rsidR="00C21F0D" w:rsidRPr="00B84231" w:rsidRDefault="00C21F0D">
            <w:pPr>
              <w:spacing w:after="0" w:line="276" w:lineRule="auto"/>
              <w:jc w:val="center"/>
              <w:rPr>
                <w:ins w:id="1485" w:author="Prathyush Sambaturu" w:date="2019-06-12T18:06:00Z"/>
                <w:rFonts w:ascii="Cambria" w:eastAsia="Times New Roman" w:hAnsi="Cambria" w:cs="Arial"/>
              </w:rPr>
              <w:pPrChange w:id="1486" w:author="Prathyush Sambaturu" w:date="2019-06-12T18:19:00Z">
                <w:pPr>
                  <w:framePr w:hSpace="180" w:wrap="around" w:vAnchor="text" w:hAnchor="margin" w:y="-91"/>
                  <w:spacing w:after="0" w:line="276" w:lineRule="auto"/>
                  <w:jc w:val="center"/>
                </w:pPr>
              </w:pPrChange>
            </w:pPr>
            <w:ins w:id="1487" w:author="Prathyush Sambaturu" w:date="2019-06-12T18:06:00Z">
              <w:r w:rsidRPr="00B84231">
                <w:rPr>
                  <w:rFonts w:ascii="Cambria" w:eastAsia="Times New Roman" w:hAnsi="Cambria" w:cs="Arial"/>
                </w:rPr>
                <w:t>1</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488"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93C0A49" w14:textId="77777777" w:rsidR="00C21F0D" w:rsidRPr="00B84231" w:rsidRDefault="00C21F0D">
            <w:pPr>
              <w:spacing w:after="0" w:line="276" w:lineRule="auto"/>
              <w:jc w:val="center"/>
              <w:rPr>
                <w:ins w:id="1489" w:author="Prathyush Sambaturu" w:date="2019-06-12T18:06:00Z"/>
                <w:rFonts w:ascii="Cambria" w:eastAsia="Times New Roman" w:hAnsi="Cambria" w:cs="Arial"/>
                <w:color w:val="000000"/>
              </w:rPr>
              <w:pPrChange w:id="1490" w:author="Prathyush Sambaturu" w:date="2019-06-12T18:19:00Z">
                <w:pPr>
                  <w:framePr w:hSpace="180" w:wrap="around" w:vAnchor="text" w:hAnchor="margin" w:y="-91"/>
                  <w:spacing w:after="0" w:line="276" w:lineRule="auto"/>
                  <w:jc w:val="center"/>
                </w:pPr>
              </w:pPrChange>
            </w:pPr>
            <w:ins w:id="1491" w:author="Prathyush Sambaturu" w:date="2019-06-12T18:06:00Z">
              <w:r w:rsidRPr="00B84231">
                <w:rPr>
                  <w:rFonts w:ascii="Cambria" w:eastAsia="Times New Roman" w:hAnsi="Cambria" w:cs="Arial"/>
                  <w:color w:val="000000"/>
                </w:rPr>
                <w:t>2016-02-20</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634865" w14:textId="77777777" w:rsidR="00C21F0D" w:rsidRPr="00B84231" w:rsidRDefault="00C21F0D">
            <w:pPr>
              <w:spacing w:after="0" w:line="276" w:lineRule="auto"/>
              <w:jc w:val="center"/>
              <w:rPr>
                <w:ins w:id="1493" w:author="Prathyush Sambaturu" w:date="2019-06-12T18:06:00Z"/>
                <w:rFonts w:ascii="Cambria" w:eastAsia="Times New Roman" w:hAnsi="Cambria" w:cs="Arial"/>
              </w:rPr>
              <w:pPrChange w:id="1494" w:author="Prathyush Sambaturu" w:date="2019-06-12T18:19:00Z">
                <w:pPr>
                  <w:framePr w:hSpace="180" w:wrap="around" w:vAnchor="text" w:hAnchor="margin" w:y="-91"/>
                  <w:spacing w:after="0" w:line="276" w:lineRule="auto"/>
                  <w:jc w:val="center"/>
                </w:pPr>
              </w:pPrChange>
            </w:pPr>
            <w:ins w:id="149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49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EDD152C" w14:textId="77777777" w:rsidR="00C21F0D" w:rsidRPr="00B84231" w:rsidRDefault="00C21F0D">
            <w:pPr>
              <w:spacing w:after="0" w:line="276" w:lineRule="auto"/>
              <w:jc w:val="center"/>
              <w:rPr>
                <w:ins w:id="1497" w:author="Prathyush Sambaturu" w:date="2019-06-12T18:06:00Z"/>
                <w:rFonts w:ascii="Cambria" w:eastAsia="Times New Roman" w:hAnsi="Cambria" w:cs="Arial"/>
                <w:color w:val="000000"/>
              </w:rPr>
              <w:pPrChange w:id="1498" w:author="Prathyush Sambaturu" w:date="2019-06-12T18:19:00Z">
                <w:pPr>
                  <w:framePr w:hSpace="180" w:wrap="around" w:vAnchor="text" w:hAnchor="margin" w:y="-91"/>
                  <w:spacing w:after="0" w:line="276" w:lineRule="auto"/>
                  <w:jc w:val="center"/>
                </w:pPr>
              </w:pPrChange>
            </w:pPr>
            <w:ins w:id="1499" w:author="Prathyush Sambaturu" w:date="2019-06-12T18:06:00Z">
              <w:r w:rsidRPr="00B84231">
                <w:rPr>
                  <w:rFonts w:ascii="Cambria" w:eastAsia="Times New Roman" w:hAnsi="Cambria" w:cs="Arial"/>
                  <w:color w:val="000000"/>
                </w:rPr>
                <w:t>AZ, MD, NM, TX and UT</w:t>
              </w:r>
            </w:ins>
          </w:p>
        </w:tc>
        <w:tc>
          <w:tcPr>
            <w:tcW w:w="1260" w:type="dxa"/>
            <w:tcBorders>
              <w:top w:val="single" w:sz="6" w:space="0" w:color="CCCCCC"/>
              <w:left w:val="single" w:sz="6" w:space="0" w:color="CCCCCC"/>
              <w:bottom w:val="single" w:sz="6" w:space="0" w:color="CCCCCC"/>
              <w:right w:val="single" w:sz="6" w:space="0" w:color="CCCCCC"/>
            </w:tcBorders>
            <w:tcPrChange w:id="150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820197" w14:textId="77777777" w:rsidR="00C21F0D" w:rsidRPr="00B84231" w:rsidRDefault="00C21F0D">
            <w:pPr>
              <w:spacing w:after="0" w:line="276" w:lineRule="auto"/>
              <w:jc w:val="center"/>
              <w:rPr>
                <w:ins w:id="1501" w:author="Prathyush Sambaturu" w:date="2019-06-12T18:06:00Z"/>
                <w:rFonts w:ascii="Cambria" w:eastAsia="Times New Roman" w:hAnsi="Cambria" w:cs="Arial"/>
              </w:rPr>
              <w:pPrChange w:id="1502" w:author="Prathyush Sambaturu" w:date="2019-06-12T18:19:00Z">
                <w:pPr>
                  <w:framePr w:hSpace="180" w:wrap="around" w:vAnchor="text" w:hAnchor="margin" w:y="-91"/>
                  <w:spacing w:after="0" w:line="276" w:lineRule="auto"/>
                  <w:jc w:val="center"/>
                </w:pPr>
              </w:pPrChange>
            </w:pPr>
            <w:ins w:id="1503" w:author="Prathyush Sambaturu" w:date="2019-06-12T18:06:00Z">
              <w:r>
                <w:rPr>
                  <w:rFonts w:ascii="Cambria" w:eastAsia="Times New Roman" w:hAnsi="Cambria" w:cs="Arial"/>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83D811" w14:textId="77777777" w:rsidR="00C21F0D" w:rsidRPr="00B84231" w:rsidRDefault="00C21F0D">
            <w:pPr>
              <w:spacing w:after="0" w:line="276" w:lineRule="auto"/>
              <w:jc w:val="center"/>
              <w:rPr>
                <w:ins w:id="1505" w:author="Prathyush Sambaturu" w:date="2019-06-12T18:06:00Z"/>
                <w:rFonts w:ascii="Cambria" w:eastAsia="Times New Roman" w:hAnsi="Cambria" w:cs="Arial"/>
              </w:rPr>
              <w:pPrChange w:id="1506" w:author="Prathyush Sambaturu" w:date="2019-06-12T18:19:00Z">
                <w:pPr>
                  <w:framePr w:hSpace="180" w:wrap="around" w:vAnchor="text" w:hAnchor="margin" w:y="-91"/>
                  <w:spacing w:after="0" w:line="276" w:lineRule="auto"/>
                  <w:jc w:val="center"/>
                </w:pPr>
              </w:pPrChange>
            </w:pPr>
            <w:ins w:id="1507" w:author="Prathyush Sambaturu" w:date="2019-06-12T18:06:00Z">
              <w:r w:rsidRPr="00B84231">
                <w:rPr>
                  <w:rFonts w:ascii="Cambria" w:eastAsia="Times New Roman" w:hAnsi="Cambria" w:cs="Arial"/>
                </w:rPr>
                <w:t>5</w:t>
              </w:r>
            </w:ins>
          </w:p>
        </w:tc>
        <w:tc>
          <w:tcPr>
            <w:tcW w:w="1350" w:type="dxa"/>
            <w:tcBorders>
              <w:top w:val="single" w:sz="6" w:space="0" w:color="CCCCCC"/>
              <w:left w:val="single" w:sz="6" w:space="0" w:color="CCCCCC"/>
              <w:bottom w:val="single" w:sz="6" w:space="0" w:color="CCCCCC"/>
              <w:right w:val="single" w:sz="6" w:space="0" w:color="CCCCCC"/>
            </w:tcBorders>
            <w:tcPrChange w:id="150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D04F8B1" w14:textId="77777777" w:rsidR="00C21F0D" w:rsidRPr="00B84231" w:rsidRDefault="00C21F0D">
            <w:pPr>
              <w:spacing w:after="0" w:line="276" w:lineRule="auto"/>
              <w:jc w:val="center"/>
              <w:rPr>
                <w:ins w:id="1509" w:author="Prathyush Sambaturu" w:date="2019-06-12T18:06:00Z"/>
                <w:rFonts w:ascii="Cambria" w:eastAsia="Times New Roman" w:hAnsi="Cambria" w:cs="Arial"/>
              </w:rPr>
              <w:pPrChange w:id="1510" w:author="Prathyush Sambaturu" w:date="2019-06-12T18:19:00Z">
                <w:pPr>
                  <w:framePr w:hSpace="180" w:wrap="around" w:vAnchor="text" w:hAnchor="margin" w:y="-91"/>
                  <w:spacing w:after="0" w:line="276" w:lineRule="auto"/>
                  <w:jc w:val="center"/>
                </w:pPr>
              </w:pPrChange>
            </w:pPr>
            <w:ins w:id="1511" w:author="Prathyush Sambaturu" w:date="2019-06-12T18:06:00Z">
              <w:r>
                <w:rPr>
                  <w:rFonts w:ascii="Cambria" w:eastAsia="Times New Roman" w:hAnsi="Cambria" w:cs="Arial"/>
                </w:rPr>
                <w:t>1</w:t>
              </w:r>
            </w:ins>
          </w:p>
        </w:tc>
      </w:tr>
      <w:tr w:rsidR="00C21F0D" w:rsidRPr="00955A01" w14:paraId="7EC7B226" w14:textId="77777777" w:rsidTr="005A4E5D">
        <w:trPr>
          <w:trHeight w:val="315"/>
          <w:ins w:id="1512" w:author="Prathyush Sambaturu" w:date="2019-06-12T18:06:00Z"/>
          <w:trPrChange w:id="151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1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771317" w14:textId="77777777" w:rsidR="00C21F0D" w:rsidRPr="00B84231" w:rsidRDefault="00C21F0D">
            <w:pPr>
              <w:spacing w:after="0" w:line="276" w:lineRule="auto"/>
              <w:jc w:val="center"/>
              <w:rPr>
                <w:ins w:id="1515" w:author="Prathyush Sambaturu" w:date="2019-06-12T18:06:00Z"/>
                <w:rFonts w:ascii="Cambria" w:eastAsia="Times New Roman" w:hAnsi="Cambria" w:cs="Arial"/>
              </w:rPr>
              <w:pPrChange w:id="1516" w:author="Prathyush Sambaturu" w:date="2019-06-12T18:19:00Z">
                <w:pPr>
                  <w:framePr w:hSpace="180" w:wrap="around" w:vAnchor="text" w:hAnchor="margin" w:y="-91"/>
                  <w:spacing w:after="0" w:line="276" w:lineRule="auto"/>
                  <w:jc w:val="center"/>
                </w:pPr>
              </w:pPrChange>
            </w:pPr>
            <w:ins w:id="1517" w:author="Prathyush Sambaturu" w:date="2019-06-12T18:06:00Z">
              <w:r w:rsidRPr="00B84231">
                <w:rPr>
                  <w:rFonts w:ascii="Cambria" w:eastAsia="Times New Roman" w:hAnsi="Cambria" w:cs="Arial"/>
                </w:rPr>
                <w:t>2</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18"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82439DE" w14:textId="77777777" w:rsidR="00C21F0D" w:rsidRPr="00B84231" w:rsidRDefault="00C21F0D">
            <w:pPr>
              <w:spacing w:after="0" w:line="276" w:lineRule="auto"/>
              <w:jc w:val="center"/>
              <w:rPr>
                <w:ins w:id="1519" w:author="Prathyush Sambaturu" w:date="2019-06-12T18:06:00Z"/>
                <w:rFonts w:ascii="Cambria" w:eastAsia="Times New Roman" w:hAnsi="Cambria" w:cs="Arial"/>
                <w:color w:val="000000"/>
              </w:rPr>
              <w:pPrChange w:id="1520" w:author="Prathyush Sambaturu" w:date="2019-06-12T18:19:00Z">
                <w:pPr>
                  <w:framePr w:hSpace="180" w:wrap="around" w:vAnchor="text" w:hAnchor="margin" w:y="-91"/>
                  <w:spacing w:after="0" w:line="276" w:lineRule="auto"/>
                  <w:jc w:val="center"/>
                </w:pPr>
              </w:pPrChange>
            </w:pPr>
            <w:ins w:id="1521" w:author="Prathyush Sambaturu" w:date="2019-06-12T18:06:00Z">
              <w:r w:rsidRPr="00B84231">
                <w:rPr>
                  <w:rFonts w:ascii="Cambria" w:eastAsia="Times New Roman" w:hAnsi="Cambria" w:cs="Arial"/>
                  <w:color w:val="000000"/>
                </w:rPr>
                <w:t>2016-03-19</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CCC254" w14:textId="77777777" w:rsidR="00C21F0D" w:rsidRPr="00B84231" w:rsidRDefault="00C21F0D">
            <w:pPr>
              <w:spacing w:after="0" w:line="276" w:lineRule="auto"/>
              <w:jc w:val="center"/>
              <w:rPr>
                <w:ins w:id="1523" w:author="Prathyush Sambaturu" w:date="2019-06-12T18:06:00Z"/>
                <w:rFonts w:ascii="Cambria" w:eastAsia="Times New Roman" w:hAnsi="Cambria" w:cs="Arial"/>
              </w:rPr>
              <w:pPrChange w:id="1524" w:author="Prathyush Sambaturu" w:date="2019-06-12T18:19:00Z">
                <w:pPr>
                  <w:framePr w:hSpace="180" w:wrap="around" w:vAnchor="text" w:hAnchor="margin" w:y="-91"/>
                  <w:spacing w:after="0" w:line="276" w:lineRule="auto"/>
                  <w:jc w:val="center"/>
                </w:pPr>
              </w:pPrChange>
            </w:pPr>
            <w:ins w:id="152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2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A47F1B4" w14:textId="77777777" w:rsidR="00C21F0D" w:rsidRPr="00B84231" w:rsidRDefault="00C21F0D">
            <w:pPr>
              <w:spacing w:after="0" w:line="276" w:lineRule="auto"/>
              <w:jc w:val="center"/>
              <w:rPr>
                <w:ins w:id="1527" w:author="Prathyush Sambaturu" w:date="2019-06-12T18:06:00Z"/>
                <w:rFonts w:ascii="Cambria" w:eastAsia="Times New Roman" w:hAnsi="Cambria" w:cs="Arial"/>
                <w:color w:val="000000"/>
              </w:rPr>
              <w:pPrChange w:id="1528" w:author="Prathyush Sambaturu" w:date="2019-06-12T18:19:00Z">
                <w:pPr>
                  <w:framePr w:hSpace="180" w:wrap="around" w:vAnchor="text" w:hAnchor="margin" w:y="-91"/>
                  <w:spacing w:after="0" w:line="276" w:lineRule="auto"/>
                  <w:jc w:val="center"/>
                </w:pPr>
              </w:pPrChange>
            </w:pPr>
            <w:ins w:id="1529" w:author="Prathyush Sambaturu" w:date="2019-06-12T18:06:00Z">
              <w:r w:rsidRPr="00B84231">
                <w:rPr>
                  <w:rFonts w:ascii="Cambria" w:eastAsia="Times New Roman" w:hAnsi="Cambria" w:cs="Arial"/>
                  <w:color w:val="000000"/>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Change w:id="153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5102A0F" w14:textId="77777777" w:rsidR="00C21F0D" w:rsidRPr="00B84231" w:rsidRDefault="00C21F0D">
            <w:pPr>
              <w:spacing w:after="0" w:line="276" w:lineRule="auto"/>
              <w:jc w:val="center"/>
              <w:rPr>
                <w:ins w:id="1531" w:author="Prathyush Sambaturu" w:date="2019-06-12T18:06:00Z"/>
                <w:rFonts w:ascii="Cambria" w:eastAsia="Times New Roman" w:hAnsi="Cambria" w:cs="Arial"/>
              </w:rPr>
              <w:pPrChange w:id="1532" w:author="Prathyush Sambaturu" w:date="2019-06-12T18:19:00Z">
                <w:pPr>
                  <w:framePr w:hSpace="180" w:wrap="around" w:vAnchor="text" w:hAnchor="margin" w:y="-91"/>
                  <w:spacing w:after="0" w:line="276" w:lineRule="auto"/>
                  <w:jc w:val="center"/>
                </w:pPr>
              </w:pPrChange>
            </w:pPr>
            <w:ins w:id="1533"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2A469B" w14:textId="77777777" w:rsidR="00C21F0D" w:rsidRPr="00B84231" w:rsidRDefault="00C21F0D">
            <w:pPr>
              <w:spacing w:after="0" w:line="276" w:lineRule="auto"/>
              <w:jc w:val="center"/>
              <w:rPr>
                <w:ins w:id="1535" w:author="Prathyush Sambaturu" w:date="2019-06-12T18:06:00Z"/>
                <w:rFonts w:ascii="Cambria" w:eastAsia="Times New Roman" w:hAnsi="Cambria" w:cs="Arial"/>
              </w:rPr>
              <w:pPrChange w:id="1536" w:author="Prathyush Sambaturu" w:date="2019-06-12T18:19:00Z">
                <w:pPr>
                  <w:framePr w:hSpace="180" w:wrap="around" w:vAnchor="text" w:hAnchor="margin" w:y="-91"/>
                  <w:spacing w:after="0" w:line="276" w:lineRule="auto"/>
                  <w:jc w:val="center"/>
                </w:pPr>
              </w:pPrChange>
            </w:pPr>
            <w:ins w:id="1537" w:author="Prathyush Sambaturu" w:date="2019-06-12T18:06:00Z">
              <w:r w:rsidRPr="00B84231">
                <w:rPr>
                  <w:rFonts w:ascii="Cambria" w:eastAsia="Times New Roman" w:hAnsi="Cambria" w:cs="Arial"/>
                </w:rPr>
                <w:t>8</w:t>
              </w:r>
            </w:ins>
          </w:p>
        </w:tc>
        <w:tc>
          <w:tcPr>
            <w:tcW w:w="1350" w:type="dxa"/>
            <w:tcBorders>
              <w:top w:val="single" w:sz="6" w:space="0" w:color="CCCCCC"/>
              <w:left w:val="single" w:sz="6" w:space="0" w:color="CCCCCC"/>
              <w:bottom w:val="single" w:sz="6" w:space="0" w:color="CCCCCC"/>
              <w:right w:val="single" w:sz="6" w:space="0" w:color="CCCCCC"/>
            </w:tcBorders>
            <w:tcPrChange w:id="153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68E39B3F" w14:textId="77777777" w:rsidR="00C21F0D" w:rsidRPr="00B84231" w:rsidRDefault="00C21F0D">
            <w:pPr>
              <w:spacing w:after="0" w:line="276" w:lineRule="auto"/>
              <w:jc w:val="center"/>
              <w:rPr>
                <w:ins w:id="1539" w:author="Prathyush Sambaturu" w:date="2019-06-12T18:06:00Z"/>
                <w:rFonts w:ascii="Cambria" w:eastAsia="Times New Roman" w:hAnsi="Cambria" w:cs="Arial"/>
              </w:rPr>
              <w:pPrChange w:id="1540" w:author="Prathyush Sambaturu" w:date="2019-06-12T18:19:00Z">
                <w:pPr>
                  <w:framePr w:hSpace="180" w:wrap="around" w:vAnchor="text" w:hAnchor="margin" w:y="-91"/>
                  <w:spacing w:after="0" w:line="276" w:lineRule="auto"/>
                  <w:jc w:val="center"/>
                </w:pPr>
              </w:pPrChange>
            </w:pPr>
            <w:ins w:id="1541" w:author="Prathyush Sambaturu" w:date="2019-06-12T18:06:00Z">
              <w:r>
                <w:rPr>
                  <w:rFonts w:ascii="Cambria" w:eastAsia="Times New Roman" w:hAnsi="Cambria" w:cs="Arial"/>
                </w:rPr>
                <w:br/>
              </w:r>
              <w:r>
                <w:rPr>
                  <w:rFonts w:ascii="Cambria" w:eastAsia="Times New Roman" w:hAnsi="Cambria" w:cs="Arial"/>
                </w:rPr>
                <w:br/>
                <w:t>1.14</w:t>
              </w:r>
            </w:ins>
          </w:p>
        </w:tc>
      </w:tr>
      <w:tr w:rsidR="00C21F0D" w:rsidRPr="00955A01" w14:paraId="1E7FB33C" w14:textId="77777777" w:rsidTr="005A4E5D">
        <w:trPr>
          <w:trHeight w:val="315"/>
          <w:ins w:id="1542" w:author="Prathyush Sambaturu" w:date="2019-06-12T18:06:00Z"/>
          <w:trPrChange w:id="154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0A5C15" w14:textId="77777777" w:rsidR="00C21F0D" w:rsidRPr="00B84231" w:rsidRDefault="00C21F0D">
            <w:pPr>
              <w:spacing w:after="0" w:line="276" w:lineRule="auto"/>
              <w:jc w:val="center"/>
              <w:rPr>
                <w:ins w:id="1545" w:author="Prathyush Sambaturu" w:date="2019-06-12T18:06:00Z"/>
                <w:rFonts w:ascii="Cambria" w:eastAsia="Times New Roman" w:hAnsi="Cambria" w:cs="Arial"/>
              </w:rPr>
              <w:pPrChange w:id="1546" w:author="Prathyush Sambaturu" w:date="2019-06-12T18:19:00Z">
                <w:pPr>
                  <w:framePr w:hSpace="180" w:wrap="around" w:vAnchor="text" w:hAnchor="margin" w:y="-91"/>
                  <w:spacing w:after="0" w:line="276" w:lineRule="auto"/>
                  <w:jc w:val="center"/>
                </w:pPr>
              </w:pPrChange>
            </w:pPr>
            <w:ins w:id="1547" w:author="Prathyush Sambaturu" w:date="2019-06-12T18:06:00Z">
              <w:r w:rsidRPr="00B84231">
                <w:rPr>
                  <w:rFonts w:ascii="Cambria" w:eastAsia="Times New Roman" w:hAnsi="Cambria" w:cs="Arial"/>
                </w:rPr>
                <w:t>3</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8"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E7B6A44" w14:textId="77777777" w:rsidR="00C21F0D" w:rsidRPr="00B84231" w:rsidRDefault="00C21F0D">
            <w:pPr>
              <w:spacing w:after="0" w:line="276" w:lineRule="auto"/>
              <w:jc w:val="center"/>
              <w:rPr>
                <w:ins w:id="1549" w:author="Prathyush Sambaturu" w:date="2019-06-12T18:06:00Z"/>
                <w:rFonts w:ascii="Cambria" w:eastAsia="Times New Roman" w:hAnsi="Cambria" w:cs="Arial"/>
                <w:color w:val="000000"/>
              </w:rPr>
              <w:pPrChange w:id="1550" w:author="Prathyush Sambaturu" w:date="2019-06-12T18:19:00Z">
                <w:pPr>
                  <w:framePr w:hSpace="180" w:wrap="around" w:vAnchor="text" w:hAnchor="margin" w:y="-91"/>
                  <w:spacing w:after="0" w:line="276" w:lineRule="auto"/>
                  <w:jc w:val="center"/>
                </w:pPr>
              </w:pPrChange>
            </w:pPr>
            <w:ins w:id="1551" w:author="Prathyush Sambaturu" w:date="2019-06-12T18:06:00Z">
              <w:r w:rsidRPr="00B84231">
                <w:rPr>
                  <w:rFonts w:ascii="Cambria" w:eastAsia="Times New Roman" w:hAnsi="Cambria" w:cs="Arial"/>
                  <w:color w:val="000000"/>
                </w:rPr>
                <w:t>2016-12-24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8AE55" w14:textId="77777777" w:rsidR="00C21F0D" w:rsidRPr="00B84231" w:rsidRDefault="00C21F0D">
            <w:pPr>
              <w:spacing w:after="0" w:line="276" w:lineRule="auto"/>
              <w:jc w:val="center"/>
              <w:rPr>
                <w:ins w:id="1553" w:author="Prathyush Sambaturu" w:date="2019-06-12T18:06:00Z"/>
                <w:rFonts w:ascii="Cambria" w:eastAsia="Times New Roman" w:hAnsi="Cambria" w:cs="Arial"/>
              </w:rPr>
              <w:pPrChange w:id="1554" w:author="Prathyush Sambaturu" w:date="2019-06-12T18:19:00Z">
                <w:pPr>
                  <w:framePr w:hSpace="180" w:wrap="around" w:vAnchor="text" w:hAnchor="margin" w:y="-91"/>
                  <w:spacing w:after="0" w:line="276" w:lineRule="auto"/>
                  <w:jc w:val="center"/>
                </w:pPr>
              </w:pPrChange>
            </w:pPr>
            <w:ins w:id="155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5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34E7FD" w14:textId="77777777" w:rsidR="00C21F0D" w:rsidRPr="00B84231" w:rsidRDefault="00C21F0D">
            <w:pPr>
              <w:spacing w:after="0" w:line="276" w:lineRule="auto"/>
              <w:jc w:val="center"/>
              <w:rPr>
                <w:ins w:id="1557" w:author="Prathyush Sambaturu" w:date="2019-06-12T18:06:00Z"/>
                <w:rFonts w:ascii="Cambria" w:eastAsia="Times New Roman" w:hAnsi="Cambria" w:cs="Arial"/>
                <w:color w:val="000000"/>
              </w:rPr>
              <w:pPrChange w:id="1558" w:author="Prathyush Sambaturu" w:date="2019-06-12T18:19:00Z">
                <w:pPr>
                  <w:framePr w:hSpace="180" w:wrap="around" w:vAnchor="text" w:hAnchor="margin" w:y="-91"/>
                  <w:spacing w:after="0" w:line="276" w:lineRule="auto"/>
                  <w:jc w:val="center"/>
                </w:pPr>
              </w:pPrChange>
            </w:pPr>
            <w:ins w:id="1559" w:author="Prathyush Sambaturu" w:date="2019-06-12T18:06:00Z">
              <w:r w:rsidRPr="00B84231">
                <w:rPr>
                  <w:rFonts w:ascii="Cambria" w:eastAsia="Times New Roman" w:hAnsi="Cambria" w:cs="Arial"/>
                  <w:color w:val="000000"/>
                </w:rPr>
                <w:t>AL, GA and MS</w:t>
              </w:r>
            </w:ins>
          </w:p>
        </w:tc>
        <w:tc>
          <w:tcPr>
            <w:tcW w:w="1260" w:type="dxa"/>
            <w:tcBorders>
              <w:top w:val="single" w:sz="6" w:space="0" w:color="CCCCCC"/>
              <w:left w:val="single" w:sz="6" w:space="0" w:color="CCCCCC"/>
              <w:bottom w:val="single" w:sz="6" w:space="0" w:color="CCCCCC"/>
              <w:right w:val="single" w:sz="6" w:space="0" w:color="CCCCCC"/>
            </w:tcBorders>
            <w:tcPrChange w:id="156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9B4D171" w14:textId="77777777" w:rsidR="00C21F0D" w:rsidRPr="00B84231" w:rsidRDefault="00C21F0D">
            <w:pPr>
              <w:spacing w:after="0" w:line="276" w:lineRule="auto"/>
              <w:jc w:val="center"/>
              <w:rPr>
                <w:ins w:id="1561" w:author="Prathyush Sambaturu" w:date="2019-06-12T18:06:00Z"/>
                <w:rFonts w:ascii="Cambria" w:eastAsia="Times New Roman" w:hAnsi="Cambria" w:cs="Arial"/>
              </w:rPr>
              <w:pPrChange w:id="1562" w:author="Prathyush Sambaturu" w:date="2019-06-12T18:19:00Z">
                <w:pPr>
                  <w:framePr w:hSpace="180" w:wrap="around" w:vAnchor="text" w:hAnchor="margin" w:y="-91"/>
                  <w:spacing w:after="0" w:line="276" w:lineRule="auto"/>
                  <w:jc w:val="center"/>
                </w:pPr>
              </w:pPrChange>
            </w:pPr>
            <w:ins w:id="1563" w:author="Prathyush Sambaturu" w:date="2019-06-12T18:06:00Z">
              <w:r>
                <w:rPr>
                  <w:rFonts w:ascii="Cambria" w:eastAsia="Times New Roman" w:hAnsi="Cambria" w:cs="Arial"/>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4"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8D3B18B" w14:textId="77777777" w:rsidR="00C21F0D" w:rsidRPr="00B84231" w:rsidRDefault="00C21F0D">
            <w:pPr>
              <w:spacing w:after="0" w:line="276" w:lineRule="auto"/>
              <w:jc w:val="center"/>
              <w:rPr>
                <w:ins w:id="1565" w:author="Prathyush Sambaturu" w:date="2019-06-12T18:06:00Z"/>
                <w:rFonts w:ascii="Cambria" w:eastAsia="Times New Roman" w:hAnsi="Cambria" w:cs="Arial"/>
              </w:rPr>
              <w:pPrChange w:id="1566" w:author="Prathyush Sambaturu" w:date="2019-06-12T18:19:00Z">
                <w:pPr>
                  <w:framePr w:hSpace="180" w:wrap="around" w:vAnchor="text" w:hAnchor="margin" w:y="-91"/>
                  <w:spacing w:after="0" w:line="276" w:lineRule="auto"/>
                  <w:jc w:val="center"/>
                </w:pPr>
              </w:pPrChange>
            </w:pPr>
            <w:ins w:id="1567" w:author="Prathyush Sambaturu" w:date="2019-06-12T18:06:00Z">
              <w:r w:rsidRPr="00B84231">
                <w:rPr>
                  <w:rFonts w:ascii="Cambria" w:eastAsia="Times New Roman" w:hAnsi="Cambria" w:cs="Arial"/>
                </w:rPr>
                <w:t>3</w:t>
              </w:r>
            </w:ins>
          </w:p>
        </w:tc>
        <w:tc>
          <w:tcPr>
            <w:tcW w:w="1350" w:type="dxa"/>
            <w:tcBorders>
              <w:top w:val="single" w:sz="6" w:space="0" w:color="CCCCCC"/>
              <w:left w:val="single" w:sz="6" w:space="0" w:color="CCCCCC"/>
              <w:bottom w:val="single" w:sz="6" w:space="0" w:color="CCCCCC"/>
              <w:right w:val="single" w:sz="6" w:space="0" w:color="CCCCCC"/>
            </w:tcBorders>
            <w:tcPrChange w:id="156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C4F0501" w14:textId="77777777" w:rsidR="00C21F0D" w:rsidRPr="00B84231" w:rsidRDefault="00C21F0D">
            <w:pPr>
              <w:spacing w:after="0" w:line="276" w:lineRule="auto"/>
              <w:jc w:val="center"/>
              <w:rPr>
                <w:ins w:id="1569" w:author="Prathyush Sambaturu" w:date="2019-06-12T18:06:00Z"/>
                <w:rFonts w:ascii="Cambria" w:eastAsia="Times New Roman" w:hAnsi="Cambria" w:cs="Arial"/>
              </w:rPr>
              <w:pPrChange w:id="1570" w:author="Prathyush Sambaturu" w:date="2019-06-12T18:19:00Z">
                <w:pPr>
                  <w:framePr w:hSpace="180" w:wrap="around" w:vAnchor="text" w:hAnchor="margin" w:y="-91"/>
                  <w:spacing w:after="0" w:line="276" w:lineRule="auto"/>
                  <w:jc w:val="center"/>
                </w:pPr>
              </w:pPrChange>
            </w:pPr>
            <w:ins w:id="1571" w:author="Prathyush Sambaturu" w:date="2019-06-12T18:06:00Z">
              <w:r>
                <w:rPr>
                  <w:rFonts w:ascii="Cambria" w:eastAsia="Times New Roman" w:hAnsi="Cambria" w:cs="Arial"/>
                </w:rPr>
                <w:t>1</w:t>
              </w:r>
            </w:ins>
          </w:p>
        </w:tc>
      </w:tr>
      <w:tr w:rsidR="00C21F0D" w:rsidRPr="00955A01" w14:paraId="52F37044" w14:textId="77777777" w:rsidTr="005A4E5D">
        <w:trPr>
          <w:trHeight w:val="549"/>
          <w:ins w:id="1572" w:author="Prathyush Sambaturu" w:date="2019-06-12T18:06:00Z"/>
          <w:trPrChange w:id="1573" w:author="Prathyush Sambaturu" w:date="2019-06-12T18:25:00Z">
            <w:trPr>
              <w:trHeight w:val="549"/>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0BBD4B" w14:textId="77777777" w:rsidR="00C21F0D" w:rsidRPr="00B84231" w:rsidRDefault="00C21F0D">
            <w:pPr>
              <w:spacing w:after="0" w:line="276" w:lineRule="auto"/>
              <w:jc w:val="center"/>
              <w:rPr>
                <w:ins w:id="1575" w:author="Prathyush Sambaturu" w:date="2019-06-12T18:06:00Z"/>
                <w:rFonts w:ascii="Cambria" w:eastAsia="Times New Roman" w:hAnsi="Cambria" w:cs="Arial"/>
              </w:rPr>
              <w:pPrChange w:id="1576" w:author="Prathyush Sambaturu" w:date="2019-06-12T18:19:00Z">
                <w:pPr>
                  <w:framePr w:hSpace="180" w:wrap="around" w:vAnchor="text" w:hAnchor="margin" w:y="-91"/>
                  <w:spacing w:after="0" w:line="276" w:lineRule="auto"/>
                  <w:jc w:val="center"/>
                </w:pPr>
              </w:pPrChange>
            </w:pPr>
            <w:ins w:id="1577" w:author="Prathyush Sambaturu" w:date="2019-06-12T18:06:00Z">
              <w:r w:rsidRPr="00B84231">
                <w:rPr>
                  <w:rFonts w:ascii="Cambria" w:eastAsia="Times New Roman" w:hAnsi="Cambria" w:cs="Arial"/>
                </w:rPr>
                <w:t>4</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8"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69BE6F" w14:textId="77777777" w:rsidR="00C21F0D" w:rsidRPr="00B84231" w:rsidRDefault="00C21F0D">
            <w:pPr>
              <w:spacing w:after="0" w:line="276" w:lineRule="auto"/>
              <w:jc w:val="center"/>
              <w:rPr>
                <w:ins w:id="1579" w:author="Prathyush Sambaturu" w:date="2019-06-12T18:06:00Z"/>
                <w:rFonts w:ascii="Cambria" w:eastAsia="Times New Roman" w:hAnsi="Cambria" w:cs="Arial"/>
              </w:rPr>
              <w:pPrChange w:id="1580" w:author="Prathyush Sambaturu" w:date="2019-06-12T18:19:00Z">
                <w:pPr>
                  <w:framePr w:hSpace="180" w:wrap="around" w:vAnchor="text" w:hAnchor="margin" w:y="-91"/>
                  <w:spacing w:after="0" w:line="276" w:lineRule="auto"/>
                </w:pPr>
              </w:pPrChange>
            </w:pPr>
            <w:ins w:id="1581" w:author="Prathyush Sambaturu" w:date="2019-06-12T18:06:00Z">
              <w:r w:rsidRPr="00B84231">
                <w:rPr>
                  <w:rFonts w:ascii="Cambria" w:eastAsia="Times New Roman" w:hAnsi="Cambria" w:cs="Arial"/>
                </w:rPr>
                <w:t>2017-01-21</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2"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BBA083" w14:textId="77777777" w:rsidR="00C21F0D" w:rsidRPr="00B84231" w:rsidRDefault="00C21F0D">
            <w:pPr>
              <w:spacing w:after="0" w:line="276" w:lineRule="auto"/>
              <w:jc w:val="center"/>
              <w:rPr>
                <w:ins w:id="1583" w:author="Prathyush Sambaturu" w:date="2019-06-12T18:06:00Z"/>
                <w:rFonts w:ascii="Cambria" w:eastAsia="Times New Roman" w:hAnsi="Cambria" w:cs="Arial"/>
              </w:rPr>
              <w:pPrChange w:id="1584" w:author="Prathyush Sambaturu" w:date="2019-06-12T18:19:00Z">
                <w:pPr>
                  <w:framePr w:hSpace="180" w:wrap="around" w:vAnchor="text" w:hAnchor="margin" w:y="-91"/>
                  <w:spacing w:after="0" w:line="276" w:lineRule="auto"/>
                  <w:jc w:val="center"/>
                </w:pPr>
              </w:pPrChange>
            </w:pPr>
            <w:ins w:id="158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6"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09828E" w14:textId="77777777" w:rsidR="00C21F0D" w:rsidRPr="00B84231" w:rsidRDefault="00C21F0D">
            <w:pPr>
              <w:spacing w:after="0" w:line="276" w:lineRule="auto"/>
              <w:jc w:val="center"/>
              <w:rPr>
                <w:ins w:id="1587" w:author="Prathyush Sambaturu" w:date="2019-06-12T18:06:00Z"/>
                <w:rFonts w:ascii="Cambria" w:eastAsia="Times New Roman" w:hAnsi="Cambria" w:cs="Arial"/>
              </w:rPr>
              <w:pPrChange w:id="1588" w:author="Prathyush Sambaturu" w:date="2019-06-12T18:19:00Z">
                <w:pPr>
                  <w:framePr w:hSpace="180" w:wrap="around" w:vAnchor="text" w:hAnchor="margin" w:y="-91"/>
                  <w:spacing w:after="0" w:line="276" w:lineRule="auto"/>
                  <w:jc w:val="center"/>
                </w:pPr>
              </w:pPrChange>
            </w:pPr>
            <w:ins w:id="1589" w:author="Prathyush Sambaturu" w:date="2019-06-12T18:06:00Z">
              <w:r w:rsidRPr="00B84231">
                <w:rPr>
                  <w:rFonts w:ascii="Cambria" w:eastAsia="Times New Roman" w:hAnsi="Cambria" w:cs="Arial"/>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59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CE24792" w14:textId="6898BF3F" w:rsidR="00C21F0D" w:rsidRPr="00B84231" w:rsidRDefault="00C21F0D">
            <w:pPr>
              <w:spacing w:after="0" w:line="276" w:lineRule="auto"/>
              <w:jc w:val="center"/>
              <w:rPr>
                <w:ins w:id="1591" w:author="Prathyush Sambaturu" w:date="2019-06-12T18:06:00Z"/>
                <w:rFonts w:ascii="Cambria" w:eastAsia="Times New Roman" w:hAnsi="Cambria" w:cs="Arial"/>
              </w:rPr>
              <w:pPrChange w:id="1592" w:author="Prathyush Sambaturu" w:date="2019-06-12T18:19:00Z">
                <w:pPr>
                  <w:framePr w:hSpace="180" w:wrap="around" w:vAnchor="text" w:hAnchor="margin" w:y="-91"/>
                  <w:spacing w:after="0" w:line="276" w:lineRule="auto"/>
                  <w:jc w:val="center"/>
                </w:pPr>
              </w:pPrChange>
            </w:pPr>
            <w:ins w:id="1593" w:author="Prathyush Sambaturu" w:date="2019-06-12T18:06:00Z">
              <w:r>
                <w:rPr>
                  <w:rFonts w:ascii="Cambria" w:eastAsia="Times New Roman" w:hAnsi="Cambria" w:cs="Arial"/>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4"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E08401" w14:textId="77777777" w:rsidR="00C21F0D" w:rsidRPr="00B84231" w:rsidRDefault="00C21F0D">
            <w:pPr>
              <w:spacing w:after="0" w:line="276" w:lineRule="auto"/>
              <w:jc w:val="center"/>
              <w:rPr>
                <w:ins w:id="1595" w:author="Prathyush Sambaturu" w:date="2019-06-12T18:06:00Z"/>
                <w:rFonts w:ascii="Cambria" w:eastAsia="Times New Roman" w:hAnsi="Cambria" w:cs="Arial"/>
              </w:rPr>
              <w:pPrChange w:id="1596" w:author="Prathyush Sambaturu" w:date="2019-06-12T18:19:00Z">
                <w:pPr>
                  <w:framePr w:hSpace="180" w:wrap="around" w:vAnchor="text" w:hAnchor="margin" w:y="-91"/>
                  <w:spacing w:after="0" w:line="276" w:lineRule="auto"/>
                  <w:jc w:val="center"/>
                </w:pPr>
              </w:pPrChange>
            </w:pPr>
            <w:ins w:id="1597"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59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7334FDA4" w14:textId="29F76A2C" w:rsidR="00C21F0D" w:rsidRPr="00B84231" w:rsidRDefault="00C21F0D">
            <w:pPr>
              <w:spacing w:after="0" w:line="276" w:lineRule="auto"/>
              <w:jc w:val="center"/>
              <w:rPr>
                <w:ins w:id="1599" w:author="Prathyush Sambaturu" w:date="2019-06-12T18:06:00Z"/>
                <w:rFonts w:ascii="Cambria" w:eastAsia="Times New Roman" w:hAnsi="Cambria" w:cs="Arial"/>
              </w:rPr>
              <w:pPrChange w:id="1600" w:author="Prathyush Sambaturu" w:date="2019-06-12T18:19:00Z">
                <w:pPr>
                  <w:framePr w:hSpace="180" w:wrap="around" w:vAnchor="text" w:hAnchor="margin" w:y="-91"/>
                  <w:spacing w:after="0" w:line="276" w:lineRule="auto"/>
                  <w:jc w:val="center"/>
                </w:pPr>
              </w:pPrChange>
            </w:pPr>
            <w:ins w:id="1601" w:author="Prathyush Sambaturu" w:date="2019-06-12T18:06:00Z">
              <w:r>
                <w:rPr>
                  <w:rFonts w:ascii="Cambria" w:eastAsia="Times New Roman" w:hAnsi="Cambria" w:cs="Arial"/>
                </w:rPr>
                <w:t>1.67</w:t>
              </w:r>
            </w:ins>
          </w:p>
        </w:tc>
      </w:tr>
      <w:tr w:rsidR="00C21F0D" w:rsidRPr="00955A01" w14:paraId="3F6315F8" w14:textId="77777777" w:rsidTr="005A4E5D">
        <w:trPr>
          <w:trHeight w:val="315"/>
          <w:ins w:id="1602" w:author="Prathyush Sambaturu" w:date="2019-06-12T18:06:00Z"/>
          <w:trPrChange w:id="160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26CBED" w14:textId="77777777" w:rsidR="00C21F0D" w:rsidRPr="00B84231" w:rsidRDefault="00C21F0D">
            <w:pPr>
              <w:spacing w:after="0" w:line="276" w:lineRule="auto"/>
              <w:jc w:val="center"/>
              <w:rPr>
                <w:ins w:id="1605" w:author="Prathyush Sambaturu" w:date="2019-06-12T18:06:00Z"/>
                <w:rFonts w:ascii="Cambria" w:eastAsia="Times New Roman" w:hAnsi="Cambria" w:cs="Arial"/>
              </w:rPr>
              <w:pPrChange w:id="1606"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07"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6A1A2A" w14:textId="77777777" w:rsidR="00C21F0D" w:rsidRPr="00B84231" w:rsidRDefault="00C21F0D">
            <w:pPr>
              <w:spacing w:after="0" w:line="276" w:lineRule="auto"/>
              <w:jc w:val="center"/>
              <w:rPr>
                <w:ins w:id="1608" w:author="Prathyush Sambaturu" w:date="2019-06-12T18:06:00Z"/>
                <w:rFonts w:ascii="Cambria" w:eastAsia="Times New Roman" w:hAnsi="Cambria" w:cs="Arial"/>
              </w:rPr>
              <w:pPrChange w:id="1609"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7A99A5" w14:textId="77777777" w:rsidR="00C21F0D" w:rsidRPr="00B84231" w:rsidRDefault="00C21F0D">
            <w:pPr>
              <w:spacing w:after="0" w:line="276" w:lineRule="auto"/>
              <w:jc w:val="center"/>
              <w:rPr>
                <w:ins w:id="1611" w:author="Prathyush Sambaturu" w:date="2019-06-12T18:06:00Z"/>
                <w:rFonts w:ascii="Cambria" w:eastAsia="Times New Roman" w:hAnsi="Cambria" w:cs="Arial"/>
              </w:rPr>
              <w:pPrChange w:id="1612" w:author="Prathyush Sambaturu" w:date="2019-06-12T18:19:00Z">
                <w:pPr>
                  <w:framePr w:hSpace="180" w:wrap="around" w:vAnchor="text" w:hAnchor="margin" w:y="-91"/>
                  <w:spacing w:after="0" w:line="276" w:lineRule="auto"/>
                  <w:jc w:val="center"/>
                </w:pPr>
              </w:pPrChange>
            </w:pPr>
            <w:ins w:id="1613" w:author="Prathyush Sambaturu" w:date="2019-06-12T18:06:00Z">
              <w:r w:rsidRPr="00B84231">
                <w:rPr>
                  <w:rFonts w:ascii="Cambria" w:eastAsia="Times New Roman" w:hAnsi="Cambria" w:cs="Arial"/>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A65275C" w14:textId="77777777" w:rsidR="00C21F0D" w:rsidRPr="00B84231" w:rsidRDefault="00C21F0D">
            <w:pPr>
              <w:spacing w:after="0" w:line="276" w:lineRule="auto"/>
              <w:jc w:val="center"/>
              <w:rPr>
                <w:ins w:id="1615" w:author="Prathyush Sambaturu" w:date="2019-06-12T18:06:00Z"/>
                <w:rFonts w:ascii="Cambria" w:eastAsia="Times New Roman" w:hAnsi="Cambria" w:cs="Arial"/>
              </w:rPr>
              <w:pPrChange w:id="1616" w:author="Prathyush Sambaturu" w:date="2019-06-12T18:19:00Z">
                <w:pPr>
                  <w:framePr w:hSpace="180" w:wrap="around" w:vAnchor="text" w:hAnchor="margin" w:y="-91"/>
                  <w:spacing w:after="0" w:line="276" w:lineRule="auto"/>
                  <w:jc w:val="center"/>
                </w:pPr>
              </w:pPrChange>
            </w:pPr>
            <w:ins w:id="1617" w:author="Prathyush Sambaturu" w:date="2019-06-12T18:06:00Z">
              <w:r w:rsidRPr="00B84231">
                <w:rPr>
                  <w:rFonts w:ascii="Cambria" w:eastAsia="Times New Roman" w:hAnsi="Cambria" w:cs="Arial"/>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1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5A3B4C9" w14:textId="77777777" w:rsidR="00C21F0D" w:rsidRPr="00B84231" w:rsidRDefault="00C21F0D">
            <w:pPr>
              <w:spacing w:after="0" w:line="276" w:lineRule="auto"/>
              <w:jc w:val="center"/>
              <w:rPr>
                <w:ins w:id="1619" w:author="Prathyush Sambaturu" w:date="2019-06-12T18:06:00Z"/>
                <w:rFonts w:ascii="Cambria" w:eastAsia="Times New Roman" w:hAnsi="Cambria" w:cs="Arial"/>
              </w:rPr>
              <w:pPrChange w:id="1620" w:author="Prathyush Sambaturu" w:date="2019-06-12T18:19:00Z">
                <w:pPr>
                  <w:framePr w:hSpace="180" w:wrap="around" w:vAnchor="text" w:hAnchor="margin" w:y="-91"/>
                  <w:spacing w:after="0" w:line="276" w:lineRule="auto"/>
                  <w:jc w:val="center"/>
                </w:pPr>
              </w:pPrChange>
            </w:pPr>
            <w:ins w:id="1621" w:author="Prathyush Sambaturu" w:date="2019-06-12T18:06:00Z">
              <w:r>
                <w:rPr>
                  <w:rFonts w:ascii="Cambria" w:eastAsia="Times New Roman" w:hAnsi="Cambria" w:cs="Arial"/>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22"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45B5DFD" w14:textId="77777777" w:rsidR="00C21F0D" w:rsidRPr="00B84231" w:rsidRDefault="00C21F0D">
            <w:pPr>
              <w:spacing w:after="0" w:line="276" w:lineRule="auto"/>
              <w:jc w:val="center"/>
              <w:rPr>
                <w:ins w:id="1623" w:author="Prathyush Sambaturu" w:date="2019-06-12T18:06:00Z"/>
                <w:rFonts w:ascii="Cambria" w:eastAsia="Times New Roman" w:hAnsi="Cambria" w:cs="Arial"/>
              </w:rPr>
              <w:pPrChange w:id="1624"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625"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03153A7" w14:textId="77777777" w:rsidR="00C21F0D" w:rsidRPr="00B84231" w:rsidRDefault="00C21F0D">
            <w:pPr>
              <w:spacing w:after="0" w:line="276" w:lineRule="auto"/>
              <w:jc w:val="center"/>
              <w:rPr>
                <w:ins w:id="1626" w:author="Prathyush Sambaturu" w:date="2019-06-12T18:06:00Z"/>
                <w:rFonts w:ascii="Cambria" w:eastAsia="Times New Roman" w:hAnsi="Cambria" w:cs="Arial"/>
              </w:rPr>
              <w:pPrChange w:id="1627" w:author="Prathyush Sambaturu" w:date="2019-06-12T18:19:00Z">
                <w:pPr>
                  <w:framePr w:hSpace="180" w:wrap="around" w:vAnchor="text" w:hAnchor="margin" w:y="-91"/>
                  <w:spacing w:after="0" w:line="276" w:lineRule="auto"/>
                  <w:jc w:val="center"/>
                </w:pPr>
              </w:pPrChange>
            </w:pPr>
            <w:ins w:id="1628" w:author="Prathyush Sambaturu" w:date="2019-06-12T18:06:00Z">
              <w:r>
                <w:rPr>
                  <w:rFonts w:ascii="Cambria" w:eastAsia="Times New Roman" w:hAnsi="Cambria" w:cs="Arial"/>
                </w:rPr>
                <w:br/>
                <w:t>2</w:t>
              </w:r>
            </w:ins>
          </w:p>
        </w:tc>
      </w:tr>
      <w:tr w:rsidR="00C21F0D" w:rsidRPr="00955A01" w14:paraId="18872368" w14:textId="77777777" w:rsidTr="005A4E5D">
        <w:trPr>
          <w:trHeight w:val="621"/>
          <w:ins w:id="1629" w:author="Prathyush Sambaturu" w:date="2019-06-12T18:06:00Z"/>
          <w:trPrChange w:id="1630" w:author="Prathyush Sambaturu" w:date="2019-06-12T18:25:00Z">
            <w:trPr>
              <w:trHeight w:val="621"/>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1"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74E9EF0" w14:textId="77777777" w:rsidR="00C21F0D" w:rsidRPr="00B84231" w:rsidRDefault="00C21F0D">
            <w:pPr>
              <w:spacing w:after="0" w:line="276" w:lineRule="auto"/>
              <w:jc w:val="center"/>
              <w:rPr>
                <w:ins w:id="1632" w:author="Prathyush Sambaturu" w:date="2019-06-12T18:06:00Z"/>
                <w:rFonts w:ascii="Cambria" w:eastAsia="Times New Roman" w:hAnsi="Cambria" w:cs="Arial"/>
              </w:rPr>
              <w:pPrChange w:id="1633"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34"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E3440D7" w14:textId="77777777" w:rsidR="00C21F0D" w:rsidRPr="00B84231" w:rsidRDefault="00C21F0D">
            <w:pPr>
              <w:spacing w:after="0" w:line="276" w:lineRule="auto"/>
              <w:jc w:val="center"/>
              <w:rPr>
                <w:ins w:id="1635" w:author="Prathyush Sambaturu" w:date="2019-06-12T18:06:00Z"/>
                <w:rFonts w:ascii="Cambria" w:eastAsia="Times New Roman" w:hAnsi="Cambria" w:cs="Arial"/>
              </w:rPr>
              <w:pPrChange w:id="1636"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7"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86846" w14:textId="362B0D1D" w:rsidR="00C21F0D" w:rsidRPr="00B84231" w:rsidRDefault="00C21F0D">
            <w:pPr>
              <w:spacing w:after="0" w:line="276" w:lineRule="auto"/>
              <w:jc w:val="center"/>
              <w:rPr>
                <w:ins w:id="1638" w:author="Prathyush Sambaturu" w:date="2019-06-12T18:06:00Z"/>
                <w:rFonts w:ascii="Cambria" w:eastAsia="Times New Roman" w:hAnsi="Cambria" w:cs="Arial"/>
              </w:rPr>
              <w:pPrChange w:id="1639" w:author="Prathyush Sambaturu" w:date="2019-06-12T18:19:00Z">
                <w:pPr>
                  <w:framePr w:hSpace="180" w:wrap="around" w:vAnchor="text" w:hAnchor="margin" w:y="-91"/>
                  <w:spacing w:after="0" w:line="276" w:lineRule="auto"/>
                  <w:jc w:val="center"/>
                </w:pPr>
              </w:pPrChange>
            </w:pPr>
            <w:ins w:id="1640" w:author="Prathyush Sambaturu" w:date="2019-06-12T18:06:00Z">
              <w:r w:rsidRPr="00B84231">
                <w:rPr>
                  <w:rFonts w:ascii="Cambria" w:eastAsia="Times New Roman" w:hAnsi="Cambria" w:cs="Arial"/>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1"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B51C20" w14:textId="5AC0668C" w:rsidR="00C21F0D" w:rsidRPr="00B84231" w:rsidRDefault="00C21F0D">
            <w:pPr>
              <w:spacing w:after="0" w:line="276" w:lineRule="auto"/>
              <w:jc w:val="center"/>
              <w:rPr>
                <w:ins w:id="1642" w:author="Prathyush Sambaturu" w:date="2019-06-12T18:06:00Z"/>
                <w:rFonts w:ascii="Cambria" w:eastAsia="Times New Roman" w:hAnsi="Cambria" w:cs="Arial"/>
              </w:rPr>
              <w:pPrChange w:id="1643" w:author="Prathyush Sambaturu" w:date="2019-06-12T18:19:00Z">
                <w:pPr>
                  <w:framePr w:hSpace="180" w:wrap="around" w:vAnchor="text" w:hAnchor="margin" w:y="-91"/>
                  <w:spacing w:after="0" w:line="276" w:lineRule="auto"/>
                  <w:jc w:val="center"/>
                </w:pPr>
              </w:pPrChange>
            </w:pPr>
            <w:ins w:id="1644" w:author="Prathyush Sambaturu" w:date="2019-06-12T18:13:00Z">
              <w:r w:rsidRPr="00B84231">
                <w:rPr>
                  <w:rFonts w:ascii="Cambria" w:eastAsia="Times New Roman" w:hAnsi="Cambria" w:cs="Arial"/>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45"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7704B12B" w14:textId="2CA2F3B2" w:rsidR="00C21F0D" w:rsidRPr="00B84231" w:rsidRDefault="00C21F0D">
            <w:pPr>
              <w:spacing w:after="0" w:line="276" w:lineRule="auto"/>
              <w:jc w:val="center"/>
              <w:rPr>
                <w:ins w:id="1646" w:author="Prathyush Sambaturu" w:date="2019-06-12T18:06:00Z"/>
                <w:rFonts w:ascii="Cambria" w:eastAsia="Times New Roman" w:hAnsi="Cambria" w:cs="Arial"/>
              </w:rPr>
              <w:pPrChange w:id="1647" w:author="Prathyush Sambaturu" w:date="2019-06-12T18:19:00Z">
                <w:pPr>
                  <w:framePr w:hSpace="180" w:wrap="around" w:vAnchor="text" w:hAnchor="margin" w:y="-91"/>
                  <w:spacing w:after="0" w:line="276" w:lineRule="auto"/>
                  <w:jc w:val="center"/>
                </w:pPr>
              </w:pPrChange>
            </w:pPr>
            <w:ins w:id="1648" w:author="Prathyush Sambaturu" w:date="2019-06-12T18:06:00Z">
              <w:r>
                <w:rPr>
                  <w:rFonts w:ascii="Cambria" w:eastAsia="Times New Roman" w:hAnsi="Cambria" w:cs="Arial"/>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49"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0DABA5" w14:textId="77777777" w:rsidR="00C21F0D" w:rsidRPr="00B84231" w:rsidRDefault="00C21F0D">
            <w:pPr>
              <w:spacing w:after="0" w:line="276" w:lineRule="auto"/>
              <w:jc w:val="center"/>
              <w:rPr>
                <w:ins w:id="1650" w:author="Prathyush Sambaturu" w:date="2019-06-12T18:06:00Z"/>
                <w:rFonts w:ascii="Cambria" w:eastAsia="Times New Roman" w:hAnsi="Cambria" w:cs="Arial"/>
              </w:rPr>
              <w:pPrChange w:id="1651"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652"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7E9782" w14:textId="0E0A4354" w:rsidR="00C21F0D" w:rsidRPr="00B84231" w:rsidRDefault="00C21F0D">
            <w:pPr>
              <w:spacing w:after="0" w:line="276" w:lineRule="auto"/>
              <w:jc w:val="center"/>
              <w:rPr>
                <w:ins w:id="1653" w:author="Prathyush Sambaturu" w:date="2019-06-12T18:06:00Z"/>
                <w:rFonts w:ascii="Cambria" w:eastAsia="Times New Roman" w:hAnsi="Cambria" w:cs="Arial"/>
              </w:rPr>
              <w:pPrChange w:id="1654" w:author="Prathyush Sambaturu" w:date="2019-06-12T18:19:00Z">
                <w:pPr>
                  <w:framePr w:hSpace="180" w:wrap="around" w:vAnchor="text" w:hAnchor="margin" w:y="-91"/>
                  <w:spacing w:after="0" w:line="276" w:lineRule="auto"/>
                  <w:jc w:val="center"/>
                </w:pPr>
              </w:pPrChange>
            </w:pPr>
            <w:ins w:id="1655" w:author="Prathyush Sambaturu" w:date="2019-06-12T18:06:00Z">
              <w:r>
                <w:rPr>
                  <w:rFonts w:ascii="Cambria" w:eastAsia="Times New Roman" w:hAnsi="Cambria" w:cs="Arial"/>
                </w:rPr>
                <w:t>2.5</w:t>
              </w:r>
            </w:ins>
          </w:p>
        </w:tc>
      </w:tr>
      <w:tr w:rsidR="00C21F0D" w:rsidRPr="00955A01" w14:paraId="1B33A349" w14:textId="77777777" w:rsidTr="005A4E5D">
        <w:trPr>
          <w:trHeight w:val="315"/>
          <w:ins w:id="1656" w:author="Prathyush Sambaturu" w:date="2019-06-12T18:06:00Z"/>
          <w:trPrChange w:id="1657"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8"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603B5" w14:textId="026BB0A9" w:rsidR="00C21F0D" w:rsidRPr="00B84231" w:rsidRDefault="00C21F0D">
            <w:pPr>
              <w:spacing w:after="0" w:line="276" w:lineRule="auto"/>
              <w:jc w:val="center"/>
              <w:rPr>
                <w:ins w:id="1659" w:author="Prathyush Sambaturu" w:date="2019-06-12T18:06:00Z"/>
                <w:rFonts w:ascii="Cambria" w:eastAsia="Times New Roman" w:hAnsi="Cambria" w:cs="Arial"/>
              </w:rPr>
              <w:pPrChange w:id="1660"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61"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A8EFB3" w14:textId="77777777" w:rsidR="00C21F0D" w:rsidRPr="00B84231" w:rsidRDefault="00C21F0D">
            <w:pPr>
              <w:spacing w:after="0" w:line="276" w:lineRule="auto"/>
              <w:jc w:val="center"/>
              <w:rPr>
                <w:ins w:id="1662" w:author="Prathyush Sambaturu" w:date="2019-06-12T18:06:00Z"/>
                <w:rFonts w:ascii="Cambria" w:eastAsia="Times New Roman" w:hAnsi="Cambria" w:cs="Arial"/>
              </w:rPr>
              <w:pPrChange w:id="1663"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4"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0081AB" w14:textId="77777777" w:rsidR="00C21F0D" w:rsidRPr="00B84231" w:rsidRDefault="00C21F0D">
            <w:pPr>
              <w:spacing w:after="0" w:line="276" w:lineRule="auto"/>
              <w:jc w:val="center"/>
              <w:rPr>
                <w:ins w:id="1665" w:author="Prathyush Sambaturu" w:date="2019-06-12T18:06:00Z"/>
                <w:rFonts w:ascii="Cambria" w:eastAsia="Times New Roman" w:hAnsi="Cambria" w:cs="Arial"/>
              </w:rPr>
              <w:pPrChange w:id="1666" w:author="Prathyush Sambaturu" w:date="2019-06-12T18:19:00Z">
                <w:pPr>
                  <w:framePr w:hSpace="180" w:wrap="around" w:vAnchor="text" w:hAnchor="margin" w:y="-91"/>
                  <w:spacing w:after="0" w:line="276" w:lineRule="auto"/>
                  <w:jc w:val="center"/>
                </w:pPr>
              </w:pPrChange>
            </w:pPr>
            <w:ins w:id="1667"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8"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7B3637" w14:textId="77777777" w:rsidR="00C21F0D" w:rsidRPr="00B84231" w:rsidRDefault="00C21F0D">
            <w:pPr>
              <w:spacing w:after="0" w:line="276" w:lineRule="auto"/>
              <w:jc w:val="center"/>
              <w:rPr>
                <w:ins w:id="1669" w:author="Prathyush Sambaturu" w:date="2019-06-12T18:06:00Z"/>
                <w:rFonts w:ascii="Cambria" w:eastAsia="Times New Roman" w:hAnsi="Cambria" w:cs="Arial"/>
              </w:rPr>
              <w:pPrChange w:id="1670" w:author="Prathyush Sambaturu" w:date="2019-06-12T18:19:00Z">
                <w:pPr>
                  <w:framePr w:hSpace="180" w:wrap="around" w:vAnchor="text" w:hAnchor="margin" w:y="-91"/>
                  <w:spacing w:after="0" w:line="276" w:lineRule="auto"/>
                  <w:jc w:val="center"/>
                </w:pPr>
              </w:pPrChange>
            </w:pPr>
            <w:ins w:id="1671" w:author="Prathyush Sambaturu" w:date="2019-06-12T18:06:00Z">
              <w:r w:rsidRPr="00B84231">
                <w:rPr>
                  <w:rFonts w:ascii="Cambria" w:eastAsia="Times New Roman" w:hAnsi="Cambria" w:cs="Arial"/>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72"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ADBC58F" w14:textId="7864F153" w:rsidR="00C21F0D" w:rsidRPr="00B84231" w:rsidRDefault="00C21F0D">
            <w:pPr>
              <w:spacing w:after="0" w:line="276" w:lineRule="auto"/>
              <w:jc w:val="center"/>
              <w:rPr>
                <w:ins w:id="1673" w:author="Prathyush Sambaturu" w:date="2019-06-12T18:06:00Z"/>
                <w:rFonts w:ascii="Cambria" w:eastAsia="Times New Roman" w:hAnsi="Cambria" w:cs="Arial"/>
              </w:rPr>
              <w:pPrChange w:id="1674" w:author="Prathyush Sambaturu" w:date="2019-06-12T18:19:00Z">
                <w:pPr>
                  <w:framePr w:hSpace="180" w:wrap="around" w:vAnchor="text" w:hAnchor="margin" w:y="-91"/>
                  <w:spacing w:after="0" w:line="276" w:lineRule="auto"/>
                  <w:jc w:val="center"/>
                </w:pPr>
              </w:pPrChange>
            </w:pPr>
            <w:ins w:id="1675" w:author="Prathyush Sambaturu" w:date="2019-06-12T18:06:00Z">
              <w:r>
                <w:rPr>
                  <w:rFonts w:ascii="Cambria" w:eastAsia="Times New Roman" w:hAnsi="Cambria" w:cs="Arial"/>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76"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C36AFCE" w14:textId="77777777" w:rsidR="00C21F0D" w:rsidRPr="00B84231" w:rsidRDefault="00C21F0D">
            <w:pPr>
              <w:spacing w:after="0" w:line="276" w:lineRule="auto"/>
              <w:jc w:val="center"/>
              <w:rPr>
                <w:ins w:id="1677" w:author="Prathyush Sambaturu" w:date="2019-06-12T18:06:00Z"/>
                <w:rFonts w:ascii="Cambria" w:eastAsia="Times New Roman" w:hAnsi="Cambria" w:cs="Arial"/>
              </w:rPr>
              <w:pPrChange w:id="1678"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679"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0335CC" w14:textId="77777777" w:rsidR="00C21F0D" w:rsidRPr="00B84231" w:rsidRDefault="00C21F0D">
            <w:pPr>
              <w:spacing w:after="0" w:line="276" w:lineRule="auto"/>
              <w:jc w:val="center"/>
              <w:rPr>
                <w:ins w:id="1680" w:author="Prathyush Sambaturu" w:date="2019-06-12T18:06:00Z"/>
                <w:rFonts w:ascii="Cambria" w:eastAsia="Times New Roman" w:hAnsi="Cambria" w:cs="Arial"/>
              </w:rPr>
              <w:pPrChange w:id="1681" w:author="Prathyush Sambaturu" w:date="2019-06-12T18:19:00Z">
                <w:pPr>
                  <w:framePr w:hSpace="180" w:wrap="around" w:vAnchor="text" w:hAnchor="margin" w:y="-91"/>
                  <w:spacing w:after="0" w:line="276" w:lineRule="auto"/>
                  <w:jc w:val="center"/>
                </w:pPr>
              </w:pPrChange>
            </w:pPr>
            <w:ins w:id="1682" w:author="Prathyush Sambaturu" w:date="2019-06-12T18:06:00Z">
              <w:r>
                <w:rPr>
                  <w:rFonts w:ascii="Cambria" w:eastAsia="Times New Roman" w:hAnsi="Cambria" w:cs="Arial"/>
                </w:rPr>
                <w:br/>
                <w:t>3.33</w:t>
              </w:r>
            </w:ins>
          </w:p>
        </w:tc>
      </w:tr>
      <w:tr w:rsidR="00C21F0D" w:rsidRPr="00955A01" w14:paraId="6A22C554" w14:textId="77777777" w:rsidTr="005A4E5D">
        <w:trPr>
          <w:trHeight w:val="315"/>
          <w:ins w:id="1683" w:author="Prathyush Sambaturu" w:date="2019-06-12T18:06:00Z"/>
          <w:trPrChange w:id="1684"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5"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0BE8A2" w14:textId="77777777" w:rsidR="00C21F0D" w:rsidRPr="00B84231" w:rsidRDefault="00C21F0D">
            <w:pPr>
              <w:spacing w:after="0" w:line="276" w:lineRule="auto"/>
              <w:jc w:val="center"/>
              <w:rPr>
                <w:ins w:id="1686" w:author="Prathyush Sambaturu" w:date="2019-06-12T18:06:00Z"/>
                <w:rFonts w:ascii="Cambria" w:eastAsia="Times New Roman" w:hAnsi="Cambria" w:cs="Arial"/>
              </w:rPr>
              <w:pPrChange w:id="1687" w:author="Prathyush Sambaturu" w:date="2019-06-12T18:19:00Z">
                <w:pPr>
                  <w:framePr w:hSpace="180" w:wrap="around" w:vAnchor="text" w:hAnchor="margin" w:y="-91"/>
                  <w:spacing w:after="0" w:line="276" w:lineRule="auto"/>
                  <w:jc w:val="center"/>
                </w:pPr>
              </w:pPrChange>
            </w:pPr>
            <w:ins w:id="1688" w:author="Prathyush Sambaturu" w:date="2019-06-12T18:06:00Z">
              <w:r w:rsidRPr="00B84231">
                <w:rPr>
                  <w:rFonts w:ascii="Cambria" w:eastAsia="Times New Roman" w:hAnsi="Cambria" w:cs="Arial"/>
                </w:rPr>
                <w:t>5</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9"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E862C6" w14:textId="77777777" w:rsidR="00C21F0D" w:rsidRPr="00B84231" w:rsidRDefault="00C21F0D">
            <w:pPr>
              <w:spacing w:after="0" w:line="276" w:lineRule="auto"/>
              <w:jc w:val="center"/>
              <w:rPr>
                <w:ins w:id="1690" w:author="Prathyush Sambaturu" w:date="2019-06-12T18:06:00Z"/>
                <w:rFonts w:ascii="Cambria" w:eastAsia="Times New Roman" w:hAnsi="Cambria" w:cs="Arial"/>
              </w:rPr>
              <w:pPrChange w:id="1691" w:author="Prathyush Sambaturu" w:date="2019-06-12T18:19:00Z">
                <w:pPr>
                  <w:framePr w:hSpace="180" w:wrap="around" w:vAnchor="text" w:hAnchor="margin" w:y="-91"/>
                  <w:spacing w:after="0" w:line="276" w:lineRule="auto"/>
                  <w:jc w:val="center"/>
                </w:pPr>
              </w:pPrChange>
            </w:pPr>
            <w:ins w:id="1692" w:author="Prathyush Sambaturu" w:date="2019-06-12T18:06:00Z">
              <w:r w:rsidRPr="00B84231">
                <w:rPr>
                  <w:rFonts w:ascii="Cambria" w:eastAsia="Times New Roman" w:hAnsi="Cambria" w:cs="Arial"/>
                </w:rPr>
                <w:t>2017-02-18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3"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220A31" w14:textId="77777777" w:rsidR="00C21F0D" w:rsidRPr="00B84231" w:rsidRDefault="00C21F0D">
            <w:pPr>
              <w:spacing w:after="0" w:line="276" w:lineRule="auto"/>
              <w:jc w:val="center"/>
              <w:rPr>
                <w:ins w:id="1694" w:author="Prathyush Sambaturu" w:date="2019-06-12T18:06:00Z"/>
                <w:rFonts w:ascii="Cambria" w:eastAsia="Times New Roman" w:hAnsi="Cambria" w:cs="Arial"/>
              </w:rPr>
              <w:pPrChange w:id="1695" w:author="Prathyush Sambaturu" w:date="2019-06-12T18:19:00Z">
                <w:pPr>
                  <w:framePr w:hSpace="180" w:wrap="around" w:vAnchor="text" w:hAnchor="margin" w:y="-91"/>
                  <w:spacing w:after="0" w:line="276" w:lineRule="auto"/>
                  <w:jc w:val="center"/>
                </w:pPr>
              </w:pPrChange>
            </w:pPr>
            <w:ins w:id="1696"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7"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8EDBF7C" w14:textId="77777777" w:rsidR="00C21F0D" w:rsidRPr="00B84231" w:rsidRDefault="00C21F0D">
            <w:pPr>
              <w:spacing w:after="0" w:line="276" w:lineRule="auto"/>
              <w:jc w:val="center"/>
              <w:rPr>
                <w:ins w:id="1698" w:author="Prathyush Sambaturu" w:date="2019-06-12T18:06:00Z"/>
                <w:rFonts w:ascii="Cambria" w:eastAsia="Times New Roman" w:hAnsi="Cambria" w:cs="Arial"/>
              </w:rPr>
              <w:pPrChange w:id="1699" w:author="Prathyush Sambaturu" w:date="2019-06-12T18:19:00Z">
                <w:pPr>
                  <w:framePr w:hSpace="180" w:wrap="around" w:vAnchor="text" w:hAnchor="margin" w:y="-91"/>
                  <w:spacing w:after="0" w:line="276" w:lineRule="auto"/>
                  <w:jc w:val="center"/>
                </w:pPr>
              </w:pPrChange>
            </w:pPr>
            <w:ins w:id="1700" w:author="Prathyush Sambaturu" w:date="2019-06-12T18:06:00Z">
              <w:r w:rsidRPr="00B84231">
                <w:rPr>
                  <w:rFonts w:ascii="Cambria" w:eastAsia="Times New Roman" w:hAnsi="Cambria" w:cs="Arial"/>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Change w:id="1701"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3D7CF0A" w14:textId="594381C9" w:rsidR="00C21F0D" w:rsidRPr="00B84231" w:rsidRDefault="00C21F0D">
            <w:pPr>
              <w:spacing w:after="0" w:line="276" w:lineRule="auto"/>
              <w:jc w:val="center"/>
              <w:rPr>
                <w:ins w:id="1702" w:author="Prathyush Sambaturu" w:date="2019-06-12T18:06:00Z"/>
                <w:rFonts w:ascii="Cambria" w:eastAsia="Times New Roman" w:hAnsi="Cambria" w:cs="Arial"/>
              </w:rPr>
              <w:pPrChange w:id="1703" w:author="Prathyush Sambaturu" w:date="2019-06-12T18:19:00Z">
                <w:pPr>
                  <w:framePr w:hSpace="180" w:wrap="around" w:vAnchor="text" w:hAnchor="margin" w:y="-91"/>
                  <w:spacing w:after="0" w:line="276" w:lineRule="auto"/>
                  <w:jc w:val="center"/>
                </w:pPr>
              </w:pPrChange>
            </w:pPr>
            <w:ins w:id="1704" w:author="Prathyush Sambaturu" w:date="2019-06-12T18:06:00Z">
              <w:r>
                <w:rPr>
                  <w:rFonts w:ascii="Cambria" w:eastAsia="Times New Roman" w:hAnsi="Cambria" w:cs="Arial"/>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5"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2E880D" w14:textId="77777777" w:rsidR="00C21F0D" w:rsidRPr="00B84231" w:rsidRDefault="00C21F0D">
            <w:pPr>
              <w:spacing w:after="0" w:line="276" w:lineRule="auto"/>
              <w:jc w:val="center"/>
              <w:rPr>
                <w:ins w:id="1706" w:author="Prathyush Sambaturu" w:date="2019-06-12T18:06:00Z"/>
                <w:rFonts w:ascii="Cambria" w:eastAsia="Times New Roman" w:hAnsi="Cambria" w:cs="Arial"/>
              </w:rPr>
              <w:pPrChange w:id="1707" w:author="Prathyush Sambaturu" w:date="2019-06-12T18:19:00Z">
                <w:pPr>
                  <w:framePr w:hSpace="180" w:wrap="around" w:vAnchor="text" w:hAnchor="margin" w:y="-91"/>
                  <w:spacing w:after="0" w:line="276" w:lineRule="auto"/>
                  <w:jc w:val="center"/>
                </w:pPr>
              </w:pPrChange>
            </w:pPr>
            <w:ins w:id="1708" w:author="Prathyush Sambaturu" w:date="2019-06-12T18:06:00Z">
              <w:r w:rsidRPr="00B84231">
                <w:rPr>
                  <w:rFonts w:ascii="Cambria" w:eastAsia="Times New Roman" w:hAnsi="Cambria" w:cs="Arial"/>
                </w:rPr>
                <w:t>27</w:t>
              </w:r>
            </w:ins>
          </w:p>
        </w:tc>
        <w:tc>
          <w:tcPr>
            <w:tcW w:w="1350" w:type="dxa"/>
            <w:tcBorders>
              <w:top w:val="single" w:sz="6" w:space="0" w:color="CCCCCC"/>
              <w:left w:val="single" w:sz="6" w:space="0" w:color="CCCCCC"/>
              <w:bottom w:val="single" w:sz="6" w:space="0" w:color="CCCCCC"/>
              <w:right w:val="single" w:sz="6" w:space="0" w:color="CCCCCC"/>
            </w:tcBorders>
            <w:tcPrChange w:id="1709"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9263743" w14:textId="19EDD98B" w:rsidR="00C21F0D" w:rsidRPr="00B84231" w:rsidRDefault="00C21F0D">
            <w:pPr>
              <w:spacing w:after="0" w:line="276" w:lineRule="auto"/>
              <w:jc w:val="center"/>
              <w:rPr>
                <w:ins w:id="1710" w:author="Prathyush Sambaturu" w:date="2019-06-12T18:06:00Z"/>
                <w:rFonts w:ascii="Cambria" w:eastAsia="Times New Roman" w:hAnsi="Cambria" w:cs="Arial"/>
              </w:rPr>
              <w:pPrChange w:id="1711" w:author="Prathyush Sambaturu" w:date="2019-06-12T18:19:00Z">
                <w:pPr>
                  <w:framePr w:hSpace="180" w:wrap="around" w:vAnchor="text" w:hAnchor="margin" w:y="-91"/>
                  <w:spacing w:after="0" w:line="276" w:lineRule="auto"/>
                  <w:jc w:val="center"/>
                </w:pPr>
              </w:pPrChange>
            </w:pPr>
            <w:ins w:id="1712" w:author="Prathyush Sambaturu" w:date="2019-06-12T18:06:00Z">
              <w:r>
                <w:rPr>
                  <w:rFonts w:ascii="Cambria" w:eastAsia="Times New Roman" w:hAnsi="Cambria" w:cs="Arial"/>
                </w:rPr>
                <w:t>3.86</w:t>
              </w:r>
            </w:ins>
          </w:p>
        </w:tc>
      </w:tr>
      <w:tr w:rsidR="00C21F0D" w:rsidRPr="00955A01" w14:paraId="6E14401A" w14:textId="77777777" w:rsidTr="005A4E5D">
        <w:trPr>
          <w:trHeight w:val="315"/>
          <w:ins w:id="1713" w:author="Prathyush Sambaturu" w:date="2019-06-12T18:06:00Z"/>
          <w:trPrChange w:id="1714"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5"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F90600" w14:textId="77777777" w:rsidR="00C21F0D" w:rsidRPr="00B84231" w:rsidRDefault="00C21F0D">
            <w:pPr>
              <w:spacing w:after="0" w:line="276" w:lineRule="auto"/>
              <w:jc w:val="center"/>
              <w:rPr>
                <w:ins w:id="1716" w:author="Prathyush Sambaturu" w:date="2019-06-12T18:06:00Z"/>
                <w:rFonts w:ascii="Cambria" w:eastAsia="Times New Roman" w:hAnsi="Cambria" w:cs="Arial"/>
              </w:rPr>
              <w:pPrChange w:id="1717"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718"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66809B7" w14:textId="77777777" w:rsidR="00C21F0D" w:rsidRPr="00B84231" w:rsidRDefault="00C21F0D">
            <w:pPr>
              <w:spacing w:after="0" w:line="276" w:lineRule="auto"/>
              <w:jc w:val="center"/>
              <w:rPr>
                <w:ins w:id="1719" w:author="Prathyush Sambaturu" w:date="2019-06-12T18:06:00Z"/>
                <w:rFonts w:ascii="Cambria" w:eastAsia="Times New Roman" w:hAnsi="Cambria" w:cs="Arial"/>
              </w:rPr>
              <w:pPrChange w:id="1720"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1"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49718B" w14:textId="77777777" w:rsidR="00C21F0D" w:rsidRPr="00B84231" w:rsidRDefault="00C21F0D">
            <w:pPr>
              <w:spacing w:after="0" w:line="276" w:lineRule="auto"/>
              <w:jc w:val="center"/>
              <w:rPr>
                <w:ins w:id="1722" w:author="Prathyush Sambaturu" w:date="2019-06-12T18:06:00Z"/>
                <w:rFonts w:ascii="Cambria" w:eastAsia="Times New Roman" w:hAnsi="Cambria" w:cs="Arial"/>
              </w:rPr>
              <w:pPrChange w:id="1723" w:author="Prathyush Sambaturu" w:date="2019-06-12T18:19:00Z">
                <w:pPr>
                  <w:framePr w:hSpace="180" w:wrap="around" w:vAnchor="text" w:hAnchor="margin" w:y="-91"/>
                  <w:spacing w:after="0" w:line="276" w:lineRule="auto"/>
                  <w:jc w:val="center"/>
                </w:pPr>
              </w:pPrChange>
            </w:pPr>
            <w:ins w:id="1724"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5"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95C6F3" w14:textId="77777777" w:rsidR="00C21F0D" w:rsidRPr="00B84231" w:rsidRDefault="00C21F0D">
            <w:pPr>
              <w:spacing w:after="0" w:line="276" w:lineRule="auto"/>
              <w:jc w:val="center"/>
              <w:rPr>
                <w:ins w:id="1726" w:author="Prathyush Sambaturu" w:date="2019-06-12T18:06:00Z"/>
                <w:rFonts w:ascii="Cambria" w:eastAsia="Times New Roman" w:hAnsi="Cambria" w:cs="Arial"/>
              </w:rPr>
              <w:pPrChange w:id="1727" w:author="Prathyush Sambaturu" w:date="2019-06-12T18:19:00Z">
                <w:pPr>
                  <w:framePr w:hSpace="180" w:wrap="around" w:vAnchor="text" w:hAnchor="margin" w:y="-91"/>
                  <w:spacing w:after="0" w:line="276" w:lineRule="auto"/>
                  <w:jc w:val="center"/>
                </w:pPr>
              </w:pPrChange>
            </w:pPr>
            <w:ins w:id="1728" w:author="Prathyush Sambaturu" w:date="2019-06-12T18:06:00Z">
              <w:r w:rsidRPr="00B84231">
                <w:rPr>
                  <w:rFonts w:ascii="Cambria" w:eastAsia="Times New Roman" w:hAnsi="Cambria" w:cs="Arial"/>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Change w:id="1729"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8FE2FDF" w14:textId="77777777" w:rsidR="00C21F0D" w:rsidRPr="00B84231" w:rsidRDefault="00C21F0D">
            <w:pPr>
              <w:spacing w:after="0" w:line="276" w:lineRule="auto"/>
              <w:jc w:val="center"/>
              <w:rPr>
                <w:ins w:id="1730" w:author="Prathyush Sambaturu" w:date="2019-06-12T18:06:00Z"/>
                <w:rFonts w:ascii="Cambria" w:eastAsia="Times New Roman" w:hAnsi="Cambria" w:cs="Arial"/>
              </w:rPr>
              <w:pPrChange w:id="1731" w:author="Prathyush Sambaturu" w:date="2019-06-12T18:19:00Z">
                <w:pPr>
                  <w:framePr w:hSpace="180" w:wrap="around" w:vAnchor="text" w:hAnchor="margin" w:y="-91"/>
                  <w:spacing w:after="0" w:line="276" w:lineRule="auto"/>
                  <w:jc w:val="center"/>
                </w:pPr>
              </w:pPrChange>
            </w:pPr>
            <w:ins w:id="1732" w:author="Prathyush Sambaturu" w:date="2019-06-12T18:06:00Z">
              <w:r>
                <w:rPr>
                  <w:rFonts w:ascii="Cambria" w:eastAsia="Times New Roman" w:hAnsi="Cambria" w:cs="Arial"/>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733"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A7F3E74" w14:textId="77777777" w:rsidR="00C21F0D" w:rsidRPr="00B84231" w:rsidRDefault="00C21F0D">
            <w:pPr>
              <w:spacing w:after="0" w:line="276" w:lineRule="auto"/>
              <w:jc w:val="center"/>
              <w:rPr>
                <w:ins w:id="1734" w:author="Prathyush Sambaturu" w:date="2019-06-12T18:06:00Z"/>
                <w:rFonts w:ascii="Cambria" w:eastAsia="Times New Roman" w:hAnsi="Cambria" w:cs="Arial"/>
              </w:rPr>
              <w:pPrChange w:id="1735"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73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E8BA3B6" w14:textId="77777777" w:rsidR="00C21F0D" w:rsidRPr="00B84231" w:rsidRDefault="00C21F0D">
            <w:pPr>
              <w:spacing w:after="0" w:line="276" w:lineRule="auto"/>
              <w:jc w:val="center"/>
              <w:rPr>
                <w:ins w:id="1737" w:author="Prathyush Sambaturu" w:date="2019-06-12T18:06:00Z"/>
                <w:rFonts w:ascii="Cambria" w:eastAsia="Times New Roman" w:hAnsi="Cambria" w:cs="Arial"/>
              </w:rPr>
              <w:pPrChange w:id="1738" w:author="Prathyush Sambaturu" w:date="2019-06-12T18:19:00Z">
                <w:pPr>
                  <w:framePr w:hSpace="180" w:wrap="around" w:vAnchor="text" w:hAnchor="margin" w:y="-91"/>
                  <w:spacing w:after="0" w:line="276" w:lineRule="auto"/>
                  <w:jc w:val="center"/>
                </w:pPr>
              </w:pPrChange>
            </w:pPr>
            <w:ins w:id="1739" w:author="Prathyush Sambaturu" w:date="2019-06-12T18:06:00Z">
              <w:r>
                <w:rPr>
                  <w:rFonts w:ascii="Cambria" w:eastAsia="Times New Roman" w:hAnsi="Cambria" w:cs="Arial"/>
                </w:rPr>
                <w:br/>
                <w:t>13.5</w:t>
              </w:r>
            </w:ins>
          </w:p>
        </w:tc>
      </w:tr>
      <w:tr w:rsidR="00C21F0D" w:rsidRPr="00955A01" w14:paraId="2CC82453" w14:textId="77777777" w:rsidTr="005A4E5D">
        <w:trPr>
          <w:trHeight w:val="315"/>
          <w:ins w:id="1740" w:author="Prathyush Sambaturu" w:date="2019-06-12T18:06:00Z"/>
          <w:trPrChange w:id="174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9EC0E1F" w14:textId="77777777" w:rsidR="00C21F0D" w:rsidRPr="00B84231" w:rsidRDefault="00C21F0D">
            <w:pPr>
              <w:spacing w:after="0" w:line="276" w:lineRule="auto"/>
              <w:jc w:val="center"/>
              <w:rPr>
                <w:ins w:id="1743" w:author="Prathyush Sambaturu" w:date="2019-06-12T18:06:00Z"/>
                <w:rFonts w:ascii="Cambria" w:eastAsia="Times New Roman" w:hAnsi="Cambria" w:cs="Arial"/>
              </w:rPr>
              <w:pPrChange w:id="1744" w:author="Prathyush Sambaturu" w:date="2019-06-12T18:19:00Z">
                <w:pPr>
                  <w:framePr w:hSpace="180" w:wrap="around" w:vAnchor="text" w:hAnchor="margin" w:y="-91"/>
                  <w:spacing w:after="0" w:line="276" w:lineRule="auto"/>
                  <w:jc w:val="center"/>
                </w:pPr>
              </w:pPrChange>
            </w:pPr>
            <w:ins w:id="1745" w:author="Prathyush Sambaturu" w:date="2019-06-12T18:06:00Z">
              <w:r w:rsidRPr="00B84231">
                <w:rPr>
                  <w:rFonts w:ascii="Cambria" w:eastAsia="Times New Roman" w:hAnsi="Cambria" w:cs="Arial"/>
                </w:rPr>
                <w:t>6</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6"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E68BAA" w14:textId="77777777" w:rsidR="00C21F0D" w:rsidRPr="00B84231" w:rsidRDefault="00C21F0D">
            <w:pPr>
              <w:spacing w:after="0" w:line="276" w:lineRule="auto"/>
              <w:jc w:val="center"/>
              <w:rPr>
                <w:ins w:id="1747" w:author="Prathyush Sambaturu" w:date="2019-06-12T18:06:00Z"/>
                <w:rFonts w:ascii="Cambria" w:eastAsia="Times New Roman" w:hAnsi="Cambria" w:cs="Arial"/>
              </w:rPr>
              <w:pPrChange w:id="1748" w:author="Prathyush Sambaturu" w:date="2019-06-12T18:19:00Z">
                <w:pPr>
                  <w:framePr w:hSpace="180" w:wrap="around" w:vAnchor="text" w:hAnchor="margin" w:y="-91"/>
                  <w:spacing w:after="0" w:line="276" w:lineRule="auto"/>
                  <w:jc w:val="center"/>
                </w:pPr>
              </w:pPrChange>
            </w:pPr>
            <w:ins w:id="1749" w:author="Prathyush Sambaturu" w:date="2019-06-12T18:06:00Z">
              <w:r w:rsidRPr="00B84231">
                <w:rPr>
                  <w:rFonts w:ascii="Cambria" w:eastAsia="Times New Roman" w:hAnsi="Cambria" w:cs="Arial"/>
                </w:rPr>
                <w:t>2017-03-25</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88A86A" w14:textId="77777777" w:rsidR="00C21F0D" w:rsidRPr="00B84231" w:rsidRDefault="00C21F0D">
            <w:pPr>
              <w:spacing w:after="0" w:line="276" w:lineRule="auto"/>
              <w:jc w:val="center"/>
              <w:rPr>
                <w:ins w:id="1751" w:author="Prathyush Sambaturu" w:date="2019-06-12T18:06:00Z"/>
                <w:rFonts w:ascii="Cambria" w:eastAsia="Times New Roman" w:hAnsi="Cambria" w:cs="Arial"/>
              </w:rPr>
              <w:pPrChange w:id="1752" w:author="Prathyush Sambaturu" w:date="2019-06-12T18:19:00Z">
                <w:pPr>
                  <w:framePr w:hSpace="180" w:wrap="around" w:vAnchor="text" w:hAnchor="margin" w:y="-91"/>
                  <w:spacing w:after="0" w:line="276" w:lineRule="auto"/>
                  <w:jc w:val="center"/>
                </w:pPr>
              </w:pPrChange>
            </w:pPr>
            <w:ins w:id="175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1B211" w14:textId="77777777" w:rsidR="00C21F0D" w:rsidRPr="00B84231" w:rsidRDefault="00C21F0D">
            <w:pPr>
              <w:spacing w:after="0" w:line="276" w:lineRule="auto"/>
              <w:jc w:val="center"/>
              <w:rPr>
                <w:ins w:id="1755" w:author="Prathyush Sambaturu" w:date="2019-06-12T18:06:00Z"/>
                <w:rFonts w:ascii="Cambria" w:eastAsia="Times New Roman" w:hAnsi="Cambria" w:cs="Arial"/>
              </w:rPr>
              <w:pPrChange w:id="1756" w:author="Prathyush Sambaturu" w:date="2019-06-12T18:19:00Z">
                <w:pPr>
                  <w:framePr w:hSpace="180" w:wrap="around" w:vAnchor="text" w:hAnchor="margin" w:y="-91"/>
                  <w:spacing w:after="0" w:line="276" w:lineRule="auto"/>
                  <w:jc w:val="center"/>
                </w:pPr>
              </w:pPrChange>
            </w:pPr>
            <w:ins w:id="1757" w:author="Prathyush Sambaturu" w:date="2019-06-12T18:06:00Z">
              <w:r w:rsidRPr="00B84231">
                <w:rPr>
                  <w:rFonts w:ascii="Cambria" w:eastAsia="Times New Roman" w:hAnsi="Cambria" w:cs="Arial"/>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Change w:id="175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708FB8F" w14:textId="77777777" w:rsidR="00C21F0D" w:rsidRPr="00B84231" w:rsidRDefault="00C21F0D">
            <w:pPr>
              <w:spacing w:after="0" w:line="276" w:lineRule="auto"/>
              <w:jc w:val="center"/>
              <w:rPr>
                <w:ins w:id="1759" w:author="Prathyush Sambaturu" w:date="2019-06-12T18:06:00Z"/>
                <w:rFonts w:ascii="Cambria" w:eastAsia="Times New Roman" w:hAnsi="Cambria" w:cs="Arial"/>
              </w:rPr>
              <w:pPrChange w:id="1760" w:author="Prathyush Sambaturu" w:date="2019-06-12T18:19:00Z">
                <w:pPr>
                  <w:framePr w:hSpace="180" w:wrap="around" w:vAnchor="text" w:hAnchor="margin" w:y="-91"/>
                  <w:spacing w:after="0" w:line="276" w:lineRule="auto"/>
                  <w:jc w:val="center"/>
                </w:pPr>
              </w:pPrChange>
            </w:pPr>
            <w:ins w:id="1761" w:author="Prathyush Sambaturu" w:date="2019-06-12T18:06:00Z">
              <w:r>
                <w:rPr>
                  <w:rFonts w:ascii="Cambria" w:eastAsia="Times New Roman" w:hAnsi="Cambria" w:cs="Arial"/>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A77E6E" w14:textId="77777777" w:rsidR="00C21F0D" w:rsidRPr="00B84231" w:rsidRDefault="00C21F0D">
            <w:pPr>
              <w:spacing w:after="0" w:line="276" w:lineRule="auto"/>
              <w:jc w:val="center"/>
              <w:rPr>
                <w:ins w:id="1763" w:author="Prathyush Sambaturu" w:date="2019-06-12T18:06:00Z"/>
                <w:rFonts w:ascii="Cambria" w:eastAsia="Times New Roman" w:hAnsi="Cambria" w:cs="Arial"/>
              </w:rPr>
              <w:pPrChange w:id="1764" w:author="Prathyush Sambaturu" w:date="2019-06-12T18:19:00Z">
                <w:pPr>
                  <w:framePr w:hSpace="180" w:wrap="around" w:vAnchor="text" w:hAnchor="margin" w:y="-91"/>
                  <w:spacing w:after="0" w:line="276" w:lineRule="auto"/>
                  <w:jc w:val="center"/>
                </w:pPr>
              </w:pPrChange>
            </w:pPr>
            <w:ins w:id="1765"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76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AAA27DD" w14:textId="77777777" w:rsidR="00C21F0D" w:rsidRPr="00B84231" w:rsidRDefault="00C21F0D">
            <w:pPr>
              <w:spacing w:after="0" w:line="276" w:lineRule="auto"/>
              <w:jc w:val="center"/>
              <w:rPr>
                <w:ins w:id="1767" w:author="Prathyush Sambaturu" w:date="2019-06-12T18:06:00Z"/>
                <w:rFonts w:ascii="Cambria" w:eastAsia="Times New Roman" w:hAnsi="Cambria" w:cs="Arial"/>
              </w:rPr>
              <w:pPrChange w:id="1768" w:author="Prathyush Sambaturu" w:date="2019-06-12T18:19:00Z">
                <w:pPr>
                  <w:framePr w:hSpace="180" w:wrap="around" w:vAnchor="text" w:hAnchor="margin" w:y="-91"/>
                  <w:spacing w:after="0" w:line="276" w:lineRule="auto"/>
                  <w:jc w:val="center"/>
                </w:pPr>
              </w:pPrChange>
            </w:pPr>
            <w:ins w:id="1769" w:author="Prathyush Sambaturu" w:date="2019-06-12T18:06:00Z">
              <w:r>
                <w:rPr>
                  <w:rFonts w:ascii="Cambria" w:eastAsia="Times New Roman" w:hAnsi="Cambria" w:cs="Arial"/>
                </w:rPr>
                <w:br/>
                <w:t>2.5</w:t>
              </w:r>
            </w:ins>
          </w:p>
        </w:tc>
      </w:tr>
      <w:tr w:rsidR="00C21F0D" w:rsidRPr="00955A01" w14:paraId="117A3851" w14:textId="77777777" w:rsidTr="005A4E5D">
        <w:trPr>
          <w:trHeight w:val="315"/>
          <w:ins w:id="1770" w:author="Prathyush Sambaturu" w:date="2019-06-12T18:06:00Z"/>
          <w:trPrChange w:id="177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526523B" w14:textId="77777777" w:rsidR="00C21F0D" w:rsidRPr="00B84231" w:rsidRDefault="00C21F0D">
            <w:pPr>
              <w:spacing w:after="0" w:line="276" w:lineRule="auto"/>
              <w:jc w:val="center"/>
              <w:rPr>
                <w:ins w:id="1773" w:author="Prathyush Sambaturu" w:date="2019-06-12T18:06:00Z"/>
                <w:rFonts w:ascii="Cambria" w:eastAsia="Times New Roman" w:hAnsi="Cambria" w:cs="Arial"/>
              </w:rPr>
              <w:pPrChange w:id="1774" w:author="Prathyush Sambaturu" w:date="2019-06-12T18:19:00Z">
                <w:pPr>
                  <w:framePr w:hSpace="180" w:wrap="around" w:vAnchor="text" w:hAnchor="margin" w:y="-91"/>
                  <w:spacing w:after="0" w:line="276" w:lineRule="auto"/>
                  <w:jc w:val="center"/>
                </w:pPr>
              </w:pPrChange>
            </w:pPr>
            <w:ins w:id="1775" w:author="Prathyush Sambaturu" w:date="2019-06-12T18:06:00Z">
              <w:r w:rsidRPr="00B84231">
                <w:rPr>
                  <w:rFonts w:ascii="Cambria" w:eastAsia="Times New Roman" w:hAnsi="Cambria" w:cs="Arial"/>
                </w:rPr>
                <w:t>7</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6"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2D5F3F" w14:textId="77777777" w:rsidR="00C21F0D" w:rsidRPr="00B84231" w:rsidRDefault="00C21F0D">
            <w:pPr>
              <w:spacing w:after="0" w:line="276" w:lineRule="auto"/>
              <w:jc w:val="center"/>
              <w:rPr>
                <w:ins w:id="1777" w:author="Prathyush Sambaturu" w:date="2019-06-12T18:06:00Z"/>
                <w:rFonts w:ascii="Cambria" w:eastAsia="Times New Roman" w:hAnsi="Cambria" w:cs="Arial"/>
              </w:rPr>
              <w:pPrChange w:id="1778" w:author="Prathyush Sambaturu" w:date="2019-06-12T18:19:00Z">
                <w:pPr>
                  <w:framePr w:hSpace="180" w:wrap="around" w:vAnchor="text" w:hAnchor="margin" w:y="-91"/>
                  <w:spacing w:after="0" w:line="276" w:lineRule="auto"/>
                  <w:jc w:val="center"/>
                </w:pPr>
              </w:pPrChange>
            </w:pPr>
            <w:ins w:id="1779" w:author="Prathyush Sambaturu" w:date="2019-06-12T18:06:00Z">
              <w:r w:rsidRPr="00B84231">
                <w:rPr>
                  <w:rFonts w:ascii="Cambria" w:eastAsia="Times New Roman" w:hAnsi="Cambria" w:cs="Arial"/>
                </w:rPr>
                <w:t>2017-04-08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BEE78" w14:textId="77777777" w:rsidR="00C21F0D" w:rsidRPr="00B84231" w:rsidRDefault="00C21F0D">
            <w:pPr>
              <w:spacing w:after="0" w:line="276" w:lineRule="auto"/>
              <w:jc w:val="center"/>
              <w:rPr>
                <w:ins w:id="1781" w:author="Prathyush Sambaturu" w:date="2019-06-12T18:06:00Z"/>
                <w:rFonts w:ascii="Cambria" w:eastAsia="Times New Roman" w:hAnsi="Cambria" w:cs="Arial"/>
              </w:rPr>
              <w:pPrChange w:id="1782" w:author="Prathyush Sambaturu" w:date="2019-06-12T18:19:00Z">
                <w:pPr>
                  <w:framePr w:hSpace="180" w:wrap="around" w:vAnchor="text" w:hAnchor="margin" w:y="-91"/>
                  <w:spacing w:after="0" w:line="276" w:lineRule="auto"/>
                  <w:jc w:val="center"/>
                </w:pPr>
              </w:pPrChange>
            </w:pPr>
            <w:ins w:id="178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E851BB" w14:textId="77777777" w:rsidR="00C21F0D" w:rsidRPr="00B84231" w:rsidRDefault="00C21F0D">
            <w:pPr>
              <w:spacing w:after="0" w:line="276" w:lineRule="auto"/>
              <w:jc w:val="center"/>
              <w:rPr>
                <w:ins w:id="1785" w:author="Prathyush Sambaturu" w:date="2019-06-12T18:06:00Z"/>
                <w:rFonts w:ascii="Cambria" w:eastAsia="Times New Roman" w:hAnsi="Cambria" w:cs="Arial"/>
              </w:rPr>
              <w:pPrChange w:id="1786" w:author="Prathyush Sambaturu" w:date="2019-06-12T18:19:00Z">
                <w:pPr>
                  <w:framePr w:hSpace="180" w:wrap="around" w:vAnchor="text" w:hAnchor="margin" w:y="-91"/>
                  <w:spacing w:after="0" w:line="276" w:lineRule="auto"/>
                  <w:jc w:val="center"/>
                </w:pPr>
              </w:pPrChange>
            </w:pPr>
            <w:ins w:id="1787" w:author="Prathyush Sambaturu" w:date="2019-06-12T18:06:00Z">
              <w:r w:rsidRPr="00B84231">
                <w:rPr>
                  <w:rFonts w:ascii="Cambria" w:eastAsia="Times New Roman" w:hAnsi="Cambria" w:cs="Arial"/>
                </w:rPr>
                <w:t>KY and SC</w:t>
              </w:r>
            </w:ins>
          </w:p>
        </w:tc>
        <w:tc>
          <w:tcPr>
            <w:tcW w:w="1260" w:type="dxa"/>
            <w:tcBorders>
              <w:top w:val="single" w:sz="6" w:space="0" w:color="CCCCCC"/>
              <w:left w:val="single" w:sz="6" w:space="0" w:color="CCCCCC"/>
              <w:bottom w:val="single" w:sz="6" w:space="0" w:color="CCCCCC"/>
              <w:right w:val="single" w:sz="6" w:space="0" w:color="CCCCCC"/>
            </w:tcBorders>
            <w:tcPrChange w:id="178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942822" w14:textId="77777777" w:rsidR="00C21F0D" w:rsidRPr="00B84231" w:rsidRDefault="00C21F0D">
            <w:pPr>
              <w:spacing w:after="0" w:line="276" w:lineRule="auto"/>
              <w:jc w:val="center"/>
              <w:rPr>
                <w:ins w:id="1789" w:author="Prathyush Sambaturu" w:date="2019-06-12T18:06:00Z"/>
                <w:rFonts w:ascii="Cambria" w:eastAsia="Times New Roman" w:hAnsi="Cambria" w:cs="Arial"/>
              </w:rPr>
              <w:pPrChange w:id="1790" w:author="Prathyush Sambaturu" w:date="2019-06-12T18:19:00Z">
                <w:pPr>
                  <w:framePr w:hSpace="180" w:wrap="around" w:vAnchor="text" w:hAnchor="margin" w:y="-91"/>
                  <w:spacing w:after="0" w:line="276" w:lineRule="auto"/>
                  <w:jc w:val="center"/>
                </w:pPr>
              </w:pPrChange>
            </w:pPr>
            <w:ins w:id="1791" w:author="Prathyush Sambaturu" w:date="2019-06-12T18:06:00Z">
              <w:r>
                <w:rPr>
                  <w:rFonts w:ascii="Cambria" w:eastAsia="Times New Roman" w:hAnsi="Cambria" w:cs="Arial"/>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D478D8" w14:textId="77777777" w:rsidR="00C21F0D" w:rsidRPr="00B84231" w:rsidRDefault="00C21F0D">
            <w:pPr>
              <w:spacing w:after="0" w:line="276" w:lineRule="auto"/>
              <w:jc w:val="center"/>
              <w:rPr>
                <w:ins w:id="1793" w:author="Prathyush Sambaturu" w:date="2019-06-12T18:06:00Z"/>
                <w:rFonts w:ascii="Cambria" w:eastAsia="Times New Roman" w:hAnsi="Cambria" w:cs="Arial"/>
              </w:rPr>
              <w:pPrChange w:id="1794" w:author="Prathyush Sambaturu" w:date="2019-06-12T18:19:00Z">
                <w:pPr>
                  <w:framePr w:hSpace="180" w:wrap="around" w:vAnchor="text" w:hAnchor="margin" w:y="-91"/>
                  <w:spacing w:after="0" w:line="276" w:lineRule="auto"/>
                  <w:jc w:val="center"/>
                </w:pPr>
              </w:pPrChange>
            </w:pPr>
            <w:ins w:id="1795" w:author="Prathyush Sambaturu" w:date="2019-06-12T18:06:00Z">
              <w:r w:rsidRPr="00B84231">
                <w:rPr>
                  <w:rFonts w:ascii="Cambria" w:eastAsia="Times New Roman" w:hAnsi="Cambria" w:cs="Arial"/>
                </w:rPr>
                <w:t>2</w:t>
              </w:r>
            </w:ins>
          </w:p>
        </w:tc>
        <w:tc>
          <w:tcPr>
            <w:tcW w:w="1350" w:type="dxa"/>
            <w:tcBorders>
              <w:top w:val="single" w:sz="6" w:space="0" w:color="CCCCCC"/>
              <w:left w:val="single" w:sz="6" w:space="0" w:color="CCCCCC"/>
              <w:bottom w:val="single" w:sz="6" w:space="0" w:color="CCCCCC"/>
              <w:right w:val="single" w:sz="6" w:space="0" w:color="CCCCCC"/>
            </w:tcBorders>
            <w:tcPrChange w:id="179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A2CBDCD" w14:textId="77777777" w:rsidR="00C21F0D" w:rsidRPr="00B84231" w:rsidRDefault="00C21F0D">
            <w:pPr>
              <w:spacing w:after="0" w:line="276" w:lineRule="auto"/>
              <w:jc w:val="center"/>
              <w:rPr>
                <w:ins w:id="1797" w:author="Prathyush Sambaturu" w:date="2019-06-12T18:06:00Z"/>
                <w:rFonts w:ascii="Cambria" w:eastAsia="Times New Roman" w:hAnsi="Cambria" w:cs="Arial"/>
              </w:rPr>
              <w:pPrChange w:id="1798" w:author="Prathyush Sambaturu" w:date="2019-06-12T18:19:00Z">
                <w:pPr>
                  <w:framePr w:hSpace="180" w:wrap="around" w:vAnchor="text" w:hAnchor="margin" w:y="-91"/>
                  <w:spacing w:after="0" w:line="276" w:lineRule="auto"/>
                  <w:jc w:val="center"/>
                </w:pPr>
              </w:pPrChange>
            </w:pPr>
            <w:ins w:id="1799" w:author="Prathyush Sambaturu" w:date="2019-06-12T18:06:00Z">
              <w:r>
                <w:rPr>
                  <w:rFonts w:ascii="Cambria" w:eastAsia="Times New Roman" w:hAnsi="Cambria" w:cs="Arial"/>
                </w:rPr>
                <w:t>1</w:t>
              </w:r>
            </w:ins>
          </w:p>
        </w:tc>
      </w:tr>
      <w:tr w:rsidR="00C21F0D" w:rsidRPr="00955A01" w14:paraId="0E41A9D4" w14:textId="77777777" w:rsidTr="005A4E5D">
        <w:trPr>
          <w:trHeight w:val="315"/>
          <w:ins w:id="1800" w:author="Prathyush Sambaturu" w:date="2019-06-12T18:06:00Z"/>
          <w:trPrChange w:id="180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CF42E9" w14:textId="77777777" w:rsidR="00C21F0D" w:rsidRPr="00B84231" w:rsidRDefault="00C21F0D">
            <w:pPr>
              <w:spacing w:after="0" w:line="276" w:lineRule="auto"/>
              <w:jc w:val="center"/>
              <w:rPr>
                <w:ins w:id="1803" w:author="Prathyush Sambaturu" w:date="2019-06-12T18:06:00Z"/>
                <w:rFonts w:ascii="Cambria" w:eastAsia="Times New Roman" w:hAnsi="Cambria" w:cs="Arial"/>
              </w:rPr>
              <w:pPrChange w:id="1804" w:author="Prathyush Sambaturu" w:date="2019-06-12T18:19:00Z">
                <w:pPr>
                  <w:framePr w:hSpace="180" w:wrap="around" w:vAnchor="text" w:hAnchor="margin" w:y="-91"/>
                  <w:spacing w:after="0" w:line="276" w:lineRule="auto"/>
                  <w:jc w:val="center"/>
                </w:pPr>
              </w:pPrChange>
            </w:pPr>
            <w:ins w:id="1805" w:author="Prathyush Sambaturu" w:date="2019-06-12T18:06:00Z">
              <w:r w:rsidRPr="00B84231">
                <w:rPr>
                  <w:rFonts w:ascii="Cambria" w:eastAsia="Times New Roman" w:hAnsi="Cambria" w:cs="Arial"/>
                </w:rPr>
                <w:t>8</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6"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246A30F" w14:textId="77777777" w:rsidR="00C21F0D" w:rsidRPr="00B84231" w:rsidRDefault="00C21F0D">
            <w:pPr>
              <w:spacing w:after="0" w:line="276" w:lineRule="auto"/>
              <w:jc w:val="center"/>
              <w:rPr>
                <w:ins w:id="1807" w:author="Prathyush Sambaturu" w:date="2019-06-12T18:06:00Z"/>
                <w:rFonts w:ascii="Cambria" w:eastAsia="Times New Roman" w:hAnsi="Cambria" w:cs="Arial"/>
              </w:rPr>
              <w:pPrChange w:id="1808" w:author="Prathyush Sambaturu" w:date="2019-06-12T18:19:00Z">
                <w:pPr>
                  <w:framePr w:hSpace="180" w:wrap="around" w:vAnchor="text" w:hAnchor="margin" w:y="-91"/>
                  <w:spacing w:after="0" w:line="276" w:lineRule="auto"/>
                  <w:jc w:val="center"/>
                </w:pPr>
              </w:pPrChange>
            </w:pPr>
            <w:ins w:id="1809" w:author="Prathyush Sambaturu" w:date="2019-06-12T18:06:00Z">
              <w:r w:rsidRPr="00B84231">
                <w:rPr>
                  <w:rFonts w:ascii="Cambria" w:eastAsia="Times New Roman" w:hAnsi="Cambria" w:cs="Arial"/>
                </w:rPr>
                <w:t>2014-12-13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EA5C0D" w14:textId="77777777" w:rsidR="00C21F0D" w:rsidRPr="00B84231" w:rsidRDefault="00C21F0D">
            <w:pPr>
              <w:spacing w:after="0" w:line="276" w:lineRule="auto"/>
              <w:jc w:val="center"/>
              <w:rPr>
                <w:ins w:id="1811" w:author="Prathyush Sambaturu" w:date="2019-06-12T18:06:00Z"/>
                <w:rFonts w:ascii="Cambria" w:eastAsia="Times New Roman" w:hAnsi="Cambria" w:cs="Arial"/>
              </w:rPr>
              <w:pPrChange w:id="1812" w:author="Prathyush Sambaturu" w:date="2019-06-12T18:19:00Z">
                <w:pPr>
                  <w:framePr w:hSpace="180" w:wrap="around" w:vAnchor="text" w:hAnchor="margin" w:y="-91"/>
                  <w:spacing w:after="0" w:line="276" w:lineRule="auto"/>
                  <w:jc w:val="center"/>
                </w:pPr>
              </w:pPrChange>
            </w:pPr>
            <w:ins w:id="181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DA4441" w14:textId="77777777" w:rsidR="00C21F0D" w:rsidRPr="00B84231" w:rsidRDefault="00C21F0D">
            <w:pPr>
              <w:spacing w:after="0" w:line="276" w:lineRule="auto"/>
              <w:jc w:val="center"/>
              <w:rPr>
                <w:ins w:id="1815" w:author="Prathyush Sambaturu" w:date="2019-06-12T18:06:00Z"/>
                <w:rFonts w:ascii="Cambria" w:eastAsia="Times New Roman" w:hAnsi="Cambria" w:cs="Arial"/>
              </w:rPr>
              <w:pPrChange w:id="1816" w:author="Prathyush Sambaturu" w:date="2019-06-12T18:19:00Z">
                <w:pPr>
                  <w:framePr w:hSpace="180" w:wrap="around" w:vAnchor="text" w:hAnchor="margin" w:y="-91"/>
                  <w:spacing w:after="0" w:line="276" w:lineRule="auto"/>
                  <w:jc w:val="center"/>
                </w:pPr>
              </w:pPrChange>
            </w:pPr>
            <w:ins w:id="1817" w:author="Prathyush Sambaturu" w:date="2019-06-12T18:06:00Z">
              <w:r w:rsidRPr="00B84231">
                <w:rPr>
                  <w:rFonts w:ascii="Cambria" w:eastAsia="Times New Roman" w:hAnsi="Cambria" w:cs="Arial"/>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Change w:id="181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F7929D0" w14:textId="77777777" w:rsidR="00C21F0D" w:rsidRPr="00B84231" w:rsidRDefault="00C21F0D">
            <w:pPr>
              <w:spacing w:after="0" w:line="276" w:lineRule="auto"/>
              <w:jc w:val="center"/>
              <w:rPr>
                <w:ins w:id="1819" w:author="Prathyush Sambaturu" w:date="2019-06-12T18:06:00Z"/>
                <w:rFonts w:ascii="Cambria" w:eastAsia="Times New Roman" w:hAnsi="Cambria" w:cs="Arial"/>
              </w:rPr>
              <w:pPrChange w:id="1820" w:author="Prathyush Sambaturu" w:date="2019-06-12T18:19:00Z">
                <w:pPr>
                  <w:framePr w:hSpace="180" w:wrap="around" w:vAnchor="text" w:hAnchor="margin" w:y="-91"/>
                  <w:spacing w:after="0" w:line="276" w:lineRule="auto"/>
                  <w:jc w:val="center"/>
                </w:pPr>
              </w:pPrChange>
            </w:pPr>
            <w:ins w:id="1821" w:author="Prathyush Sambaturu" w:date="2019-06-12T18:06:00Z">
              <w:r>
                <w:rPr>
                  <w:rFonts w:ascii="Cambria" w:eastAsia="Times New Roman" w:hAnsi="Cambria" w:cs="Arial"/>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645CCE2" w14:textId="77777777" w:rsidR="00C21F0D" w:rsidRPr="00B84231" w:rsidRDefault="00C21F0D">
            <w:pPr>
              <w:spacing w:after="0" w:line="276" w:lineRule="auto"/>
              <w:jc w:val="center"/>
              <w:rPr>
                <w:ins w:id="1823" w:author="Prathyush Sambaturu" w:date="2019-06-12T18:06:00Z"/>
                <w:rFonts w:ascii="Cambria" w:eastAsia="Times New Roman" w:hAnsi="Cambria" w:cs="Arial"/>
              </w:rPr>
              <w:pPrChange w:id="1824" w:author="Prathyush Sambaturu" w:date="2019-06-12T18:19:00Z">
                <w:pPr>
                  <w:framePr w:hSpace="180" w:wrap="around" w:vAnchor="text" w:hAnchor="margin" w:y="-91"/>
                  <w:spacing w:after="0" w:line="276" w:lineRule="auto"/>
                  <w:jc w:val="center"/>
                </w:pPr>
              </w:pPrChange>
            </w:pPr>
            <w:ins w:id="1825" w:author="Prathyush Sambaturu" w:date="2019-06-12T18:06:00Z">
              <w:r w:rsidRPr="00B84231">
                <w:rPr>
                  <w:rFonts w:ascii="Cambria" w:eastAsia="Times New Roman" w:hAnsi="Cambria" w:cs="Arial"/>
                </w:rPr>
                <w:t>13</w:t>
              </w:r>
            </w:ins>
          </w:p>
        </w:tc>
        <w:tc>
          <w:tcPr>
            <w:tcW w:w="1350" w:type="dxa"/>
            <w:tcBorders>
              <w:top w:val="single" w:sz="6" w:space="0" w:color="CCCCCC"/>
              <w:left w:val="single" w:sz="6" w:space="0" w:color="CCCCCC"/>
              <w:bottom w:val="single" w:sz="6" w:space="0" w:color="CCCCCC"/>
              <w:right w:val="single" w:sz="6" w:space="0" w:color="CCCCCC"/>
            </w:tcBorders>
            <w:tcPrChange w:id="182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ED1B60B" w14:textId="77777777" w:rsidR="00C21F0D" w:rsidRPr="00B84231" w:rsidRDefault="00C21F0D">
            <w:pPr>
              <w:spacing w:after="0" w:line="276" w:lineRule="auto"/>
              <w:jc w:val="center"/>
              <w:rPr>
                <w:ins w:id="1827" w:author="Prathyush Sambaturu" w:date="2019-06-12T18:06:00Z"/>
                <w:rFonts w:ascii="Cambria" w:eastAsia="Times New Roman" w:hAnsi="Cambria" w:cs="Arial"/>
              </w:rPr>
              <w:pPrChange w:id="1828" w:author="Prathyush Sambaturu" w:date="2019-06-12T18:19:00Z">
                <w:pPr>
                  <w:framePr w:hSpace="180" w:wrap="around" w:vAnchor="text" w:hAnchor="margin" w:y="-91"/>
                  <w:spacing w:after="0" w:line="276" w:lineRule="auto"/>
                  <w:jc w:val="center"/>
                </w:pPr>
              </w:pPrChange>
            </w:pPr>
            <w:ins w:id="1829" w:author="Prathyush Sambaturu" w:date="2019-06-12T18:06:00Z">
              <w:r>
                <w:rPr>
                  <w:rFonts w:ascii="Cambria" w:eastAsia="Times New Roman" w:hAnsi="Cambria" w:cs="Arial"/>
                </w:rPr>
                <w:br/>
                <w:t>1.44</w:t>
              </w:r>
            </w:ins>
          </w:p>
        </w:tc>
      </w:tr>
      <w:tr w:rsidR="00C21F0D" w:rsidRPr="00955A01" w14:paraId="45F137AA" w14:textId="77777777" w:rsidTr="005A4E5D">
        <w:trPr>
          <w:trHeight w:val="315"/>
          <w:ins w:id="1830" w:author="Prathyush Sambaturu" w:date="2019-06-12T18:06:00Z"/>
          <w:trPrChange w:id="183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1CD7BA" w14:textId="77777777" w:rsidR="00C21F0D" w:rsidRPr="00B84231" w:rsidRDefault="00C21F0D">
            <w:pPr>
              <w:spacing w:after="0" w:line="276" w:lineRule="auto"/>
              <w:jc w:val="center"/>
              <w:rPr>
                <w:ins w:id="1833" w:author="Prathyush Sambaturu" w:date="2019-06-12T18:06:00Z"/>
                <w:rFonts w:ascii="Cambria" w:eastAsia="Times New Roman" w:hAnsi="Cambria" w:cs="Arial"/>
              </w:rPr>
              <w:pPrChange w:id="1834" w:author="Prathyush Sambaturu" w:date="2019-06-12T18:19:00Z">
                <w:pPr>
                  <w:framePr w:hSpace="180" w:wrap="around" w:vAnchor="text" w:hAnchor="margin" w:y="-91"/>
                  <w:spacing w:after="0" w:line="276" w:lineRule="auto"/>
                  <w:jc w:val="center"/>
                </w:pPr>
              </w:pPrChange>
            </w:pPr>
            <w:ins w:id="1835" w:author="Prathyush Sambaturu" w:date="2019-06-12T18:06:00Z">
              <w:r w:rsidRPr="00B84231">
                <w:rPr>
                  <w:rFonts w:ascii="Cambria" w:eastAsia="Times New Roman" w:hAnsi="Cambria" w:cs="Arial"/>
                </w:rPr>
                <w:t>9</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6"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8CA667" w14:textId="77777777" w:rsidR="00C21F0D" w:rsidRPr="00B84231" w:rsidRDefault="00C21F0D">
            <w:pPr>
              <w:spacing w:after="0" w:line="276" w:lineRule="auto"/>
              <w:jc w:val="center"/>
              <w:rPr>
                <w:ins w:id="1837" w:author="Prathyush Sambaturu" w:date="2019-06-12T18:06:00Z"/>
                <w:rFonts w:ascii="Cambria" w:eastAsia="Times New Roman" w:hAnsi="Cambria" w:cs="Arial"/>
              </w:rPr>
              <w:pPrChange w:id="1838" w:author="Prathyush Sambaturu" w:date="2019-06-12T18:19:00Z">
                <w:pPr>
                  <w:framePr w:hSpace="180" w:wrap="around" w:vAnchor="text" w:hAnchor="margin" w:y="-91"/>
                  <w:spacing w:after="0" w:line="276" w:lineRule="auto"/>
                  <w:jc w:val="center"/>
                </w:pPr>
              </w:pPrChange>
            </w:pPr>
            <w:ins w:id="1839" w:author="Prathyush Sambaturu" w:date="2019-06-12T18:06:00Z">
              <w:r w:rsidRPr="00B84231">
                <w:rPr>
                  <w:rFonts w:ascii="Cambria" w:eastAsia="Times New Roman" w:hAnsi="Cambria" w:cs="Arial"/>
                </w:rPr>
                <w:t>2015-01-03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D8A13A" w14:textId="77777777" w:rsidR="00C21F0D" w:rsidRPr="00B84231" w:rsidRDefault="00C21F0D">
            <w:pPr>
              <w:spacing w:after="0" w:line="276" w:lineRule="auto"/>
              <w:jc w:val="center"/>
              <w:rPr>
                <w:ins w:id="1841" w:author="Prathyush Sambaturu" w:date="2019-06-12T18:06:00Z"/>
                <w:rFonts w:ascii="Cambria" w:eastAsia="Times New Roman" w:hAnsi="Cambria" w:cs="Arial"/>
              </w:rPr>
              <w:pPrChange w:id="1842" w:author="Prathyush Sambaturu" w:date="2019-06-12T18:19:00Z">
                <w:pPr>
                  <w:framePr w:hSpace="180" w:wrap="around" w:vAnchor="text" w:hAnchor="margin" w:y="-91"/>
                  <w:spacing w:after="0" w:line="276" w:lineRule="auto"/>
                  <w:jc w:val="center"/>
                </w:pPr>
              </w:pPrChange>
            </w:pPr>
            <w:ins w:id="184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ADDF74" w14:textId="77777777" w:rsidR="00C21F0D" w:rsidRPr="00B84231" w:rsidRDefault="00C21F0D">
            <w:pPr>
              <w:spacing w:after="0" w:line="276" w:lineRule="auto"/>
              <w:jc w:val="center"/>
              <w:rPr>
                <w:ins w:id="1845" w:author="Prathyush Sambaturu" w:date="2019-06-12T18:06:00Z"/>
                <w:rFonts w:ascii="Cambria" w:eastAsia="Times New Roman" w:hAnsi="Cambria" w:cs="Arial"/>
              </w:rPr>
              <w:pPrChange w:id="1846" w:author="Prathyush Sambaturu" w:date="2019-06-12T18:19:00Z">
                <w:pPr>
                  <w:framePr w:hSpace="180" w:wrap="around" w:vAnchor="text" w:hAnchor="margin" w:y="-91"/>
                  <w:spacing w:after="0" w:line="276" w:lineRule="auto"/>
                  <w:jc w:val="center"/>
                </w:pPr>
              </w:pPrChange>
            </w:pPr>
            <w:ins w:id="1847" w:author="Prathyush Sambaturu" w:date="2019-06-12T18:06:00Z">
              <w:r w:rsidRPr="00B84231">
                <w:rPr>
                  <w:rFonts w:ascii="Cambria" w:eastAsia="Times New Roman" w:hAnsi="Cambria" w:cs="Arial"/>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Change w:id="184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D620D28" w14:textId="77777777" w:rsidR="00C21F0D" w:rsidRPr="00B84231" w:rsidRDefault="00C21F0D">
            <w:pPr>
              <w:spacing w:after="0" w:line="276" w:lineRule="auto"/>
              <w:jc w:val="center"/>
              <w:rPr>
                <w:ins w:id="1849" w:author="Prathyush Sambaturu" w:date="2019-06-12T18:06:00Z"/>
                <w:rFonts w:ascii="Cambria" w:eastAsia="Times New Roman" w:hAnsi="Cambria" w:cs="Arial"/>
              </w:rPr>
              <w:pPrChange w:id="1850" w:author="Prathyush Sambaturu" w:date="2019-06-12T18:19:00Z">
                <w:pPr>
                  <w:framePr w:hSpace="180" w:wrap="around" w:vAnchor="text" w:hAnchor="margin" w:y="-91"/>
                  <w:spacing w:after="0" w:line="276" w:lineRule="auto"/>
                  <w:jc w:val="center"/>
                </w:pPr>
              </w:pPrChange>
            </w:pPr>
            <w:ins w:id="1851"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9F6ADB" w14:textId="77777777" w:rsidR="00C21F0D" w:rsidRPr="00B84231" w:rsidRDefault="00C21F0D">
            <w:pPr>
              <w:spacing w:after="0" w:line="276" w:lineRule="auto"/>
              <w:jc w:val="center"/>
              <w:rPr>
                <w:ins w:id="1853" w:author="Prathyush Sambaturu" w:date="2019-06-12T18:06:00Z"/>
                <w:rFonts w:ascii="Cambria" w:eastAsia="Times New Roman" w:hAnsi="Cambria" w:cs="Arial"/>
              </w:rPr>
              <w:pPrChange w:id="1854" w:author="Prathyush Sambaturu" w:date="2019-06-12T18:19:00Z">
                <w:pPr>
                  <w:framePr w:hSpace="180" w:wrap="around" w:vAnchor="text" w:hAnchor="margin" w:y="-91"/>
                  <w:spacing w:after="0" w:line="276" w:lineRule="auto"/>
                  <w:jc w:val="center"/>
                </w:pPr>
              </w:pPrChange>
            </w:pPr>
            <w:ins w:id="1855" w:author="Prathyush Sambaturu" w:date="2019-06-12T18:06:00Z">
              <w:r w:rsidRPr="00B84231">
                <w:rPr>
                  <w:rFonts w:ascii="Cambria" w:eastAsia="Times New Roman" w:hAnsi="Cambria" w:cs="Arial"/>
                </w:rPr>
                <w:t>29</w:t>
              </w:r>
            </w:ins>
          </w:p>
        </w:tc>
        <w:tc>
          <w:tcPr>
            <w:tcW w:w="1350" w:type="dxa"/>
            <w:tcBorders>
              <w:top w:val="single" w:sz="6" w:space="0" w:color="CCCCCC"/>
              <w:left w:val="single" w:sz="6" w:space="0" w:color="CCCCCC"/>
              <w:bottom w:val="single" w:sz="6" w:space="0" w:color="CCCCCC"/>
              <w:right w:val="single" w:sz="6" w:space="0" w:color="CCCCCC"/>
            </w:tcBorders>
            <w:tcPrChange w:id="185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5FD33DA8" w14:textId="77777777" w:rsidR="00C21F0D" w:rsidRPr="00B84231" w:rsidRDefault="00C21F0D">
            <w:pPr>
              <w:spacing w:after="0" w:line="276" w:lineRule="auto"/>
              <w:jc w:val="center"/>
              <w:rPr>
                <w:ins w:id="1857" w:author="Prathyush Sambaturu" w:date="2019-06-12T18:06:00Z"/>
                <w:rFonts w:ascii="Cambria" w:eastAsia="Times New Roman" w:hAnsi="Cambria" w:cs="Arial"/>
              </w:rPr>
              <w:pPrChange w:id="1858" w:author="Prathyush Sambaturu" w:date="2019-06-12T18:19:00Z">
                <w:pPr>
                  <w:framePr w:hSpace="180" w:wrap="around" w:vAnchor="text" w:hAnchor="margin" w:y="-91"/>
                  <w:spacing w:after="0" w:line="276" w:lineRule="auto"/>
                  <w:jc w:val="center"/>
                </w:pPr>
              </w:pPrChange>
            </w:pPr>
            <w:ins w:id="1859" w:author="Prathyush Sambaturu" w:date="2019-06-12T18:06:00Z">
              <w:r>
                <w:rPr>
                  <w:rFonts w:ascii="Cambria" w:eastAsia="Times New Roman" w:hAnsi="Cambria" w:cs="Arial"/>
                </w:rPr>
                <w:br/>
              </w:r>
              <w:r>
                <w:rPr>
                  <w:rFonts w:ascii="Cambria" w:eastAsia="Times New Roman" w:hAnsi="Cambria" w:cs="Arial"/>
                </w:rPr>
                <w:br/>
                <w:t>4.14</w:t>
              </w:r>
            </w:ins>
          </w:p>
        </w:tc>
      </w:tr>
      <w:tr w:rsidR="00C21F0D" w:rsidRPr="00955A01" w14:paraId="766262A4" w14:textId="77777777" w:rsidTr="005A4E5D">
        <w:trPr>
          <w:trHeight w:val="315"/>
          <w:ins w:id="1860" w:author="Prathyush Sambaturu" w:date="2019-06-12T18:06:00Z"/>
          <w:trPrChange w:id="1861"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2"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F1423C" w14:textId="77777777" w:rsidR="00C21F0D" w:rsidRPr="00B84231" w:rsidRDefault="00C21F0D">
            <w:pPr>
              <w:spacing w:after="0" w:line="276" w:lineRule="auto"/>
              <w:jc w:val="center"/>
              <w:rPr>
                <w:ins w:id="1863" w:author="Prathyush Sambaturu" w:date="2019-06-12T18:06:00Z"/>
                <w:rFonts w:ascii="Cambria" w:eastAsia="Times New Roman" w:hAnsi="Cambria" w:cs="Arial"/>
              </w:rPr>
              <w:pPrChange w:id="1864" w:author="Prathyush Sambaturu" w:date="2019-06-12T18:19:00Z">
                <w:pPr>
                  <w:framePr w:hSpace="180" w:wrap="around" w:vAnchor="text" w:hAnchor="margin" w:y="-91"/>
                  <w:spacing w:after="0" w:line="276" w:lineRule="auto"/>
                  <w:jc w:val="center"/>
                </w:pPr>
              </w:pPrChange>
            </w:pPr>
            <w:ins w:id="1865" w:author="Prathyush Sambaturu" w:date="2019-06-12T18:06:00Z">
              <w:r w:rsidRPr="00B84231">
                <w:rPr>
                  <w:rFonts w:ascii="Cambria" w:eastAsia="Times New Roman" w:hAnsi="Cambria" w:cs="Arial"/>
                </w:rPr>
                <w:t>10</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6"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86CA98" w14:textId="77777777" w:rsidR="00C21F0D" w:rsidRPr="00B84231" w:rsidRDefault="00C21F0D">
            <w:pPr>
              <w:spacing w:after="0" w:line="276" w:lineRule="auto"/>
              <w:jc w:val="center"/>
              <w:rPr>
                <w:ins w:id="1867" w:author="Prathyush Sambaturu" w:date="2019-06-12T18:06:00Z"/>
                <w:rFonts w:ascii="Cambria" w:eastAsia="Times New Roman" w:hAnsi="Cambria" w:cs="Arial"/>
              </w:rPr>
              <w:pPrChange w:id="1868" w:author="Prathyush Sambaturu" w:date="2019-06-12T18:19:00Z">
                <w:pPr>
                  <w:framePr w:hSpace="180" w:wrap="around" w:vAnchor="text" w:hAnchor="margin" w:y="-91"/>
                  <w:spacing w:after="0" w:line="276" w:lineRule="auto"/>
                  <w:jc w:val="center"/>
                </w:pPr>
              </w:pPrChange>
            </w:pPr>
            <w:ins w:id="1869" w:author="Prathyush Sambaturu" w:date="2019-06-12T18:06:00Z">
              <w:r w:rsidRPr="00B84231">
                <w:rPr>
                  <w:rFonts w:ascii="Cambria" w:eastAsia="Times New Roman" w:hAnsi="Cambria" w:cs="Arial"/>
                </w:rPr>
                <w:t>2015-03-14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16F80B" w14:textId="77777777" w:rsidR="00C21F0D" w:rsidRPr="00B84231" w:rsidRDefault="00C21F0D">
            <w:pPr>
              <w:spacing w:after="0" w:line="276" w:lineRule="auto"/>
              <w:jc w:val="center"/>
              <w:rPr>
                <w:ins w:id="1871" w:author="Prathyush Sambaturu" w:date="2019-06-12T18:06:00Z"/>
                <w:rFonts w:ascii="Cambria" w:eastAsia="Times New Roman" w:hAnsi="Cambria" w:cs="Arial"/>
              </w:rPr>
              <w:pPrChange w:id="1872" w:author="Prathyush Sambaturu" w:date="2019-06-12T18:19:00Z">
                <w:pPr>
                  <w:framePr w:hSpace="180" w:wrap="around" w:vAnchor="text" w:hAnchor="margin" w:y="-91"/>
                  <w:spacing w:after="0" w:line="276" w:lineRule="auto"/>
                  <w:jc w:val="center"/>
                </w:pPr>
              </w:pPrChange>
            </w:pPr>
            <w:ins w:id="1873"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369B22" w14:textId="77777777" w:rsidR="00C21F0D" w:rsidRPr="00B84231" w:rsidRDefault="00C21F0D">
            <w:pPr>
              <w:spacing w:after="0" w:line="276" w:lineRule="auto"/>
              <w:jc w:val="center"/>
              <w:rPr>
                <w:ins w:id="1875" w:author="Prathyush Sambaturu" w:date="2019-06-12T18:06:00Z"/>
                <w:rFonts w:ascii="Cambria" w:eastAsia="Times New Roman" w:hAnsi="Cambria" w:cs="Arial"/>
              </w:rPr>
              <w:pPrChange w:id="1876" w:author="Prathyush Sambaturu" w:date="2019-06-12T18:19:00Z">
                <w:pPr>
                  <w:framePr w:hSpace="180" w:wrap="around" w:vAnchor="text" w:hAnchor="margin" w:y="-91"/>
                  <w:spacing w:after="0" w:line="276" w:lineRule="auto"/>
                  <w:jc w:val="center"/>
                </w:pPr>
              </w:pPrChange>
            </w:pPr>
            <w:ins w:id="1877" w:author="Prathyush Sambaturu" w:date="2019-06-12T18:06:00Z">
              <w:r w:rsidRPr="00B84231">
                <w:rPr>
                  <w:rFonts w:ascii="Cambria" w:eastAsia="Times New Roman" w:hAnsi="Cambria" w:cs="Arial"/>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Change w:id="187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EEA38B9" w14:textId="77777777" w:rsidR="00C21F0D" w:rsidRPr="00B84231" w:rsidRDefault="00C21F0D">
            <w:pPr>
              <w:keepNext/>
              <w:spacing w:after="0" w:line="276" w:lineRule="auto"/>
              <w:jc w:val="center"/>
              <w:rPr>
                <w:ins w:id="1879" w:author="Prathyush Sambaturu" w:date="2019-06-12T18:06:00Z"/>
                <w:rFonts w:ascii="Cambria" w:eastAsia="Times New Roman" w:hAnsi="Cambria" w:cs="Arial"/>
              </w:rPr>
              <w:pPrChange w:id="1880" w:author="Prathyush Sambaturu" w:date="2019-06-12T18:19:00Z">
                <w:pPr>
                  <w:keepNext/>
                  <w:framePr w:hSpace="180" w:wrap="around" w:vAnchor="text" w:hAnchor="margin" w:y="-91"/>
                  <w:spacing w:after="0" w:line="276" w:lineRule="auto"/>
                  <w:jc w:val="center"/>
                </w:pPr>
              </w:pPrChange>
            </w:pPr>
            <w:ins w:id="1881" w:author="Prathyush Sambaturu" w:date="2019-06-12T18:06:00Z">
              <w:r>
                <w:rPr>
                  <w:rFonts w:ascii="Cambria" w:eastAsia="Times New Roman" w:hAnsi="Cambria" w:cs="Arial"/>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2"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A8EF517" w14:textId="77777777" w:rsidR="00C21F0D" w:rsidRPr="00B84231" w:rsidRDefault="00C21F0D">
            <w:pPr>
              <w:keepNext/>
              <w:spacing w:after="0" w:line="276" w:lineRule="auto"/>
              <w:jc w:val="center"/>
              <w:rPr>
                <w:ins w:id="1883" w:author="Prathyush Sambaturu" w:date="2019-06-12T18:06:00Z"/>
                <w:rFonts w:ascii="Cambria" w:eastAsia="Times New Roman" w:hAnsi="Cambria" w:cs="Arial"/>
              </w:rPr>
              <w:pPrChange w:id="1884" w:author="Prathyush Sambaturu" w:date="2019-06-12T18:19:00Z">
                <w:pPr>
                  <w:keepNext/>
                  <w:framePr w:hSpace="180" w:wrap="around" w:vAnchor="text" w:hAnchor="margin" w:y="-91"/>
                  <w:spacing w:after="0" w:line="276" w:lineRule="auto"/>
                  <w:jc w:val="center"/>
                </w:pPr>
              </w:pPrChange>
            </w:pPr>
            <w:ins w:id="1885" w:author="Prathyush Sambaturu" w:date="2019-06-12T18:06:00Z">
              <w:r w:rsidRPr="00B84231">
                <w:rPr>
                  <w:rFonts w:ascii="Cambria" w:eastAsia="Times New Roman" w:hAnsi="Cambria" w:cs="Arial"/>
                </w:rPr>
                <w:t>11</w:t>
              </w:r>
            </w:ins>
          </w:p>
        </w:tc>
        <w:tc>
          <w:tcPr>
            <w:tcW w:w="1350" w:type="dxa"/>
            <w:tcBorders>
              <w:top w:val="single" w:sz="6" w:space="0" w:color="CCCCCC"/>
              <w:left w:val="single" w:sz="6" w:space="0" w:color="CCCCCC"/>
              <w:bottom w:val="single" w:sz="6" w:space="0" w:color="CCCCCC"/>
              <w:right w:val="single" w:sz="6" w:space="0" w:color="CCCCCC"/>
            </w:tcBorders>
            <w:tcPrChange w:id="188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95D2BB4" w14:textId="77777777" w:rsidR="00C21F0D" w:rsidRPr="00B84231" w:rsidRDefault="00C21F0D">
            <w:pPr>
              <w:keepNext/>
              <w:spacing w:after="0" w:line="276" w:lineRule="auto"/>
              <w:jc w:val="center"/>
              <w:rPr>
                <w:ins w:id="1887" w:author="Prathyush Sambaturu" w:date="2019-06-12T18:06:00Z"/>
                <w:rFonts w:ascii="Cambria" w:eastAsia="Times New Roman" w:hAnsi="Cambria" w:cs="Arial"/>
              </w:rPr>
              <w:pPrChange w:id="1888" w:author="Prathyush Sambaturu" w:date="2019-06-12T18:19:00Z">
                <w:pPr>
                  <w:keepNext/>
                  <w:framePr w:hSpace="180" w:wrap="around" w:vAnchor="text" w:hAnchor="margin" w:y="-91"/>
                  <w:spacing w:after="0" w:line="276" w:lineRule="auto"/>
                  <w:jc w:val="center"/>
                </w:pPr>
              </w:pPrChange>
            </w:pPr>
            <w:ins w:id="1889" w:author="Prathyush Sambaturu" w:date="2019-06-12T18:06:00Z">
              <w:r>
                <w:rPr>
                  <w:rFonts w:ascii="Cambria" w:eastAsia="Times New Roman" w:hAnsi="Cambria" w:cs="Arial"/>
                </w:rPr>
                <w:br/>
                <w:t>5.5</w:t>
              </w:r>
            </w:ins>
          </w:p>
        </w:tc>
      </w:tr>
    </w:tbl>
    <w:p w14:paraId="201F5B5B" w14:textId="77777777" w:rsidR="00C21F0D" w:rsidRPr="00E26F59" w:rsidRDefault="00C21F0D" w:rsidP="00C21F0D">
      <w:pPr>
        <w:pStyle w:val="NormalWeb"/>
        <w:spacing w:before="0" w:beforeAutospacing="0" w:after="0" w:afterAutospacing="0"/>
        <w:rPr>
          <w:ins w:id="1890" w:author="Prathyush Sambaturu" w:date="2019-06-12T18:06:00Z"/>
          <w:rFonts w:ascii="Cambria" w:hAnsi="Cambria"/>
        </w:rPr>
      </w:pPr>
    </w:p>
    <w:p w14:paraId="36476122" w14:textId="17685478" w:rsidR="00C21F0D" w:rsidRPr="00F859CC" w:rsidDel="00F859CC" w:rsidRDefault="00C21F0D" w:rsidP="00F859CC">
      <w:pPr>
        <w:pStyle w:val="Caption"/>
        <w:rPr>
          <w:del w:id="1891" w:author="Prathyush Sambaturu" w:date="2019-06-13T16:04:00Z"/>
          <w:moveFrom w:id="1892" w:author="Prathyush Sambaturu" w:date="2019-03-04T14:22:00Z"/>
          <w:rFonts w:ascii="Cambria" w:hAnsi="Cambria" w:cs="LMRoman10-Regular"/>
          <w:rPrChange w:id="1893" w:author="Prathyush Sambaturu" w:date="2019-06-13T16:04:00Z">
            <w:rPr>
              <w:del w:id="1894" w:author="Prathyush Sambaturu" w:date="2019-06-13T16:04:00Z"/>
              <w:moveFrom w:id="1895" w:author="Prathyush Sambaturu" w:date="2019-03-04T14:22:00Z"/>
            </w:rPr>
          </w:rPrChange>
        </w:rPr>
        <w:pPrChange w:id="1896" w:author="Prathyush Sambaturu" w:date="2019-06-13T16:04:00Z">
          <w:pPr>
            <w:pStyle w:val="Caption"/>
          </w:pPr>
        </w:pPrChange>
      </w:pPr>
      <w:bookmarkStart w:id="1897" w:name="_Ref11254343"/>
      <w:bookmarkStart w:id="1898" w:name="_Ref11254321"/>
      <w:ins w:id="1899" w:author="Prathyush Sambaturu" w:date="2019-06-12T18:06:00Z">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bookmarkEnd w:id="1897"/>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900" w:author="Prathyush Sambaturu" w:date="2019-06-12T18:06:00Z"/>
      <w:sdt>
        <w:sdtPr>
          <w:rPr>
            <w:rFonts w:ascii="Cambria" w:hAnsi="Cambria" w:cs="LMRoman10-Regular"/>
          </w:rPr>
          <w:id w:val="-1209338999"/>
          <w:citation/>
        </w:sdtPr>
        <w:sdtContent>
          <w:customXmlInsRangeEnd w:id="1900"/>
          <w:ins w:id="1901" w:author="Prathyush Sambaturu" w:date="2019-06-12T18:06:00Z">
            <w:r>
              <w:rPr>
                <w:rFonts w:ascii="Cambria" w:hAnsi="Cambria" w:cs="LMRoman10-Regular"/>
              </w:rPr>
              <w:fldChar w:fldCharType="begin"/>
            </w:r>
            <w:r>
              <w:rPr>
                <w:rFonts w:ascii="Cambria" w:hAnsi="Cambria" w:cs="LMRoman10-Regular"/>
              </w:rPr>
              <w:instrText xml:space="preserve"> CITATION Lis \l 1033 </w:instrText>
            </w:r>
            <w:r>
              <w:rPr>
                <w:rFonts w:ascii="Cambria" w:hAnsi="Cambria" w:cs="LMRoman10-Regular"/>
              </w:rPr>
              <w:fldChar w:fldCharType="separate"/>
            </w:r>
            <w:r w:rsidRPr="00CB5CA2">
              <w:rPr>
                <w:rFonts w:ascii="Cambria" w:hAnsi="Cambria" w:cs="LMRoman10-Regular"/>
                <w:noProof/>
              </w:rPr>
              <w:t>[20]</w:t>
            </w:r>
            <w:r>
              <w:rPr>
                <w:rFonts w:ascii="Cambria" w:hAnsi="Cambria" w:cs="LMRoman10-Regular"/>
              </w:rPr>
              <w:fldChar w:fldCharType="end"/>
            </w:r>
          </w:ins>
          <w:customXmlInsRangeStart w:id="1902" w:author="Prathyush Sambaturu" w:date="2019-06-12T18:06:00Z"/>
        </w:sdtContent>
      </w:sdt>
      <w:customXmlInsRangeEnd w:id="1902"/>
      <w:ins w:id="1903"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Start w:id="1904" w:name="_GoBack"/>
      <w:bookmarkEnd w:id="1898"/>
      <w:bookmarkEnd w:id="1904"/>
    </w:p>
    <w:moveFromRangeEnd w:id="696"/>
    <w:p w14:paraId="1D8544DF" w14:textId="1998FC45" w:rsidR="00E26F59" w:rsidRPr="00E26F59" w:rsidDel="00F859CC" w:rsidRDefault="00E26F59" w:rsidP="00F859CC">
      <w:pPr>
        <w:pStyle w:val="Caption"/>
        <w:rPr>
          <w:del w:id="1905" w:author="Prathyush Sambaturu" w:date="2019-06-13T16:04:00Z"/>
          <w:rFonts w:ascii="Cambria" w:hAnsi="Cambria"/>
        </w:rPr>
        <w:pPrChange w:id="1906" w:author="Prathyush Sambaturu" w:date="2019-06-13T16:04:00Z">
          <w:pPr>
            <w:pStyle w:val="NormalWeb"/>
            <w:spacing w:before="0" w:beforeAutospacing="0" w:after="0" w:afterAutospacing="0"/>
          </w:pPr>
        </w:pPrChange>
      </w:pPr>
      <w:del w:id="1907"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rsidP="00F859CC">
      <w:pPr>
        <w:pStyle w:val="Caption"/>
        <w:rPr>
          <w:del w:id="1908" w:author="Prathyush Sambaturu" w:date="2019-06-13T16:04:00Z"/>
          <w:rFonts w:ascii="Cambria" w:hAnsi="Cambria"/>
        </w:rPr>
        <w:pPrChange w:id="1909" w:author="Prathyush Sambaturu" w:date="2019-06-13T16:04:00Z">
          <w:pPr>
            <w:pStyle w:val="NormalWeb"/>
            <w:spacing w:before="0" w:beforeAutospacing="0" w:after="0" w:afterAutospacing="0"/>
          </w:pPr>
        </w:pPrChange>
      </w:pPr>
      <w:commentRangeStart w:id="1910"/>
      <w:commentRangeStart w:id="1911"/>
      <w:del w:id="1912" w:author="Prathyush Sambaturu" w:date="2019-06-13T16:04:00Z">
        <w:r w:rsidRPr="00E26F59" w:rsidDel="00F859CC">
          <w:rPr>
            <w:rFonts w:ascii="Cambria" w:hAnsi="Cambria"/>
          </w:rPr>
          <w:delText xml:space="preserve">We use our method to compute the most succinct descriptions </w:delText>
        </w:r>
        <w:commentRangeEnd w:id="1910"/>
        <w:r w:rsidR="004613D8" w:rsidDel="00F859CC">
          <w:rPr>
            <w:rStyle w:val="CommentReference"/>
          </w:rPr>
          <w:commentReference w:id="1910"/>
        </w:r>
        <w:commentRangeEnd w:id="1911"/>
        <w:r w:rsidR="00E44192" w:rsidDel="00F859CC">
          <w:rPr>
            <w:rStyle w:val="CommentReference"/>
          </w:rPr>
          <w:commentReference w:id="1911"/>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m:rPr>
              <m:sty m:val="p"/>
            </m:rP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913" w:author="Prathyush Sambaturu" w:date="2019-06-13T15:40:00Z">
        <w:r w:rsidRPr="00E26F59" w:rsidDel="006C6DB4">
          <w:rPr>
            <w:rFonts w:ascii="Cambria" w:hAnsi="Cambria"/>
          </w:rPr>
          <w:delText>5</w:delText>
        </w:r>
      </w:del>
      <w:del w:id="1914"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915" w:author="Vullikanti, Anil (asv9v)" w:date="2019-06-11T16:25:00Z">
        <w:del w:id="1916" w:author="Prathyush Sambaturu" w:date="2019-06-13T16:04:00Z">
          <w:r w:rsidR="004613D8" w:rsidDel="00F859CC">
            <w:rPr>
              <w:rFonts w:ascii="Cambria" w:hAnsi="Cambria"/>
            </w:rPr>
            <w:delText xml:space="preserve"> </w:delText>
          </w:r>
        </w:del>
      </w:ins>
    </w:p>
    <w:p w14:paraId="66508ABD" w14:textId="77777777" w:rsidR="0000326D" w:rsidRDefault="0000326D" w:rsidP="00F859CC">
      <w:pPr>
        <w:pStyle w:val="Caption"/>
        <w:rPr>
          <w:rFonts w:ascii="Cambria" w:hAnsi="Cambria"/>
        </w:rPr>
        <w:pPrChange w:id="1917" w:author="Prathyush Sambaturu" w:date="2019-06-13T16:04:00Z">
          <w:pPr>
            <w:pStyle w:val="NormalWeb"/>
            <w:spacing w:before="0" w:beforeAutospacing="0" w:after="0" w:afterAutospacing="0"/>
          </w:pPr>
        </w:pPrChange>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lastRenderedPageBreak/>
        <w:t>2. Quality of descriptions</w:t>
      </w:r>
    </w:p>
    <w:p w14:paraId="2A8D9CDF" w14:textId="579F7A2A" w:rsidR="004F3EE7" w:rsidRPr="00E26F59" w:rsidRDefault="00E26F59" w:rsidP="004F3EE7">
      <w:pPr>
        <w:pStyle w:val="NormalWeb"/>
        <w:spacing w:before="0" w:beforeAutospacing="0" w:after="0" w:afterAutospacing="0"/>
        <w:rPr>
          <w:ins w:id="1918" w:author="Prathyush Sambaturu" w:date="2019-06-12T15:40:00Z"/>
          <w:rFonts w:ascii="Cambria" w:hAnsi="Cambria"/>
        </w:rPr>
      </w:pPr>
      <w:r w:rsidRPr="00E26F59">
        <w:rPr>
          <w:rFonts w:ascii="Cambria" w:hAnsi="Cambria"/>
        </w:rPr>
        <w:t xml:space="preserve">We </w:t>
      </w:r>
      <w:ins w:id="1919" w:author="Vullikanti, Anil (asv9v)" w:date="2019-06-11T16:28:00Z">
        <w:r w:rsidR="003C277A">
          <w:rPr>
            <w:rFonts w:ascii="Cambria" w:hAnsi="Cambria"/>
          </w:rPr>
          <w:t xml:space="preserve">now qualitatively </w:t>
        </w:r>
      </w:ins>
      <w:del w:id="1920" w:author="Vullikanti, Anil (asv9v)" w:date="2019-06-11T16:30:00Z">
        <w:r w:rsidRPr="00E26F59" w:rsidDel="00AA673E">
          <w:rPr>
            <w:rFonts w:ascii="Cambria" w:hAnsi="Cambria"/>
          </w:rPr>
          <w:delText xml:space="preserve">attempt to </w:delText>
        </w:r>
      </w:del>
      <w:r w:rsidRPr="00E26F59">
        <w:rPr>
          <w:rFonts w:ascii="Cambria" w:hAnsi="Cambria"/>
        </w:rPr>
        <w:t xml:space="preserve">evaluate the descriptions </w:t>
      </w:r>
      <w:del w:id="1921" w:author="Vullikanti, Anil (asv9v)" w:date="2019-06-11T16:30:00Z">
        <w:r w:rsidRPr="00E26F59" w:rsidDel="00AA673E">
          <w:rPr>
            <w:rFonts w:ascii="Cambria" w:hAnsi="Cambria"/>
          </w:rPr>
          <w:delText>we compute</w:delText>
        </w:r>
      </w:del>
      <w:ins w:id="1922" w:author="Vullikanti, Anil (asv9v)" w:date="2019-06-11T16:30:00Z">
        <w:r w:rsidR="00AA673E">
          <w:rPr>
            <w:rFonts w:ascii="Cambria" w:hAnsi="Cambria"/>
          </w:rPr>
          <w:t>shown</w:t>
        </w:r>
      </w:ins>
      <w:r w:rsidRPr="00E26F59">
        <w:rPr>
          <w:rFonts w:ascii="Cambria" w:hAnsi="Cambria"/>
        </w:rPr>
        <w:t xml:space="preserv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ins w:id="1923" w:author="Vullikanti, Anil (asv9v)" w:date="2019-06-11T16:30:00Z">
        <w:r w:rsidR="00AA673E">
          <w:rPr>
            <w:rFonts w:ascii="Cambria" w:hAnsi="Cambria"/>
          </w:rPr>
          <w:t>, and understand the insights about epidemic outbreaks this gives.</w:t>
        </w:r>
      </w:ins>
      <w:del w:id="1924" w:author="Vullikanti, Anil (asv9v)" w:date="2019-06-11T16:30:00Z">
        <w:r w:rsidRPr="00E26F59" w:rsidDel="00AA673E">
          <w:rPr>
            <w:rFonts w:ascii="Cambria" w:hAnsi="Cambria"/>
          </w:rPr>
          <w:delText xml:space="preserve"> </w:delText>
        </w:r>
      </w:del>
      <w:ins w:id="1925" w:author="Vullikanti, Anil (asv9v)" w:date="2019-06-11T16:30:00Z">
        <w:r w:rsidR="00AA673E">
          <w:rPr>
            <w:rFonts w:ascii="Cambria" w:hAnsi="Cambria"/>
          </w:rPr>
          <w:t xml:space="preserve"> We first note that </w:t>
        </w:r>
      </w:ins>
      <w:del w:id="1926" w:author="Vullikanti, Anil (asv9v)" w:date="2019-06-11T16:30:00Z">
        <w:r w:rsidRPr="00E26F59" w:rsidDel="00AA673E">
          <w:rPr>
            <w:rFonts w:ascii="Cambria" w:hAnsi="Cambria"/>
          </w:rPr>
          <w:delText>by</w:delText>
        </w:r>
        <w:r w:rsidDel="00AA673E">
          <w:rPr>
            <w:rFonts w:ascii="Cambria" w:hAnsi="Cambria"/>
          </w:rPr>
          <w:delText xml:space="preserve"> </w:delText>
        </w:r>
        <w:r w:rsidRPr="00E26F59" w:rsidDel="00AA673E">
          <w:rPr>
            <w:rFonts w:ascii="Cambria" w:hAnsi="Cambria"/>
          </w:rPr>
          <w:delText>considering</w:delText>
        </w:r>
        <w:r w:rsidDel="00AA673E">
          <w:rPr>
            <w:rFonts w:ascii="Cambria" w:hAnsi="Cambria"/>
          </w:rPr>
          <w:delText xml:space="preserve"> </w:delText>
        </w:r>
        <w:r w:rsidRPr="00E26F59" w:rsidDel="00AA673E">
          <w:rPr>
            <w:rFonts w:ascii="Cambria" w:hAnsi="Cambria"/>
          </w:rPr>
          <w:delText>the size of the target set (i.e., the set being described), and the descriptions we obtain</w:delText>
        </w:r>
        <w:r w:rsidDel="00AA673E">
          <w:rPr>
            <w:rFonts w:ascii="Cambria" w:hAnsi="Cambria"/>
          </w:rPr>
          <w:delText xml:space="preserve"> </w:delText>
        </w:r>
        <w:r w:rsidRPr="00E26F59" w:rsidDel="00AA673E">
          <w:rPr>
            <w:rFonts w:ascii="Cambria" w:hAnsi="Cambria"/>
          </w:rPr>
          <w:delText xml:space="preserve">using our methods. </w:delText>
        </w:r>
      </w:del>
      <w:ins w:id="1927" w:author="Vullikanti, Anil (asv9v)" w:date="2019-06-11T16:30:00Z">
        <w:r w:rsidR="00AA673E">
          <w:rPr>
            <w:rFonts w:ascii="Cambria" w:hAnsi="Cambria"/>
          </w:rPr>
          <w:t>s</w:t>
        </w:r>
      </w:ins>
      <w:del w:id="1928" w:author="Vullikanti, Anil (asv9v)" w:date="2019-06-11T16:30:00Z">
        <w:r w:rsidRPr="00E26F59" w:rsidDel="00AA673E">
          <w:rPr>
            <w:rFonts w:ascii="Cambria" w:hAnsi="Cambria"/>
          </w:rPr>
          <w:delText>S</w:delText>
        </w:r>
      </w:del>
      <w:r w:rsidRPr="00E26F59">
        <w:rPr>
          <w:rFonts w:ascii="Cambria" w:hAnsi="Cambria"/>
        </w:rPr>
        <w:t>ome of the rows involve pretty large</w:t>
      </w:r>
      <w:r>
        <w:rPr>
          <w:rFonts w:ascii="Cambria" w:hAnsi="Cambria"/>
        </w:rPr>
        <w:t xml:space="preserve"> </w:t>
      </w:r>
      <w:r w:rsidRPr="00E26F59">
        <w:rPr>
          <w:rFonts w:ascii="Cambria" w:hAnsi="Cambria"/>
        </w:rPr>
        <w:t xml:space="preserve">target sets, e.g., rows 8, 9 and 10 correspond to 13, 29 and 11 states, </w:t>
      </w:r>
      <w:ins w:id="1929" w:author="Prathyush Sambaturu" w:date="2019-06-12T15:40:00Z">
        <w:r w:rsidR="004F3EE7" w:rsidRPr="00E26F59">
          <w:rPr>
            <w:rFonts w:ascii="Cambria" w:hAnsi="Cambria"/>
          </w:rPr>
          <w:t>respectively.</w:t>
        </w:r>
        <w:r w:rsidR="004F3EE7">
          <w:rPr>
            <w:rFonts w:ascii="Cambria" w:hAnsi="Cambria"/>
          </w:rPr>
          <w:t xml:space="preserve"> </w:t>
        </w:r>
        <w:r w:rsidR="004F3EE7" w:rsidRPr="00E26F59">
          <w:rPr>
            <w:rFonts w:ascii="Cambria" w:hAnsi="Cambria"/>
          </w:rPr>
          <w:t>The CDC descriptions for these weeks would be very long lists, which are unlikely to</w:t>
        </w:r>
        <w:r w:rsidR="004F3EE7">
          <w:rPr>
            <w:rFonts w:ascii="Cambria" w:hAnsi="Cambria"/>
          </w:rPr>
          <w:t xml:space="preserve"> </w:t>
        </w:r>
        <w:r w:rsidR="004F3EE7" w:rsidRPr="00E26F59">
          <w:rPr>
            <w:rFonts w:ascii="Cambria" w:hAnsi="Cambria"/>
          </w:rPr>
          <w:t>give useful insights or identify any patterns. The description in row 9 (week 2015-01-03)</w:t>
        </w:r>
        <w:r w:rsidR="004F3EE7">
          <w:rPr>
            <w:rFonts w:ascii="Cambria" w:hAnsi="Cambria"/>
          </w:rPr>
          <w:t xml:space="preserve"> </w:t>
        </w:r>
        <w:r w:rsidR="004F3EE7" w:rsidRPr="00E26F59">
          <w:rPr>
            <w:rFonts w:ascii="Cambria" w:hAnsi="Cambria"/>
          </w:rPr>
          <w:t xml:space="preserve">is fairly succinct, and gives the following insights: </w:t>
        </w:r>
      </w:ins>
    </w:p>
    <w:p w14:paraId="15C7DFB2" w14:textId="77777777" w:rsidR="004F3EE7" w:rsidRPr="00E26F59" w:rsidRDefault="004F3EE7" w:rsidP="004F3EE7">
      <w:pPr>
        <w:pStyle w:val="NormalWeb"/>
        <w:numPr>
          <w:ilvl w:val="0"/>
          <w:numId w:val="10"/>
        </w:numPr>
        <w:spacing w:before="0" w:beforeAutospacing="0" w:after="0" w:afterAutospacing="0"/>
        <w:rPr>
          <w:ins w:id="1930" w:author="Prathyush Sambaturu" w:date="2019-06-12T15:40:00Z"/>
          <w:rFonts w:ascii="Cambria" w:hAnsi="Cambria"/>
        </w:rPr>
      </w:pPr>
      <w:ins w:id="1931" w:author="Prathyush Sambaturu" w:date="2019-06-12T15:40: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FDD6A7C" w14:textId="77777777" w:rsidR="004F3EE7" w:rsidRPr="00E26F59" w:rsidRDefault="004F3EE7" w:rsidP="004F3EE7">
      <w:pPr>
        <w:pStyle w:val="NormalWeb"/>
        <w:numPr>
          <w:ilvl w:val="0"/>
          <w:numId w:val="10"/>
        </w:numPr>
        <w:spacing w:before="0" w:beforeAutospacing="0" w:after="0" w:afterAutospacing="0"/>
        <w:rPr>
          <w:ins w:id="1932" w:author="Prathyush Sambaturu" w:date="2019-06-12T15:40:00Z"/>
          <w:rFonts w:ascii="Cambria" w:hAnsi="Cambria"/>
        </w:rPr>
      </w:pPr>
      <w:ins w:id="1933" w:author="Prathyush Sambaturu" w:date="2019-06-12T15:40: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5C4AE113" w14:textId="77777777" w:rsidR="004F3EE7" w:rsidRPr="00CB5CA2" w:rsidRDefault="004F3EE7" w:rsidP="004F3EE7">
      <w:pPr>
        <w:pStyle w:val="NormalWeb"/>
        <w:numPr>
          <w:ilvl w:val="0"/>
          <w:numId w:val="10"/>
        </w:numPr>
        <w:spacing w:before="0" w:beforeAutospacing="0" w:after="0" w:afterAutospacing="0"/>
        <w:rPr>
          <w:ins w:id="1934" w:author="Prathyush Sambaturu" w:date="2019-06-12T15:40:00Z"/>
          <w:rFonts w:ascii="Cambria" w:hAnsi="Cambria"/>
        </w:rPr>
      </w:pPr>
      <w:ins w:id="1935" w:author="Prathyush Sambaturu" w:date="2019-06-12T15:40:00Z">
        <w:r w:rsidRPr="00E26F59">
          <w:rPr>
            <w:rFonts w:ascii="Cambria" w:hAnsi="Cambria"/>
          </w:rPr>
          <w:t>Florida and Georgia have experienced a sharp decline in activity levels within a week.</w:t>
        </w:r>
      </w:ins>
    </w:p>
    <w:p w14:paraId="3FA9816D" w14:textId="77777777" w:rsidR="004F3EE7" w:rsidRDefault="004F3EE7" w:rsidP="004F3EE7">
      <w:pPr>
        <w:pStyle w:val="NormalWeb"/>
        <w:spacing w:before="0" w:beforeAutospacing="0" w:after="0" w:afterAutospacing="0"/>
        <w:rPr>
          <w:ins w:id="1936" w:author="Prathyush Sambaturu" w:date="2019-06-12T15:40:00Z"/>
          <w:rFonts w:ascii="Cambria" w:hAnsi="Cambria"/>
        </w:rPr>
      </w:pPr>
      <w:ins w:id="1937" w:author="Prathyush Sambaturu" w:date="2019-06-12T15:40: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02C181F7" w14:textId="0E87F0F3" w:rsidR="00E26F59" w:rsidRPr="00E26F59" w:rsidDel="004F3EE7" w:rsidRDefault="00E26F59" w:rsidP="00E26F59">
      <w:pPr>
        <w:pStyle w:val="NormalWeb"/>
        <w:spacing w:before="0" w:beforeAutospacing="0" w:after="0" w:afterAutospacing="0"/>
        <w:rPr>
          <w:del w:id="1938" w:author="Prathyush Sambaturu" w:date="2019-06-12T15:40:00Z"/>
          <w:rFonts w:ascii="Cambria" w:hAnsi="Cambria"/>
        </w:rPr>
      </w:pPr>
      <w:del w:id="1939"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940" w:author="Prathyush Sambaturu" w:date="2019-06-12T15:40:00Z"/>
          <w:rFonts w:ascii="Cambria" w:hAnsi="Cambria"/>
        </w:rPr>
      </w:pPr>
      <w:del w:id="1941"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942" w:author="Prathyush Sambaturu" w:date="2019-06-12T15:40:00Z"/>
          <w:rFonts w:ascii="Cambria" w:hAnsi="Cambria"/>
        </w:rPr>
      </w:pPr>
      <w:del w:id="1943"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944" w:author="Prathyush Sambaturu" w:date="2019-06-12T15:40:00Z"/>
          <w:rFonts w:ascii="Cambria" w:hAnsi="Cambria"/>
        </w:rPr>
      </w:pPr>
      <w:del w:id="1945"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946" w:author="Prathyush Sambaturu" w:date="2019-06-12T15:40:00Z"/>
          <w:moveTo w:id="1947" w:author="Prathyush Sambaturu" w:date="2019-03-04T14:22:00Z"/>
          <w:rFonts w:ascii="Cambria" w:hAnsi="Cambria"/>
        </w:rPr>
        <w:pPrChange w:id="1948" w:author="Prathyush Sambaturu" w:date="2019-06-12T15:12:00Z">
          <w:pPr>
            <w:autoSpaceDE w:val="0"/>
            <w:autoSpaceDN w:val="0"/>
            <w:adjustRightInd w:val="0"/>
            <w:spacing w:after="0" w:line="240" w:lineRule="auto"/>
          </w:pPr>
        </w:pPrChange>
      </w:pPr>
      <w:del w:id="1949" w:author="Prathyush Sambaturu" w:date="2019-06-12T15:40:00Z">
        <w:r w:rsidRPr="00E26F59" w:rsidDel="004F3EE7">
          <w:rPr>
            <w:rFonts w:ascii="Cambria" w:hAnsi="Cambria"/>
          </w:rPr>
          <w:delText xml:space="preserve">We </w:delText>
        </w:r>
      </w:del>
      <w:ins w:id="1950" w:author="Vullikanti, Anil (asv9v)" w:date="2019-06-11T16:30:00Z">
        <w:del w:id="1951" w:author="Prathyush Sambaturu" w:date="2019-06-12T15:40:00Z">
          <w:r w:rsidR="0099710C" w:rsidDel="004F3EE7">
            <w:rPr>
              <w:rFonts w:ascii="Cambria" w:hAnsi="Cambria"/>
            </w:rPr>
            <w:delText xml:space="preserve">also </w:delText>
          </w:r>
        </w:del>
      </w:ins>
      <w:del w:id="1952"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953"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95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955" w:author="Prathyush Sambaturu" w:date="2019-06-12T14:15:00Z"/>
                <w:moveTo w:id="1956" w:author="Prathyush Sambaturu" w:date="2019-03-04T14:22:00Z"/>
                <w:rFonts w:ascii="Cambria" w:eastAsia="Times New Roman" w:hAnsi="Cambria" w:cs="Arial"/>
                <w:b/>
              </w:rPr>
            </w:pPr>
            <w:moveTo w:id="1957" w:author="Prathyush Sambaturu" w:date="2019-03-04T14:22:00Z">
              <w:del w:id="1958"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959" w:author="Prathyush Sambaturu" w:date="2019-06-12T14:15:00Z"/>
                <w:moveTo w:id="1960" w:author="Prathyush Sambaturu" w:date="2019-03-04T14:22:00Z"/>
                <w:rFonts w:ascii="Cambria" w:eastAsia="Times New Roman" w:hAnsi="Cambria" w:cs="Arial"/>
                <w:b/>
              </w:rPr>
            </w:pPr>
            <w:moveTo w:id="1961" w:author="Prathyush Sambaturu" w:date="2019-03-04T14:22:00Z">
              <w:del w:id="1962"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963" w:author="Prathyush Sambaturu" w:date="2019-06-12T14:15:00Z"/>
                <w:moveTo w:id="1964" w:author="Prathyush Sambaturu" w:date="2019-03-04T14:22:00Z"/>
                <w:rFonts w:ascii="Cambria" w:eastAsia="Times New Roman" w:hAnsi="Cambria" w:cs="Arial"/>
                <w:b/>
              </w:rPr>
            </w:pPr>
            <m:oMathPara>
              <m:oMath>
                <m:r>
                  <w:del w:id="1965"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966" w:author="Prathyush Sambaturu" w:date="2019-06-12T14:15:00Z"/>
                <w:moveTo w:id="1967" w:author="Prathyush Sambaturu" w:date="2019-03-04T14:22:00Z"/>
                <w:rFonts w:ascii="Cambria" w:eastAsia="Times New Roman" w:hAnsi="Cambria" w:cs="Arial"/>
                <w:b/>
              </w:rPr>
            </w:pPr>
            <w:moveTo w:id="1968" w:author="Prathyush Sambaturu" w:date="2019-03-04T14:22:00Z">
              <w:del w:id="1969"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970" w:author="Prathyush Sambaturu" w:date="2019-06-12T14:15:00Z"/>
                <w:moveTo w:id="1971" w:author="Prathyush Sambaturu" w:date="2019-03-04T14:22:00Z"/>
                <w:rFonts w:ascii="Cambria" w:eastAsia="Times New Roman" w:hAnsi="Cambria" w:cs="Arial"/>
                <w:b/>
              </w:rPr>
            </w:pPr>
            <w:moveTo w:id="1972" w:author="Prathyush Sambaturu" w:date="2019-03-04T14:22:00Z">
              <w:del w:id="1973"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97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975" w:author="Prathyush Sambaturu" w:date="2019-06-12T14:15:00Z"/>
                <w:moveTo w:id="1976" w:author="Prathyush Sambaturu" w:date="2019-03-04T14:22:00Z"/>
                <w:rFonts w:ascii="Cambria" w:eastAsia="Times New Roman" w:hAnsi="Cambria" w:cs="Arial"/>
              </w:rPr>
            </w:pPr>
            <w:moveTo w:id="1977" w:author="Prathyush Sambaturu" w:date="2019-03-04T14:22:00Z">
              <w:del w:id="1978"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979" w:author="Prathyush Sambaturu" w:date="2019-06-12T14:15:00Z"/>
                <w:moveTo w:id="1980" w:author="Prathyush Sambaturu" w:date="2019-03-04T14:22:00Z"/>
                <w:rFonts w:ascii="Cambria" w:eastAsia="Times New Roman" w:hAnsi="Cambria" w:cs="Arial"/>
                <w:color w:val="000000"/>
              </w:rPr>
            </w:pPr>
            <w:moveTo w:id="1981" w:author="Prathyush Sambaturu" w:date="2019-03-04T14:22:00Z">
              <w:del w:id="1982"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983" w:author="Prathyush Sambaturu" w:date="2019-06-12T14:15:00Z"/>
                <w:moveTo w:id="1984" w:author="Prathyush Sambaturu" w:date="2019-03-04T14:22:00Z"/>
                <w:rFonts w:ascii="Cambria" w:eastAsia="Times New Roman" w:hAnsi="Cambria" w:cs="Arial"/>
              </w:rPr>
            </w:pPr>
            <w:moveTo w:id="1985" w:author="Prathyush Sambaturu" w:date="2019-03-04T14:22:00Z">
              <w:del w:id="198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987" w:author="Prathyush Sambaturu" w:date="2019-06-12T14:15:00Z"/>
                <w:moveTo w:id="1988" w:author="Prathyush Sambaturu" w:date="2019-03-04T14:22:00Z"/>
                <w:rFonts w:ascii="Cambria" w:eastAsia="Times New Roman" w:hAnsi="Cambria" w:cs="Arial"/>
                <w:color w:val="000000"/>
              </w:rPr>
            </w:pPr>
            <w:moveTo w:id="1989" w:author="Prathyush Sambaturu" w:date="2019-03-04T14:22:00Z">
              <w:del w:id="1990"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991" w:author="Prathyush Sambaturu" w:date="2019-06-12T14:15:00Z"/>
                <w:moveTo w:id="1992" w:author="Prathyush Sambaturu" w:date="2019-03-04T14:22:00Z"/>
                <w:rFonts w:ascii="Cambria" w:eastAsia="Times New Roman" w:hAnsi="Cambria" w:cs="Arial"/>
              </w:rPr>
            </w:pPr>
            <w:moveTo w:id="1993" w:author="Prathyush Sambaturu" w:date="2019-03-04T14:22:00Z">
              <w:del w:id="1994"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99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996" w:author="Prathyush Sambaturu" w:date="2019-06-12T14:15:00Z"/>
                <w:moveTo w:id="1997" w:author="Prathyush Sambaturu" w:date="2019-03-04T14:22:00Z"/>
                <w:rFonts w:ascii="Cambria" w:eastAsia="Times New Roman" w:hAnsi="Cambria" w:cs="Arial"/>
              </w:rPr>
            </w:pPr>
            <w:moveTo w:id="1998" w:author="Prathyush Sambaturu" w:date="2019-03-04T14:22:00Z">
              <w:del w:id="1999"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000" w:author="Prathyush Sambaturu" w:date="2019-06-12T14:15:00Z"/>
                <w:moveTo w:id="2001" w:author="Prathyush Sambaturu" w:date="2019-03-04T14:22:00Z"/>
                <w:rFonts w:ascii="Cambria" w:eastAsia="Times New Roman" w:hAnsi="Cambria" w:cs="Arial"/>
                <w:color w:val="000000"/>
              </w:rPr>
            </w:pPr>
            <w:moveTo w:id="2002" w:author="Prathyush Sambaturu" w:date="2019-03-04T14:22:00Z">
              <w:del w:id="2003"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004" w:author="Prathyush Sambaturu" w:date="2019-06-12T14:15:00Z"/>
                <w:moveTo w:id="2005" w:author="Prathyush Sambaturu" w:date="2019-03-04T14:22:00Z"/>
                <w:rFonts w:ascii="Cambria" w:eastAsia="Times New Roman" w:hAnsi="Cambria" w:cs="Arial"/>
              </w:rPr>
            </w:pPr>
            <w:moveTo w:id="2006" w:author="Prathyush Sambaturu" w:date="2019-03-04T14:22:00Z">
              <w:del w:id="200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008" w:author="Prathyush Sambaturu" w:date="2019-06-12T14:15:00Z"/>
                <w:moveTo w:id="2009" w:author="Prathyush Sambaturu" w:date="2019-03-04T14:22:00Z"/>
                <w:rFonts w:ascii="Cambria" w:eastAsia="Times New Roman" w:hAnsi="Cambria" w:cs="Arial"/>
                <w:color w:val="000000"/>
              </w:rPr>
            </w:pPr>
            <w:moveTo w:id="2010" w:author="Prathyush Sambaturu" w:date="2019-03-04T14:22:00Z">
              <w:del w:id="2011"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012" w:author="Prathyush Sambaturu" w:date="2019-06-12T14:15:00Z"/>
                <w:moveTo w:id="2013" w:author="Prathyush Sambaturu" w:date="2019-03-04T14:22:00Z"/>
                <w:rFonts w:ascii="Cambria" w:eastAsia="Times New Roman" w:hAnsi="Cambria" w:cs="Arial"/>
              </w:rPr>
            </w:pPr>
            <w:moveTo w:id="2014" w:author="Prathyush Sambaturu" w:date="2019-03-04T14:22:00Z">
              <w:del w:id="2015"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01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017" w:author="Prathyush Sambaturu" w:date="2019-06-12T14:15:00Z"/>
                <w:moveTo w:id="2018" w:author="Prathyush Sambaturu" w:date="2019-03-04T14:22:00Z"/>
                <w:rFonts w:ascii="Cambria" w:eastAsia="Times New Roman" w:hAnsi="Cambria" w:cs="Arial"/>
              </w:rPr>
            </w:pPr>
            <w:moveTo w:id="2019" w:author="Prathyush Sambaturu" w:date="2019-03-04T14:22:00Z">
              <w:del w:id="2020"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021" w:author="Prathyush Sambaturu" w:date="2019-06-12T14:15:00Z"/>
                <w:moveTo w:id="2022" w:author="Prathyush Sambaturu" w:date="2019-03-04T14:22:00Z"/>
                <w:rFonts w:ascii="Cambria" w:eastAsia="Times New Roman" w:hAnsi="Cambria" w:cs="Arial"/>
                <w:color w:val="000000"/>
              </w:rPr>
            </w:pPr>
            <w:moveTo w:id="2023" w:author="Prathyush Sambaturu" w:date="2019-03-04T14:22:00Z">
              <w:del w:id="2024"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025" w:author="Prathyush Sambaturu" w:date="2019-06-12T14:15:00Z"/>
                <w:moveTo w:id="2026" w:author="Prathyush Sambaturu" w:date="2019-03-04T14:22:00Z"/>
                <w:rFonts w:ascii="Cambria" w:eastAsia="Times New Roman" w:hAnsi="Cambria" w:cs="Arial"/>
              </w:rPr>
            </w:pPr>
            <w:moveTo w:id="2027" w:author="Prathyush Sambaturu" w:date="2019-03-04T14:22:00Z">
              <w:del w:id="202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029" w:author="Prathyush Sambaturu" w:date="2019-06-12T14:15:00Z"/>
                <w:moveTo w:id="2030" w:author="Prathyush Sambaturu" w:date="2019-03-04T14:22:00Z"/>
                <w:rFonts w:ascii="Cambria" w:eastAsia="Times New Roman" w:hAnsi="Cambria" w:cs="Arial"/>
                <w:color w:val="000000"/>
              </w:rPr>
            </w:pPr>
            <w:moveTo w:id="2031" w:author="Prathyush Sambaturu" w:date="2019-03-04T14:22:00Z">
              <w:del w:id="2032"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033" w:author="Prathyush Sambaturu" w:date="2019-06-12T14:15:00Z"/>
                <w:moveTo w:id="2034" w:author="Prathyush Sambaturu" w:date="2019-03-04T14:22:00Z"/>
                <w:rFonts w:ascii="Cambria" w:eastAsia="Times New Roman" w:hAnsi="Cambria" w:cs="Arial"/>
              </w:rPr>
            </w:pPr>
            <w:moveTo w:id="2035" w:author="Prathyush Sambaturu" w:date="2019-03-04T14:22:00Z">
              <w:del w:id="2036"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03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038" w:author="Prathyush Sambaturu" w:date="2019-06-12T14:15:00Z"/>
                <w:moveTo w:id="2039" w:author="Prathyush Sambaturu" w:date="2019-03-04T14:22:00Z"/>
                <w:rFonts w:ascii="Cambria" w:eastAsia="Times New Roman" w:hAnsi="Cambria" w:cs="Arial"/>
              </w:rPr>
            </w:pPr>
            <w:moveTo w:id="2040" w:author="Prathyush Sambaturu" w:date="2019-03-04T14:22:00Z">
              <w:del w:id="2041"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042" w:author="Prathyush Sambaturu" w:date="2019-06-12T14:15:00Z"/>
                <w:moveTo w:id="2043" w:author="Prathyush Sambaturu" w:date="2019-03-04T14:22:00Z"/>
                <w:rFonts w:ascii="Cambria" w:eastAsia="Times New Roman" w:hAnsi="Cambria" w:cs="Arial"/>
              </w:rPr>
            </w:pPr>
            <w:moveTo w:id="2044" w:author="Prathyush Sambaturu" w:date="2019-03-04T14:22:00Z">
              <w:del w:id="2045"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046" w:author="Prathyush Sambaturu" w:date="2019-06-12T14:15:00Z"/>
                <w:moveTo w:id="2047" w:author="Prathyush Sambaturu" w:date="2019-03-04T14:22:00Z"/>
                <w:rFonts w:ascii="Cambria" w:eastAsia="Times New Roman" w:hAnsi="Cambria" w:cs="Arial"/>
              </w:rPr>
            </w:pPr>
            <w:moveTo w:id="2048" w:author="Prathyush Sambaturu" w:date="2019-03-04T14:22:00Z">
              <w:del w:id="204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050" w:author="Prathyush Sambaturu" w:date="2019-06-12T14:15:00Z"/>
                <w:moveTo w:id="2051" w:author="Prathyush Sambaturu" w:date="2019-03-04T14:22:00Z"/>
                <w:rFonts w:ascii="Cambria" w:eastAsia="Times New Roman" w:hAnsi="Cambria" w:cs="Arial"/>
              </w:rPr>
            </w:pPr>
            <w:moveTo w:id="2052" w:author="Prathyush Sambaturu" w:date="2019-03-04T14:22:00Z">
              <w:del w:id="2053"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054" w:author="Prathyush Sambaturu" w:date="2019-06-12T14:15:00Z"/>
                <w:moveTo w:id="2055" w:author="Prathyush Sambaturu" w:date="2019-03-04T14:22:00Z"/>
                <w:rFonts w:ascii="Cambria" w:eastAsia="Times New Roman" w:hAnsi="Cambria" w:cs="Arial"/>
              </w:rPr>
            </w:pPr>
            <w:moveTo w:id="2056" w:author="Prathyush Sambaturu" w:date="2019-03-04T14:22:00Z">
              <w:del w:id="2057"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05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059" w:author="Prathyush Sambaturu" w:date="2019-06-12T14:15:00Z"/>
                <w:moveTo w:id="206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061" w:author="Prathyush Sambaturu" w:date="2019-06-12T14:15:00Z"/>
                <w:moveTo w:id="206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063" w:author="Prathyush Sambaturu" w:date="2019-06-12T14:15:00Z"/>
                <w:moveTo w:id="2064" w:author="Prathyush Sambaturu" w:date="2019-03-04T14:22:00Z"/>
                <w:rFonts w:ascii="Cambria" w:eastAsia="Times New Roman" w:hAnsi="Cambria" w:cs="Arial"/>
              </w:rPr>
            </w:pPr>
            <w:moveTo w:id="2065" w:author="Prathyush Sambaturu" w:date="2019-03-04T14:22:00Z">
              <w:del w:id="2066"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067" w:author="Prathyush Sambaturu" w:date="2019-06-12T14:15:00Z"/>
                <w:moveTo w:id="2068" w:author="Prathyush Sambaturu" w:date="2019-03-04T14:22:00Z"/>
                <w:rFonts w:ascii="Cambria" w:eastAsia="Times New Roman" w:hAnsi="Cambria" w:cs="Arial"/>
              </w:rPr>
            </w:pPr>
            <w:moveTo w:id="2069" w:author="Prathyush Sambaturu" w:date="2019-03-04T14:22:00Z">
              <w:del w:id="2070"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071" w:author="Prathyush Sambaturu" w:date="2019-06-12T14:15:00Z"/>
                <w:moveTo w:id="2072" w:author="Prathyush Sambaturu" w:date="2019-03-04T14:22:00Z"/>
                <w:rFonts w:ascii="Cambria" w:eastAsia="Times New Roman" w:hAnsi="Cambria" w:cs="Arial"/>
              </w:rPr>
            </w:pPr>
          </w:p>
        </w:tc>
      </w:tr>
      <w:tr w:rsidR="00275E19" w:rsidRPr="00955A01" w:rsidDel="00E537D7" w14:paraId="6EE67E1B" w14:textId="0C89B72C" w:rsidTr="00CA47F7">
        <w:trPr>
          <w:trHeight w:val="315"/>
          <w:del w:id="207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074" w:author="Prathyush Sambaturu" w:date="2019-06-12T14:15:00Z"/>
                <w:moveTo w:id="207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076" w:author="Prathyush Sambaturu" w:date="2019-06-12T14:15:00Z"/>
                <w:moveTo w:id="207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078" w:author="Prathyush Sambaturu" w:date="2019-06-12T14:15:00Z"/>
                <w:moveTo w:id="2079" w:author="Prathyush Sambaturu" w:date="2019-03-04T14:22:00Z"/>
                <w:rFonts w:ascii="Cambria" w:eastAsia="Times New Roman" w:hAnsi="Cambria" w:cs="Arial"/>
              </w:rPr>
            </w:pPr>
            <w:moveTo w:id="2080" w:author="Prathyush Sambaturu" w:date="2019-03-04T14:22:00Z">
              <w:del w:id="2081"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082" w:author="Prathyush Sambaturu" w:date="2019-06-12T14:15:00Z"/>
                <w:moveTo w:id="2083" w:author="Prathyush Sambaturu" w:date="2019-03-04T14:22:00Z"/>
                <w:rFonts w:ascii="Cambria" w:eastAsia="Times New Roman" w:hAnsi="Cambria" w:cs="Arial"/>
              </w:rPr>
            </w:pPr>
            <w:moveTo w:id="2084" w:author="Prathyush Sambaturu" w:date="2019-03-04T14:22:00Z">
              <w:del w:id="2085"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086" w:author="Prathyush Sambaturu" w:date="2019-06-12T14:15:00Z"/>
                <w:moveTo w:id="2087" w:author="Prathyush Sambaturu" w:date="2019-03-04T14:22:00Z"/>
                <w:rFonts w:ascii="Cambria" w:eastAsia="Times New Roman" w:hAnsi="Cambria" w:cs="Arial"/>
              </w:rPr>
            </w:pPr>
          </w:p>
        </w:tc>
      </w:tr>
      <w:tr w:rsidR="00275E19" w:rsidRPr="00955A01" w:rsidDel="00E537D7" w14:paraId="7F2FE1DF" w14:textId="0C1BA98C" w:rsidTr="00CA47F7">
        <w:trPr>
          <w:trHeight w:val="315"/>
          <w:del w:id="208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089" w:author="Prathyush Sambaturu" w:date="2019-06-12T14:15:00Z"/>
                <w:moveTo w:id="209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091" w:author="Prathyush Sambaturu" w:date="2019-06-12T14:15:00Z"/>
                <w:moveTo w:id="209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093" w:author="Prathyush Sambaturu" w:date="2019-06-12T14:15:00Z"/>
                <w:moveTo w:id="2094" w:author="Prathyush Sambaturu" w:date="2019-03-04T14:22:00Z"/>
                <w:rFonts w:ascii="Cambria" w:eastAsia="Times New Roman" w:hAnsi="Cambria" w:cs="Arial"/>
              </w:rPr>
            </w:pPr>
            <w:moveTo w:id="2095" w:author="Prathyush Sambaturu" w:date="2019-03-04T14:22:00Z">
              <w:del w:id="2096"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097" w:author="Prathyush Sambaturu" w:date="2019-06-12T14:15:00Z"/>
                <w:moveTo w:id="2098" w:author="Prathyush Sambaturu" w:date="2019-03-04T14:22:00Z"/>
                <w:rFonts w:ascii="Cambria" w:eastAsia="Times New Roman" w:hAnsi="Cambria" w:cs="Arial"/>
              </w:rPr>
            </w:pPr>
            <w:moveTo w:id="2099" w:author="Prathyush Sambaturu" w:date="2019-03-04T14:22:00Z">
              <w:del w:id="2100"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101" w:author="Prathyush Sambaturu" w:date="2019-06-12T14:15:00Z"/>
                <w:moveTo w:id="2102" w:author="Prathyush Sambaturu" w:date="2019-03-04T14:22:00Z"/>
                <w:rFonts w:ascii="Cambria" w:eastAsia="Times New Roman" w:hAnsi="Cambria" w:cs="Arial"/>
              </w:rPr>
            </w:pPr>
          </w:p>
        </w:tc>
      </w:tr>
      <w:tr w:rsidR="00275E19" w:rsidRPr="00955A01" w:rsidDel="00E537D7" w14:paraId="45BD3103" w14:textId="069E1EDB" w:rsidTr="00CA47F7">
        <w:trPr>
          <w:trHeight w:val="315"/>
          <w:del w:id="210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104" w:author="Prathyush Sambaturu" w:date="2019-06-12T14:15:00Z"/>
                <w:moveTo w:id="2105" w:author="Prathyush Sambaturu" w:date="2019-03-04T14:22:00Z"/>
                <w:rFonts w:ascii="Cambria" w:eastAsia="Times New Roman" w:hAnsi="Cambria" w:cs="Arial"/>
              </w:rPr>
            </w:pPr>
            <w:moveTo w:id="2106" w:author="Prathyush Sambaturu" w:date="2019-03-04T14:22:00Z">
              <w:del w:id="2107"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108" w:author="Prathyush Sambaturu" w:date="2019-06-12T14:15:00Z"/>
                <w:moveTo w:id="2109" w:author="Prathyush Sambaturu" w:date="2019-03-04T14:22:00Z"/>
                <w:rFonts w:ascii="Cambria" w:eastAsia="Times New Roman" w:hAnsi="Cambria" w:cs="Arial"/>
              </w:rPr>
            </w:pPr>
            <w:moveTo w:id="2110" w:author="Prathyush Sambaturu" w:date="2019-03-04T14:22:00Z">
              <w:del w:id="2111"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112" w:author="Prathyush Sambaturu" w:date="2019-06-12T14:15:00Z"/>
                <w:moveTo w:id="2113" w:author="Prathyush Sambaturu" w:date="2019-03-04T14:22:00Z"/>
                <w:rFonts w:ascii="Cambria" w:eastAsia="Times New Roman" w:hAnsi="Cambria" w:cs="Arial"/>
              </w:rPr>
            </w:pPr>
            <w:moveTo w:id="2114" w:author="Prathyush Sambaturu" w:date="2019-03-04T14:22:00Z">
              <w:del w:id="211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116" w:author="Prathyush Sambaturu" w:date="2019-06-12T14:15:00Z"/>
                <w:moveTo w:id="2117" w:author="Prathyush Sambaturu" w:date="2019-03-04T14:22:00Z"/>
                <w:rFonts w:ascii="Cambria" w:eastAsia="Times New Roman" w:hAnsi="Cambria" w:cs="Arial"/>
              </w:rPr>
            </w:pPr>
            <w:moveTo w:id="2118" w:author="Prathyush Sambaturu" w:date="2019-03-04T14:22:00Z">
              <w:del w:id="2119"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120" w:author="Prathyush Sambaturu" w:date="2019-06-12T14:15:00Z"/>
                <w:moveTo w:id="2121" w:author="Prathyush Sambaturu" w:date="2019-03-04T14:22:00Z"/>
                <w:rFonts w:ascii="Cambria" w:eastAsia="Times New Roman" w:hAnsi="Cambria" w:cs="Arial"/>
              </w:rPr>
            </w:pPr>
            <w:moveTo w:id="2122" w:author="Prathyush Sambaturu" w:date="2019-03-04T14:22:00Z">
              <w:del w:id="2123"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12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125" w:author="Prathyush Sambaturu" w:date="2019-06-12T14:15:00Z"/>
                <w:moveTo w:id="212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127" w:author="Prathyush Sambaturu" w:date="2019-06-12T14:15:00Z"/>
                <w:moveTo w:id="212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129" w:author="Prathyush Sambaturu" w:date="2019-06-12T14:15:00Z"/>
                <w:moveTo w:id="2130" w:author="Prathyush Sambaturu" w:date="2019-03-04T14:22:00Z"/>
                <w:rFonts w:ascii="Cambria" w:eastAsia="Times New Roman" w:hAnsi="Cambria" w:cs="Arial"/>
              </w:rPr>
            </w:pPr>
            <w:moveTo w:id="2131" w:author="Prathyush Sambaturu" w:date="2019-03-04T14:22:00Z">
              <w:del w:id="2132"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133" w:author="Prathyush Sambaturu" w:date="2019-06-12T14:15:00Z"/>
                <w:moveTo w:id="2134" w:author="Prathyush Sambaturu" w:date="2019-03-04T14:22:00Z"/>
                <w:rFonts w:ascii="Cambria" w:eastAsia="Times New Roman" w:hAnsi="Cambria" w:cs="Arial"/>
              </w:rPr>
            </w:pPr>
            <w:moveTo w:id="2135" w:author="Prathyush Sambaturu" w:date="2019-03-04T14:22:00Z">
              <w:del w:id="2136"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137" w:author="Prathyush Sambaturu" w:date="2019-06-12T14:15:00Z"/>
                <w:moveTo w:id="2138" w:author="Prathyush Sambaturu" w:date="2019-03-04T14:22:00Z"/>
                <w:rFonts w:ascii="Cambria" w:eastAsia="Times New Roman" w:hAnsi="Cambria" w:cs="Arial"/>
              </w:rPr>
            </w:pPr>
          </w:p>
        </w:tc>
      </w:tr>
      <w:tr w:rsidR="00275E19" w:rsidRPr="00955A01" w:rsidDel="00E537D7" w14:paraId="4F026409" w14:textId="7158450E" w:rsidTr="00CA47F7">
        <w:trPr>
          <w:trHeight w:val="315"/>
          <w:del w:id="213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140" w:author="Prathyush Sambaturu" w:date="2019-06-12T14:15:00Z"/>
                <w:moveTo w:id="2141" w:author="Prathyush Sambaturu" w:date="2019-03-04T14:22:00Z"/>
                <w:rFonts w:ascii="Cambria" w:eastAsia="Times New Roman" w:hAnsi="Cambria" w:cs="Arial"/>
              </w:rPr>
            </w:pPr>
            <w:moveTo w:id="2142" w:author="Prathyush Sambaturu" w:date="2019-03-04T14:22:00Z">
              <w:del w:id="2143"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144" w:author="Prathyush Sambaturu" w:date="2019-06-12T14:15:00Z"/>
                <w:moveTo w:id="2145" w:author="Prathyush Sambaturu" w:date="2019-03-04T14:22:00Z"/>
                <w:rFonts w:ascii="Cambria" w:eastAsia="Times New Roman" w:hAnsi="Cambria" w:cs="Arial"/>
              </w:rPr>
            </w:pPr>
            <w:moveTo w:id="2146" w:author="Prathyush Sambaturu" w:date="2019-03-04T14:22:00Z">
              <w:del w:id="2147"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148" w:author="Prathyush Sambaturu" w:date="2019-06-12T14:15:00Z"/>
                <w:moveTo w:id="2149" w:author="Prathyush Sambaturu" w:date="2019-03-04T14:22:00Z"/>
                <w:rFonts w:ascii="Cambria" w:eastAsia="Times New Roman" w:hAnsi="Cambria" w:cs="Arial"/>
              </w:rPr>
            </w:pPr>
            <w:moveTo w:id="2150" w:author="Prathyush Sambaturu" w:date="2019-03-04T14:22:00Z">
              <w:del w:id="215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152" w:author="Prathyush Sambaturu" w:date="2019-06-12T14:15:00Z"/>
                <w:moveTo w:id="2153" w:author="Prathyush Sambaturu" w:date="2019-03-04T14:22:00Z"/>
                <w:rFonts w:ascii="Cambria" w:eastAsia="Times New Roman" w:hAnsi="Cambria" w:cs="Arial"/>
              </w:rPr>
            </w:pPr>
            <w:moveTo w:id="2154" w:author="Prathyush Sambaturu" w:date="2019-03-04T14:22:00Z">
              <w:del w:id="2155"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156" w:author="Prathyush Sambaturu" w:date="2019-06-12T14:15:00Z"/>
                <w:moveTo w:id="2157" w:author="Prathyush Sambaturu" w:date="2019-03-04T14:22:00Z"/>
                <w:rFonts w:ascii="Cambria" w:eastAsia="Times New Roman" w:hAnsi="Cambria" w:cs="Arial"/>
              </w:rPr>
            </w:pPr>
            <w:moveTo w:id="2158" w:author="Prathyush Sambaturu" w:date="2019-03-04T14:22:00Z">
              <w:del w:id="2159"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16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161" w:author="Prathyush Sambaturu" w:date="2019-06-12T14:15:00Z"/>
                <w:moveTo w:id="2162" w:author="Prathyush Sambaturu" w:date="2019-03-04T14:22:00Z"/>
                <w:rFonts w:ascii="Cambria" w:eastAsia="Times New Roman" w:hAnsi="Cambria" w:cs="Arial"/>
              </w:rPr>
            </w:pPr>
            <w:moveTo w:id="2163" w:author="Prathyush Sambaturu" w:date="2019-03-04T14:22:00Z">
              <w:del w:id="2164"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165" w:author="Prathyush Sambaturu" w:date="2019-06-12T14:15:00Z"/>
                <w:moveTo w:id="2166" w:author="Prathyush Sambaturu" w:date="2019-03-04T14:22:00Z"/>
                <w:rFonts w:ascii="Cambria" w:eastAsia="Times New Roman" w:hAnsi="Cambria" w:cs="Arial"/>
              </w:rPr>
            </w:pPr>
            <w:moveTo w:id="2167" w:author="Prathyush Sambaturu" w:date="2019-03-04T14:22:00Z">
              <w:del w:id="2168"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169" w:author="Prathyush Sambaturu" w:date="2019-06-12T14:15:00Z"/>
                <w:moveTo w:id="2170" w:author="Prathyush Sambaturu" w:date="2019-03-04T14:22:00Z"/>
                <w:rFonts w:ascii="Cambria" w:eastAsia="Times New Roman" w:hAnsi="Cambria" w:cs="Arial"/>
              </w:rPr>
            </w:pPr>
            <w:moveTo w:id="2171" w:author="Prathyush Sambaturu" w:date="2019-03-04T14:22:00Z">
              <w:del w:id="217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173" w:author="Prathyush Sambaturu" w:date="2019-06-12T14:15:00Z"/>
                <w:moveTo w:id="2174" w:author="Prathyush Sambaturu" w:date="2019-03-04T14:22:00Z"/>
                <w:rFonts w:ascii="Cambria" w:eastAsia="Times New Roman" w:hAnsi="Cambria" w:cs="Arial"/>
              </w:rPr>
            </w:pPr>
            <w:moveTo w:id="2175" w:author="Prathyush Sambaturu" w:date="2019-03-04T14:22:00Z">
              <w:del w:id="2176"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177" w:author="Prathyush Sambaturu" w:date="2019-06-12T14:15:00Z"/>
                <w:moveTo w:id="2178" w:author="Prathyush Sambaturu" w:date="2019-03-04T14:22:00Z"/>
                <w:rFonts w:ascii="Cambria" w:eastAsia="Times New Roman" w:hAnsi="Cambria" w:cs="Arial"/>
              </w:rPr>
            </w:pPr>
            <w:moveTo w:id="2179" w:author="Prathyush Sambaturu" w:date="2019-03-04T14:22:00Z">
              <w:del w:id="2180"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18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182" w:author="Prathyush Sambaturu" w:date="2019-06-12T14:15:00Z"/>
                <w:moveTo w:id="2183" w:author="Prathyush Sambaturu" w:date="2019-03-04T14:22:00Z"/>
                <w:rFonts w:ascii="Cambria" w:eastAsia="Times New Roman" w:hAnsi="Cambria" w:cs="Arial"/>
              </w:rPr>
            </w:pPr>
            <w:moveTo w:id="2184" w:author="Prathyush Sambaturu" w:date="2019-03-04T14:22:00Z">
              <w:del w:id="2185"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186" w:author="Prathyush Sambaturu" w:date="2019-06-12T14:15:00Z"/>
                <w:moveTo w:id="2187" w:author="Prathyush Sambaturu" w:date="2019-03-04T14:22:00Z"/>
                <w:rFonts w:ascii="Cambria" w:eastAsia="Times New Roman" w:hAnsi="Cambria" w:cs="Arial"/>
              </w:rPr>
            </w:pPr>
            <w:moveTo w:id="2188" w:author="Prathyush Sambaturu" w:date="2019-03-04T14:22:00Z">
              <w:del w:id="2189"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190" w:author="Prathyush Sambaturu" w:date="2019-06-12T14:15:00Z"/>
                <w:moveTo w:id="2191" w:author="Prathyush Sambaturu" w:date="2019-03-04T14:22:00Z"/>
                <w:rFonts w:ascii="Cambria" w:eastAsia="Times New Roman" w:hAnsi="Cambria" w:cs="Arial"/>
              </w:rPr>
            </w:pPr>
            <w:moveTo w:id="2192" w:author="Prathyush Sambaturu" w:date="2019-03-04T14:22:00Z">
              <w:del w:id="219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194" w:author="Prathyush Sambaturu" w:date="2019-06-12T14:15:00Z"/>
                <w:moveTo w:id="2195" w:author="Prathyush Sambaturu" w:date="2019-03-04T14:22:00Z"/>
                <w:rFonts w:ascii="Cambria" w:eastAsia="Times New Roman" w:hAnsi="Cambria" w:cs="Arial"/>
              </w:rPr>
            </w:pPr>
            <w:moveTo w:id="2196" w:author="Prathyush Sambaturu" w:date="2019-03-04T14:22:00Z">
              <w:del w:id="2197"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198" w:author="Prathyush Sambaturu" w:date="2019-06-12T14:15:00Z"/>
                <w:moveTo w:id="2199" w:author="Prathyush Sambaturu" w:date="2019-03-04T14:22:00Z"/>
                <w:rFonts w:ascii="Cambria" w:eastAsia="Times New Roman" w:hAnsi="Cambria" w:cs="Arial"/>
              </w:rPr>
            </w:pPr>
            <w:moveTo w:id="2200" w:author="Prathyush Sambaturu" w:date="2019-03-04T14:22:00Z">
              <w:del w:id="2201"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20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203" w:author="Prathyush Sambaturu" w:date="2019-06-12T14:15:00Z"/>
                <w:moveTo w:id="2204" w:author="Prathyush Sambaturu" w:date="2019-03-04T14:22:00Z"/>
                <w:rFonts w:ascii="Cambria" w:eastAsia="Times New Roman" w:hAnsi="Cambria" w:cs="Arial"/>
              </w:rPr>
            </w:pPr>
            <w:moveTo w:id="2205" w:author="Prathyush Sambaturu" w:date="2019-03-04T14:22:00Z">
              <w:del w:id="2206"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207" w:author="Prathyush Sambaturu" w:date="2019-06-12T14:15:00Z"/>
                <w:moveTo w:id="2208" w:author="Prathyush Sambaturu" w:date="2019-03-04T14:22:00Z"/>
                <w:rFonts w:ascii="Cambria" w:eastAsia="Times New Roman" w:hAnsi="Cambria" w:cs="Arial"/>
              </w:rPr>
            </w:pPr>
            <w:moveTo w:id="2209" w:author="Prathyush Sambaturu" w:date="2019-03-04T14:22:00Z">
              <w:del w:id="2210"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211" w:author="Prathyush Sambaturu" w:date="2019-06-12T14:15:00Z"/>
                <w:moveTo w:id="2212" w:author="Prathyush Sambaturu" w:date="2019-03-04T14:22:00Z"/>
                <w:rFonts w:ascii="Cambria" w:eastAsia="Times New Roman" w:hAnsi="Cambria" w:cs="Arial"/>
              </w:rPr>
            </w:pPr>
            <w:moveTo w:id="2213" w:author="Prathyush Sambaturu" w:date="2019-03-04T14:22:00Z">
              <w:del w:id="221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215" w:author="Prathyush Sambaturu" w:date="2019-06-12T14:15:00Z"/>
                <w:moveTo w:id="2216" w:author="Prathyush Sambaturu" w:date="2019-03-04T14:22:00Z"/>
                <w:rFonts w:ascii="Cambria" w:eastAsia="Times New Roman" w:hAnsi="Cambria" w:cs="Arial"/>
              </w:rPr>
            </w:pPr>
            <w:moveTo w:id="2217" w:author="Prathyush Sambaturu" w:date="2019-03-04T14:22:00Z">
              <w:del w:id="2218"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219" w:author="Prathyush Sambaturu" w:date="2019-06-12T14:15:00Z"/>
                <w:moveTo w:id="2220" w:author="Prathyush Sambaturu" w:date="2019-03-04T14:22:00Z"/>
                <w:rFonts w:ascii="Cambria" w:eastAsia="Times New Roman" w:hAnsi="Cambria" w:cs="Arial"/>
              </w:rPr>
            </w:pPr>
            <w:moveTo w:id="2221" w:author="Prathyush Sambaturu" w:date="2019-03-04T14:22:00Z">
              <w:del w:id="2222"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22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224" w:author="Prathyush Sambaturu" w:date="2019-06-12T14:15:00Z"/>
                <w:moveTo w:id="2225" w:author="Prathyush Sambaturu" w:date="2019-03-04T14:22:00Z"/>
                <w:rFonts w:ascii="Cambria" w:eastAsia="Times New Roman" w:hAnsi="Cambria" w:cs="Arial"/>
              </w:rPr>
            </w:pPr>
            <w:moveTo w:id="2226" w:author="Prathyush Sambaturu" w:date="2019-03-04T14:22:00Z">
              <w:del w:id="2227"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228" w:author="Prathyush Sambaturu" w:date="2019-06-12T14:15:00Z"/>
                <w:moveTo w:id="2229" w:author="Prathyush Sambaturu" w:date="2019-03-04T14:22:00Z"/>
                <w:rFonts w:ascii="Cambria" w:eastAsia="Times New Roman" w:hAnsi="Cambria" w:cs="Arial"/>
              </w:rPr>
            </w:pPr>
            <w:moveTo w:id="2230" w:author="Prathyush Sambaturu" w:date="2019-03-04T14:22:00Z">
              <w:del w:id="2231"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232" w:author="Prathyush Sambaturu" w:date="2019-06-12T14:15:00Z"/>
                <w:moveTo w:id="2233" w:author="Prathyush Sambaturu" w:date="2019-03-04T14:22:00Z"/>
                <w:rFonts w:ascii="Cambria" w:eastAsia="Times New Roman" w:hAnsi="Cambria" w:cs="Arial"/>
              </w:rPr>
            </w:pPr>
            <w:moveTo w:id="2234" w:author="Prathyush Sambaturu" w:date="2019-03-04T14:22:00Z">
              <w:del w:id="223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236" w:author="Prathyush Sambaturu" w:date="2019-06-12T14:15:00Z"/>
                <w:moveTo w:id="2237" w:author="Prathyush Sambaturu" w:date="2019-03-04T14:22:00Z"/>
                <w:rFonts w:ascii="Cambria" w:eastAsia="Times New Roman" w:hAnsi="Cambria" w:cs="Arial"/>
              </w:rPr>
            </w:pPr>
            <w:moveTo w:id="2238" w:author="Prathyush Sambaturu" w:date="2019-03-04T14:22:00Z">
              <w:del w:id="2239"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240" w:author="Prathyush Sambaturu" w:date="2019-06-12T14:15:00Z"/>
                <w:moveTo w:id="2241" w:author="Prathyush Sambaturu" w:date="2019-03-04T14:22:00Z"/>
                <w:rFonts w:ascii="Cambria" w:eastAsia="Times New Roman" w:hAnsi="Cambria" w:cs="Arial"/>
              </w:rPr>
            </w:pPr>
            <w:moveTo w:id="2242" w:author="Prathyush Sambaturu" w:date="2019-03-04T14:22:00Z">
              <w:del w:id="2243"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2244" w:author="Prathyush Sambaturu" w:date="2019-06-12T14:15:00Z"/>
          <w:moveTo w:id="2245" w:author="Prathyush Sambaturu" w:date="2019-03-04T14:22:00Z"/>
        </w:rPr>
      </w:pPr>
      <w:moveTo w:id="2246" w:author="Prathyush Sambaturu" w:date="2019-03-04T14:22:00Z">
        <w:del w:id="2247"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248" w:author="Prathyush Sambaturu" w:date="2019-06-11T03:36:00Z">
          <w:r w:rsidRPr="000B1CBE" w:rsidDel="00E16504">
            <w:rPr>
              <w:rFonts w:ascii="Cambria" w:hAnsi="Cambria" w:cs="LMMathItalic10-Regular"/>
              <w:i w:val="0"/>
              <w:iCs w:val="0"/>
            </w:rPr>
            <w:delText xml:space="preserve"> </w:delText>
          </w:r>
        </w:del>
        <w:del w:id="2249"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250" w:author="Prathyush Sambaturu" w:date="2019-06-12T14:15:00Z"/>
      <w:sdt>
        <w:sdtPr>
          <w:rPr>
            <w:rFonts w:ascii="Cambria" w:hAnsi="Cambria" w:cs="LMRoman10-Regular"/>
            <w:i w:val="0"/>
            <w:iCs w:val="0"/>
          </w:rPr>
          <w:id w:val="-1771149357"/>
          <w:citation/>
        </w:sdtPr>
        <w:sdtContent>
          <w:customXmlDelRangeEnd w:id="2250"/>
          <w:moveTo w:id="2251" w:author="Prathyush Sambaturu" w:date="2019-03-04T14:22:00Z">
            <w:del w:id="2252"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253" w:author="Prathyush Sambaturu" w:date="2019-06-12T14:15:00Z"/>
        </w:sdtContent>
      </w:sdt>
      <w:customXmlDelRangeEnd w:id="2253"/>
      <w:moveTo w:id="2254" w:author="Prathyush Sambaturu" w:date="2019-03-04T14:22:00Z">
        <w:del w:id="2255"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953"/>
    <w:p w14:paraId="0A251232" w14:textId="1A1C67A9" w:rsidR="00275E19" w:rsidDel="00CA47F7" w:rsidRDefault="00275E19" w:rsidP="00B24872">
      <w:pPr>
        <w:pStyle w:val="NormalWeb"/>
        <w:spacing w:before="0" w:beforeAutospacing="0" w:after="0" w:afterAutospacing="0"/>
        <w:rPr>
          <w:del w:id="2256" w:author="Prathyush Sambaturu" w:date="2019-03-04T14:22:00Z"/>
          <w:rFonts w:ascii="Cambria" w:hAnsi="Cambria"/>
        </w:rPr>
      </w:pPr>
    </w:p>
    <w:p w14:paraId="4980DE16" w14:textId="5058E04F" w:rsidR="001B6550" w:rsidRPr="001B6550" w:rsidRDefault="001B6550">
      <w:pPr>
        <w:pStyle w:val="NormalWeb"/>
        <w:rPr>
          <w:ins w:id="2257" w:author="Prathyush Sambaturu" w:date="2019-06-03T11:02:00Z"/>
          <w:rFonts w:ascii="Cambria" w:hAnsi="Cambria"/>
        </w:rPr>
        <w:pPrChange w:id="2258" w:author="Prathyush Sambaturu" w:date="2019-06-12T15:13:00Z">
          <w:pPr>
            <w:pStyle w:val="NormalWeb"/>
            <w:spacing w:after="0"/>
          </w:pPr>
        </w:pPrChange>
      </w:pPr>
      <w:ins w:id="2259"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2260" w:author="Prathyush Sambaturu" w:date="2019-06-03T11:07:00Z">
        <w:r w:rsidR="00944D78">
          <w:rPr>
            <w:rFonts w:ascii="Cambria" w:hAnsi="Cambria"/>
            <w:b/>
            <w:bCs/>
          </w:rPr>
          <w:t xml:space="preserve">Comparison with </w:t>
        </w:r>
      </w:ins>
      <w:ins w:id="2261" w:author="Prathyush Sambaturu" w:date="2019-06-11T01:54:00Z">
        <w:del w:id="2262" w:author="Vullikanti, Anil (asv9v)" w:date="2019-06-11T16:31:00Z">
          <w:r w:rsidR="000F55A0" w:rsidDel="008C0B0B">
            <w:rPr>
              <w:rFonts w:ascii="Cambria" w:hAnsi="Cambria"/>
              <w:b/>
              <w:bCs/>
            </w:rPr>
            <w:delText>existing</w:delText>
          </w:r>
        </w:del>
      </w:ins>
      <w:ins w:id="2263" w:author="Vullikanti, Anil (asv9v)" w:date="2019-06-11T16:31:00Z">
        <w:r w:rsidR="008C0B0B">
          <w:rPr>
            <w:rFonts w:ascii="Cambria" w:hAnsi="Cambria"/>
            <w:b/>
            <w:bCs/>
          </w:rPr>
          <w:t>baseline</w:t>
        </w:r>
      </w:ins>
      <w:ins w:id="2264" w:author="Prathyush Sambaturu" w:date="2019-06-11T01:54:00Z">
        <w:r w:rsidR="000F55A0">
          <w:rPr>
            <w:rFonts w:ascii="Cambria" w:hAnsi="Cambria"/>
            <w:b/>
            <w:bCs/>
          </w:rPr>
          <w:t xml:space="preserve"> </w:t>
        </w:r>
      </w:ins>
      <w:ins w:id="2265" w:author="Prathyush Sambaturu" w:date="2019-06-03T11:07:00Z">
        <w:r w:rsidR="00944D78">
          <w:rPr>
            <w:rFonts w:ascii="Cambria" w:hAnsi="Cambria"/>
            <w:b/>
            <w:bCs/>
          </w:rPr>
          <w:t>approach</w:t>
        </w:r>
      </w:ins>
      <w:ins w:id="2266" w:author="Prathyush Sambaturu" w:date="2019-06-11T01:54:00Z">
        <w:r w:rsidR="000F55A0">
          <w:rPr>
            <w:rFonts w:ascii="Cambria" w:hAnsi="Cambria"/>
            <w:b/>
            <w:bCs/>
          </w:rPr>
          <w:t>es</w:t>
        </w:r>
      </w:ins>
      <w:ins w:id="2267" w:author="Vullikanti, Anil (asv9v)" w:date="2019-06-11T16:31:00Z">
        <w:r w:rsidR="00C44FA8">
          <w:rPr>
            <w:rFonts w:ascii="Cambria" w:hAnsi="Cambria"/>
            <w:b/>
            <w:bCs/>
          </w:rPr>
          <w:t>.</w:t>
        </w:r>
      </w:ins>
      <w:ins w:id="2268" w:author="Prathyush Sambaturu" w:date="2019-06-03T11:04:00Z">
        <w:del w:id="2269" w:author="Vullikanti, Anil (asv9v)" w:date="2019-06-11T16:31:00Z">
          <w:r w:rsidRPr="001B6550" w:rsidDel="00C44FA8">
            <w:rPr>
              <w:rFonts w:ascii="Cambria" w:hAnsi="Cambria"/>
              <w:b/>
              <w:bCs/>
              <w:rPrChange w:id="2270" w:author="Prathyush Sambaturu" w:date="2019-06-03T11:04:00Z">
                <w:rPr>
                  <w:rFonts w:ascii="Cambria" w:hAnsi="Cambria"/>
                </w:rPr>
              </w:rPrChange>
            </w:rPr>
            <w:delText>:</w:delText>
          </w:r>
        </w:del>
      </w:ins>
      <w:ins w:id="2271" w:author="Prathyush Sambaturu" w:date="2019-06-03T11:06:00Z">
        <w:r>
          <w:rPr>
            <w:rFonts w:ascii="Cambria" w:hAnsi="Cambria"/>
          </w:rPr>
          <w:br/>
        </w:r>
      </w:ins>
      <w:ins w:id="2272"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273" w:author="Prathyush Sambaturu" w:date="2019-06-11T01:55:00Z">
        <w:r w:rsidR="000F55A0">
          <w:rPr>
            <w:rFonts w:ascii="Cambria" w:hAnsi="Cambria"/>
          </w:rPr>
          <w:br/>
          <w:t xml:space="preserve">a. Comparison with </w:t>
        </w:r>
      </w:ins>
      <w:ins w:id="2274" w:author="Vullikanti, Anil (asv9v)" w:date="2019-06-11T16:33:00Z">
        <w:r w:rsidR="00D15B06">
          <w:rPr>
            <w:rFonts w:ascii="Cambria" w:hAnsi="Cambria"/>
          </w:rPr>
          <w:t xml:space="preserve">the Apriori method for </w:t>
        </w:r>
      </w:ins>
      <w:ins w:id="2275" w:author="Prathyush Sambaturu" w:date="2019-06-11T01:55:00Z">
        <w:r w:rsidR="000F55A0">
          <w:rPr>
            <w:rFonts w:ascii="Cambria" w:hAnsi="Cambria"/>
          </w:rPr>
          <w:t>Pattern Mining</w:t>
        </w:r>
        <w:del w:id="2276"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277" w:author="Vullikanti, Anil (asv9v)" w:date="2019-06-11T16:33:00Z">
        <w:r w:rsidR="00D15B06">
          <w:rPr>
            <w:rFonts w:ascii="Cambria" w:hAnsi="Cambria"/>
          </w:rPr>
          <w:t xml:space="preserve">The </w:t>
        </w:r>
        <w:commentRangeStart w:id="2278"/>
        <w:commentRangeStart w:id="2279"/>
        <w:r w:rsidR="00D15B06">
          <w:rPr>
            <w:rFonts w:ascii="Cambria" w:hAnsi="Cambria"/>
          </w:rPr>
          <w:t>Apriori</w:t>
        </w:r>
        <w:del w:id="2280" w:author="Prathyush Sambaturu" w:date="2019-06-12T15:13:00Z">
          <w:r w:rsidR="00D15B06" w:rsidDel="00CE008E">
            <w:rPr>
              <w:rFonts w:ascii="Cambria" w:hAnsi="Cambria"/>
            </w:rPr>
            <w:delText xml:space="preserve"> </w:delText>
          </w:r>
        </w:del>
        <w:commentRangeEnd w:id="2278"/>
        <w:r w:rsidR="00D15B06">
          <w:rPr>
            <w:rStyle w:val="CommentReference"/>
            <w:rFonts w:asciiTheme="minorHAnsi" w:eastAsiaTheme="minorHAnsi" w:hAnsiTheme="minorHAnsi" w:cstheme="minorBidi"/>
          </w:rPr>
          <w:commentReference w:id="2278"/>
        </w:r>
      </w:ins>
      <w:commentRangeEnd w:id="2279"/>
      <w:r w:rsidR="008D4E8E">
        <w:rPr>
          <w:rStyle w:val="CommentReference"/>
          <w:rFonts w:asciiTheme="minorHAnsi" w:eastAsiaTheme="minorHAnsi" w:hAnsiTheme="minorHAnsi" w:cstheme="minorBidi"/>
        </w:rPr>
        <w:commentReference w:id="2279"/>
      </w:r>
      <w:customXmlInsRangeStart w:id="2281" w:author="Prathyush Sambaturu" w:date="2019-06-12T15:13:00Z"/>
      <w:sdt>
        <w:sdtPr>
          <w:rPr>
            <w:rFonts w:ascii="Cambria" w:hAnsi="Cambria"/>
          </w:rPr>
          <w:id w:val="-33974045"/>
          <w:citation/>
        </w:sdtPr>
        <w:sdtContent>
          <w:customXmlInsRangeEnd w:id="2281"/>
          <w:ins w:id="2282" w:author="Prathyush Sambaturu" w:date="2019-06-12T15:13:00Z">
            <w:r w:rsidR="00CE008E">
              <w:rPr>
                <w:rFonts w:ascii="Cambria" w:hAnsi="Cambria"/>
              </w:rPr>
              <w:fldChar w:fldCharType="begin"/>
            </w:r>
            <w:r w:rsidR="00CE008E">
              <w:rPr>
                <w:rFonts w:ascii="Cambria" w:hAnsi="Cambria"/>
              </w:rPr>
              <w:instrText xml:space="preserve"> CITATION Agr99 \l 1033 </w:instrText>
            </w:r>
          </w:ins>
          <w:r w:rsidR="00CE008E">
            <w:rPr>
              <w:rFonts w:ascii="Cambria" w:hAnsi="Cambria"/>
            </w:rPr>
            <w:fldChar w:fldCharType="separate"/>
          </w:r>
          <w:ins w:id="2283" w:author="Prathyush Sambaturu" w:date="2019-06-12T15:13:00Z">
            <w:r w:rsidR="00CE008E">
              <w:rPr>
                <w:rFonts w:ascii="Cambria" w:hAnsi="Cambria"/>
                <w:noProof/>
              </w:rPr>
              <w:t xml:space="preserve"> </w:t>
            </w:r>
            <w:r w:rsidR="00CE008E" w:rsidRPr="00CE008E">
              <w:rPr>
                <w:rFonts w:ascii="Cambria" w:hAnsi="Cambria"/>
                <w:noProof/>
                <w:rPrChange w:id="2284" w:author="Prathyush Sambaturu" w:date="2019-06-12T15:13:00Z">
                  <w:rPr/>
                </w:rPrChange>
              </w:rPr>
              <w:t>[10]</w:t>
            </w:r>
            <w:r w:rsidR="00CE008E">
              <w:rPr>
                <w:rFonts w:ascii="Cambria" w:hAnsi="Cambria"/>
              </w:rPr>
              <w:fldChar w:fldCharType="end"/>
            </w:r>
          </w:ins>
          <w:customXmlInsRangeStart w:id="2285" w:author="Prathyush Sambaturu" w:date="2019-06-12T15:13:00Z"/>
        </w:sdtContent>
      </w:sdt>
      <w:customXmlInsRangeEnd w:id="2285"/>
      <w:ins w:id="2286" w:author="Prathyush Sambaturu" w:date="2019-06-12T15:13:00Z">
        <w:r w:rsidR="00CE008E">
          <w:rPr>
            <w:rFonts w:ascii="Cambria" w:hAnsi="Cambria"/>
          </w:rPr>
          <w:t xml:space="preserve"> </w:t>
        </w:r>
      </w:ins>
      <w:ins w:id="2287" w:author="Vullikanti, Anil (asv9v)" w:date="2019-06-11T16:33:00Z">
        <w:r w:rsidR="00D15B06">
          <w:rPr>
            <w:rFonts w:ascii="Cambria" w:hAnsi="Cambria"/>
          </w:rPr>
          <w:t>method is a very popular approach fo</w:t>
        </w:r>
      </w:ins>
      <w:ins w:id="2288" w:author="Vullikanti, Anil (asv9v)" w:date="2019-06-11T16:34:00Z">
        <w:r w:rsidR="00D15B06">
          <w:rPr>
            <w:rFonts w:ascii="Cambria" w:hAnsi="Cambria"/>
          </w:rPr>
          <w:t>r association rule mining and pattern detection. We examine its use here for finding interesting patterns in the epidemic data.</w:t>
        </w:r>
        <w:r w:rsidR="00B01DCB">
          <w:rPr>
            <w:rFonts w:ascii="Cambria" w:hAnsi="Cambria"/>
          </w:rPr>
          <w:t xml:space="preserve"> </w:t>
        </w:r>
      </w:ins>
      <w:ins w:id="2289" w:author="Prathyush Sambaturu" w:date="2019-06-03T11:02:00Z">
        <w:del w:id="2290" w:author="Vullikanti, Anil (asv9v)" w:date="2019-06-11T16:34:00Z">
          <w:r w:rsidRPr="001B6550" w:rsidDel="00B01DCB">
            <w:rPr>
              <w:rFonts w:ascii="Cambria" w:hAnsi="Cambria"/>
            </w:rPr>
            <w:delText xml:space="preserve">In this section, the utility of pattern mining on this data to find interesting patterns is explored. </w:delText>
          </w:r>
        </w:del>
        <w:r w:rsidRPr="001B6550">
          <w:rPr>
            <w:rFonts w:ascii="Cambria" w:hAnsi="Cambria"/>
          </w:rPr>
          <w:t xml:space="preserve">We consider the data corresponding to all states for a </w:t>
        </w:r>
      </w:ins>
      <w:ins w:id="2291" w:author="Prathyush Sambaturu" w:date="2019-06-11T04:22:00Z">
        <w:r w:rsidR="00524E65">
          <w:rPr>
            <w:rFonts w:ascii="Cambria" w:hAnsi="Cambria"/>
          </w:rPr>
          <w:t>given</w:t>
        </w:r>
      </w:ins>
      <w:ins w:id="2292" w:author="Prathyush Sambaturu" w:date="2019-06-03T11:02:00Z">
        <w:r w:rsidRPr="001B6550">
          <w:rPr>
            <w:rFonts w:ascii="Cambria" w:hAnsi="Cambria"/>
          </w:rPr>
          <w:t xml:space="preserve"> week as the input file. We use Weka tool to run</w:t>
        </w:r>
      </w:ins>
      <w:ins w:id="2293" w:author="Vullikanti, Anil (asv9v)" w:date="2019-06-11T16:35:00Z">
        <w:r w:rsidR="000810FC">
          <w:rPr>
            <w:rFonts w:ascii="Cambria" w:hAnsi="Cambria"/>
          </w:rPr>
          <w:t xml:space="preserve"> the</w:t>
        </w:r>
      </w:ins>
      <w:ins w:id="2294" w:author="Prathyush Sambaturu" w:date="2019-06-03T11:02:00Z">
        <w:r w:rsidRPr="001B6550">
          <w:rPr>
            <w:rFonts w:ascii="Cambria" w:hAnsi="Cambria"/>
          </w:rPr>
          <w:t xml:space="preserve"> Apriori algorithm for finding associat</w:t>
        </w:r>
      </w:ins>
      <w:ins w:id="2295" w:author="Vullikanti, Anil (asv9v)" w:date="2019-06-11T16:35:00Z">
        <w:r w:rsidR="000810FC">
          <w:rPr>
            <w:rFonts w:ascii="Cambria" w:hAnsi="Cambria"/>
          </w:rPr>
          <w:t>ion</w:t>
        </w:r>
      </w:ins>
      <w:ins w:id="2296" w:author="Prathyush Sambaturu" w:date="2019-06-03T11:02:00Z">
        <w:del w:id="2297" w:author="Vullikanti, Anil (asv9v)" w:date="2019-06-11T16:35:00Z">
          <w:r w:rsidRPr="001B6550" w:rsidDel="000810FC">
            <w:rPr>
              <w:rFonts w:ascii="Cambria" w:hAnsi="Cambria"/>
            </w:rPr>
            <w:delText>e</w:delText>
          </w:r>
        </w:del>
        <w:r w:rsidRPr="001B6550">
          <w:rPr>
            <w:rFonts w:ascii="Cambria" w:hAnsi="Cambria"/>
          </w:rPr>
          <w:t xml:space="preserve"> rules on this data. The algorithm return</w:t>
        </w:r>
        <w:r>
          <w:rPr>
            <w:rFonts w:ascii="Cambria" w:hAnsi="Cambria"/>
          </w:rPr>
          <w:t>s</w:t>
        </w:r>
        <w:r w:rsidRPr="001B6550">
          <w:rPr>
            <w:rFonts w:ascii="Cambria" w:hAnsi="Cambria"/>
          </w:rPr>
          <w:t xml:space="preserve"> several rules along with the confidence of the rule.</w:t>
        </w:r>
      </w:ins>
    </w:p>
    <w:p w14:paraId="78B304B9" w14:textId="1BA1E9DC" w:rsidR="001B6550" w:rsidRPr="001B6550" w:rsidRDefault="001B6550" w:rsidP="001B6550">
      <w:pPr>
        <w:pStyle w:val="NormalWeb"/>
        <w:spacing w:after="0"/>
        <w:rPr>
          <w:ins w:id="2298" w:author="Prathyush Sambaturu" w:date="2019-06-03T11:02:00Z"/>
          <w:rFonts w:ascii="Cambria" w:hAnsi="Cambria"/>
        </w:rPr>
      </w:pPr>
      <w:ins w:id="2299" w:author="Prathyush Sambaturu" w:date="2019-06-03T11:02:00Z">
        <w:r w:rsidRPr="001B6550">
          <w:rPr>
            <w:rFonts w:ascii="Cambria" w:hAnsi="Cambria"/>
          </w:rPr>
          <w:t xml:space="preserve">For instance, </w:t>
        </w:r>
        <w:commentRangeStart w:id="2300"/>
        <w:r w:rsidRPr="001B6550">
          <w:rPr>
            <w:rFonts w:ascii="Cambria" w:hAnsi="Cambria"/>
          </w:rPr>
          <w:t xml:space="preserve">best rules returned by Apriori algorithm </w:t>
        </w:r>
      </w:ins>
      <w:commentRangeEnd w:id="2300"/>
      <w:r w:rsidR="00E70CA5">
        <w:rPr>
          <w:rStyle w:val="CommentReference"/>
          <w:rFonts w:asciiTheme="minorHAnsi" w:eastAsiaTheme="minorHAnsi" w:hAnsiTheme="minorHAnsi" w:cstheme="minorBidi"/>
        </w:rPr>
        <w:commentReference w:id="2300"/>
      </w:r>
      <w:ins w:id="2301" w:author="Prathyush Sambaturu" w:date="2019-06-03T11:02:00Z">
        <w:r w:rsidRPr="001B6550">
          <w:rPr>
            <w:rFonts w:ascii="Cambria" w:hAnsi="Cambria"/>
          </w:rPr>
          <w:t xml:space="preserve">for a </w:t>
        </w:r>
      </w:ins>
      <w:ins w:id="2302" w:author="Prathyush Sambaturu" w:date="2019-06-03T11:08:00Z">
        <w:r w:rsidR="001E2A6F" w:rsidRPr="001B6550">
          <w:rPr>
            <w:rFonts w:ascii="Cambria" w:hAnsi="Cambria"/>
          </w:rPr>
          <w:t>week</w:t>
        </w:r>
      </w:ins>
      <w:ins w:id="2303" w:author="Prathyush Sambaturu" w:date="2019-06-03T11:02:00Z">
        <w:r w:rsidRPr="001B6550">
          <w:rPr>
            <w:rFonts w:ascii="Cambria" w:hAnsi="Cambria"/>
          </w:rPr>
          <w:t>:</w:t>
        </w:r>
      </w:ins>
      <w:ins w:id="2304" w:author="Prathyush Sambaturu" w:date="2019-06-03T11:05:00Z">
        <w:r>
          <w:rPr>
            <w:rFonts w:ascii="Cambria" w:hAnsi="Cambria"/>
          </w:rPr>
          <w:br/>
        </w:r>
      </w:ins>
      <w:ins w:id="2305" w:author="Prathyush Sambaturu" w:date="2019-06-03T11:02:00Z">
        <w:r w:rsidRPr="001B6550">
          <w:rPr>
            <w:rFonts w:ascii="Cambria" w:hAnsi="Cambria"/>
          </w:rPr>
          <w:t xml:space="preserve"> 1. low=no 27 ==&gt; high=yes 27    &lt;conf:(1)&gt; </w:t>
        </w:r>
      </w:ins>
      <w:ins w:id="2306" w:author="Prathyush Sambaturu" w:date="2019-06-03T11:05:00Z">
        <w:r>
          <w:rPr>
            <w:rFonts w:ascii="Cambria" w:hAnsi="Cambria"/>
          </w:rPr>
          <w:br/>
        </w:r>
      </w:ins>
      <w:ins w:id="2307" w:author="Prathyush Sambaturu" w:date="2019-06-03T11:02:00Z">
        <w:r w:rsidRPr="001B6550">
          <w:rPr>
            <w:rFonts w:ascii="Cambria" w:hAnsi="Cambria"/>
          </w:rPr>
          <w:t xml:space="preserve"> 2. high=yes 27 ==&gt; low=no 27   </w:t>
        </w:r>
      </w:ins>
      <w:ins w:id="2308" w:author="Prathyush Sambaturu" w:date="2019-06-03T11:06:00Z">
        <w:r>
          <w:rPr>
            <w:rFonts w:ascii="Cambria" w:hAnsi="Cambria"/>
          </w:rPr>
          <w:t xml:space="preserve"> &lt;conf:(1)&gt; </w:t>
        </w:r>
      </w:ins>
      <w:ins w:id="2309" w:author="Prathyush Sambaturu" w:date="2019-06-03T11:05:00Z">
        <w:r>
          <w:rPr>
            <w:rFonts w:ascii="Cambria" w:hAnsi="Cambria"/>
          </w:rPr>
          <w:br/>
        </w:r>
      </w:ins>
      <w:ins w:id="2310" w:author="Prathyush Sambaturu" w:date="2019-06-03T11:02:00Z">
        <w:r w:rsidRPr="001B6550">
          <w:rPr>
            <w:rFonts w:ascii="Cambria" w:hAnsi="Cambria"/>
          </w:rPr>
          <w:t xml:space="preserve"> 3. minimal=no 27 ==&gt; high=yes 27    &lt;conf:(1)&gt; </w:t>
        </w:r>
      </w:ins>
      <w:ins w:id="2311" w:author="Prathyush Sambaturu" w:date="2019-06-03T11:05:00Z">
        <w:r>
          <w:rPr>
            <w:rFonts w:ascii="Cambria" w:hAnsi="Cambria"/>
          </w:rPr>
          <w:br/>
        </w:r>
      </w:ins>
      <w:ins w:id="2312" w:author="Prathyush Sambaturu" w:date="2019-06-03T11:02:00Z">
        <w:r w:rsidRPr="001B6550">
          <w:rPr>
            <w:rFonts w:ascii="Cambria" w:hAnsi="Cambria"/>
          </w:rPr>
          <w:t xml:space="preserve"> 4. high=yes 27 ==&gt; minimal=no 27    &lt;conf:(1)&gt; </w:t>
        </w:r>
      </w:ins>
      <w:ins w:id="2313" w:author="Prathyush Sambaturu" w:date="2019-06-03T11:05:00Z">
        <w:r>
          <w:rPr>
            <w:rFonts w:ascii="Cambria" w:hAnsi="Cambria"/>
          </w:rPr>
          <w:br/>
        </w:r>
      </w:ins>
      <w:ins w:id="2314"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2315" w:author="Prathyush Sambaturu" w:date="2019-03-04T14:22:00Z"/>
          <w:rFonts w:ascii="Cambria" w:hAnsi="Cambria"/>
        </w:rPr>
        <w:pPrChange w:id="2316" w:author="Prathyush Sambaturu" w:date="2019-06-03T11:04:00Z">
          <w:pPr>
            <w:pStyle w:val="NormalWeb"/>
            <w:spacing w:before="0" w:beforeAutospacing="0" w:after="0" w:afterAutospacing="0"/>
          </w:pPr>
        </w:pPrChange>
      </w:pPr>
      <w:ins w:id="2317" w:author="Prathyush Sambaturu" w:date="2019-06-03T11:02:00Z">
        <w:r w:rsidRPr="001B6550">
          <w:rPr>
            <w:rFonts w:ascii="Cambria" w:hAnsi="Cambria"/>
          </w:rPr>
          <w:t>These rules are trivial in nature and are not very informative.</w:t>
        </w:r>
      </w:ins>
      <w:ins w:id="2318" w:author="Prathyush Sambaturu" w:date="2019-06-03T11:04:00Z">
        <w:r>
          <w:rPr>
            <w:rFonts w:ascii="Cambria" w:hAnsi="Cambria"/>
          </w:rPr>
          <w:t xml:space="preserve"> </w:t>
        </w:r>
      </w:ins>
      <w:ins w:id="2319" w:author="Prathyush Sambaturu" w:date="2019-06-03T11:02:00Z">
        <w:r w:rsidRPr="001B6550">
          <w:rPr>
            <w:rFonts w:ascii="Cambria" w:hAnsi="Cambria"/>
          </w:rPr>
          <w:t>A way to improve these results would be to prepare the dataset with categorical values unlike the binary (yes/no) values</w:t>
        </w:r>
      </w:ins>
      <w:ins w:id="2320"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321"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322" w:author="Prathyush Sambaturu" w:date="2019-06-11T01:55:00Z"/>
          <w:rFonts w:ascii="Cambria" w:hAnsi="Cambria"/>
        </w:rPr>
      </w:pPr>
    </w:p>
    <w:p w14:paraId="6C1A1585" w14:textId="55EE8D47" w:rsidR="000F55A0" w:rsidRPr="00382762" w:rsidRDefault="000F55A0" w:rsidP="001B6550">
      <w:pPr>
        <w:pStyle w:val="NormalWeb"/>
        <w:spacing w:before="0" w:beforeAutospacing="0" w:after="0" w:afterAutospacing="0"/>
        <w:rPr>
          <w:ins w:id="2323" w:author="Prathyush Sambaturu" w:date="2019-06-11T04:05:00Z"/>
          <w:rFonts w:ascii="Cambria" w:hAnsi="Cambria"/>
        </w:rPr>
      </w:pPr>
      <w:ins w:id="2324" w:author="Prathyush Sambaturu" w:date="2019-06-11T01:55:00Z">
        <w:r>
          <w:rPr>
            <w:rFonts w:ascii="Cambria" w:hAnsi="Cambria"/>
          </w:rPr>
          <w:t xml:space="preserve">b. Comparison with </w:t>
        </w:r>
      </w:ins>
      <w:ins w:id="2325" w:author="Vullikanti, Anil (asv9v)" w:date="2019-06-11T16:36:00Z">
        <w:r w:rsidR="00115CCA">
          <w:rPr>
            <w:rFonts w:ascii="Cambria" w:hAnsi="Cambria"/>
          </w:rPr>
          <w:t xml:space="preserve">a set summarization approach of </w:t>
        </w:r>
      </w:ins>
      <w:ins w:id="2326" w:author="Prathyush Sambaturu" w:date="2019-06-11T01:56:00Z">
        <w:r>
          <w:rPr>
            <w:rFonts w:ascii="Cambria" w:hAnsi="Cambria"/>
          </w:rPr>
          <w:t>Xiang et al.</w:t>
        </w:r>
      </w:ins>
      <w:ins w:id="2327" w:author="Vullikanti, Anil (asv9v)" w:date="2019-06-11T16:36:00Z">
        <w:r w:rsidR="00115CCA">
          <w:rPr>
            <w:rFonts w:ascii="Cambria" w:hAnsi="Cambria"/>
          </w:rPr>
          <w:t xml:space="preserve"> [12].</w:t>
        </w:r>
      </w:ins>
      <w:ins w:id="2328" w:author="Prathyush Sambaturu" w:date="2019-06-11T01:56:00Z">
        <w:del w:id="2329" w:author="Vullikanti, Anil (asv9v)" w:date="2019-06-11T16:36:00Z">
          <w:r w:rsidDel="00115CCA">
            <w:rPr>
              <w:rFonts w:ascii="Cambria" w:hAnsi="Cambria"/>
            </w:rPr>
            <w:delText>:</w:delText>
          </w:r>
        </w:del>
      </w:ins>
      <w:ins w:id="2330" w:author="Prathyush Sambaturu" w:date="2019-06-11T01:57:00Z">
        <w:r>
          <w:rPr>
            <w:rFonts w:ascii="Cambria" w:hAnsi="Cambria"/>
          </w:rPr>
          <w:br/>
        </w:r>
      </w:ins>
      <w:ins w:id="2331" w:author="Prathyush Sambaturu" w:date="2019-06-11T01:56:00Z">
        <w:r>
          <w:rPr>
            <w:rFonts w:ascii="Cambria" w:hAnsi="Cambria"/>
          </w:rPr>
          <w:br/>
        </w:r>
      </w:ins>
      <w:ins w:id="2332" w:author="Vullikanti, Anil (asv9v)" w:date="2019-06-11T16:37:00Z">
        <w:r w:rsidR="000A0868">
          <w:rPr>
            <w:rFonts w:ascii="Cambria" w:hAnsi="Cambria"/>
          </w:rPr>
          <w:t xml:space="preserve">We </w:t>
        </w:r>
      </w:ins>
      <w:ins w:id="2333" w:author="Vullikanti, Anil (asv9v)" w:date="2019-06-11T16:38:00Z">
        <w:r w:rsidR="000A0868">
          <w:rPr>
            <w:rFonts w:ascii="Cambria" w:hAnsi="Cambria"/>
          </w:rPr>
          <w:t xml:space="preserve">run the method of Xiang et al. </w:t>
        </w:r>
      </w:ins>
      <w:customXmlInsRangeStart w:id="2334" w:author="Vullikanti, Anil (asv9v)" w:date="2019-06-11T16:38:00Z"/>
      <w:sdt>
        <w:sdtPr>
          <w:rPr>
            <w:rFonts w:ascii="Cambria" w:hAnsi="Cambria"/>
          </w:rPr>
          <w:id w:val="-1270079442"/>
          <w:citation/>
        </w:sdtPr>
        <w:sdtContent>
          <w:customXmlInsRangeEnd w:id="2334"/>
          <w:ins w:id="2335"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r w:rsidR="000A0868" w:rsidRPr="00C83878">
              <w:rPr>
                <w:rFonts w:ascii="Cambria" w:hAnsi="Cambria"/>
                <w:noProof/>
              </w:rPr>
              <w:t>[12]</w:t>
            </w:r>
            <w:r w:rsidR="000A0868">
              <w:rPr>
                <w:rFonts w:ascii="Cambria" w:hAnsi="Cambria"/>
              </w:rPr>
              <w:fldChar w:fldCharType="end"/>
            </w:r>
          </w:ins>
          <w:customXmlInsRangeStart w:id="2336" w:author="Vullikanti, Anil (asv9v)" w:date="2019-06-11T16:38:00Z"/>
        </w:sdtContent>
      </w:sdt>
      <w:customXmlInsRangeEnd w:id="2336"/>
      <w:ins w:id="2337" w:author="Vullikanti, Anil (asv9v)" w:date="2019-06-11T16:38:00Z">
        <w:r w:rsidR="000A0868">
          <w:rPr>
            <w:rFonts w:ascii="Cambria" w:hAnsi="Cambria"/>
          </w:rPr>
          <w:t xml:space="preserve"> </w:t>
        </w:r>
      </w:ins>
      <w:ins w:id="2338" w:author="Vullikanti, Anil (asv9v)" w:date="2019-06-11T16:43:00Z">
        <w:r w:rsidR="00217FAC">
          <w:rPr>
            <w:rFonts w:ascii="Cambria" w:hAnsi="Cambria"/>
          </w:rPr>
          <w:t xml:space="preserve">(referred to as PSSP) </w:t>
        </w:r>
      </w:ins>
      <w:ins w:id="2339" w:author="Vullikanti, Anil (asv9v)" w:date="2019-06-11T16:38:00Z">
        <w:r w:rsidR="000A0868">
          <w:rPr>
            <w:rFonts w:ascii="Cambria" w:hAnsi="Cambria"/>
          </w:rPr>
          <w:t xml:space="preserve">to construct </w:t>
        </w:r>
        <w:r w:rsidR="000A0868">
          <w:rPr>
            <w:rFonts w:ascii="Cambria" w:hAnsi="Cambria"/>
          </w:rPr>
          <w:lastRenderedPageBreak/>
          <w:t xml:space="preserve">descriptions of the </w:t>
        </w:r>
      </w:ins>
      <w:ins w:id="2340" w:author="Vullikanti, Anil (asv9v)" w:date="2019-06-11T16:39:00Z">
        <w:r w:rsidR="000A0868">
          <w:rPr>
            <w:rFonts w:ascii="Cambria" w:hAnsi="Cambria"/>
          </w:rPr>
          <w:t xml:space="preserve">sets with </w:t>
        </w:r>
        <w:commentRangeStart w:id="2341"/>
        <w:commentRangeStart w:id="2342"/>
        <w:commentRangeStart w:id="2343"/>
        <w:r w:rsidR="000A0868">
          <w:rPr>
            <w:rFonts w:ascii="Cambria" w:hAnsi="Cambria"/>
          </w:rPr>
          <w:t>high incidence</w:t>
        </w:r>
        <w:commentRangeEnd w:id="2341"/>
        <w:r w:rsidR="000A0868">
          <w:rPr>
            <w:rStyle w:val="CommentReference"/>
            <w:rFonts w:asciiTheme="minorHAnsi" w:eastAsiaTheme="minorHAnsi" w:hAnsiTheme="minorHAnsi" w:cstheme="minorBidi"/>
          </w:rPr>
          <w:commentReference w:id="2341"/>
        </w:r>
      </w:ins>
      <w:commentRangeEnd w:id="2342"/>
      <w:r w:rsidR="0093096D">
        <w:rPr>
          <w:rStyle w:val="CommentReference"/>
          <w:rFonts w:asciiTheme="minorHAnsi" w:eastAsiaTheme="minorHAnsi" w:hAnsiTheme="minorHAnsi" w:cstheme="minorBidi"/>
        </w:rPr>
        <w:commentReference w:id="2342"/>
      </w:r>
      <w:commentRangeEnd w:id="2343"/>
      <w:r w:rsidR="0093096D">
        <w:rPr>
          <w:rStyle w:val="CommentReference"/>
          <w:rFonts w:asciiTheme="minorHAnsi" w:eastAsiaTheme="minorHAnsi" w:hAnsiTheme="minorHAnsi" w:cstheme="minorBidi"/>
        </w:rPr>
        <w:commentReference w:id="2343"/>
      </w:r>
      <w:ins w:id="2344" w:author="Vullikanti, Anil (asv9v)" w:date="2019-06-11T16:39:00Z">
        <w:r w:rsidR="000A0868">
          <w:rPr>
            <w:rFonts w:ascii="Cambria" w:hAnsi="Cambria"/>
          </w:rPr>
          <w:t xml:space="preserve"> during different weeks, </w:t>
        </w:r>
      </w:ins>
      <w:ins w:id="2345" w:author="Vullikanti, Anil (asv9v)" w:date="2019-06-11T16:40:00Z">
        <w:r w:rsidR="000A0868">
          <w:rPr>
            <w:rFonts w:ascii="Cambria" w:hAnsi="Cambria"/>
          </w:rPr>
          <w:t xml:space="preserve">and compare the cost of the resulting description with that computed using our MinDesc method. </w:t>
        </w:r>
      </w:ins>
      <w:ins w:id="2346" w:author="Prathyush Sambaturu" w:date="2019-06-11T01:57:00Z">
        <w:del w:id="2347" w:author="Vullikanti, Anil (asv9v)" w:date="2019-06-11T16:43:00Z">
          <w:r w:rsidDel="00217FAC">
            <w:rPr>
              <w:rFonts w:ascii="Cambria" w:hAnsi="Cambria"/>
            </w:rPr>
            <w:delText xml:space="preserve">In this experiment we will call the formulation in Xiang et al. </w:delText>
          </w:r>
        </w:del>
      </w:ins>
      <w:customXmlInsRangeStart w:id="2348" w:author="Prathyush Sambaturu" w:date="2019-06-11T04:20:00Z"/>
      <w:customXmlDelRangeStart w:id="2349" w:author="Vullikanti, Anil (asv9v)" w:date="2019-06-11T16:43:00Z"/>
      <w:sdt>
        <w:sdtPr>
          <w:rPr>
            <w:rFonts w:ascii="Cambria" w:hAnsi="Cambria"/>
          </w:rPr>
          <w:id w:val="-952395069"/>
          <w:citation/>
        </w:sdtPr>
        <w:sdtContent>
          <w:customXmlInsRangeEnd w:id="2348"/>
          <w:customXmlDelRangeEnd w:id="2349"/>
          <w:ins w:id="2350" w:author="Prathyush Sambaturu" w:date="2019-06-11T04:20:00Z">
            <w:del w:id="2351"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352" w:author="Vullikanti, Anil (asv9v)" w:date="2019-06-11T16:43:00Z">
            <w:r w:rsidR="00AF7170" w:rsidDel="00217FAC">
              <w:rPr>
                <w:rFonts w:ascii="Cambria" w:hAnsi="Cambria"/>
              </w:rPr>
              <w:fldChar w:fldCharType="separate"/>
            </w:r>
          </w:del>
          <w:ins w:id="2353" w:author="Prathyush Sambaturu" w:date="2019-06-11T04:20:00Z">
            <w:del w:id="2354" w:author="Vullikanti, Anil (asv9v)" w:date="2019-06-11T16:43:00Z">
              <w:r w:rsidR="00AF7170" w:rsidRPr="00AF7170" w:rsidDel="00217FAC">
                <w:rPr>
                  <w:rFonts w:ascii="Cambria" w:hAnsi="Cambria"/>
                  <w:noProof/>
                  <w:rPrChange w:id="2355" w:author="Prathyush Sambaturu" w:date="2019-06-11T04:20:00Z">
                    <w:rPr/>
                  </w:rPrChange>
                </w:rPr>
                <w:delText>[12]</w:delText>
              </w:r>
              <w:r w:rsidR="00AF7170" w:rsidDel="00217FAC">
                <w:rPr>
                  <w:rFonts w:ascii="Cambria" w:hAnsi="Cambria"/>
                </w:rPr>
                <w:fldChar w:fldCharType="end"/>
              </w:r>
            </w:del>
          </w:ins>
          <w:customXmlInsRangeStart w:id="2356" w:author="Prathyush Sambaturu" w:date="2019-06-11T04:20:00Z"/>
          <w:customXmlDelRangeStart w:id="2357" w:author="Vullikanti, Anil (asv9v)" w:date="2019-06-11T16:43:00Z"/>
        </w:sdtContent>
      </w:sdt>
      <w:customXmlInsRangeEnd w:id="2356"/>
      <w:customXmlDelRangeEnd w:id="2357"/>
      <w:ins w:id="2358" w:author="Prathyush Sambaturu" w:date="2019-06-11T04:20:00Z">
        <w:del w:id="2359" w:author="Vullikanti, Anil (asv9v)" w:date="2019-06-11T16:43:00Z">
          <w:r w:rsidR="00AF7170" w:rsidDel="00217FAC">
            <w:rPr>
              <w:rFonts w:ascii="Cambria" w:hAnsi="Cambria"/>
            </w:rPr>
            <w:delText xml:space="preserve"> </w:delText>
          </w:r>
        </w:del>
      </w:ins>
      <w:ins w:id="2360" w:author="Prathyush Sambaturu" w:date="2019-06-11T01:57:00Z">
        <w:del w:id="2361" w:author="Vullikanti, Anil (asv9v)" w:date="2019-06-11T16:43:00Z">
          <w:r w:rsidDel="00217FAC">
            <w:rPr>
              <w:rFonts w:ascii="Cambria" w:hAnsi="Cambria"/>
            </w:rPr>
            <w:delText>as Positive Set Summarization Problem (PSSP)</w:delText>
          </w:r>
        </w:del>
      </w:ins>
      <w:ins w:id="2362" w:author="Prathyush Sambaturu" w:date="2019-06-11T04:07:00Z">
        <w:del w:id="2363" w:author="Vullikanti, Anil (asv9v)" w:date="2019-06-11T16:43:00Z">
          <w:r w:rsidR="007B499C" w:rsidDel="00217FAC">
            <w:rPr>
              <w:rFonts w:ascii="Cambria" w:hAnsi="Cambria"/>
            </w:rPr>
            <w:delText>, i.e. description without using differences</w:delText>
          </w:r>
        </w:del>
      </w:ins>
      <w:ins w:id="2364" w:author="Prathyush Sambaturu" w:date="2019-06-11T01:57:00Z">
        <w:del w:id="2365" w:author="Vullikanti, Anil (asv9v)" w:date="2019-06-11T16:43:00Z">
          <w:r w:rsidDel="00217FAC">
            <w:rPr>
              <w:rFonts w:ascii="Cambria" w:hAnsi="Cambria"/>
            </w:rPr>
            <w:delText xml:space="preserve">. </w:delText>
          </w:r>
        </w:del>
      </w:ins>
      <w:ins w:id="2366" w:author="Prathyush Sambaturu" w:date="2019-06-11T04:13:00Z">
        <w:r w:rsidR="007B499C">
          <w:rPr>
            <w:rFonts w:ascii="Cambria" w:hAnsi="Cambria"/>
          </w:rPr>
          <w:fldChar w:fldCharType="begin"/>
        </w:r>
        <w:r w:rsidR="007B499C">
          <w:rPr>
            <w:rFonts w:ascii="Cambria" w:hAnsi="Cambria"/>
          </w:rPr>
          <w:instrText xml:space="preserve"> REF _Ref11118855 \h </w:instrText>
        </w:r>
      </w:ins>
      <w:r w:rsidR="007B499C">
        <w:rPr>
          <w:rFonts w:ascii="Cambria" w:hAnsi="Cambria"/>
        </w:rPr>
      </w:r>
      <w:r w:rsidR="007B499C">
        <w:rPr>
          <w:rFonts w:ascii="Cambria" w:hAnsi="Cambria"/>
        </w:rPr>
        <w:fldChar w:fldCharType="separate"/>
      </w:r>
      <w:ins w:id="2367" w:author="Prathyush Sambaturu" w:date="2019-06-11T04:13:00Z">
        <w:r w:rsidR="007B499C">
          <w:t xml:space="preserve">Figure </w:t>
        </w:r>
        <w:r w:rsidR="007B499C">
          <w:rPr>
            <w:noProof/>
          </w:rPr>
          <w:t>2</w:t>
        </w:r>
        <w:r w:rsidR="007B499C">
          <w:rPr>
            <w:rFonts w:ascii="Cambria" w:hAnsi="Cambria"/>
          </w:rPr>
          <w:fldChar w:fldCharType="end"/>
        </w:r>
      </w:ins>
      <w:ins w:id="2368" w:author="Prathyush Sambaturu" w:date="2019-06-11T04:14:00Z">
        <w:r w:rsidR="007B499C">
          <w:rPr>
            <w:rFonts w:ascii="Cambria" w:hAnsi="Cambria"/>
          </w:rPr>
          <w:t xml:space="preserve"> </w:t>
        </w:r>
      </w:ins>
      <w:ins w:id="2369" w:author="Prathyush Sambaturu" w:date="2019-06-11T01:57:00Z">
        <w:del w:id="2370" w:author="Vullikanti, Anil (asv9v)" w:date="2019-06-11T16:42:00Z">
          <w:r w:rsidDel="00217FAC">
            <w:rPr>
              <w:rFonts w:ascii="Cambria" w:hAnsi="Cambria"/>
            </w:rPr>
            <w:delText>compare</w:delText>
          </w:r>
        </w:del>
      </w:ins>
      <w:ins w:id="2371" w:author="Prathyush Sambaturu" w:date="2019-06-11T04:12:00Z">
        <w:del w:id="2372" w:author="Vullikanti, Anil (asv9v)" w:date="2019-06-11T16:42:00Z">
          <w:r w:rsidR="007B499C" w:rsidDel="00217FAC">
            <w:rPr>
              <w:rFonts w:ascii="Cambria" w:hAnsi="Cambria"/>
            </w:rPr>
            <w:delText>s</w:delText>
          </w:r>
        </w:del>
      </w:ins>
      <w:ins w:id="2373" w:author="Vullikanti, Anil (asv9v)" w:date="2019-06-11T16:42:00Z">
        <w:r w:rsidR="00217FAC">
          <w:rPr>
            <w:rFonts w:ascii="Cambria" w:hAnsi="Cambria"/>
          </w:rPr>
          <w:t>shows a histogram of</w:t>
        </w:r>
      </w:ins>
      <w:ins w:id="2374" w:author="Prathyush Sambaturu" w:date="2019-06-11T01:57:00Z">
        <w:r>
          <w:rPr>
            <w:rFonts w:ascii="Cambria" w:hAnsi="Cambria"/>
          </w:rPr>
          <w:t xml:space="preserve"> the description cost</w:t>
        </w:r>
      </w:ins>
      <w:ins w:id="2375" w:author="Vullikanti, Anil (asv9v)" w:date="2019-06-11T16:42:00Z">
        <w:r w:rsidR="00217FAC">
          <w:rPr>
            <w:rFonts w:ascii="Cambria" w:hAnsi="Cambria"/>
          </w:rPr>
          <w:t>s</w:t>
        </w:r>
      </w:ins>
      <w:ins w:id="2376" w:author="Vullikanti, Anil (asv9v)" w:date="2019-06-11T16:43:00Z">
        <w:r w:rsidR="00217FAC">
          <w:rPr>
            <w:rFonts w:ascii="Cambria" w:hAnsi="Cambria"/>
          </w:rPr>
          <w:t>, with</w:t>
        </w:r>
      </w:ins>
      <w:ins w:id="2377" w:author="Vullikanti, Anil (asv9v)" w:date="2019-06-11T16:44:00Z">
        <w:r w:rsidR="00217FAC">
          <w:rPr>
            <w:rFonts w:ascii="Cambria" w:hAnsi="Cambria"/>
          </w:rPr>
          <w:t xml:space="preserve"> </w:t>
        </w:r>
      </w:ins>
      <w:ins w:id="2378" w:author="Prathyush Sambaturu" w:date="2019-06-12T15:14:00Z">
        <w:r w:rsidR="008D4E8E">
          <w:rPr>
            <w:rFonts w:ascii="Cambria" w:hAnsi="Cambria"/>
          </w:rPr>
          <w:t>the</w:t>
        </w:r>
      </w:ins>
      <w:ins w:id="2379" w:author="Vullikanti, Anil (asv9v)" w:date="2019-06-11T16:44:00Z">
        <w:del w:id="2380" w:author="Prathyush Sambaturu" w:date="2019-06-12T15:14:00Z">
          <w:r w:rsidR="00217FAC" w:rsidDel="008D4E8E">
            <w:rPr>
              <w:rFonts w:ascii="Cambria" w:hAnsi="Cambria"/>
            </w:rPr>
            <w:delText>t</w:delText>
          </w:r>
        </w:del>
      </w:ins>
      <w:ins w:id="2381" w:author="Vullikanti, Anil (asv9v)" w:date="2019-06-11T16:42:00Z">
        <w:del w:id="2382" w:author="Prathyush Sambaturu" w:date="2019-06-12T15:12:00Z">
          <w:r w:rsidR="00217FAC" w:rsidDel="00D77AE5">
            <w:rPr>
              <w:rFonts w:ascii="Cambria" w:hAnsi="Cambria"/>
            </w:rPr>
            <w:delText>he</w:delText>
          </w:r>
        </w:del>
        <w:r w:rsidR="00217FAC">
          <w:rPr>
            <w:rFonts w:ascii="Cambria" w:hAnsi="Cambria"/>
          </w:rPr>
          <w:t xml:space="preserve"> x</w:t>
        </w:r>
      </w:ins>
      <w:ins w:id="2383" w:author="Vullikanti, Anil (asv9v)" w:date="2019-06-11T16:43:00Z">
        <w:r w:rsidR="00217FAC">
          <w:rPr>
            <w:rFonts w:ascii="Cambria" w:hAnsi="Cambria"/>
          </w:rPr>
          <w:t>-axis indicat</w:t>
        </w:r>
      </w:ins>
      <w:ins w:id="2384" w:author="Vullikanti, Anil (asv9v)" w:date="2019-06-11T16:44:00Z">
        <w:r w:rsidR="00217FAC">
          <w:rPr>
            <w:rFonts w:ascii="Cambria" w:hAnsi="Cambria"/>
          </w:rPr>
          <w:t>ing</w:t>
        </w:r>
      </w:ins>
      <w:ins w:id="2385" w:author="Vullikanti, Anil (asv9v)" w:date="2019-06-11T16:43:00Z">
        <w:r w:rsidR="00217FAC">
          <w:rPr>
            <w:rFonts w:ascii="Cambria" w:hAnsi="Cambria"/>
          </w:rPr>
          <w:t xml:space="preserve"> different weeks, </w:t>
        </w:r>
      </w:ins>
      <w:ins w:id="2386" w:author="Vullikanti, Anil (asv9v)" w:date="2019-06-11T16:44:00Z">
        <w:r w:rsidR="00217FAC">
          <w:rPr>
            <w:rFonts w:ascii="Cambria" w:hAnsi="Cambria"/>
          </w:rPr>
          <w:t>and</w:t>
        </w:r>
      </w:ins>
      <w:ins w:id="2387" w:author="Vullikanti, Anil (asv9v)" w:date="2019-06-11T16:43:00Z">
        <w:r w:rsidR="00217FAC">
          <w:rPr>
            <w:rFonts w:ascii="Cambria" w:hAnsi="Cambria"/>
          </w:rPr>
          <w:t xml:space="preserve"> the y-axis show</w:t>
        </w:r>
      </w:ins>
      <w:ins w:id="2388" w:author="Vullikanti, Anil (asv9v)" w:date="2019-06-11T16:44:00Z">
        <w:r w:rsidR="00217FAC">
          <w:rPr>
            <w:rFonts w:ascii="Cambria" w:hAnsi="Cambria"/>
          </w:rPr>
          <w:t>ing</w:t>
        </w:r>
      </w:ins>
      <w:ins w:id="2389" w:author="Vullikanti, Anil (asv9v)" w:date="2019-06-11T16:43:00Z">
        <w:r w:rsidR="00217FAC">
          <w:rPr>
            <w:rFonts w:ascii="Cambria" w:hAnsi="Cambria"/>
          </w:rPr>
          <w:t xml:space="preserve"> the description costs. </w:t>
        </w:r>
      </w:ins>
      <w:ins w:id="2390" w:author="Prathyush Sambaturu" w:date="2019-06-11T01:57:00Z">
        <w:del w:id="2391" w:author="Vullikanti, Anil (asv9v)" w:date="2019-06-11T16:42:00Z">
          <w:r w:rsidDel="00217FAC">
            <w:rPr>
              <w:rFonts w:ascii="Cambria" w:hAnsi="Cambria"/>
            </w:rPr>
            <w:delText>of our solutio</w:delText>
          </w:r>
        </w:del>
      </w:ins>
      <w:ins w:id="2392" w:author="Prathyush Sambaturu" w:date="2019-06-11T01:58:00Z">
        <w:del w:id="2393" w:author="Vullikanti, Anil (asv9v)" w:date="2019-06-11T16:42:00Z">
          <w:r w:rsidDel="00217FAC">
            <w:rPr>
              <w:rFonts w:ascii="Cambria" w:hAnsi="Cambria"/>
            </w:rPr>
            <w:delText>n to that of PSSP</w:delText>
          </w:r>
        </w:del>
      </w:ins>
      <w:ins w:id="2394" w:author="Prathyush Sambaturu" w:date="2019-06-11T04:14:00Z">
        <w:del w:id="2395" w:author="Vullikanti, Anil (asv9v)" w:date="2019-06-11T16:42:00Z">
          <w:r w:rsidR="007B499C" w:rsidDel="00217FAC">
            <w:rPr>
              <w:rFonts w:ascii="Cambria" w:hAnsi="Cambria"/>
            </w:rPr>
            <w:delText xml:space="preserve"> </w:delText>
          </w:r>
        </w:del>
        <w:del w:id="2396" w:author="Vullikanti, Anil (asv9v)" w:date="2019-06-11T16:43:00Z">
          <w:r w:rsidR="007B499C" w:rsidDel="00217FAC">
            <w:rPr>
              <w:rFonts w:ascii="Cambria" w:hAnsi="Cambria"/>
            </w:rPr>
            <w:delText>for the weeks</w:delText>
          </w:r>
        </w:del>
      </w:ins>
      <w:ins w:id="2397" w:author="Prathyush Sambaturu" w:date="2019-06-11T04:15:00Z">
        <w:del w:id="2398" w:author="Vullikanti, Anil (asv9v)" w:date="2019-06-11T16:43:00Z">
          <w:r w:rsidR="007B499C" w:rsidDel="00217FAC">
            <w:rPr>
              <w:rFonts w:ascii="Cambria" w:hAnsi="Cambria"/>
            </w:rPr>
            <w:delText xml:space="preserve"> labeled on the X-axis</w:delText>
          </w:r>
        </w:del>
      </w:ins>
      <w:ins w:id="2399" w:author="Prathyush Sambaturu" w:date="2019-06-11T01:58:00Z">
        <w:del w:id="2400" w:author="Vullikanti, Anil (asv9v)" w:date="2019-06-11T16:43:00Z">
          <w:r w:rsidDel="00217FAC">
            <w:rPr>
              <w:rFonts w:ascii="Cambria" w:hAnsi="Cambria"/>
            </w:rPr>
            <w:delText>.</w:delText>
          </w:r>
        </w:del>
      </w:ins>
      <w:ins w:id="2401" w:author="Prathyush Sambaturu" w:date="2019-06-11T04:15:00Z">
        <w:del w:id="2402" w:author="Vullikanti, Anil (asv9v)" w:date="2019-06-11T16:43:00Z">
          <w:r w:rsidR="007B499C" w:rsidDel="00217FAC">
            <w:rPr>
              <w:rFonts w:ascii="Cambria" w:hAnsi="Cambria"/>
            </w:rPr>
            <w:delText xml:space="preserve"> </w:delText>
          </w:r>
        </w:del>
        <w:r w:rsidR="007B499C" w:rsidRPr="007B499C">
          <w:rPr>
            <w:rFonts w:ascii="Cambria" w:hAnsi="Cambria"/>
            <w:i/>
            <w:iCs/>
            <w:rPrChange w:id="2403" w:author="Prathyush Sambaturu" w:date="2019-06-11T04:16:00Z">
              <w:rPr>
                <w:rFonts w:ascii="Cambria" w:hAnsi="Cambria"/>
              </w:rPr>
            </w:rPrChange>
          </w:rPr>
          <w:t>Mi</w:t>
        </w:r>
      </w:ins>
      <w:ins w:id="2404" w:author="Prathyush Sambaturu" w:date="2019-06-11T04:16:00Z">
        <w:r w:rsidR="007B499C" w:rsidRPr="007B499C">
          <w:rPr>
            <w:rFonts w:ascii="Cambria" w:hAnsi="Cambria"/>
            <w:i/>
            <w:iCs/>
            <w:rPrChange w:id="2405" w:author="Prathyush Sambaturu" w:date="2019-06-11T04:16:00Z">
              <w:rPr>
                <w:rFonts w:ascii="Cambria" w:hAnsi="Cambria"/>
              </w:rPr>
            </w:rPrChange>
          </w:rPr>
          <w:t>nDesc</w:t>
        </w:r>
        <w:r w:rsidR="007B499C">
          <w:rPr>
            <w:rFonts w:ascii="Cambria" w:hAnsi="Cambria"/>
            <w:i/>
            <w:iCs/>
          </w:rPr>
          <w:t xml:space="preserve"> </w:t>
        </w:r>
        <w:r w:rsidR="007B499C">
          <w:rPr>
            <w:rFonts w:ascii="Cambria" w:hAnsi="Cambria"/>
          </w:rPr>
          <w:t>clearly provides summaries</w:t>
        </w:r>
        <w:r w:rsidR="00382762">
          <w:rPr>
            <w:rFonts w:ascii="Cambria" w:hAnsi="Cambria"/>
          </w:rPr>
          <w:t xml:space="preserve"> of</w:t>
        </w:r>
      </w:ins>
      <w:ins w:id="2406" w:author="Prathyush Sambaturu" w:date="2019-06-11T04:21:00Z">
        <w:r w:rsidR="00524E65">
          <w:rPr>
            <w:rFonts w:ascii="Cambria" w:hAnsi="Cambria"/>
          </w:rPr>
          <w:t xml:space="preserve"> </w:t>
        </w:r>
      </w:ins>
      <w:ins w:id="2407" w:author="Prathyush Sambaturu" w:date="2019-06-11T04:17:00Z">
        <w:r w:rsidR="00382762">
          <w:rPr>
            <w:rFonts w:ascii="Cambria" w:hAnsi="Cambria"/>
          </w:rPr>
          <w:t>smaller cost compared to that of PSSP for the weeks 2017-01-21, 2017-02-18, and 2017-03-25. For the remaining weeks, it provides summaries of same cost as that of PSSP.</w:t>
        </w:r>
      </w:ins>
    </w:p>
    <w:p w14:paraId="1C908202" w14:textId="6ED857F2" w:rsidR="00FC2BE9" w:rsidRDefault="00FC2BE9" w:rsidP="001B6550">
      <w:pPr>
        <w:pStyle w:val="NormalWeb"/>
        <w:spacing w:before="0" w:beforeAutospacing="0" w:after="0" w:afterAutospacing="0"/>
        <w:rPr>
          <w:ins w:id="2408" w:author="Prathyush Sambaturu" w:date="2019-06-11T04:05:00Z"/>
          <w:rFonts w:ascii="Cambria" w:hAnsi="Cambria"/>
        </w:rPr>
      </w:pPr>
    </w:p>
    <w:p w14:paraId="0A9DEC07" w14:textId="77777777" w:rsidR="007B499C" w:rsidRDefault="00FC2BE9">
      <w:pPr>
        <w:pStyle w:val="NormalWeb"/>
        <w:keepNext/>
        <w:spacing w:before="0" w:beforeAutospacing="0" w:after="0" w:afterAutospacing="0"/>
        <w:jc w:val="center"/>
        <w:rPr>
          <w:ins w:id="2409" w:author="Prathyush Sambaturu" w:date="2019-06-11T04:13:00Z"/>
        </w:rPr>
        <w:pPrChange w:id="2410" w:author="Prathyush Sambaturu" w:date="2019-06-11T04:13:00Z">
          <w:pPr>
            <w:pStyle w:val="NormalWeb"/>
            <w:spacing w:before="0" w:beforeAutospacing="0" w:after="0" w:afterAutospacing="0"/>
            <w:jc w:val="center"/>
          </w:pPr>
        </w:pPrChange>
      </w:pPr>
      <w:ins w:id="2411" w:author="Prathyush Sambaturu" w:date="2019-06-11T04:06:00Z">
        <w:r>
          <w:rPr>
            <w:rFonts w:ascii="Cambria" w:hAnsi="Cambria"/>
            <w:noProof/>
          </w:rPr>
          <w:drawing>
            <wp:inline distT="0" distB="0" distL="0" distR="0" wp14:anchorId="147E067B" wp14:editId="7063E982">
              <wp:extent cx="3556000" cy="2348303"/>
              <wp:effectExtent l="0" t="0" r="635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spvssp.png"/>
                      <pic:cNvPicPr/>
                    </pic:nvPicPr>
                    <pic:blipFill>
                      <a:blip r:embed="rId16">
                        <a:extLst>
                          <a:ext uri="{28A0092B-C50C-407E-A947-70E740481C1C}">
                            <a14:useLocalDpi xmlns:a14="http://schemas.microsoft.com/office/drawing/2010/main" val="0"/>
                          </a:ext>
                        </a:extLst>
                      </a:blip>
                      <a:stretch>
                        <a:fillRect/>
                      </a:stretch>
                    </pic:blipFill>
                    <pic:spPr>
                      <a:xfrm>
                        <a:off x="0" y="0"/>
                        <a:ext cx="3610516" cy="2384304"/>
                      </a:xfrm>
                      <a:prstGeom prst="rect">
                        <a:avLst/>
                      </a:prstGeom>
                    </pic:spPr>
                  </pic:pic>
                </a:graphicData>
              </a:graphic>
            </wp:inline>
          </w:drawing>
        </w:r>
      </w:ins>
    </w:p>
    <w:p w14:paraId="7CB2DB37" w14:textId="604FBDB4" w:rsidR="00FC2BE9" w:rsidRDefault="007B499C">
      <w:pPr>
        <w:pStyle w:val="Caption"/>
        <w:jc w:val="center"/>
        <w:rPr>
          <w:ins w:id="2412" w:author="Prathyush Sambaturu" w:date="2019-06-11T01:58:00Z"/>
          <w:rFonts w:ascii="Cambria" w:hAnsi="Cambria"/>
        </w:rPr>
        <w:pPrChange w:id="2413" w:author="Prathyush Sambaturu" w:date="2019-06-11T04:13:00Z">
          <w:pPr>
            <w:pStyle w:val="NormalWeb"/>
            <w:spacing w:before="0" w:beforeAutospacing="0" w:after="0" w:afterAutospacing="0"/>
          </w:pPr>
        </w:pPrChange>
      </w:pPr>
      <w:bookmarkStart w:id="2414" w:name="_Ref11118855"/>
      <w:ins w:id="2415" w:author="Prathyush Sambaturu" w:date="2019-06-11T04:13:00Z">
        <w:r>
          <w:t xml:space="preserve">Figure </w:t>
        </w:r>
        <w:r>
          <w:fldChar w:fldCharType="begin"/>
        </w:r>
        <w:r>
          <w:instrText xml:space="preserve"> SEQ Figure \* ARABIC </w:instrText>
        </w:r>
      </w:ins>
      <w:r>
        <w:fldChar w:fldCharType="separate"/>
      </w:r>
      <w:ins w:id="2416" w:author="Prathyush Sambaturu" w:date="2019-06-11T04:13:00Z">
        <w:r>
          <w:rPr>
            <w:noProof/>
          </w:rPr>
          <w:t>2</w:t>
        </w:r>
        <w:r>
          <w:fldChar w:fldCharType="end"/>
        </w:r>
        <w:bookmarkEnd w:id="2414"/>
        <w:r>
          <w:t xml:space="preserve"> Solution cost comparison: </w:t>
        </w:r>
        <w:r>
          <w:rPr>
            <w:noProof/>
          </w:rPr>
          <w:t xml:space="preserve"> MinDesc vs. PSSP</w:t>
        </w:r>
      </w:ins>
      <w:ins w:id="2417" w:author="Prathyush Sambaturu" w:date="2019-06-12T18:23:00Z">
        <w:r w:rsidR="005677B2">
          <w:rPr>
            <w:noProof/>
          </w:rPr>
          <w:t>. The X-axis corresponds to the week. The Y-axis corresponds to the cost of description of solutions produced by MinDesc and PSSP.</w:t>
        </w:r>
      </w:ins>
    </w:p>
    <w:p w14:paraId="30C0AD64" w14:textId="77777777" w:rsidR="000F55A0" w:rsidRDefault="000F55A0" w:rsidP="001B6550">
      <w:pPr>
        <w:pStyle w:val="NormalWeb"/>
        <w:spacing w:before="0" w:beforeAutospacing="0" w:after="0" w:afterAutospacing="0"/>
        <w:rPr>
          <w:ins w:id="2418" w:author="Prathyush Sambaturu" w:date="2019-06-03T11:02:00Z"/>
          <w:rFonts w:ascii="Cambria" w:hAnsi="Cambria"/>
        </w:rPr>
      </w:pPr>
    </w:p>
    <w:p w14:paraId="04BD554F" w14:textId="5C12F3B4" w:rsidR="00B24872" w:rsidRPr="00E774AD" w:rsidRDefault="001B6550" w:rsidP="00B24872">
      <w:pPr>
        <w:pStyle w:val="NormalWeb"/>
        <w:spacing w:before="0" w:beforeAutospacing="0" w:after="0" w:afterAutospacing="0"/>
        <w:rPr>
          <w:rFonts w:ascii="Cambria" w:hAnsi="Cambria"/>
        </w:rPr>
      </w:pPr>
      <w:ins w:id="2419" w:author="Prathyush Sambaturu" w:date="2019-06-03T11:02:00Z">
        <w:r>
          <w:rPr>
            <w:rFonts w:ascii="Cambria" w:hAnsi="Cambria"/>
            <w:b/>
          </w:rPr>
          <w:t>4</w:t>
        </w:r>
      </w:ins>
      <w:del w:id="2420"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421"/>
      <w:r w:rsidR="00B24872" w:rsidRPr="00E774AD">
        <w:rPr>
          <w:rFonts w:ascii="Cambria" w:hAnsi="Cambria"/>
          <w:b/>
        </w:rPr>
        <w:t xml:space="preserve">Effect of the parameters </w:t>
      </w:r>
      <w:commentRangeEnd w:id="2421"/>
      <w:r w:rsidR="000D39B3">
        <w:rPr>
          <w:rStyle w:val="CommentReference"/>
          <w:rFonts w:asciiTheme="minorHAnsi" w:eastAsiaTheme="minorHAnsi" w:hAnsiTheme="minorHAnsi" w:cstheme="minorBidi"/>
        </w:rPr>
        <w:commentReference w:id="2421"/>
      </w:r>
      <w:r w:rsidR="00B24872" w:rsidRPr="00E774AD">
        <w:rPr>
          <w:rFonts w:ascii="Cambria" w:hAnsi="Cambria"/>
          <w:b/>
        </w:rPr>
        <w:t>corresponding to the relaxation and cost</w:t>
      </w:r>
    </w:p>
    <w:p w14:paraId="555B96BF" w14:textId="63E352EC" w:rsidR="00B24872"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greater </w:t>
      </w:r>
      <w:del w:id="2422" w:author="Prathyush Sambaturu" w:date="2019-06-11T01:56:00Z">
        <w:r w:rsidRPr="00E774AD" w:rsidDel="000F55A0">
          <w:rPr>
            <w:rFonts w:ascii="Cambria" w:hAnsi="Cambria"/>
          </w:rPr>
          <w:delText>error, but</w:delText>
        </w:r>
      </w:del>
      <w:ins w:id="2423"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correspond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424" w:author="Prathyush Sambaturu" w:date="2019-06-11T01:55:00Z">
        <w:r w:rsidR="000F55A0">
          <w:rPr>
            <w:rFonts w:ascii="Cambria" w:hAnsi="Cambria"/>
          </w:rPr>
          <w:t>o</w:t>
        </w:r>
      </w:ins>
      <w:del w:id="2425"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520B90D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2426" w:author="Prathyush Sambaturu" w:date="2019-06-11T01:54:00Z">
        <w:r w:rsidR="000F55A0">
          <w:rPr>
            <w:rFonts w:ascii="Cambria" w:hAnsi="Cambria"/>
          </w:rPr>
          <w:t xml:space="preserve"> </w:t>
        </w:r>
      </w:ins>
      <w:del w:id="2427"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 xml:space="preserve">Wyoming. </w:t>
      </w:r>
    </w:p>
    <w:p w14:paraId="5AA1CD58" w14:textId="21848F4C" w:rsidR="00730E04" w:rsidRPr="009E286B" w:rsidRDefault="00B24872" w:rsidP="00BB7CC0">
      <w:pPr>
        <w:pStyle w:val="NormalWeb"/>
        <w:numPr>
          <w:ilvl w:val="0"/>
          <w:numId w:val="11"/>
        </w:numPr>
        <w:spacing w:before="0" w:beforeAutospacing="0" w:after="0" w:afterAutospacing="0"/>
        <w:rPr>
          <w:rFonts w:ascii="Cambria" w:hAnsi="Cambria"/>
        </w:rPr>
      </w:pPr>
      <w:r w:rsidRPr="009E286B">
        <w:rPr>
          <w:rFonts w:ascii="Cambria" w:hAnsi="Cambria"/>
        </w:rPr>
        <w:t xml:space="preserve">In row 4 corresponding to week 2017-01-21, four narratives are presented, one for each value of </w:t>
      </w:r>
      <w:commentRangeStart w:id="2428"/>
      <w:r w:rsidRPr="009E286B">
        <w:rPr>
          <w:rFonts w:ascii="Cambria" w:hAnsi="Cambria"/>
        </w:rPr>
        <w:t xml:space="preserve">relaxation factor </w:t>
      </w:r>
      <w:commentRangeEnd w:id="2428"/>
      <w:r w:rsidR="004815D0">
        <w:rPr>
          <w:rStyle w:val="CommentReference"/>
          <w:rFonts w:asciiTheme="minorHAnsi" w:eastAsiaTheme="minorHAnsi" w:hAnsiTheme="minorHAnsi" w:cstheme="minorBidi"/>
        </w:rPr>
        <w:commentReference w:id="2428"/>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w:t>
      </w:r>
      <w:r w:rsidRPr="009E286B">
        <w:rPr>
          <w:rFonts w:ascii="Cambria" w:hAnsi="Cambria"/>
        </w:rPr>
        <w:lastRenderedPageBreak/>
        <w:t xml:space="preserve">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 </w:t>
      </w:r>
    </w:p>
    <w:p w14:paraId="194858F1" w14:textId="77777777" w:rsidR="0000326D" w:rsidRDefault="00E614CD" w:rsidP="0000326D">
      <w:pPr>
        <w:pStyle w:val="NormalWeb"/>
        <w:keepNext/>
        <w:spacing w:before="0" w:beforeAutospacing="0" w:after="0" w:afterAutospacing="0"/>
        <w:jc w:val="center"/>
      </w:pPr>
      <w:r>
        <w:rPr>
          <w:rFonts w:ascii="Cambria" w:hAnsi="Cambria"/>
          <w:noProof/>
        </w:rPr>
        <w:drawing>
          <wp:inline distT="0" distB="0" distL="0" distR="0" wp14:anchorId="6F3C491E" wp14:editId="381E2167">
            <wp:extent cx="5669183" cy="511810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680572" cy="5128382"/>
                    </a:xfrm>
                    <a:prstGeom prst="rect">
                      <a:avLst/>
                    </a:prstGeom>
                  </pic:spPr>
                </pic:pic>
              </a:graphicData>
            </a:graphic>
          </wp:inline>
        </w:drawing>
      </w:r>
    </w:p>
    <w:p w14:paraId="364C11A0" w14:textId="76F42C41" w:rsidR="0000326D" w:rsidDel="007B2383" w:rsidRDefault="007B2383" w:rsidP="0000326D">
      <w:pPr>
        <w:pStyle w:val="Caption"/>
        <w:jc w:val="center"/>
        <w:rPr>
          <w:del w:id="2429" w:author="Prathyush Sambaturu" w:date="2019-06-12T18:45:00Z"/>
          <w:rFonts w:ascii="Cambria" w:hAnsi="Cambria"/>
        </w:rPr>
      </w:pPr>
      <w:ins w:id="2430" w:author="Prathyush Sambaturu" w:date="2019-06-12T18:45:00Z">
        <w:r>
          <w:rPr>
            <w:rFonts w:ascii="Cambria" w:hAnsi="Cambria"/>
          </w:rPr>
          <w:br/>
        </w:r>
      </w:ins>
    </w:p>
    <w:p w14:paraId="7D8AC7AF" w14:textId="1052B087" w:rsidR="009E286B" w:rsidRDefault="0000326D" w:rsidP="007B2383">
      <w:pPr>
        <w:pStyle w:val="Caption"/>
        <w:rPr>
          <w:ins w:id="2431" w:author="Prathyush Sambaturu" w:date="2019-06-12T18:46:00Z"/>
          <w:rFonts w:ascii="Cambria" w:hAnsi="Cambria" w:cs="LMRoman10-Regular"/>
        </w:rPr>
      </w:pPr>
      <w:bookmarkStart w:id="2432"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432"/>
      <w:r w:rsidRPr="0000326D">
        <w:rPr>
          <w:rFonts w:ascii="Cambria" w:hAnsi="Cambria"/>
        </w:rPr>
        <w:t xml:space="preserve">: </w:t>
      </w:r>
      <w:r w:rsidR="00747AC5" w:rsidRPr="0000326D">
        <w:rPr>
          <w:rFonts w:ascii="Cambria" w:hAnsi="Cambria" w:cs="LMRoman10-Regular"/>
        </w:rPr>
        <w:t xml:space="preserve">Effect of </w:t>
      </w:r>
      <w:ins w:id="2433"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434" w:author="Prathyush Sambaturu" w:date="2019-06-12T15:16:00Z">
        <w:r w:rsidR="00747AC5" w:rsidRPr="0000326D" w:rsidDel="008D4E8E">
          <w:rPr>
            <w:rFonts w:ascii="Cambria" w:hAnsi="Cambria" w:cs="LMRoman10-Regular"/>
          </w:rPr>
          <w:delText>,</w:delText>
        </w:r>
      </w:del>
      <w:ins w:id="2435" w:author="Prathyush Sambaturu" w:date="2019-06-12T15:16:00Z">
        <w:r w:rsidR="008D4E8E">
          <w:rPr>
            <w:rFonts w:ascii="Cambria" w:hAnsi="Cambria" w:cs="LMMathItalic10-Regular"/>
          </w:rPr>
          <w:t xml:space="preserve"> </w:t>
        </w:r>
        <w:r w:rsidR="008D4E8E">
          <w:rPr>
            <w:rFonts w:ascii="Cambria" w:hAnsi="Cambria" w:cs="LMRoman10-Regular"/>
          </w:rPr>
          <w:t>γ</w:t>
        </w:r>
      </w:ins>
      <w:del w:id="2436"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437" w:author="Prathyush Sambaturu" w:date="2019-06-12T15:16:00Z">
        <w:r w:rsidR="00747AC5" w:rsidRPr="0000326D" w:rsidDel="008D4E8E">
          <w:rPr>
            <w:rFonts w:ascii="Cambria" w:hAnsi="Cambria" w:cs="LMMathItalic10-Regular"/>
          </w:rPr>
          <w:delText xml:space="preserve"> </w:delText>
        </w:r>
      </w:del>
      <w:ins w:id="2438"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439"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440" w:author="Prathyush Sambaturu" w:date="2019-06-12T15:17:00Z">
        <w:r w:rsidR="00747AC5" w:rsidRPr="0000326D" w:rsidDel="008D4E8E">
          <w:rPr>
            <w:rFonts w:ascii="Cambria" w:hAnsi="Cambria" w:cs="LMMathItalic10-Regular"/>
          </w:rPr>
          <w:delText xml:space="preserve"> </w:delText>
        </w:r>
      </w:del>
      <w:ins w:id="2441"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4F4AE8B5" w14:textId="77777777" w:rsidR="007B2383" w:rsidRPr="007B2383" w:rsidRDefault="007B2383">
      <w:pPr>
        <w:rPr>
          <w:rPrChange w:id="2442" w:author="Prathyush Sambaturu" w:date="2019-06-12T18:46:00Z">
            <w:rPr>
              <w:rFonts w:ascii="Cambria" w:hAnsi="Cambria" w:cs="LMRoman10-Regular"/>
            </w:rPr>
          </w:rPrChange>
        </w:rPr>
        <w:pPrChange w:id="2443" w:author="Prathyush Sambaturu" w:date="2019-06-12T18:46:00Z">
          <w:pPr>
            <w:pStyle w:val="Caption"/>
            <w:jc w:val="center"/>
          </w:pPr>
        </w:pPrChange>
      </w:pPr>
    </w:p>
    <w:p w14:paraId="06FC4DD0" w14:textId="5E1C17AE" w:rsidR="00B84231" w:rsidRPr="00F4466A" w:rsidRDefault="001B6550" w:rsidP="00B84231">
      <w:pPr>
        <w:pStyle w:val="NormalWeb"/>
        <w:spacing w:before="0" w:beforeAutospacing="0" w:after="0" w:afterAutospacing="0"/>
        <w:rPr>
          <w:rFonts w:ascii="Cambria" w:hAnsi="Cambria"/>
        </w:rPr>
      </w:pPr>
      <w:ins w:id="2444" w:author="Prathyush Sambaturu" w:date="2019-06-03T11:03:00Z">
        <w:r>
          <w:rPr>
            <w:rFonts w:ascii="Cambria" w:hAnsi="Cambria"/>
            <w:b/>
          </w:rPr>
          <w:t>5</w:t>
        </w:r>
      </w:ins>
      <w:del w:id="2445" w:author="Prathyush Sambaturu" w:date="2019-06-03T11:03:00Z">
        <w:r w:rsidR="00B84231" w:rsidRPr="00F4466A" w:rsidDel="001B6550">
          <w:rPr>
            <w:rFonts w:ascii="Cambria" w:hAnsi="Cambria"/>
            <w:b/>
          </w:rPr>
          <w:delText>4</w:delText>
        </w:r>
      </w:del>
      <w:r w:rsidR="00B84231" w:rsidRPr="00F4466A">
        <w:rPr>
          <w:rFonts w:ascii="Cambria" w:hAnsi="Cambria"/>
          <w:b/>
        </w:rPr>
        <w:t>. Effect of negative clauses on descriptions</w:t>
      </w:r>
    </w:p>
    <w:p w14:paraId="1841EBF9" w14:textId="7F6D7DBE" w:rsidR="00B84231" w:rsidRDefault="00B84231" w:rsidP="00B84231">
      <w:pPr>
        <w:pStyle w:val="NormalWeb"/>
        <w:spacing w:before="0" w:beforeAutospacing="0" w:after="0" w:afterAutospacing="0"/>
        <w:rPr>
          <w:ins w:id="2446" w:author="Prathyush Sambaturu" w:date="2019-06-03T11:05:00Z"/>
          <w:rFonts w:ascii="Cambria" w:hAnsi="Cambria"/>
        </w:rPr>
      </w:pPr>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r w:rsidRPr="000B1CBE">
        <w:rPr>
          <w:rFonts w:ascii="Cambria" w:hAnsi="Cambria"/>
        </w:rPr>
      </w:r>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 xml:space="preserve">level a week </w:t>
      </w:r>
      <w:r w:rsidRPr="00F4466A">
        <w:rPr>
          <w:rFonts w:ascii="Cambria" w:hAnsi="Cambria"/>
        </w:rPr>
        <w:lastRenderedPageBreak/>
        <w:t>ago, except for Wyoming, are at a high activity level currently. In row 9, the description excludes Florida and Georgia. Such negative clauses make the descriptions much simpler.</w:t>
      </w:r>
    </w:p>
    <w:p w14:paraId="267DDB2F" w14:textId="454E68F9" w:rsidR="001B6550" w:rsidRDefault="001B6550" w:rsidP="00B84231">
      <w:pPr>
        <w:pStyle w:val="NormalWeb"/>
        <w:spacing w:before="0" w:beforeAutospacing="0" w:after="0" w:afterAutospacing="0"/>
        <w:rPr>
          <w:ins w:id="2447" w:author="Prathyush Sambaturu" w:date="2019-06-03T11:05:00Z"/>
          <w:rFonts w:ascii="Cambria" w:hAnsi="Cambria"/>
        </w:rPr>
      </w:pPr>
    </w:p>
    <w:p w14:paraId="6C1DFC8F" w14:textId="77777777" w:rsidR="001B6550" w:rsidRDefault="001B6550" w:rsidP="00B84231">
      <w:pPr>
        <w:pStyle w:val="NormalWeb"/>
        <w:spacing w:before="0" w:beforeAutospacing="0" w:after="0" w:afterAutospacing="0"/>
        <w:rPr>
          <w:rFonts w:ascii="Cambria" w:hAnsi="Cambria"/>
        </w:rPr>
      </w:pPr>
    </w:p>
    <w:p w14:paraId="340666E8" w14:textId="77777777" w:rsidR="00B84231" w:rsidRDefault="00B84231" w:rsidP="00B84231">
      <w:pPr>
        <w:pStyle w:val="NormalWeb"/>
        <w:spacing w:before="0" w:beforeAutospacing="0" w:after="0" w:afterAutospacing="0"/>
        <w:rPr>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448" w:author="Prathyush Sambaturu" w:date="2019-06-03T11:03:00Z">
        <w:r>
          <w:rPr>
            <w:rFonts w:ascii="Cambria" w:hAnsi="Cambria"/>
            <w:b/>
          </w:rPr>
          <w:t>6</w:t>
        </w:r>
      </w:ins>
      <w:del w:id="2449"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 which 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450"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451"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452"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453"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454"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455"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3B37E6EC"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w:t>
            </w:r>
            <w:ins w:id="2456" w:author="Prathyush Sambaturu" w:date="2019-06-12T18:40:00Z">
              <w:r w:rsidR="003B5C43">
                <w:rPr>
                  <w:rFonts w:ascii="Cambria" w:eastAsia="Times New Roman" w:hAnsi="Cambria" w:cs="Arial"/>
                  <w:sz w:val="24"/>
                  <w:szCs w:val="24"/>
                </w:rPr>
                <w:t xml:space="preserve"> </w:t>
              </w:r>
            </w:ins>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2457"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457"/>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583F8E0B" w:rsidR="00F4466A" w:rsidRPr="00F4466A" w:rsidRDefault="00F4466A" w:rsidP="00F4466A">
      <w:pPr>
        <w:pStyle w:val="NormalWeb"/>
        <w:spacing w:before="0" w:beforeAutospacing="0" w:after="0" w:afterAutospacing="0"/>
        <w:rPr>
          <w:rFonts w:ascii="Cambria" w:hAnsi="Cambria"/>
        </w:rPr>
      </w:pPr>
      <w:del w:id="2458" w:author="Prathyush Sambaturu" w:date="2019-06-03T11:03:00Z">
        <w:r w:rsidRPr="00F4466A" w:rsidDel="001B6550">
          <w:rPr>
            <w:rFonts w:ascii="Cambria" w:hAnsi="Cambria"/>
            <w:b/>
          </w:rPr>
          <w:delText>6</w:delText>
        </w:r>
      </w:del>
      <w:del w:id="2459" w:author="Prathyush Sambaturu" w:date="2019-06-12T09:23:00Z">
        <w:r w:rsidRPr="00F4466A" w:rsidDel="00782F25">
          <w:rPr>
            <w:rFonts w:ascii="Cambria" w:hAnsi="Cambria"/>
            <w:b/>
          </w:rPr>
          <w:delText>.</w:delText>
        </w:r>
      </w:del>
      <w:del w:id="2460" w:author="Prathyush Sambaturu" w:date="2019-06-12T15:17:00Z">
        <w:r w:rsidRPr="00F4466A" w:rsidDel="008D4E8E">
          <w:rPr>
            <w:rFonts w:ascii="Cambria" w:hAnsi="Cambria"/>
            <w:b/>
          </w:rPr>
          <w:delText xml:space="preserve"> </w:delText>
        </w:r>
      </w:del>
      <w:commentRangeStart w:id="2461"/>
      <w:r w:rsidRPr="00782F25">
        <w:rPr>
          <w:rFonts w:ascii="Cambria" w:hAnsi="Cambria"/>
          <w:b/>
          <w:sz w:val="22"/>
          <w:szCs w:val="22"/>
          <w:rPrChange w:id="2462" w:author="Prathyush Sambaturu" w:date="2019-06-12T09:24:00Z">
            <w:rPr>
              <w:rFonts w:ascii="Cambria" w:hAnsi="Cambria"/>
              <w:b/>
            </w:rPr>
          </w:rPrChange>
        </w:rPr>
        <w:t>Trends</w:t>
      </w:r>
      <w:commentRangeEnd w:id="2461"/>
      <w:r w:rsidR="00DE798B" w:rsidRPr="00782F25">
        <w:rPr>
          <w:rStyle w:val="CommentReference"/>
          <w:rFonts w:asciiTheme="minorHAnsi" w:eastAsiaTheme="minorHAnsi" w:hAnsiTheme="minorHAnsi" w:cstheme="minorBidi"/>
          <w:sz w:val="22"/>
          <w:szCs w:val="22"/>
          <w:rPrChange w:id="2463" w:author="Prathyush Sambaturu" w:date="2019-06-12T09:24:00Z">
            <w:rPr>
              <w:rStyle w:val="CommentReference"/>
              <w:rFonts w:asciiTheme="minorHAnsi" w:eastAsiaTheme="minorHAnsi" w:hAnsiTheme="minorHAnsi" w:cstheme="minorBidi"/>
            </w:rPr>
          </w:rPrChange>
        </w:rPr>
        <w:commentReference w:id="2461"/>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lastRenderedPageBreak/>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del w:id="2464" w:author="Prathyush Sambaturu" w:date="2019-06-12T16:25:00Z">
        <w:r w:rsidDel="006D7677">
          <w:rPr>
            <w:rFonts w:ascii="Cambria" w:hAnsi="Cambria"/>
          </w:rPr>
          <w:delText xml:space="preserve"> </w:delText>
        </w:r>
      </w:del>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earlier, excluding NE and TN, </w:t>
      </w:r>
      <w:del w:id="2465" w:author="Prathyush Sambaturu" w:date="2019-06-12T16:25:00Z">
        <w:r w:rsidRPr="00F4466A" w:rsidDel="006D7677">
          <w:rPr>
            <w:rFonts w:ascii="Cambria" w:hAnsi="Cambria"/>
          </w:rPr>
          <w:delText xml:space="preserve"> </w:delText>
        </w:r>
      </w:del>
      <w:r w:rsidRPr="00F4466A">
        <w:rPr>
          <w:rFonts w:ascii="Cambria" w:hAnsi="Cambria"/>
        </w:rPr>
        <w:t>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50A521D7" w:rsidR="00057DA0" w:rsidRPr="00057DA0" w:rsidRDefault="00057DA0" w:rsidP="00057DA0">
      <w:pPr>
        <w:pStyle w:val="NormalWeb"/>
        <w:spacing w:before="0" w:beforeAutospacing="0" w:after="0" w:afterAutospacing="0"/>
        <w:rPr>
          <w:rFonts w:ascii="Cambria" w:hAnsi="Cambria"/>
        </w:rPr>
      </w:pPr>
      <w:del w:id="2466" w:author="Prathyush Sambaturu" w:date="2019-06-03T11:03:00Z">
        <w:r w:rsidRPr="00057DA0" w:rsidDel="001B6550">
          <w:rPr>
            <w:rFonts w:ascii="Cambria" w:hAnsi="Cambria"/>
            <w:b/>
          </w:rPr>
          <w:delText>7</w:delText>
        </w:r>
      </w:del>
      <w:del w:id="2467" w:author="Prathyush Sambaturu" w:date="2019-06-12T09:24:00Z">
        <w:r w:rsidRPr="00057DA0" w:rsidDel="00782F25">
          <w:rPr>
            <w:rFonts w:ascii="Cambria" w:hAnsi="Cambria"/>
            <w:b/>
          </w:rPr>
          <w:delText>.</w:delText>
        </w:r>
      </w:del>
      <w:del w:id="2468" w:author="Prathyush Sambaturu" w:date="2019-06-12T15:17:00Z">
        <w:r w:rsidRPr="00057DA0" w:rsidDel="008D4E8E">
          <w:rPr>
            <w:rFonts w:ascii="Cambria" w:hAnsi="Cambria"/>
            <w:b/>
          </w:rPr>
          <w:delText xml:space="preserve"> </w:delText>
        </w:r>
      </w:del>
      <w:r w:rsidRPr="00782F25">
        <w:rPr>
          <w:rFonts w:ascii="Cambria" w:hAnsi="Cambria"/>
          <w:b/>
          <w:sz w:val="22"/>
          <w:szCs w:val="22"/>
          <w:rPrChange w:id="2469" w:author="Prathyush Sambaturu" w:date="2019-06-12T09:24:00Z">
            <w:rPr>
              <w:rFonts w:ascii="Cambria" w:hAnsi="Cambria"/>
              <w:b/>
            </w:rPr>
          </w:rPrChange>
        </w:rPr>
        <w:t>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1DFE41AB" w:rsidR="00250A0E" w:rsidRDefault="00250A0E" w:rsidP="00250A0E">
      <w:pPr>
        <w:spacing w:after="0" w:line="240" w:lineRule="auto"/>
        <w:rPr>
          <w:ins w:id="2470"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471" w:author="Prathyush Sambaturu" w:date="2019-06-12T15:18:00Z">
        <w:r w:rsidR="008D4E8E">
          <w:rPr>
            <w:rFonts w:ascii="Cambria" w:eastAsia="Times New Roman" w:hAnsi="Cambria" w:cs="Times New Roman"/>
            <w:sz w:val="24"/>
            <w:szCs w:val="24"/>
          </w:rPr>
          <w:t xml:space="preserve"> </w:t>
        </w:r>
      </w:ins>
      <w:del w:id="2472"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473" w:author="Prathyush Sambaturu" w:date="2019-06-12T15:11:00Z">
        <w:r w:rsidR="00D77AE5">
          <w:rPr>
            <w:rFonts w:ascii="Cambria" w:eastAsia="Times New Roman" w:hAnsi="Cambria" w:cs="Times New Roman"/>
            <w:sz w:val="24"/>
            <w:szCs w:val="24"/>
          </w:rPr>
          <w:t>are</w:t>
        </w:r>
      </w:ins>
      <w:del w:id="2474"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475"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476" w:author="Prathyush Sambaturu" w:date="2019-03-04T13:17:00Z">
        <w:r w:rsidRPr="00250A0E" w:rsidDel="000135E8">
          <w:rPr>
            <w:rFonts w:ascii="Cambria" w:eastAsia="Times New Roman" w:hAnsi="Cambria" w:cs="Times New Roman"/>
            <w:sz w:val="24"/>
            <w:szCs w:val="24"/>
          </w:rPr>
          <w:delText>)</w:delText>
        </w:r>
      </w:del>
      <w:ins w:id="2477" w:author="Prathyush Sambaturu" w:date="2019-03-04T13:17:00Z">
        <w:r w:rsidR="000135E8">
          <w:rPr>
            <w:rFonts w:ascii="Cambria" w:eastAsia="Times New Roman" w:hAnsi="Cambria" w:cs="Times New Roman"/>
            <w:sz w:val="24"/>
            <w:szCs w:val="24"/>
          </w:rPr>
          <w:t xml:space="preserve"> </w:t>
        </w:r>
      </w:ins>
      <w:del w:id="2478"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find that the relaxed versions,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479" w:author="Vullikanti, Anil (asv9v)" w:date="2019-06-11T10:07:00Z"/>
          <w:rFonts w:ascii="Cambria" w:eastAsia="Times New Roman" w:hAnsi="Cambria" w:cs="Times New Roman"/>
          <w:sz w:val="24"/>
          <w:szCs w:val="24"/>
        </w:rPr>
      </w:pPr>
    </w:p>
    <w:p w14:paraId="58178D19" w14:textId="77777777" w:rsidR="00BB226D" w:rsidRPr="00891822" w:rsidRDefault="00BB226D" w:rsidP="00BB226D">
      <w:pPr>
        <w:autoSpaceDE w:val="0"/>
        <w:autoSpaceDN w:val="0"/>
        <w:adjustRightInd w:val="0"/>
        <w:spacing w:after="0" w:line="240" w:lineRule="auto"/>
        <w:rPr>
          <w:ins w:id="2480" w:author="Vullikanti, Anil (asv9v)" w:date="2019-06-11T10:07:00Z"/>
          <w:rFonts w:ascii="Cambria" w:hAnsi="Cambria" w:cs="LMRoman10-Regular"/>
          <w:sz w:val="24"/>
          <w:szCs w:val="24"/>
        </w:rPr>
      </w:pPr>
      <w:ins w:id="2481" w:author="Vullikanti, Anil (asv9v)" w:date="2019-06-11T10:07:00Z">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data as a transaction-item matrix and develop an integer programming</w:t>
        </w:r>
        <w:r>
          <w:rPr>
            <w:rFonts w:ascii="Cambria" w:hAnsi="Cambria" w:cs="LMRoman10-Regular"/>
            <w:sz w:val="24"/>
            <w:szCs w:val="24"/>
          </w:rPr>
          <w:t xml:space="preserve"> </w:t>
        </w:r>
        <w:r w:rsidRPr="00891822">
          <w:rPr>
            <w:rFonts w:ascii="Cambria" w:hAnsi="Cambria" w:cs="LMRoman10-Regular"/>
            <w:sz w:val="24"/>
            <w:szCs w:val="24"/>
          </w:rPr>
          <w:t>based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lastRenderedPageBreak/>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ins>
    </w:p>
    <w:p w14:paraId="1A8CDA77" w14:textId="77777777" w:rsidR="00BB226D" w:rsidRDefault="00BB226D" w:rsidP="00BB226D">
      <w:pPr>
        <w:autoSpaceDE w:val="0"/>
        <w:autoSpaceDN w:val="0"/>
        <w:adjustRightInd w:val="0"/>
        <w:spacing w:after="0" w:line="240" w:lineRule="auto"/>
        <w:rPr>
          <w:ins w:id="2482" w:author="Vullikanti, Anil (asv9v)" w:date="2019-06-11T10:07:00Z"/>
          <w:rFonts w:ascii="Cambria" w:hAnsi="Cambria" w:cs="LMRoman10-Regular"/>
          <w:sz w:val="24"/>
          <w:szCs w:val="24"/>
        </w:rPr>
      </w:pPr>
      <w:ins w:id="2483" w:author="Vullikanti, Anil (asv9v)" w:date="2019-06-11T10:07:00Z">
        <w:r w:rsidRPr="00891822">
          <w:rPr>
            <w:rFonts w:ascii="Cambria" w:hAnsi="Cambria" w:cs="LMRoman10-Regular"/>
            <w:sz w:val="24"/>
            <w:szCs w:val="24"/>
          </w:rPr>
          <w:t>most succinct descriptions. The Influenza incidence data for the US, obtained from</w:t>
        </w:r>
        <w:r>
          <w:rPr>
            <w:rFonts w:ascii="Cambria" w:hAnsi="Cambria" w:cs="LMRoman10-Regular"/>
            <w:sz w:val="24"/>
            <w:szCs w:val="24"/>
          </w:rPr>
          <w:t xml:space="preserve"> </w:t>
        </w:r>
        <w:r w:rsidRPr="00891822">
          <w:rPr>
            <w:rFonts w:ascii="Cambria" w:hAnsi="Cambria" w:cs="LMRoman10-Regular"/>
            <w:sz w:val="24"/>
            <w:szCs w:val="24"/>
          </w:rPr>
          <w:t xml:space="preserve">CDC </w:t>
        </w:r>
      </w:ins>
      <w:customXmlInsRangeStart w:id="2484" w:author="Vullikanti, Anil (asv9v)" w:date="2019-06-11T10:07:00Z"/>
      <w:sdt>
        <w:sdtPr>
          <w:rPr>
            <w:rFonts w:ascii="Cambria" w:hAnsi="Cambria" w:cs="LMRoman10-Regular"/>
            <w:sz w:val="24"/>
            <w:szCs w:val="24"/>
          </w:rPr>
          <w:id w:val="-1769309936"/>
          <w:citation/>
        </w:sdtPr>
        <w:sdtContent>
          <w:customXmlInsRangeEnd w:id="2484"/>
          <w:ins w:id="2485" w:author="Vullikanti, Anil (asv9v)" w:date="2019-06-11T10:07:00Z">
            <w:r>
              <w:rPr>
                <w:rFonts w:ascii="Cambria" w:hAnsi="Cambria" w:cs="LMRoman10-Regular"/>
                <w:sz w:val="24"/>
                <w:szCs w:val="24"/>
              </w:rPr>
              <w:fldChar w:fldCharType="begin"/>
            </w:r>
            <w:r>
              <w:rPr>
                <w:rFonts w:ascii="Cambria" w:hAnsi="Cambria" w:cs="LMRoman10-Regular"/>
                <w:sz w:val="24"/>
                <w:szCs w:val="24"/>
              </w:rPr>
              <w:instrText xml:space="preserve"> CITATION 20118 \l 1033 </w:instrText>
            </w:r>
            <w:r>
              <w:rPr>
                <w:rFonts w:ascii="Cambria" w:hAnsi="Cambria" w:cs="LMRoman10-Regular"/>
                <w:sz w:val="24"/>
                <w:szCs w:val="24"/>
              </w:rPr>
              <w:fldChar w:fldCharType="separate"/>
            </w:r>
            <w:r w:rsidRPr="00CB5CA2">
              <w:rPr>
                <w:rFonts w:ascii="Cambria" w:hAnsi="Cambria" w:cs="LMRoman10-Regular"/>
                <w:noProof/>
                <w:sz w:val="24"/>
                <w:szCs w:val="24"/>
              </w:rPr>
              <w:t>[8]</w:t>
            </w:r>
            <w:r>
              <w:rPr>
                <w:rFonts w:ascii="Cambria" w:hAnsi="Cambria" w:cs="LMRoman10-Regular"/>
                <w:sz w:val="24"/>
                <w:szCs w:val="24"/>
              </w:rPr>
              <w:fldChar w:fldCharType="end"/>
            </w:r>
          </w:ins>
          <w:customXmlInsRangeStart w:id="2486" w:author="Vullikanti, Anil (asv9v)" w:date="2019-06-11T10:07:00Z"/>
        </w:sdtContent>
      </w:sdt>
      <w:customXmlInsRangeEnd w:id="2486"/>
      <w:ins w:id="2487" w:author="Vullikanti, Anil (asv9v)" w:date="2019-06-11T10:07:00Z">
        <w:r>
          <w:rPr>
            <w:rFonts w:ascii="Cambria" w:hAnsi="Cambria" w:cs="LMRoman10-Regular"/>
            <w:sz w:val="24"/>
            <w:szCs w:val="24"/>
          </w:rPr>
          <w:t xml:space="preserve"> </w:t>
        </w:r>
        <w:r w:rsidRPr="00891822">
          <w:rPr>
            <w:rFonts w:ascii="Cambria" w:hAnsi="Cambria" w:cs="LMRoman10-Regular"/>
            <w:sz w:val="24"/>
            <w:szCs w:val="24"/>
          </w:rPr>
          <w:t>is used to illustrate our methods. A</w:t>
        </w:r>
        <w:r>
          <w:rPr>
            <w:rFonts w:ascii="Cambria" w:hAnsi="Cambria" w:cs="LMRoman10-Regular"/>
            <w:sz w:val="24"/>
            <w:szCs w:val="24"/>
          </w:rPr>
          <w:t xml:space="preserve"> </w:t>
        </w:r>
        <w:r w:rsidRPr="00891822">
          <w:rPr>
            <w:rFonts w:ascii="Cambria" w:hAnsi="Cambria" w:cs="LMRoman10-Regular"/>
            <w:sz w:val="24"/>
            <w:szCs w:val="24"/>
          </w:rPr>
          <w:t>brief</w:t>
        </w:r>
        <w:r>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ins>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77777777" w:rsidR="00DA0899" w:rsidRDefault="00DA0899" w:rsidP="00697AE6"/>
    <w:p w14:paraId="3410B746" w14:textId="7BA045CE" w:rsidR="00697AE6" w:rsidRDefault="00697AE6" w:rsidP="00697AE6"/>
    <w:sdt>
      <w:sdtPr>
        <w:id w:val="-244106685"/>
        <w:docPartObj>
          <w:docPartGallery w:val="Bibliographies"/>
          <w:docPartUnique/>
        </w:docPartObj>
      </w:sdtPr>
      <w:sdtContent>
        <w:sdt>
          <w:sdtPr>
            <w:id w:val="-573587230"/>
            <w:bibliography/>
          </w:sdtPr>
          <w:sdtContent>
            <w:p w14:paraId="7C69BEF6" w14:textId="77777777" w:rsidR="00CB5CA2" w:rsidRDefault="00EE3FC8" w:rsidP="006F3A2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286"/>
              </w:tblGrid>
              <w:tr w:rsidR="00CB5CA2" w14:paraId="26DCBACF" w14:textId="77777777">
                <w:trPr>
                  <w:divId w:val="1369599596"/>
                  <w:tblCellSpacing w:w="15" w:type="dxa"/>
                </w:trPr>
                <w:tc>
                  <w:tcPr>
                    <w:tcW w:w="50" w:type="pct"/>
                    <w:hideMark/>
                  </w:tcPr>
                  <w:p w14:paraId="4B510F76" w14:textId="43D8B909" w:rsidR="00CB5CA2" w:rsidRDefault="005F2A51">
                    <w:pPr>
                      <w:pStyle w:val="Bibliography"/>
                      <w:rPr>
                        <w:noProof/>
                        <w:sz w:val="24"/>
                        <w:szCs w:val="24"/>
                      </w:rPr>
                    </w:pPr>
                    <w:r>
                      <w:rPr>
                        <w:noProof/>
                      </w:rPr>
                      <w:t>1.</w:t>
                    </w:r>
                  </w:p>
                </w:tc>
                <w:tc>
                  <w:tcPr>
                    <w:tcW w:w="0" w:type="auto"/>
                    <w:hideMark/>
                  </w:tcPr>
                  <w:p w14:paraId="7FCAEC6B" w14:textId="7916A4B3" w:rsidR="00CB5CA2" w:rsidRPr="00FC61EF" w:rsidRDefault="00CB5CA2">
                    <w:pPr>
                      <w:pStyle w:val="Bibliography"/>
                      <w:rPr>
                        <w:rFonts w:ascii="Cambria" w:hAnsi="Cambria"/>
                        <w:noProof/>
                      </w:rPr>
                    </w:pPr>
                    <w:r w:rsidRPr="00FC61EF">
                      <w:rPr>
                        <w:rFonts w:ascii="Cambria" w:hAnsi="Cambria"/>
                        <w:noProof/>
                      </w:rPr>
                      <w:t xml:space="preserve">Chakraborty P, Khadivi P, Lewis B, Mahendiran A, Chen J, Butler P, Nsoesie E, Mekaru S, Brownstein J, Marathe M, Ramakrishnan N.  Forecasting a moving target: Ensemble models for ILI case count predictions. </w:t>
                    </w:r>
                    <w:r w:rsidRPr="00FC61EF">
                      <w:rPr>
                        <w:rFonts w:ascii="Cambria" w:hAnsi="Cambria"/>
                        <w:iCs/>
                        <w:noProof/>
                      </w:rPr>
                      <w:t>SIAM International Conference on Data Mining</w:t>
                    </w:r>
                    <w:r w:rsidR="0010235E" w:rsidRPr="00FC61EF">
                      <w:rPr>
                        <w:rFonts w:ascii="Cambria" w:hAnsi="Cambria"/>
                        <w:iCs/>
                        <w:noProof/>
                      </w:rPr>
                      <w:t>;</w:t>
                    </w:r>
                    <w:r w:rsidRPr="00FC61EF">
                      <w:rPr>
                        <w:rFonts w:ascii="Cambria" w:hAnsi="Cambria"/>
                        <w:noProof/>
                      </w:rPr>
                      <w:t xml:space="preserve"> 2014; p. 262-270. </w:t>
                    </w:r>
                    <w:r w:rsidR="00911376" w:rsidRPr="00FC61EF">
                      <w:rPr>
                        <w:rFonts w:ascii="Cambria" w:hAnsi="Cambria"/>
                        <w:noProof/>
                      </w:rPr>
                      <w:t xml:space="preserve"> [</w:t>
                    </w:r>
                    <w:hyperlink r:id="rId18" w:tgtFrame="_blank" w:tooltip="Opens new window" w:history="1">
                      <w:r w:rsidR="00911376" w:rsidRPr="00FC61EF">
                        <w:rPr>
                          <w:rStyle w:val="Hyperlink"/>
                          <w:rFonts w:ascii="Cambria" w:hAnsi="Cambria"/>
                          <w:color w:val="4472C4" w:themeColor="accent1"/>
                        </w:rPr>
                        <w:t>doi:10.1137/1.9781611973440.30</w:t>
                      </w:r>
                    </w:hyperlink>
                    <w:r w:rsidR="00911376" w:rsidRPr="00FC61EF">
                      <w:rPr>
                        <w:rFonts w:ascii="Cambria" w:hAnsi="Cambria"/>
                        <w:color w:val="000000" w:themeColor="text1"/>
                      </w:rPr>
                      <w:t>]</w:t>
                    </w:r>
                  </w:p>
                </w:tc>
              </w:tr>
              <w:tr w:rsidR="00CB5CA2" w14:paraId="7DD2D51F" w14:textId="77777777">
                <w:trPr>
                  <w:divId w:val="1369599596"/>
                  <w:tblCellSpacing w:w="15" w:type="dxa"/>
                </w:trPr>
                <w:tc>
                  <w:tcPr>
                    <w:tcW w:w="50" w:type="pct"/>
                    <w:hideMark/>
                  </w:tcPr>
                  <w:p w14:paraId="7CF76D70" w14:textId="69EC6D84" w:rsidR="00CB5CA2" w:rsidRDefault="00CB5CA2">
                    <w:pPr>
                      <w:pStyle w:val="Bibliography"/>
                      <w:rPr>
                        <w:noProof/>
                      </w:rPr>
                    </w:pPr>
                    <w:r>
                      <w:rPr>
                        <w:noProof/>
                      </w:rPr>
                      <w:t>2</w:t>
                    </w:r>
                    <w:r w:rsidR="005F2A51">
                      <w:rPr>
                        <w:noProof/>
                      </w:rPr>
                      <w:t>.</w:t>
                    </w:r>
                    <w:r>
                      <w:rPr>
                        <w:noProof/>
                      </w:rPr>
                      <w:t xml:space="preserve"> </w:t>
                    </w:r>
                  </w:p>
                </w:tc>
                <w:tc>
                  <w:tcPr>
                    <w:tcW w:w="0" w:type="auto"/>
                    <w:hideMark/>
                  </w:tcPr>
                  <w:p w14:paraId="3B2E6483" w14:textId="2E6BCFFB" w:rsidR="00CB5CA2" w:rsidRPr="00FC61EF" w:rsidRDefault="0010235E">
                    <w:pPr>
                      <w:pStyle w:val="Bibliography"/>
                      <w:rPr>
                        <w:rFonts w:ascii="Cambria" w:hAnsi="Cambria"/>
                        <w:noProof/>
                      </w:rPr>
                    </w:pPr>
                    <w:r w:rsidRPr="00FC61EF">
                      <w:rPr>
                        <w:rFonts w:ascii="Cambria" w:hAnsi="Cambria"/>
                        <w:noProof/>
                      </w:rPr>
                      <w:t xml:space="preserve">Tizzoni M, Bajardi P, Poletto C, Ramasco J, Balcan D, Goncalves B, Perra N, Colizza V, Vespignani A. </w:t>
                    </w:r>
                    <w:r w:rsidR="00CB5CA2" w:rsidRPr="00FC61EF">
                      <w:rPr>
                        <w:rFonts w:ascii="Cambria" w:hAnsi="Cambria"/>
                        <w:noProof/>
                      </w:rPr>
                      <w:t xml:space="preserve"> Real-time numerical forecast of global epidemic spreading: case study of 2009 A/H1N1pdm.</w:t>
                    </w:r>
                    <w:r w:rsidRPr="00FC61EF">
                      <w:rPr>
                        <w:rFonts w:ascii="Cambria" w:hAnsi="Cambria"/>
                        <w:noProof/>
                      </w:rPr>
                      <w:t xml:space="preserve"> BMC Medicine;</w:t>
                    </w:r>
                    <w:r w:rsidR="00CB5CA2" w:rsidRPr="00FC61EF">
                      <w:rPr>
                        <w:rFonts w:ascii="Cambria" w:hAnsi="Cambria"/>
                        <w:noProof/>
                      </w:rPr>
                      <w:t xml:space="preserve"> 2012</w:t>
                    </w:r>
                    <w:r w:rsidR="003A7A81" w:rsidRPr="00FC61EF">
                      <w:rPr>
                        <w:rFonts w:ascii="Cambria" w:hAnsi="Cambria"/>
                        <w:noProof/>
                      </w:rPr>
                      <w:t>: 23(1):169-214</w:t>
                    </w:r>
                    <w:r w:rsidR="00CB5CA2" w:rsidRPr="00FC61EF">
                      <w:rPr>
                        <w:rFonts w:ascii="Cambria" w:hAnsi="Cambria"/>
                        <w:noProof/>
                      </w:rPr>
                      <w:t xml:space="preserve">. </w:t>
                    </w:r>
                    <w:r w:rsidR="00911376" w:rsidRPr="00FC61EF">
                      <w:rPr>
                        <w:rFonts w:ascii="Cambria" w:hAnsi="Cambria"/>
                        <w:noProof/>
                      </w:rPr>
                      <w:t>[</w:t>
                    </w:r>
                    <w:hyperlink r:id="rId19" w:history="1">
                      <w:r w:rsidR="00911376" w:rsidRPr="00FC61EF">
                        <w:rPr>
                          <w:rFonts w:ascii="Cambria" w:hAnsi="Cambria"/>
                          <w:color w:val="4472C4" w:themeColor="accent1"/>
                          <w:u w:val="single"/>
                        </w:rPr>
                        <w:t>doi:10.1186/1741-7015-10-165</w:t>
                      </w:r>
                    </w:hyperlink>
                    <w:r w:rsidR="00911376" w:rsidRPr="00FC61EF">
                      <w:rPr>
                        <w:rFonts w:ascii="Cambria" w:hAnsi="Cambria"/>
                      </w:rPr>
                      <w:t>]</w:t>
                    </w:r>
                  </w:p>
                </w:tc>
              </w:tr>
              <w:tr w:rsidR="00CB5CA2" w14:paraId="17B0C7E7" w14:textId="77777777">
                <w:trPr>
                  <w:divId w:val="1369599596"/>
                  <w:tblCellSpacing w:w="15" w:type="dxa"/>
                </w:trPr>
                <w:tc>
                  <w:tcPr>
                    <w:tcW w:w="50" w:type="pct"/>
                    <w:hideMark/>
                  </w:tcPr>
                  <w:p w14:paraId="1C46F6CE" w14:textId="0447C984" w:rsidR="00CB5CA2" w:rsidRDefault="00CB5CA2">
                    <w:pPr>
                      <w:pStyle w:val="Bibliography"/>
                      <w:rPr>
                        <w:noProof/>
                      </w:rPr>
                    </w:pPr>
                    <w:r>
                      <w:rPr>
                        <w:noProof/>
                      </w:rPr>
                      <w:t>3</w:t>
                    </w:r>
                    <w:r w:rsidR="005F2A51">
                      <w:rPr>
                        <w:noProof/>
                      </w:rPr>
                      <w:t>.</w:t>
                    </w:r>
                    <w:r>
                      <w:rPr>
                        <w:noProof/>
                      </w:rPr>
                      <w:t xml:space="preserve"> </w:t>
                    </w:r>
                  </w:p>
                </w:tc>
                <w:tc>
                  <w:tcPr>
                    <w:tcW w:w="0" w:type="auto"/>
                    <w:hideMark/>
                  </w:tcPr>
                  <w:p w14:paraId="69771014" w14:textId="3E3C67ED" w:rsidR="00CB5CA2" w:rsidRPr="00FC61EF" w:rsidRDefault="0034797D">
                    <w:pPr>
                      <w:pStyle w:val="Bibliography"/>
                      <w:rPr>
                        <w:rFonts w:ascii="Cambria" w:hAnsi="Cambria"/>
                        <w:noProof/>
                      </w:rPr>
                    </w:pPr>
                    <w:r w:rsidRPr="00FC61EF">
                      <w:rPr>
                        <w:rFonts w:ascii="Cambria" w:hAnsi="Cambria"/>
                        <w:noProof/>
                      </w:rPr>
                      <w:t>Wang Z, Chakraborty P, Mekaru S, Brownstein J, Ye J, Ramakrishnan N.</w:t>
                    </w:r>
                    <w:r w:rsidR="00CB5CA2" w:rsidRPr="00FC61EF">
                      <w:rPr>
                        <w:rFonts w:ascii="Cambria" w:hAnsi="Cambria"/>
                        <w:noProof/>
                      </w:rPr>
                      <w:t xml:space="preserve"> Dynamic poisson autoregression for influenza-like-illness case count prediction.</w:t>
                    </w:r>
                    <w:r w:rsidRPr="00FC61EF">
                      <w:rPr>
                        <w:rFonts w:ascii="Cambria" w:hAnsi="Cambria"/>
                        <w:noProof/>
                      </w:rPr>
                      <w:t xml:space="preserve"> </w:t>
                    </w:r>
                    <w:r w:rsidR="00CB5CA2" w:rsidRPr="00FC61EF">
                      <w:rPr>
                        <w:rFonts w:ascii="Cambria" w:hAnsi="Cambria"/>
                        <w:iCs/>
                        <w:noProof/>
                      </w:rPr>
                      <w:t>ACM SIGKDD International Conference on Knowledge Discovery and Data Mining</w:t>
                    </w:r>
                    <w:r w:rsidRPr="00FC61EF">
                      <w:rPr>
                        <w:rFonts w:ascii="Cambria" w:hAnsi="Cambria"/>
                        <w:iCs/>
                        <w:noProof/>
                      </w:rPr>
                      <w:t>;</w:t>
                    </w:r>
                    <w:r w:rsidR="00CB5CA2" w:rsidRPr="00FC61EF">
                      <w:rPr>
                        <w:rFonts w:ascii="Cambria" w:hAnsi="Cambria"/>
                        <w:noProof/>
                      </w:rPr>
                      <w:t xml:space="preserve"> 2015</w:t>
                    </w:r>
                    <w:r w:rsidRPr="00FC61EF">
                      <w:rPr>
                        <w:rFonts w:ascii="Cambria" w:hAnsi="Cambria"/>
                        <w:noProof/>
                      </w:rPr>
                      <w:t>; p. 1285-1294</w:t>
                    </w:r>
                    <w:r w:rsidR="00CB5CA2" w:rsidRPr="00FC61EF">
                      <w:rPr>
                        <w:rFonts w:ascii="Cambria" w:hAnsi="Cambria"/>
                        <w:noProof/>
                      </w:rPr>
                      <w:t xml:space="preserve">. </w:t>
                    </w:r>
                    <w:r w:rsidR="00824A27" w:rsidRPr="00FC61EF">
                      <w:rPr>
                        <w:rFonts w:ascii="Cambria" w:hAnsi="Cambria"/>
                        <w:noProof/>
                      </w:rPr>
                      <w:t>[</w:t>
                    </w:r>
                    <w:r w:rsidR="00824A27" w:rsidRPr="00FC61EF">
                      <w:rPr>
                        <w:rFonts w:ascii="Cambria" w:hAnsi="Cambria"/>
                        <w:color w:val="4472C4" w:themeColor="accent1"/>
                        <w:u w:val="single"/>
                      </w:rPr>
                      <w:t>doi:</w:t>
                    </w:r>
                    <w:hyperlink r:id="rId20" w:tgtFrame="_self" w:history="1">
                      <w:r w:rsidR="00824A27" w:rsidRPr="00FC61EF">
                        <w:rPr>
                          <w:rFonts w:ascii="Cambria" w:hAnsi="Cambria"/>
                          <w:color w:val="4472C4" w:themeColor="accent1"/>
                          <w:u w:val="single"/>
                        </w:rPr>
                        <w:t>10.1145/2783258.2783291</w:t>
                      </w:r>
                    </w:hyperlink>
                    <w:r w:rsidR="00824A27" w:rsidRPr="00FC61EF">
                      <w:rPr>
                        <w:rFonts w:ascii="Cambria" w:hAnsi="Cambria"/>
                      </w:rPr>
                      <w:t>]</w:t>
                    </w:r>
                  </w:p>
                </w:tc>
              </w:tr>
              <w:tr w:rsidR="00CB5CA2" w14:paraId="41836477" w14:textId="77777777">
                <w:trPr>
                  <w:divId w:val="1369599596"/>
                  <w:tblCellSpacing w:w="15" w:type="dxa"/>
                </w:trPr>
                <w:tc>
                  <w:tcPr>
                    <w:tcW w:w="50" w:type="pct"/>
                    <w:hideMark/>
                  </w:tcPr>
                  <w:p w14:paraId="73F1AD53" w14:textId="46CAFC0C" w:rsidR="00CB5CA2" w:rsidRDefault="00CB5CA2">
                    <w:pPr>
                      <w:pStyle w:val="Bibliography"/>
                      <w:rPr>
                        <w:noProof/>
                      </w:rPr>
                    </w:pPr>
                    <w:r>
                      <w:rPr>
                        <w:noProof/>
                      </w:rPr>
                      <w:t>4</w:t>
                    </w:r>
                    <w:r w:rsidR="00BD799C">
                      <w:rPr>
                        <w:noProof/>
                      </w:rPr>
                      <w:t>.</w:t>
                    </w:r>
                    <w:r>
                      <w:rPr>
                        <w:noProof/>
                      </w:rPr>
                      <w:t xml:space="preserve"> </w:t>
                    </w:r>
                  </w:p>
                </w:tc>
                <w:tc>
                  <w:tcPr>
                    <w:tcW w:w="0" w:type="auto"/>
                    <w:hideMark/>
                  </w:tcPr>
                  <w:p w14:paraId="19934323" w14:textId="1FC4068F" w:rsidR="00CB5CA2" w:rsidRPr="00FC61EF" w:rsidRDefault="00CB5CA2">
                    <w:pPr>
                      <w:pStyle w:val="Bibliography"/>
                      <w:rPr>
                        <w:rFonts w:ascii="Cambria" w:hAnsi="Cambria"/>
                      </w:rPr>
                    </w:pPr>
                    <w:r w:rsidRPr="00FC61EF">
                      <w:rPr>
                        <w:rFonts w:ascii="Cambria" w:hAnsi="Cambria"/>
                        <w:noProof/>
                      </w:rPr>
                      <w:t xml:space="preserve"> </w:t>
                    </w:r>
                    <w:r w:rsidR="00BD799C" w:rsidRPr="00FC61EF">
                      <w:rPr>
                        <w:rFonts w:ascii="Cambria" w:hAnsi="Cambria"/>
                        <w:noProof/>
                      </w:rPr>
                      <w:t xml:space="preserve">Brooks LC, Farrow DC, Hyun S, Tibshirani RJ, Rosenfeld R. </w:t>
                    </w:r>
                    <w:r w:rsidRPr="00FC61EF">
                      <w:rPr>
                        <w:rFonts w:ascii="Cambria" w:hAnsi="Cambria"/>
                        <w:noProof/>
                      </w:rPr>
                      <w:t>Flexible modeling of epidemics with an empirical framework</w:t>
                    </w:r>
                    <w:r w:rsidR="00BD799C" w:rsidRPr="00FC61EF">
                      <w:rPr>
                        <w:rFonts w:ascii="Cambria" w:hAnsi="Cambria"/>
                        <w:noProof/>
                      </w:rPr>
                      <w:t xml:space="preserve">; </w:t>
                    </w:r>
                    <w:r w:rsidRPr="00FC61EF">
                      <w:rPr>
                        <w:rFonts w:ascii="Cambria" w:hAnsi="Cambria"/>
                        <w:iCs/>
                        <w:noProof/>
                      </w:rPr>
                      <w:t>PLoS Comput Biol</w:t>
                    </w:r>
                    <w:r w:rsidR="00BD799C" w:rsidRPr="00FC61EF">
                      <w:rPr>
                        <w:rFonts w:ascii="Cambria" w:hAnsi="Cambria"/>
                        <w:iCs/>
                        <w:noProof/>
                      </w:rPr>
                      <w:t xml:space="preserve">.; </w:t>
                    </w:r>
                    <w:r w:rsidR="00BD799C" w:rsidRPr="00FC61EF">
                      <w:rPr>
                        <w:rFonts w:ascii="Cambria" w:hAnsi="Cambria"/>
                        <w:noProof/>
                      </w:rPr>
                      <w:t>2015.</w:t>
                    </w:r>
                    <w:r w:rsidR="00824A27" w:rsidRPr="00FC61EF">
                      <w:rPr>
                        <w:rFonts w:ascii="Cambria" w:hAnsi="Cambria"/>
                        <w:noProof/>
                      </w:rPr>
                      <w:t xml:space="preserve"> [</w:t>
                    </w:r>
                    <w:r w:rsidR="00824A27" w:rsidRPr="00FC61EF">
                      <w:rPr>
                        <w:rFonts w:ascii="Cambria" w:hAnsi="Cambria"/>
                        <w:color w:val="4472C4" w:themeColor="accent1"/>
                        <w:u w:val="single"/>
                      </w:rPr>
                      <w:t>doi:</w:t>
                    </w:r>
                    <w:hyperlink r:id="rId21" w:history="1">
                      <w:r w:rsidR="00824A27" w:rsidRPr="00FC61EF">
                        <w:rPr>
                          <w:rFonts w:ascii="Cambria" w:hAnsi="Cambria"/>
                          <w:color w:val="4472C4" w:themeColor="accent1"/>
                          <w:u w:val="single"/>
                        </w:rPr>
                        <w:t>10.1371/journal.pcbi.1004382</w:t>
                      </w:r>
                    </w:hyperlink>
                    <w:r w:rsidR="00824A27" w:rsidRPr="00FC61EF">
                      <w:rPr>
                        <w:rFonts w:ascii="Cambria" w:hAnsi="Cambria"/>
                      </w:rPr>
                      <w:t>]</w:t>
                    </w:r>
                  </w:p>
                </w:tc>
              </w:tr>
              <w:tr w:rsidR="00CB5CA2" w14:paraId="7ED0FB5C" w14:textId="77777777">
                <w:trPr>
                  <w:divId w:val="1369599596"/>
                  <w:tblCellSpacing w:w="15" w:type="dxa"/>
                </w:trPr>
                <w:tc>
                  <w:tcPr>
                    <w:tcW w:w="50" w:type="pct"/>
                    <w:hideMark/>
                  </w:tcPr>
                  <w:p w14:paraId="68B1FF65" w14:textId="4FEC037A" w:rsidR="00CB5CA2" w:rsidRDefault="00CB5CA2">
                    <w:pPr>
                      <w:pStyle w:val="Bibliography"/>
                      <w:rPr>
                        <w:noProof/>
                      </w:rPr>
                    </w:pPr>
                    <w:r>
                      <w:rPr>
                        <w:noProof/>
                      </w:rPr>
                      <w:t>5</w:t>
                    </w:r>
                    <w:r w:rsidR="005715D4">
                      <w:rPr>
                        <w:noProof/>
                      </w:rPr>
                      <w:t>.</w:t>
                    </w:r>
                    <w:r>
                      <w:rPr>
                        <w:noProof/>
                      </w:rPr>
                      <w:t xml:space="preserve"> </w:t>
                    </w:r>
                  </w:p>
                </w:tc>
                <w:tc>
                  <w:tcPr>
                    <w:tcW w:w="0" w:type="auto"/>
                    <w:hideMark/>
                  </w:tcPr>
                  <w:p w14:paraId="0F9FC18D" w14:textId="74B96308" w:rsidR="00CB5CA2" w:rsidRPr="00FC61EF" w:rsidRDefault="00B457E0">
                    <w:pPr>
                      <w:pStyle w:val="Bibliography"/>
                      <w:rPr>
                        <w:rFonts w:ascii="Cambria" w:hAnsi="Cambria"/>
                        <w:noProof/>
                      </w:rPr>
                    </w:pPr>
                    <w:r w:rsidRPr="00FC61EF">
                      <w:rPr>
                        <w:rFonts w:ascii="Cambria" w:hAnsi="Cambria"/>
                        <w:noProof/>
                      </w:rPr>
                      <w:t>Johnson LR, Gramacy RB, Cohen J, Mordecai E, Murdock C, Rohr J, Ryan SJ, Stewart-Ibarra AM, Weikel D.</w:t>
                    </w:r>
                    <w:r w:rsidR="00CB5CA2" w:rsidRPr="00FC61EF">
                      <w:rPr>
                        <w:rFonts w:ascii="Cambria" w:hAnsi="Cambria"/>
                        <w:noProof/>
                      </w:rPr>
                      <w:t xml:space="preserve"> Phenomenological forecasting of disease incidence using heteroskedastic gaussian processes: A dengue case study</w:t>
                    </w:r>
                    <w:r w:rsidRPr="00FC61EF">
                      <w:rPr>
                        <w:rFonts w:ascii="Cambria" w:hAnsi="Cambria"/>
                        <w:noProof/>
                      </w:rPr>
                      <w:t>;</w:t>
                    </w:r>
                    <w:r w:rsidR="00CB5CA2" w:rsidRPr="00FC61EF">
                      <w:rPr>
                        <w:rFonts w:ascii="Cambria" w:hAnsi="Cambria"/>
                        <w:noProof/>
                      </w:rPr>
                      <w:t xml:space="preserve"> </w:t>
                    </w:r>
                    <w:r w:rsidR="00CB5CA2" w:rsidRPr="00FC61EF">
                      <w:rPr>
                        <w:rFonts w:ascii="Cambria" w:hAnsi="Cambria"/>
                        <w:iCs/>
                        <w:noProof/>
                      </w:rPr>
                      <w:t>Ann. Appl. Stat</w:t>
                    </w:r>
                    <w:r w:rsidRPr="00FC61EF">
                      <w:rPr>
                        <w:rFonts w:ascii="Cambria" w:hAnsi="Cambria"/>
                        <w:iCs/>
                        <w:noProof/>
                      </w:rPr>
                      <w:t xml:space="preserve">; 2018; </w:t>
                    </w:r>
                    <w:r w:rsidR="00CB5CA2" w:rsidRPr="00FC61EF">
                      <w:rPr>
                        <w:rFonts w:ascii="Cambria" w:hAnsi="Cambria"/>
                        <w:noProof/>
                      </w:rPr>
                      <w:t xml:space="preserve">12(1):27–66. </w:t>
                    </w:r>
                    <w:r w:rsidR="0007668B" w:rsidRPr="00FC61EF">
                      <w:rPr>
                        <w:rFonts w:ascii="Cambria" w:hAnsi="Cambria"/>
                        <w:noProof/>
                      </w:rPr>
                      <w:t>[</w:t>
                    </w:r>
                    <w:hyperlink r:id="rId22" w:history="1">
                      <w:r w:rsidR="0007668B" w:rsidRPr="00FC61EF">
                        <w:rPr>
                          <w:rStyle w:val="Hyperlink"/>
                          <w:rFonts w:ascii="Cambria" w:hAnsi="Cambria"/>
                          <w:noProof/>
                          <w:color w:val="4472C4" w:themeColor="accent1"/>
                        </w:rPr>
                        <w:t>doi:</w:t>
                      </w:r>
                      <w:r w:rsidR="0007668B" w:rsidRPr="00FC61EF">
                        <w:rPr>
                          <w:rStyle w:val="Hyperlink"/>
                          <w:rFonts w:ascii="Cambria" w:hAnsi="Cambria"/>
                          <w:color w:val="4472C4" w:themeColor="accent1"/>
                          <w:shd w:val="clear" w:color="auto" w:fill="FFFFFF"/>
                        </w:rPr>
                        <w:t>10.1214/17-AOAS1090</w:t>
                      </w:r>
                    </w:hyperlink>
                    <w:r w:rsidR="0007668B" w:rsidRPr="00FC61EF">
                      <w:rPr>
                        <w:rFonts w:ascii="Cambria" w:hAnsi="Cambria"/>
                        <w:color w:val="222222"/>
                        <w:shd w:val="clear" w:color="auto" w:fill="FFFFFF"/>
                      </w:rPr>
                      <w:t>]</w:t>
                    </w:r>
                  </w:p>
                </w:tc>
              </w:tr>
              <w:tr w:rsidR="00CB5CA2" w14:paraId="51161620" w14:textId="77777777">
                <w:trPr>
                  <w:divId w:val="1369599596"/>
                  <w:tblCellSpacing w:w="15" w:type="dxa"/>
                </w:trPr>
                <w:tc>
                  <w:tcPr>
                    <w:tcW w:w="50" w:type="pct"/>
                    <w:hideMark/>
                  </w:tcPr>
                  <w:p w14:paraId="32480104" w14:textId="0F4E7A14" w:rsidR="00CB5CA2" w:rsidRDefault="00CB5CA2">
                    <w:pPr>
                      <w:pStyle w:val="Bibliography"/>
                      <w:rPr>
                        <w:noProof/>
                      </w:rPr>
                    </w:pPr>
                    <w:r>
                      <w:rPr>
                        <w:noProof/>
                      </w:rPr>
                      <w:t>6</w:t>
                    </w:r>
                    <w:r w:rsidR="005715D4">
                      <w:rPr>
                        <w:noProof/>
                      </w:rPr>
                      <w:t>.</w:t>
                    </w:r>
                    <w:r>
                      <w:rPr>
                        <w:noProof/>
                      </w:rPr>
                      <w:t xml:space="preserve"> </w:t>
                    </w:r>
                  </w:p>
                </w:tc>
                <w:tc>
                  <w:tcPr>
                    <w:tcW w:w="0" w:type="auto"/>
                    <w:hideMark/>
                  </w:tcPr>
                  <w:p w14:paraId="0F5BD564" w14:textId="2FDAD9D4" w:rsidR="00CB5CA2" w:rsidRPr="00FC61EF" w:rsidRDefault="00A90A69">
                    <w:pPr>
                      <w:pStyle w:val="Bibliography"/>
                      <w:rPr>
                        <w:rFonts w:ascii="Cambria" w:hAnsi="Cambria"/>
                        <w:noProof/>
                      </w:rPr>
                    </w:pPr>
                    <w:r w:rsidRPr="00FC61EF">
                      <w:rPr>
                        <w:rFonts w:ascii="Cambria" w:hAnsi="Cambria"/>
                        <w:noProof/>
                      </w:rPr>
                      <w:t xml:space="preserve">"This flu season is the worst in nearly a decade, new york times, 2018. URL: </w:t>
                    </w:r>
                    <w:hyperlink r:id="rId23" w:history="1">
                      <w:r w:rsidRPr="00FC61EF">
                        <w:rPr>
                          <w:rStyle w:val="Hyperlink"/>
                          <w:rFonts w:ascii="Cambria" w:hAnsi="Cambria"/>
                          <w:noProof/>
                        </w:rPr>
                        <w:t>https://www.nytimes.com/2018/01/26/health/flu-rates-deaths.html</w:t>
                      </w:r>
                    </w:hyperlink>
                    <w:r w:rsidRPr="00FC61EF">
                      <w:rPr>
                        <w:rFonts w:ascii="Cambria" w:hAnsi="Cambria"/>
                        <w:noProof/>
                      </w:rPr>
                      <w:t>. [accessed 2018-11-</w:t>
                    </w:r>
                    <w:r w:rsidR="001B0E3A" w:rsidRPr="00FC61EF">
                      <w:rPr>
                        <w:rFonts w:ascii="Cambria" w:hAnsi="Cambria"/>
                        <w:noProof/>
                      </w:rPr>
                      <w:t>15</w:t>
                    </w:r>
                    <w:r w:rsidRPr="00FC61EF">
                      <w:rPr>
                        <w:rFonts w:ascii="Cambria" w:hAnsi="Cambria"/>
                        <w:noProof/>
                      </w:rPr>
                      <w:t>].</w:t>
                    </w:r>
                    <w:r w:rsidR="009E4B85" w:rsidRPr="00FC61EF">
                      <w:rPr>
                        <w:rFonts w:ascii="Cambria" w:hAnsi="Cambria"/>
                        <w:noProof/>
                      </w:rPr>
                      <w:t xml:space="preserve"> [</w:t>
                    </w:r>
                    <w:hyperlink r:id="rId24" w:history="1">
                      <w:r w:rsidR="001B0E3A" w:rsidRPr="00FC61EF">
                        <w:rPr>
                          <w:rStyle w:val="Hyperlink"/>
                          <w:rFonts w:ascii="Cambria" w:hAnsi="Cambria"/>
                          <w:noProof/>
                          <w:color w:val="4472C4" w:themeColor="accent1"/>
                        </w:rPr>
                        <w:t>WebCite Cache ID 73xIRUdhv</w:t>
                      </w:r>
                    </w:hyperlink>
                    <w:r w:rsidR="009E4B85" w:rsidRPr="00FC61EF">
                      <w:rPr>
                        <w:rFonts w:ascii="Cambria" w:hAnsi="Cambria"/>
                        <w:noProof/>
                      </w:rPr>
                      <w:t>]</w:t>
                    </w:r>
                    <w:r w:rsidRPr="00FC61EF">
                      <w:rPr>
                        <w:rFonts w:ascii="Cambria" w:hAnsi="Cambria"/>
                        <w:noProof/>
                      </w:rPr>
                      <w:t xml:space="preserve"> </w:t>
                    </w:r>
                    <w:r w:rsidR="00CB5CA2" w:rsidRPr="00FC61EF">
                      <w:rPr>
                        <w:rFonts w:ascii="Cambria" w:hAnsi="Cambria"/>
                        <w:noProof/>
                      </w:rPr>
                      <w:t>.</w:t>
                    </w:r>
                  </w:p>
                </w:tc>
              </w:tr>
              <w:tr w:rsidR="00CB5CA2" w14:paraId="14B0BE06" w14:textId="77777777">
                <w:trPr>
                  <w:divId w:val="1369599596"/>
                  <w:tblCellSpacing w:w="15" w:type="dxa"/>
                </w:trPr>
                <w:tc>
                  <w:tcPr>
                    <w:tcW w:w="50" w:type="pct"/>
                    <w:hideMark/>
                  </w:tcPr>
                  <w:p w14:paraId="575B9753" w14:textId="6F15E218" w:rsidR="00CB5CA2" w:rsidRDefault="00CB5CA2">
                    <w:pPr>
                      <w:pStyle w:val="Bibliography"/>
                      <w:rPr>
                        <w:noProof/>
                      </w:rPr>
                    </w:pPr>
                    <w:r>
                      <w:rPr>
                        <w:noProof/>
                      </w:rPr>
                      <w:t>7</w:t>
                    </w:r>
                    <w:r w:rsidR="005715D4">
                      <w:rPr>
                        <w:noProof/>
                      </w:rPr>
                      <w:t>.</w:t>
                    </w:r>
                    <w:r>
                      <w:rPr>
                        <w:noProof/>
                      </w:rPr>
                      <w:t xml:space="preserve"> </w:t>
                    </w:r>
                  </w:p>
                </w:tc>
                <w:tc>
                  <w:tcPr>
                    <w:tcW w:w="0" w:type="auto"/>
                    <w:hideMark/>
                  </w:tcPr>
                  <w:p w14:paraId="6FC932DA" w14:textId="5B000C04" w:rsidR="00CB5CA2" w:rsidRPr="00FC61EF" w:rsidRDefault="00CB5CA2">
                    <w:pPr>
                      <w:pStyle w:val="Bibliography"/>
                      <w:rPr>
                        <w:rFonts w:ascii="Cambria" w:hAnsi="Cambria"/>
                        <w:noProof/>
                      </w:rPr>
                    </w:pPr>
                    <w:r w:rsidRPr="00FC61EF">
                      <w:rPr>
                        <w:rFonts w:ascii="Cambria" w:hAnsi="Cambria"/>
                        <w:noProof/>
                      </w:rPr>
                      <w:t xml:space="preserve">Mashable, cdc reports flu season is worsening, as 17 more children die, 2018. </w:t>
                    </w:r>
                    <w:r w:rsidR="00893DB3" w:rsidRPr="00FC61EF">
                      <w:rPr>
                        <w:rFonts w:ascii="Cambria" w:hAnsi="Cambria"/>
                        <w:noProof/>
                      </w:rPr>
                      <w:t xml:space="preserve">URL: </w:t>
                    </w:r>
                    <w:hyperlink r:id="rId25" w:history="1">
                      <w:r w:rsidRPr="00FC61EF">
                        <w:rPr>
                          <w:rStyle w:val="Hyperlink"/>
                          <w:rFonts w:ascii="Cambria" w:hAnsi="Cambria"/>
                          <w:noProof/>
                        </w:rPr>
                        <w:t>https://mashable.com/2018/02/02/cdc-says-2018-flu-season-worse-children-deaths/#6KaneYhQEmqf</w:t>
                      </w:r>
                    </w:hyperlink>
                    <w:r w:rsidRPr="00FC61EF">
                      <w:rPr>
                        <w:rFonts w:ascii="Cambria" w:hAnsi="Cambria"/>
                        <w:noProof/>
                      </w:rPr>
                      <w:t>. [</w:t>
                    </w:r>
                    <w:r w:rsidR="00893DB3" w:rsidRPr="00FC61EF">
                      <w:rPr>
                        <w:rFonts w:ascii="Cambria" w:hAnsi="Cambria"/>
                        <w:noProof/>
                      </w:rPr>
                      <w:t>a</w:t>
                    </w:r>
                    <w:r w:rsidRPr="00FC61EF">
                      <w:rPr>
                        <w:rFonts w:ascii="Cambria" w:hAnsi="Cambria"/>
                        <w:noProof/>
                      </w:rPr>
                      <w:t>ccessed 2018</w:t>
                    </w:r>
                    <w:r w:rsidR="00893DB3" w:rsidRPr="00FC61EF">
                      <w:rPr>
                        <w:rFonts w:ascii="Cambria" w:hAnsi="Cambria"/>
                        <w:noProof/>
                      </w:rPr>
                      <w:t>-11-08</w:t>
                    </w:r>
                    <w:r w:rsidRPr="00FC61EF">
                      <w:rPr>
                        <w:rFonts w:ascii="Cambria" w:hAnsi="Cambria"/>
                        <w:noProof/>
                      </w:rPr>
                      <w:t>].</w:t>
                    </w:r>
                    <w:r w:rsidR="00893DB3" w:rsidRPr="00FC61EF">
                      <w:rPr>
                        <w:rFonts w:ascii="Cambria" w:hAnsi="Cambria"/>
                        <w:noProof/>
                      </w:rPr>
                      <w:t xml:space="preserve"> [</w:t>
                    </w:r>
                    <w:hyperlink r:id="rId26" w:history="1">
                      <w:r w:rsidR="00893DB3" w:rsidRPr="00FC61EF">
                        <w:rPr>
                          <w:rStyle w:val="Hyperlink"/>
                          <w:rFonts w:ascii="Cambria" w:hAnsi="Cambria"/>
                          <w:noProof/>
                        </w:rPr>
                        <w:t>WebCite Cache ID 73mqMIFTH</w:t>
                      </w:r>
                    </w:hyperlink>
                    <w:r w:rsidR="00893DB3" w:rsidRPr="00FC61EF">
                      <w:rPr>
                        <w:rFonts w:ascii="Cambria" w:hAnsi="Cambria"/>
                        <w:noProof/>
                      </w:rPr>
                      <w:t>]</w:t>
                    </w:r>
                  </w:p>
                </w:tc>
              </w:tr>
              <w:tr w:rsidR="00CB5CA2" w14:paraId="78AFC137" w14:textId="77777777">
                <w:trPr>
                  <w:divId w:val="1369599596"/>
                  <w:tblCellSpacing w:w="15" w:type="dxa"/>
                </w:trPr>
                <w:tc>
                  <w:tcPr>
                    <w:tcW w:w="50" w:type="pct"/>
                    <w:hideMark/>
                  </w:tcPr>
                  <w:p w14:paraId="5B76A426" w14:textId="4E8F3D02" w:rsidR="00CB5CA2" w:rsidRDefault="00CB5CA2">
                    <w:pPr>
                      <w:pStyle w:val="Bibliography"/>
                      <w:rPr>
                        <w:noProof/>
                      </w:rPr>
                    </w:pPr>
                    <w:r>
                      <w:rPr>
                        <w:noProof/>
                      </w:rPr>
                      <w:lastRenderedPageBreak/>
                      <w:t>8</w:t>
                    </w:r>
                    <w:r w:rsidR="005715D4">
                      <w:rPr>
                        <w:noProof/>
                      </w:rPr>
                      <w:t>.</w:t>
                    </w:r>
                    <w:r>
                      <w:rPr>
                        <w:noProof/>
                      </w:rPr>
                      <w:t xml:space="preserve"> </w:t>
                    </w:r>
                  </w:p>
                </w:tc>
                <w:tc>
                  <w:tcPr>
                    <w:tcW w:w="0" w:type="auto"/>
                    <w:hideMark/>
                  </w:tcPr>
                  <w:p w14:paraId="718439F1" w14:textId="21BF9AFF" w:rsidR="00CB5CA2" w:rsidRPr="00FC61EF" w:rsidRDefault="00CB5CA2">
                    <w:pPr>
                      <w:pStyle w:val="Bibliography"/>
                      <w:rPr>
                        <w:rFonts w:ascii="Cambria" w:hAnsi="Cambria"/>
                        <w:noProof/>
                      </w:rPr>
                    </w:pPr>
                    <w:r w:rsidRPr="00FC61EF">
                      <w:rPr>
                        <w:rFonts w:ascii="Cambria" w:hAnsi="Cambria"/>
                        <w:noProof/>
                      </w:rPr>
                      <w:t>2017-18 influenza season week 6 ending feb 10, 2018.</w:t>
                    </w:r>
                    <w:r w:rsidR="009E4B85" w:rsidRPr="00FC61EF">
                      <w:rPr>
                        <w:rFonts w:ascii="Cambria" w:hAnsi="Cambria"/>
                        <w:noProof/>
                      </w:rPr>
                      <w:t xml:space="preserve"> URL</w:t>
                    </w:r>
                    <w:r w:rsidRPr="00FC61EF">
                      <w:rPr>
                        <w:rFonts w:ascii="Cambria" w:hAnsi="Cambria"/>
                        <w:noProof/>
                      </w:rPr>
                      <w:t xml:space="preserve">: </w:t>
                    </w:r>
                    <w:hyperlink r:id="rId27" w:history="1">
                      <w:r w:rsidRPr="00FC61EF">
                        <w:rPr>
                          <w:rStyle w:val="Hyperlink"/>
                          <w:rFonts w:ascii="Cambria" w:hAnsi="Cambria"/>
                          <w:noProof/>
                        </w:rPr>
                        <w:t>https://www.cdc.gov/flu/weekly/weeklyarchives2017-2018/Week06.htm</w:t>
                      </w:r>
                    </w:hyperlink>
                    <w:r w:rsidRPr="00FC61EF">
                      <w:rPr>
                        <w:rFonts w:ascii="Cambria" w:hAnsi="Cambria"/>
                        <w:noProof/>
                      </w:rPr>
                      <w:t>. [</w:t>
                    </w:r>
                    <w:r w:rsidR="009E4B85" w:rsidRPr="00FC61EF">
                      <w:rPr>
                        <w:rFonts w:ascii="Cambria" w:hAnsi="Cambria"/>
                        <w:noProof/>
                      </w:rPr>
                      <w:t>a</w:t>
                    </w:r>
                    <w:r w:rsidRPr="00FC61EF">
                      <w:rPr>
                        <w:rFonts w:ascii="Cambria" w:hAnsi="Cambria"/>
                        <w:noProof/>
                      </w:rPr>
                      <w:t xml:space="preserve">ccessed </w:t>
                    </w:r>
                    <w:r w:rsidR="009E4B85" w:rsidRPr="00FC61EF">
                      <w:rPr>
                        <w:rFonts w:ascii="Cambria" w:hAnsi="Cambria"/>
                        <w:noProof/>
                      </w:rPr>
                      <w:t>2018-11-08</w:t>
                    </w:r>
                    <w:r w:rsidRPr="00FC61EF">
                      <w:rPr>
                        <w:rFonts w:ascii="Cambria" w:hAnsi="Cambria"/>
                        <w:noProof/>
                      </w:rPr>
                      <w:t>]</w:t>
                    </w:r>
                    <w:r w:rsidR="009E4B85" w:rsidRPr="00FC61EF">
                      <w:rPr>
                        <w:rFonts w:ascii="Cambria" w:hAnsi="Cambria"/>
                        <w:noProof/>
                      </w:rPr>
                      <w:t xml:space="preserve"> [</w:t>
                    </w:r>
                    <w:hyperlink r:id="rId28" w:history="1">
                      <w:r w:rsidR="009E4B85" w:rsidRPr="00FC61EF">
                        <w:rPr>
                          <w:rStyle w:val="Hyperlink"/>
                          <w:rFonts w:ascii="Cambria" w:hAnsi="Cambria"/>
                          <w:noProof/>
                        </w:rPr>
                        <w:t>WebCite Cache ID 73mqpvW7z</w:t>
                      </w:r>
                    </w:hyperlink>
                    <w:r w:rsidR="009E4B85" w:rsidRPr="00FC61EF">
                      <w:rPr>
                        <w:rFonts w:ascii="Cambria" w:hAnsi="Cambria"/>
                        <w:noProof/>
                      </w:rPr>
                      <w:t>]</w:t>
                    </w:r>
                  </w:p>
                </w:tc>
              </w:tr>
              <w:tr w:rsidR="00CB5CA2" w14:paraId="39DE1BAF" w14:textId="77777777">
                <w:trPr>
                  <w:divId w:val="1369599596"/>
                  <w:tblCellSpacing w:w="15" w:type="dxa"/>
                </w:trPr>
                <w:tc>
                  <w:tcPr>
                    <w:tcW w:w="50" w:type="pct"/>
                    <w:hideMark/>
                  </w:tcPr>
                  <w:p w14:paraId="09946620" w14:textId="4839B342" w:rsidR="00CB5CA2" w:rsidRDefault="00CB5CA2">
                    <w:pPr>
                      <w:pStyle w:val="Bibliography"/>
                      <w:rPr>
                        <w:noProof/>
                      </w:rPr>
                    </w:pPr>
                    <w:r>
                      <w:rPr>
                        <w:noProof/>
                      </w:rPr>
                      <w:t>9</w:t>
                    </w:r>
                    <w:r w:rsidR="005715D4">
                      <w:rPr>
                        <w:noProof/>
                      </w:rPr>
                      <w:t>.</w:t>
                    </w:r>
                    <w:r>
                      <w:rPr>
                        <w:noProof/>
                      </w:rPr>
                      <w:t xml:space="preserve"> </w:t>
                    </w:r>
                  </w:p>
                </w:tc>
                <w:tc>
                  <w:tcPr>
                    <w:tcW w:w="0" w:type="auto"/>
                    <w:hideMark/>
                  </w:tcPr>
                  <w:p w14:paraId="1D1E98F1" w14:textId="7D32AFE6" w:rsidR="00CB5CA2" w:rsidRPr="00FC61EF" w:rsidRDefault="00CB5CA2">
                    <w:pPr>
                      <w:pStyle w:val="Bibliography"/>
                      <w:rPr>
                        <w:rFonts w:ascii="Cambria" w:hAnsi="Cambria"/>
                        <w:noProof/>
                      </w:rPr>
                    </w:pPr>
                    <w:r w:rsidRPr="00FC61EF">
                      <w:rPr>
                        <w:rFonts w:ascii="Cambria" w:hAnsi="Cambria"/>
                        <w:noProof/>
                      </w:rPr>
                      <w:t xml:space="preserve">2016-17 influenza season week 9 ending mar 04, 2017. </w:t>
                    </w:r>
                    <w:r w:rsidR="005503FA" w:rsidRPr="00FC61EF">
                      <w:rPr>
                        <w:rFonts w:ascii="Cambria" w:hAnsi="Cambria"/>
                        <w:noProof/>
                      </w:rPr>
                      <w:t>URL</w:t>
                    </w:r>
                    <w:r w:rsidRPr="00FC61EF">
                      <w:rPr>
                        <w:rFonts w:ascii="Cambria" w:hAnsi="Cambria"/>
                        <w:noProof/>
                      </w:rPr>
                      <w:t xml:space="preserve">: </w:t>
                    </w:r>
                    <w:hyperlink r:id="rId29" w:history="1">
                      <w:r w:rsidRPr="00FC61EF">
                        <w:rPr>
                          <w:rStyle w:val="Hyperlink"/>
                          <w:rFonts w:ascii="Cambria" w:hAnsi="Cambria"/>
                          <w:noProof/>
                        </w:rPr>
                        <w:t>https://www.cdc.gov/flu/weekly/weeklyarchives2016-2017/Week09.htm</w:t>
                      </w:r>
                    </w:hyperlink>
                    <w:r w:rsidRPr="00FC61EF">
                      <w:rPr>
                        <w:rFonts w:ascii="Cambria" w:hAnsi="Cambria"/>
                        <w:noProof/>
                      </w:rPr>
                      <w:t>.</w:t>
                    </w:r>
                    <w:r w:rsidR="00EC6F92" w:rsidRPr="00FC61EF">
                      <w:rPr>
                        <w:rFonts w:ascii="Cambria" w:hAnsi="Cambria"/>
                        <w:noProof/>
                      </w:rPr>
                      <w:t xml:space="preserve"> [accessed 2018-11-15] [</w:t>
                    </w:r>
                    <w:hyperlink r:id="rId30" w:history="1">
                      <w:r w:rsidR="00EC6F92" w:rsidRPr="00FC61EF">
                        <w:rPr>
                          <w:rStyle w:val="Hyperlink"/>
                          <w:rFonts w:ascii="Cambria" w:hAnsi="Cambria"/>
                          <w:noProof/>
                        </w:rPr>
                        <w:t>WebCite Cache ID 73xI7qtXo</w:t>
                      </w:r>
                    </w:hyperlink>
                    <w:r w:rsidR="00EC6F92" w:rsidRPr="00FC61EF">
                      <w:rPr>
                        <w:rFonts w:ascii="Cambria" w:hAnsi="Cambria"/>
                        <w:noProof/>
                      </w:rPr>
                      <w:t>]</w:t>
                    </w:r>
                  </w:p>
                </w:tc>
              </w:tr>
              <w:tr w:rsidR="00CB5CA2" w14:paraId="688FE339" w14:textId="77777777">
                <w:trPr>
                  <w:divId w:val="1369599596"/>
                  <w:tblCellSpacing w:w="15" w:type="dxa"/>
                </w:trPr>
                <w:tc>
                  <w:tcPr>
                    <w:tcW w:w="50" w:type="pct"/>
                    <w:hideMark/>
                  </w:tcPr>
                  <w:p w14:paraId="18D8E304" w14:textId="3E4FA2C0" w:rsidR="00CB5CA2" w:rsidRDefault="00CB5CA2">
                    <w:pPr>
                      <w:pStyle w:val="Bibliography"/>
                      <w:rPr>
                        <w:noProof/>
                      </w:rPr>
                    </w:pPr>
                    <w:r>
                      <w:rPr>
                        <w:noProof/>
                      </w:rPr>
                      <w:t>10</w:t>
                    </w:r>
                    <w:r w:rsidR="00F254E8">
                      <w:rPr>
                        <w:noProof/>
                      </w:rPr>
                      <w:t>.</w:t>
                    </w:r>
                  </w:p>
                </w:tc>
                <w:tc>
                  <w:tcPr>
                    <w:tcW w:w="0" w:type="auto"/>
                    <w:hideMark/>
                  </w:tcPr>
                  <w:p w14:paraId="5389CD25" w14:textId="0B25912D" w:rsidR="00CB5CA2" w:rsidRPr="00FC61EF" w:rsidRDefault="00BB4B2E">
                    <w:pPr>
                      <w:pStyle w:val="Bibliography"/>
                      <w:rPr>
                        <w:rFonts w:ascii="Cambria" w:hAnsi="Cambria"/>
                        <w:noProof/>
                      </w:rPr>
                    </w:pPr>
                    <w:r w:rsidRPr="00FC61EF">
                      <w:rPr>
                        <w:rFonts w:ascii="Cambria" w:hAnsi="Cambria"/>
                        <w:noProof/>
                      </w:rPr>
                      <w:t xml:space="preserve">Agrawal R, Srikant R. </w:t>
                    </w:r>
                    <w:r w:rsidR="00CB5CA2" w:rsidRPr="00FC61EF">
                      <w:rPr>
                        <w:rFonts w:ascii="Cambria" w:hAnsi="Cambria"/>
                        <w:noProof/>
                      </w:rPr>
                      <w:t>Fast algorithms for mining association rules in large databases</w:t>
                    </w:r>
                    <w:r w:rsidRPr="00FC61EF">
                      <w:rPr>
                        <w:rFonts w:ascii="Cambria" w:hAnsi="Cambria"/>
                        <w:noProof/>
                      </w:rPr>
                      <w:t>. International Conference on Very Large Data Bases (VLDB);</w:t>
                    </w:r>
                    <w:r w:rsidR="00CB5CA2" w:rsidRPr="00FC61EF">
                      <w:rPr>
                        <w:rFonts w:ascii="Cambria" w:hAnsi="Cambria"/>
                        <w:noProof/>
                      </w:rPr>
                      <w:t xml:space="preserve"> 1994</w:t>
                    </w:r>
                    <w:r w:rsidRPr="00FC61EF">
                      <w:rPr>
                        <w:rFonts w:ascii="Cambria" w:hAnsi="Cambria"/>
                        <w:noProof/>
                      </w:rPr>
                      <w:t>:</w:t>
                    </w:r>
                    <w:r w:rsidR="00CB5CA2" w:rsidRPr="00FC61EF">
                      <w:rPr>
                        <w:rFonts w:ascii="Cambria" w:hAnsi="Cambria"/>
                        <w:noProof/>
                      </w:rPr>
                      <w:t xml:space="preserve"> p.487-99. </w:t>
                    </w:r>
                    <w:r w:rsidR="00D73F78" w:rsidRPr="00FC61EF">
                      <w:rPr>
                        <w:rFonts w:ascii="Cambria" w:hAnsi="Cambria"/>
                        <w:noProof/>
                      </w:rPr>
                      <w:t>[</w:t>
                    </w:r>
                    <w:r w:rsidR="00D73F78" w:rsidRPr="00FC61EF">
                      <w:rPr>
                        <w:rFonts w:ascii="Cambria" w:hAnsi="Cambria"/>
                      </w:rPr>
                      <w:t xml:space="preserve">URL: </w:t>
                    </w:r>
                    <w:hyperlink r:id="rId31" w:history="1">
                      <w:r w:rsidR="00FC61EF" w:rsidRPr="00FC61EF">
                        <w:rPr>
                          <w:rStyle w:val="Hyperlink"/>
                          <w:rFonts w:ascii="Cambria" w:hAnsi="Cambria"/>
                        </w:rPr>
                        <w:t>http://dl.acm.org/citation.cfm?id=645920.672836</w:t>
                      </w:r>
                    </w:hyperlink>
                    <w:r w:rsidR="00FC61EF" w:rsidRPr="00FC61EF">
                      <w:rPr>
                        <w:rFonts w:ascii="Cambria" w:hAnsi="Cambria"/>
                      </w:rPr>
                      <w:t>]</w:t>
                    </w:r>
                  </w:p>
                </w:tc>
              </w:tr>
              <w:tr w:rsidR="00CB5CA2" w14:paraId="35A98077" w14:textId="77777777">
                <w:trPr>
                  <w:divId w:val="1369599596"/>
                  <w:tblCellSpacing w:w="15" w:type="dxa"/>
                </w:trPr>
                <w:tc>
                  <w:tcPr>
                    <w:tcW w:w="50" w:type="pct"/>
                    <w:hideMark/>
                  </w:tcPr>
                  <w:p w14:paraId="730CF94A" w14:textId="357E33C4" w:rsidR="00CB5CA2" w:rsidRDefault="00CB5CA2">
                    <w:pPr>
                      <w:pStyle w:val="Bibliography"/>
                      <w:rPr>
                        <w:noProof/>
                      </w:rPr>
                    </w:pPr>
                    <w:r>
                      <w:rPr>
                        <w:noProof/>
                      </w:rPr>
                      <w:t>11</w:t>
                    </w:r>
                    <w:r w:rsidR="00F254E8">
                      <w:rPr>
                        <w:noProof/>
                      </w:rPr>
                      <w:t>.</w:t>
                    </w:r>
                    <w:r>
                      <w:rPr>
                        <w:noProof/>
                      </w:rPr>
                      <w:t xml:space="preserve"> </w:t>
                    </w:r>
                  </w:p>
                </w:tc>
                <w:tc>
                  <w:tcPr>
                    <w:tcW w:w="0" w:type="auto"/>
                    <w:hideMark/>
                  </w:tcPr>
                  <w:p w14:paraId="53C48830" w14:textId="17320E80" w:rsidR="00CB5CA2" w:rsidRPr="00FC61EF" w:rsidRDefault="00F254E8">
                    <w:pPr>
                      <w:pStyle w:val="Bibliography"/>
                      <w:rPr>
                        <w:rFonts w:ascii="Cambria" w:hAnsi="Cambria"/>
                        <w:noProof/>
                      </w:rPr>
                    </w:pPr>
                    <w:r w:rsidRPr="00FC61EF">
                      <w:rPr>
                        <w:rFonts w:ascii="Cambria" w:hAnsi="Cambria"/>
                        <w:noProof/>
                      </w:rPr>
                      <w:t xml:space="preserve">Madeira SC, Oliveira AL. </w:t>
                    </w:r>
                    <w:r w:rsidR="00CB5CA2" w:rsidRPr="00FC61EF">
                      <w:rPr>
                        <w:rFonts w:ascii="Cambria" w:hAnsi="Cambria"/>
                        <w:noProof/>
                      </w:rPr>
                      <w:t xml:space="preserve">Biclustering algorithms for biological data analysis: a survey. </w:t>
                    </w:r>
                    <w:r w:rsidR="00CB5CA2" w:rsidRPr="00FC61EF">
                      <w:rPr>
                        <w:rFonts w:ascii="Cambria" w:hAnsi="Cambria"/>
                        <w:iCs/>
                        <w:noProof/>
                      </w:rPr>
                      <w:t>IEEE/ACM Transactions on Computational Biology and Bioinformatics</w:t>
                    </w:r>
                    <w:r w:rsidRPr="00FC61EF">
                      <w:rPr>
                        <w:rFonts w:ascii="Cambria" w:hAnsi="Cambria"/>
                        <w:iCs/>
                        <w:noProof/>
                      </w:rPr>
                      <w:t>; 2004:</w:t>
                    </w:r>
                    <w:r w:rsidR="00CB5CA2" w:rsidRPr="00FC61EF">
                      <w:rPr>
                        <w:rFonts w:ascii="Cambria" w:hAnsi="Cambria"/>
                        <w:i/>
                        <w:iCs/>
                        <w:noProof/>
                      </w:rPr>
                      <w:t xml:space="preserve"> </w:t>
                    </w:r>
                    <w:r w:rsidR="00CB5CA2" w:rsidRPr="00FC61EF">
                      <w:rPr>
                        <w:rFonts w:ascii="Cambria" w:hAnsi="Cambria"/>
                        <w:noProof/>
                      </w:rPr>
                      <w:t>p.24-45</w:t>
                    </w:r>
                    <w:r w:rsidRPr="00FC61EF">
                      <w:rPr>
                        <w:rFonts w:ascii="Cambria" w:hAnsi="Cambria"/>
                        <w:noProof/>
                      </w:rPr>
                      <w:t>.</w:t>
                    </w:r>
                    <w:r w:rsidR="00FC61EF" w:rsidRPr="00FC61EF">
                      <w:rPr>
                        <w:rFonts w:ascii="Cambria" w:hAnsi="Cambria"/>
                        <w:noProof/>
                      </w:rPr>
                      <w:t xml:space="preserve"> [</w:t>
                    </w:r>
                    <w:r w:rsidR="00FC61EF" w:rsidRPr="00FC61EF">
                      <w:rPr>
                        <w:rFonts w:ascii="Cambria" w:hAnsi="Cambria"/>
                        <w:noProof/>
                        <w:color w:val="4472C4" w:themeColor="accent1"/>
                      </w:rPr>
                      <w:t xml:space="preserve">doi: </w:t>
                    </w:r>
                    <w:hyperlink r:id="rId32" w:tgtFrame="_blank" w:history="1">
                      <w:r w:rsidR="00FC61EF" w:rsidRPr="00FC61EF">
                        <w:rPr>
                          <w:rStyle w:val="Hyperlink"/>
                          <w:rFonts w:ascii="Cambria" w:hAnsi="Cambria" w:cs="Arial"/>
                          <w:color w:val="4472C4" w:themeColor="accent1"/>
                          <w:shd w:val="clear" w:color="auto" w:fill="FFFFFF"/>
                        </w:rPr>
                        <w:t>10.1109/TCBB.2004.2</w:t>
                      </w:r>
                    </w:hyperlink>
                    <w:r w:rsidR="00FC61EF" w:rsidRPr="00FC61EF">
                      <w:rPr>
                        <w:rFonts w:ascii="Cambria" w:hAnsi="Cambria"/>
                      </w:rPr>
                      <w:t>]</w:t>
                    </w:r>
                    <w:r w:rsidR="00CB5CA2" w:rsidRPr="00FC61EF">
                      <w:rPr>
                        <w:rFonts w:ascii="Cambria" w:hAnsi="Cambria"/>
                        <w:noProof/>
                      </w:rPr>
                      <w:t xml:space="preserve"> </w:t>
                    </w:r>
                  </w:p>
                </w:tc>
              </w:tr>
              <w:tr w:rsidR="00CB5CA2" w14:paraId="608817AC" w14:textId="77777777">
                <w:trPr>
                  <w:divId w:val="1369599596"/>
                  <w:tblCellSpacing w:w="15" w:type="dxa"/>
                </w:trPr>
                <w:tc>
                  <w:tcPr>
                    <w:tcW w:w="50" w:type="pct"/>
                    <w:hideMark/>
                  </w:tcPr>
                  <w:p w14:paraId="42B225B4" w14:textId="4590E6F8" w:rsidR="00CB5CA2" w:rsidRDefault="00CB5CA2">
                    <w:pPr>
                      <w:pStyle w:val="Bibliography"/>
                      <w:rPr>
                        <w:noProof/>
                      </w:rPr>
                    </w:pPr>
                    <w:r>
                      <w:rPr>
                        <w:noProof/>
                      </w:rPr>
                      <w:t>1</w:t>
                    </w:r>
                    <w:r w:rsidR="001672E3">
                      <w:rPr>
                        <w:noProof/>
                      </w:rPr>
                      <w:t>2.</w:t>
                    </w:r>
                    <w:r>
                      <w:rPr>
                        <w:noProof/>
                      </w:rPr>
                      <w:t xml:space="preserve"> </w:t>
                    </w:r>
                  </w:p>
                </w:tc>
                <w:tc>
                  <w:tcPr>
                    <w:tcW w:w="0" w:type="auto"/>
                    <w:hideMark/>
                  </w:tcPr>
                  <w:p w14:paraId="3D746745" w14:textId="77777777" w:rsidR="00FB1AD0" w:rsidRDefault="00F77EAF">
                    <w:pPr>
                      <w:pStyle w:val="Bibliography"/>
                      <w:rPr>
                        <w:ins w:id="2488" w:author="Prathyush Sambaturu" w:date="2019-06-12T20:06:00Z"/>
                        <w:rFonts w:ascii="Cambria" w:hAnsi="Cambria"/>
                        <w:noProof/>
                      </w:rPr>
                    </w:pPr>
                    <w:r w:rsidRPr="00D74A3F">
                      <w:rPr>
                        <w:rFonts w:ascii="Cambria" w:hAnsi="Cambria"/>
                        <w:noProof/>
                      </w:rPr>
                      <w:t>Xiang Y, Jin R, Fuhry D, Dragan FF.</w:t>
                    </w:r>
                    <w:r w:rsidR="00CB5CA2" w:rsidRPr="00D74A3F">
                      <w:rPr>
                        <w:rFonts w:ascii="Cambria" w:hAnsi="Cambria"/>
                        <w:noProof/>
                      </w:rPr>
                      <w:t xml:space="preserve"> Summarizing transactional databases with overlapped hyperrectangles</w:t>
                    </w:r>
                  </w:p>
                  <w:p w14:paraId="475D4760" w14:textId="418F9C85" w:rsidR="00CB5CA2" w:rsidRPr="00D74A3F" w:rsidRDefault="00CB5CA2">
                    <w:pPr>
                      <w:pStyle w:val="Bibliography"/>
                      <w:rPr>
                        <w:rFonts w:ascii="Cambria" w:hAnsi="Cambria"/>
                        <w:noProof/>
                      </w:rPr>
                    </w:pPr>
                    <w:r w:rsidRPr="00D74A3F">
                      <w:rPr>
                        <w:rFonts w:ascii="Cambria" w:hAnsi="Cambria"/>
                        <w:noProof/>
                      </w:rPr>
                      <w:t xml:space="preserve">. </w:t>
                    </w:r>
                    <w:r w:rsidRPr="00D74A3F">
                      <w:rPr>
                        <w:rFonts w:ascii="Cambria" w:hAnsi="Cambria"/>
                        <w:iCs/>
                        <w:noProof/>
                      </w:rPr>
                      <w:t>Data Min. Knowl. Discov</w:t>
                    </w:r>
                    <w:r w:rsidR="00F77EAF" w:rsidRPr="00D74A3F">
                      <w:rPr>
                        <w:rFonts w:ascii="Cambria" w:hAnsi="Cambria"/>
                        <w:iCs/>
                        <w:noProof/>
                      </w:rPr>
                      <w:t>.; 2011; 23(2): p.</w:t>
                    </w:r>
                    <w:r w:rsidRPr="00D74A3F">
                      <w:rPr>
                        <w:rFonts w:ascii="Cambria" w:hAnsi="Cambria"/>
                        <w:noProof/>
                      </w:rPr>
                      <w:t xml:space="preserve">215–251. </w:t>
                    </w:r>
                    <w:r w:rsidR="00D74A3F">
                      <w:rPr>
                        <w:rFonts w:ascii="Cambria" w:hAnsi="Cambria"/>
                        <w:noProof/>
                      </w:rPr>
                      <w:t>[</w:t>
                    </w:r>
                    <w:hyperlink r:id="rId33"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10.1007/s10618-010-0203-9</w:t>
                      </w:r>
                    </w:hyperlink>
                    <w:r w:rsidR="00D74A3F">
                      <w:rPr>
                        <w:rFonts w:ascii="Source Sans Pro" w:hAnsi="Source Sans Pro"/>
                        <w:color w:val="333333"/>
                        <w:spacing w:val="4"/>
                        <w:sz w:val="21"/>
                        <w:szCs w:val="21"/>
                        <w:shd w:val="clear" w:color="auto" w:fill="FCFCFC"/>
                      </w:rPr>
                      <w:t>]</w:t>
                    </w:r>
                  </w:p>
                </w:tc>
              </w:tr>
              <w:tr w:rsidR="00CB5CA2" w14:paraId="2D30155D" w14:textId="77777777">
                <w:trPr>
                  <w:divId w:val="1369599596"/>
                  <w:tblCellSpacing w:w="15" w:type="dxa"/>
                </w:trPr>
                <w:tc>
                  <w:tcPr>
                    <w:tcW w:w="50" w:type="pct"/>
                    <w:hideMark/>
                  </w:tcPr>
                  <w:p w14:paraId="60010D9B" w14:textId="647E271F" w:rsidR="00CB5CA2" w:rsidRDefault="00CB5CA2">
                    <w:pPr>
                      <w:pStyle w:val="Bibliography"/>
                      <w:rPr>
                        <w:noProof/>
                      </w:rPr>
                    </w:pPr>
                    <w:r>
                      <w:rPr>
                        <w:noProof/>
                      </w:rPr>
                      <w:t>13</w:t>
                    </w:r>
                    <w:r w:rsidR="001672E3">
                      <w:rPr>
                        <w:noProof/>
                      </w:rPr>
                      <w:t>.</w:t>
                    </w:r>
                    <w:r>
                      <w:rPr>
                        <w:noProof/>
                      </w:rPr>
                      <w:t xml:space="preserve"> </w:t>
                    </w:r>
                  </w:p>
                </w:tc>
                <w:tc>
                  <w:tcPr>
                    <w:tcW w:w="0" w:type="auto"/>
                    <w:hideMark/>
                  </w:tcPr>
                  <w:p w14:paraId="2373D145" w14:textId="1913D4D0" w:rsidR="00CB5CA2" w:rsidRPr="00D74A3F" w:rsidRDefault="009914CF">
                    <w:pPr>
                      <w:pStyle w:val="Bibliography"/>
                      <w:rPr>
                        <w:rFonts w:ascii="Cambria" w:hAnsi="Cambria"/>
                        <w:noProof/>
                      </w:rPr>
                    </w:pPr>
                    <w:r w:rsidRPr="00D74A3F">
                      <w:rPr>
                        <w:rFonts w:ascii="Cambria" w:hAnsi="Cambria"/>
                        <w:noProof/>
                      </w:rPr>
                      <w:t xml:space="preserve">Wu ST, Li Y, Xu Y, Pham B, Chen P.  </w:t>
                    </w:r>
                    <w:r w:rsidR="00CB5CA2" w:rsidRPr="00D74A3F">
                      <w:rPr>
                        <w:rFonts w:ascii="Cambria" w:hAnsi="Cambria"/>
                        <w:noProof/>
                      </w:rPr>
                      <w:t>Automatic patterntaxonomy extraction for web mining.</w:t>
                    </w:r>
                    <w:r w:rsidRPr="00D74A3F">
                      <w:rPr>
                        <w:rFonts w:ascii="Cambria" w:hAnsi="Cambria"/>
                        <w:noProof/>
                      </w:rPr>
                      <w:t xml:space="preserve"> </w:t>
                    </w:r>
                    <w:r w:rsidR="00CB5CA2" w:rsidRPr="00D74A3F">
                      <w:rPr>
                        <w:rFonts w:ascii="Cambria" w:hAnsi="Cambria"/>
                        <w:iCs/>
                        <w:noProof/>
                      </w:rPr>
                      <w:t>International Conference on Web Intelligence</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2004</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p.242-48</w:t>
                    </w:r>
                    <w:r w:rsidR="00CB5CA2" w:rsidRPr="00D74A3F">
                      <w:rPr>
                        <w:rFonts w:ascii="Cambria" w:hAnsi="Cambria"/>
                        <w:noProof/>
                      </w:rPr>
                      <w:t>.</w:t>
                    </w:r>
                    <w:r w:rsidR="00CB5CA2" w:rsidRPr="00D74A3F">
                      <w:rPr>
                        <w:rFonts w:ascii="Cambria" w:hAnsi="Cambria"/>
                        <w:noProof/>
                        <w:color w:val="4472C4" w:themeColor="accent1"/>
                      </w:rPr>
                      <w:t xml:space="preserve"> </w:t>
                    </w:r>
                    <w:r w:rsidR="00D74A3F" w:rsidRPr="00D74A3F">
                      <w:rPr>
                        <w:rFonts w:ascii="Cambria" w:hAnsi="Cambria"/>
                        <w:noProof/>
                        <w:color w:val="4472C4" w:themeColor="accent1"/>
                      </w:rPr>
                      <w:t xml:space="preserve">[doi: </w:t>
                    </w:r>
                    <w:hyperlink r:id="rId34" w:tgtFrame="_blank" w:history="1">
                      <w:r w:rsidR="00D74A3F" w:rsidRPr="00D74A3F">
                        <w:rPr>
                          <w:rStyle w:val="Hyperlink"/>
                          <w:rFonts w:ascii="Cambria" w:hAnsi="Cambria" w:cs="Arial"/>
                          <w:color w:val="4472C4" w:themeColor="accent1"/>
                          <w:shd w:val="clear" w:color="auto" w:fill="FFFFFF"/>
                        </w:rPr>
                        <w:t>10.1109/WI.2004.10132</w:t>
                      </w:r>
                    </w:hyperlink>
                    <w:r w:rsidR="00D74A3F" w:rsidRPr="00D74A3F">
                      <w:rPr>
                        <w:rFonts w:ascii="Cambria" w:hAnsi="Cambria"/>
                        <w:color w:val="4472C4" w:themeColor="accent1"/>
                      </w:rPr>
                      <w:t>]</w:t>
                    </w:r>
                  </w:p>
                </w:tc>
              </w:tr>
              <w:tr w:rsidR="00CB5CA2" w14:paraId="5DB75A04" w14:textId="77777777">
                <w:trPr>
                  <w:divId w:val="1369599596"/>
                  <w:tblCellSpacing w:w="15" w:type="dxa"/>
                </w:trPr>
                <w:tc>
                  <w:tcPr>
                    <w:tcW w:w="50" w:type="pct"/>
                    <w:hideMark/>
                  </w:tcPr>
                  <w:p w14:paraId="28B06DB3" w14:textId="77600D38" w:rsidR="00CB5CA2" w:rsidRDefault="00CB5CA2">
                    <w:pPr>
                      <w:pStyle w:val="Bibliography"/>
                      <w:rPr>
                        <w:noProof/>
                      </w:rPr>
                    </w:pPr>
                    <w:r>
                      <w:rPr>
                        <w:noProof/>
                      </w:rPr>
                      <w:t>14</w:t>
                    </w:r>
                    <w:r w:rsidR="001672E3">
                      <w:rPr>
                        <w:noProof/>
                      </w:rPr>
                      <w:t>.</w:t>
                    </w:r>
                    <w:r>
                      <w:rPr>
                        <w:noProof/>
                      </w:rPr>
                      <w:t xml:space="preserve"> </w:t>
                    </w:r>
                  </w:p>
                </w:tc>
                <w:tc>
                  <w:tcPr>
                    <w:tcW w:w="0" w:type="auto"/>
                    <w:hideMark/>
                  </w:tcPr>
                  <w:p w14:paraId="136D287F" w14:textId="396D6B49" w:rsidR="00CB5CA2" w:rsidRPr="00D74A3F" w:rsidRDefault="00F41611">
                    <w:pPr>
                      <w:pStyle w:val="Bibliography"/>
                      <w:rPr>
                        <w:rFonts w:ascii="Cambria" w:hAnsi="Cambria"/>
                        <w:noProof/>
                      </w:rPr>
                    </w:pPr>
                    <w:r w:rsidRPr="00D74A3F">
                      <w:rPr>
                        <w:rFonts w:ascii="Cambria" w:hAnsi="Cambria"/>
                        <w:noProof/>
                      </w:rPr>
                      <w:t>Chandola V, Kumar V. Summar</w:t>
                    </w:r>
                    <w:r w:rsidR="00CB5CA2" w:rsidRPr="00D74A3F">
                      <w:rPr>
                        <w:rFonts w:ascii="Cambria" w:hAnsi="Cambria"/>
                        <w:noProof/>
                      </w:rPr>
                      <w:t xml:space="preserve">ization - compressing data into an informative representation. </w:t>
                    </w:r>
                    <w:r w:rsidR="00CB5CA2" w:rsidRPr="00D74A3F">
                      <w:rPr>
                        <w:rFonts w:ascii="Cambria" w:hAnsi="Cambria"/>
                        <w:iCs/>
                        <w:noProof/>
                      </w:rPr>
                      <w:t>IEEE International Conference on Data Mining (ICDM’05); 2005</w:t>
                    </w:r>
                    <w:r w:rsidR="00CB5CA2" w:rsidRPr="00D74A3F">
                      <w:rPr>
                        <w:rFonts w:ascii="Cambria" w:hAnsi="Cambria"/>
                        <w:noProof/>
                      </w:rPr>
                      <w:t xml:space="preserve">. </w:t>
                    </w:r>
                    <w:r w:rsidR="0015136C">
                      <w:rPr>
                        <w:rFonts w:ascii="Cambria" w:hAnsi="Cambria"/>
                        <w:noProof/>
                      </w:rPr>
                      <w:t xml:space="preserve"> [</w:t>
                    </w:r>
                    <w:hyperlink r:id="rId35" w:history="1">
                      <w:r w:rsidR="0015136C" w:rsidRPr="0015136C">
                        <w:rPr>
                          <w:rStyle w:val="Hyperlink"/>
                          <w:rFonts w:ascii="Cambria" w:hAnsi="Cambria"/>
                          <w:noProof/>
                        </w:rPr>
                        <w:t xml:space="preserve">doi: </w:t>
                      </w:r>
                      <w:r w:rsidR="0015136C" w:rsidRPr="0015136C">
                        <w:rPr>
                          <w:rStyle w:val="Hyperlink"/>
                          <w:rFonts w:ascii="Cambria" w:hAnsi="Cambria"/>
                          <w:spacing w:val="4"/>
                          <w:shd w:val="clear" w:color="auto" w:fill="FCFCFC"/>
                        </w:rPr>
                        <w:t>10.1007/s10115-006-0039-1]</w:t>
                      </w:r>
                    </w:hyperlink>
                  </w:p>
                </w:tc>
              </w:tr>
              <w:tr w:rsidR="00CB5CA2" w14:paraId="481CE24B" w14:textId="77777777">
                <w:trPr>
                  <w:divId w:val="1369599596"/>
                  <w:tblCellSpacing w:w="15" w:type="dxa"/>
                </w:trPr>
                <w:tc>
                  <w:tcPr>
                    <w:tcW w:w="50" w:type="pct"/>
                    <w:hideMark/>
                  </w:tcPr>
                  <w:p w14:paraId="5E052909" w14:textId="1C704638" w:rsidR="00CB5CA2" w:rsidRDefault="00CB5CA2">
                    <w:pPr>
                      <w:pStyle w:val="Bibliography"/>
                      <w:rPr>
                        <w:noProof/>
                      </w:rPr>
                    </w:pPr>
                    <w:r>
                      <w:rPr>
                        <w:noProof/>
                      </w:rPr>
                      <w:t>15</w:t>
                    </w:r>
                    <w:r w:rsidR="001672E3">
                      <w:rPr>
                        <w:noProof/>
                      </w:rPr>
                      <w:t>.</w:t>
                    </w:r>
                    <w:r>
                      <w:rPr>
                        <w:noProof/>
                      </w:rPr>
                      <w:t xml:space="preserve"> </w:t>
                    </w:r>
                  </w:p>
                </w:tc>
                <w:tc>
                  <w:tcPr>
                    <w:tcW w:w="0" w:type="auto"/>
                    <w:hideMark/>
                  </w:tcPr>
                  <w:p w14:paraId="07043975" w14:textId="7CC3192E" w:rsidR="00CB5CA2" w:rsidRPr="00D74A3F" w:rsidRDefault="004C1B57">
                    <w:pPr>
                      <w:pStyle w:val="Bibliography"/>
                      <w:rPr>
                        <w:rFonts w:ascii="Cambria" w:hAnsi="Cambria"/>
                        <w:noProof/>
                      </w:rPr>
                    </w:pPr>
                    <w:r w:rsidRPr="00D74A3F">
                      <w:rPr>
                        <w:rFonts w:ascii="Cambria" w:hAnsi="Cambria"/>
                        <w:noProof/>
                      </w:rPr>
                      <w:t xml:space="preserve">Miettinen P, Vreeken J. </w:t>
                    </w:r>
                    <w:r w:rsidR="00CB5CA2" w:rsidRPr="00D74A3F">
                      <w:rPr>
                        <w:rFonts w:ascii="Cambria" w:hAnsi="Cambria"/>
                        <w:noProof/>
                      </w:rPr>
                      <w:t xml:space="preserve">Model order selection for boolean matrix factorization. </w:t>
                    </w:r>
                    <w:r w:rsidR="00CB5CA2" w:rsidRPr="00D74A3F">
                      <w:rPr>
                        <w:rFonts w:ascii="Cambria" w:hAnsi="Cambria"/>
                        <w:iCs/>
                        <w:noProof/>
                      </w:rPr>
                      <w:t>ACM SIGKDD International Conference on Knowledge Discovery and Data Mining</w:t>
                    </w:r>
                    <w:r w:rsidRPr="00D74A3F">
                      <w:rPr>
                        <w:rFonts w:ascii="Cambria" w:hAnsi="Cambria"/>
                        <w:iCs/>
                        <w:noProof/>
                      </w:rPr>
                      <w:t xml:space="preserve"> (KDD)</w:t>
                    </w:r>
                    <w:r w:rsidR="00CB5CA2" w:rsidRPr="00D74A3F">
                      <w:rPr>
                        <w:rFonts w:ascii="Cambria" w:hAnsi="Cambria"/>
                        <w:iCs/>
                        <w:noProof/>
                      </w:rPr>
                      <w:t>; 2011</w:t>
                    </w:r>
                    <w:r w:rsidRPr="00D74A3F">
                      <w:rPr>
                        <w:rFonts w:ascii="Cambria" w:hAnsi="Cambria"/>
                        <w:iCs/>
                        <w:noProof/>
                      </w:rPr>
                      <w:t>:</w:t>
                    </w:r>
                    <w:r w:rsidR="00CB5CA2" w:rsidRPr="00D74A3F">
                      <w:rPr>
                        <w:rFonts w:ascii="Cambria" w:hAnsi="Cambria"/>
                        <w:iCs/>
                        <w:noProof/>
                      </w:rPr>
                      <w:t xml:space="preserve"> p. 51-59</w:t>
                    </w:r>
                    <w:r w:rsidR="00CB5CA2" w:rsidRPr="00D74A3F">
                      <w:rPr>
                        <w:rFonts w:ascii="Cambria" w:hAnsi="Cambria"/>
                        <w:noProof/>
                      </w:rPr>
                      <w:t xml:space="preserve">. </w:t>
                    </w:r>
                    <w:hyperlink r:id="rId36" w:tgtFrame="_self" w:history="1">
                      <w:r w:rsidR="0015136C" w:rsidRPr="0015136C">
                        <w:rPr>
                          <w:rStyle w:val="Hyperlink"/>
                          <w:rFonts w:ascii="Cambria" w:hAnsi="Cambria"/>
                          <w:noProof/>
                        </w:rPr>
                        <w:t xml:space="preserve">[doi: </w:t>
                      </w:r>
                      <w:r w:rsidR="0015136C" w:rsidRPr="0015136C">
                        <w:rPr>
                          <w:rStyle w:val="Hyperlink"/>
                          <w:rFonts w:ascii="Cambria" w:hAnsi="Cambria" w:cs="Arial"/>
                          <w:shd w:val="clear" w:color="auto" w:fill="FFFFFF"/>
                        </w:rPr>
                        <w:t>10.1145/2020408.2020424</w:t>
                      </w:r>
                      <w:r w:rsidR="0015136C" w:rsidRPr="0015136C">
                        <w:rPr>
                          <w:rStyle w:val="Hyperlink"/>
                          <w:rFonts w:ascii="Cambria" w:hAnsi="Cambria"/>
                        </w:rPr>
                        <w:t>]</w:t>
                      </w:r>
                    </w:hyperlink>
                  </w:p>
                </w:tc>
              </w:tr>
              <w:tr w:rsidR="00CB5CA2" w14:paraId="3775A0C3" w14:textId="77777777">
                <w:trPr>
                  <w:divId w:val="1369599596"/>
                  <w:tblCellSpacing w:w="15" w:type="dxa"/>
                </w:trPr>
                <w:tc>
                  <w:tcPr>
                    <w:tcW w:w="50" w:type="pct"/>
                    <w:hideMark/>
                  </w:tcPr>
                  <w:p w14:paraId="17223835" w14:textId="2CA29329" w:rsidR="00CB5CA2" w:rsidRDefault="00CB5CA2">
                    <w:pPr>
                      <w:pStyle w:val="Bibliography"/>
                      <w:rPr>
                        <w:noProof/>
                      </w:rPr>
                    </w:pPr>
                    <w:r>
                      <w:rPr>
                        <w:noProof/>
                      </w:rPr>
                      <w:t>16</w:t>
                    </w:r>
                    <w:r w:rsidR="00025DE1">
                      <w:rPr>
                        <w:noProof/>
                      </w:rPr>
                      <w:t>.</w:t>
                    </w:r>
                  </w:p>
                </w:tc>
                <w:tc>
                  <w:tcPr>
                    <w:tcW w:w="0" w:type="auto"/>
                    <w:hideMark/>
                  </w:tcPr>
                  <w:p w14:paraId="16D2FE62" w14:textId="1E773AE4" w:rsidR="00CB5CA2" w:rsidRPr="00D74A3F" w:rsidRDefault="00CB5CA2">
                    <w:pPr>
                      <w:pStyle w:val="Bibliography"/>
                      <w:rPr>
                        <w:rFonts w:ascii="Cambria" w:hAnsi="Cambria"/>
                        <w:noProof/>
                      </w:rPr>
                    </w:pPr>
                    <w:r w:rsidRPr="00D74A3F">
                      <w:rPr>
                        <w:rFonts w:ascii="Cambria" w:hAnsi="Cambria"/>
                        <w:noProof/>
                      </w:rPr>
                      <w:t>Vreeken J,</w:t>
                    </w:r>
                    <w:r w:rsidR="00025DE1" w:rsidRPr="00D74A3F">
                      <w:rPr>
                        <w:rFonts w:ascii="Cambria" w:hAnsi="Cambria"/>
                        <w:noProof/>
                      </w:rPr>
                      <w:t xml:space="preserve"> Leeuwen MV, Siebes A.</w:t>
                    </w:r>
                    <w:r w:rsidRPr="00D74A3F">
                      <w:rPr>
                        <w:rFonts w:ascii="Cambria" w:hAnsi="Cambria"/>
                        <w:noProof/>
                      </w:rPr>
                      <w:t xml:space="preserve"> Krimp: mining itemsets that compress. </w:t>
                    </w:r>
                    <w:r w:rsidRPr="00D74A3F">
                      <w:rPr>
                        <w:rFonts w:ascii="Cambria" w:hAnsi="Cambria"/>
                        <w:iCs/>
                        <w:noProof/>
                      </w:rPr>
                      <w:t xml:space="preserve">Data Mining and Knowledge Discovery; </w:t>
                    </w:r>
                    <w:r w:rsidRPr="00D74A3F">
                      <w:rPr>
                        <w:rFonts w:ascii="Cambria" w:hAnsi="Cambria"/>
                        <w:noProof/>
                      </w:rPr>
                      <w:t>2011</w:t>
                    </w:r>
                    <w:r w:rsidR="00025DE1" w:rsidRPr="00D74A3F">
                      <w:rPr>
                        <w:rFonts w:ascii="Cambria" w:hAnsi="Cambria"/>
                        <w:noProof/>
                      </w:rPr>
                      <w:t>;</w:t>
                    </w:r>
                    <w:r w:rsidRPr="00D74A3F">
                      <w:rPr>
                        <w:rFonts w:ascii="Cambria" w:hAnsi="Cambria"/>
                        <w:noProof/>
                      </w:rPr>
                      <w:t xml:space="preserve"> 23(1) p.169-214. </w:t>
                    </w:r>
                    <w:r w:rsidR="00D74A3F">
                      <w:rPr>
                        <w:rFonts w:ascii="Cambria" w:hAnsi="Cambria"/>
                        <w:noProof/>
                      </w:rPr>
                      <w:t>[</w:t>
                    </w:r>
                    <w:hyperlink r:id="rId37"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10.1007/s10618-010-0202-x</w:t>
                      </w:r>
                    </w:hyperlink>
                    <w:r w:rsidR="00D74A3F">
                      <w:rPr>
                        <w:rFonts w:ascii="Source Sans Pro" w:hAnsi="Source Sans Pro"/>
                        <w:color w:val="333333"/>
                        <w:spacing w:val="4"/>
                        <w:sz w:val="21"/>
                        <w:szCs w:val="21"/>
                        <w:shd w:val="clear" w:color="auto" w:fill="FCFCFC"/>
                      </w:rPr>
                      <w:t>]</w:t>
                    </w:r>
                  </w:p>
                </w:tc>
              </w:tr>
              <w:tr w:rsidR="00CB5CA2" w14:paraId="34F6627C" w14:textId="77777777">
                <w:trPr>
                  <w:divId w:val="1369599596"/>
                  <w:tblCellSpacing w:w="15" w:type="dxa"/>
                </w:trPr>
                <w:tc>
                  <w:tcPr>
                    <w:tcW w:w="50" w:type="pct"/>
                    <w:hideMark/>
                  </w:tcPr>
                  <w:p w14:paraId="36A5244B" w14:textId="5738CAA7" w:rsidR="00CB5CA2" w:rsidRDefault="00CB5CA2">
                    <w:pPr>
                      <w:pStyle w:val="Bibliography"/>
                      <w:rPr>
                        <w:noProof/>
                      </w:rPr>
                    </w:pPr>
                    <w:r>
                      <w:rPr>
                        <w:noProof/>
                      </w:rPr>
                      <w:t>17</w:t>
                    </w:r>
                    <w:r w:rsidR="007205DE">
                      <w:rPr>
                        <w:noProof/>
                      </w:rPr>
                      <w:t>.</w:t>
                    </w:r>
                    <w:r>
                      <w:rPr>
                        <w:noProof/>
                      </w:rPr>
                      <w:t xml:space="preserve"> </w:t>
                    </w:r>
                  </w:p>
                </w:tc>
                <w:tc>
                  <w:tcPr>
                    <w:tcW w:w="0" w:type="auto"/>
                    <w:hideMark/>
                  </w:tcPr>
                  <w:p w14:paraId="786E27B6" w14:textId="03CF3830" w:rsidR="00CB5CA2" w:rsidRPr="00D74A3F" w:rsidRDefault="007205DE">
                    <w:pPr>
                      <w:pStyle w:val="Bibliography"/>
                      <w:rPr>
                        <w:rFonts w:ascii="Cambria" w:hAnsi="Cambria"/>
                        <w:noProof/>
                      </w:rPr>
                    </w:pPr>
                    <w:r w:rsidRPr="00D74A3F">
                      <w:rPr>
                        <w:rFonts w:ascii="Cambria" w:hAnsi="Cambria"/>
                        <w:noProof/>
                      </w:rPr>
                      <w:t xml:space="preserve"> </w:t>
                    </w:r>
                    <w:r w:rsidRPr="00D74A3F">
                      <w:rPr>
                        <w:rFonts w:ascii="Cambria" w:hAnsi="Cambria" w:cs="LMRoman10-Regular"/>
                      </w:rPr>
                      <w:t xml:space="preserve">Grünwald P. </w:t>
                    </w:r>
                    <w:r w:rsidR="00CB5CA2" w:rsidRPr="00D74A3F">
                      <w:rPr>
                        <w:rFonts w:ascii="Cambria" w:hAnsi="Cambria"/>
                        <w:noProof/>
                      </w:rPr>
                      <w:t>The Minimum Description Length Principle</w:t>
                    </w:r>
                    <w:r w:rsidRPr="00D74A3F">
                      <w:rPr>
                        <w:rFonts w:ascii="Cambria" w:hAnsi="Cambria"/>
                        <w:noProof/>
                      </w:rPr>
                      <w:t>.</w:t>
                    </w:r>
                    <w:r w:rsidR="00CB5CA2" w:rsidRPr="00D74A3F">
                      <w:rPr>
                        <w:rFonts w:ascii="Cambria" w:hAnsi="Cambria"/>
                        <w:noProof/>
                      </w:rPr>
                      <w:t xml:space="preserve"> MIT Press</w:t>
                    </w:r>
                    <w:r w:rsidRPr="00D74A3F">
                      <w:rPr>
                        <w:rFonts w:ascii="Cambria" w:hAnsi="Cambria"/>
                        <w:noProof/>
                      </w:rPr>
                      <w:t xml:space="preserve">; </w:t>
                    </w:r>
                    <w:r w:rsidR="00CB5CA2" w:rsidRPr="00D74A3F">
                      <w:rPr>
                        <w:rFonts w:ascii="Cambria" w:hAnsi="Cambria"/>
                        <w:noProof/>
                      </w:rPr>
                      <w:t xml:space="preserve">2007. </w:t>
                    </w:r>
                    <w:r w:rsidR="00BB7CC0">
                      <w:rPr>
                        <w:rFonts w:ascii="Cambria" w:hAnsi="Cambria"/>
                        <w:noProof/>
                      </w:rPr>
                      <w:t xml:space="preserve"> URL: </w:t>
                    </w:r>
                    <w:hyperlink r:id="rId38" w:history="1">
                      <w:r w:rsidR="006D41E4" w:rsidRPr="00742AA4">
                        <w:rPr>
                          <w:rStyle w:val="Hyperlink"/>
                          <w:rFonts w:ascii="Cambria" w:hAnsi="Cambria"/>
                          <w:noProof/>
                        </w:rPr>
                        <w:t>https://mitpress.mit.edu/books/minimum-description-length-principle</w:t>
                      </w:r>
                    </w:hyperlink>
                    <w:r w:rsidR="00742AA4">
                      <w:rPr>
                        <w:rFonts w:ascii="Cambria" w:hAnsi="Cambria"/>
                        <w:noProof/>
                      </w:rPr>
                      <w:t>. [accessed 2018-11-16]. [</w:t>
                    </w:r>
                    <w:hyperlink r:id="rId39" w:history="1">
                      <w:r w:rsidR="00742AA4" w:rsidRPr="00742AA4">
                        <w:rPr>
                          <w:rStyle w:val="Hyperlink"/>
                          <w:rFonts w:ascii="Cambria" w:hAnsi="Cambria"/>
                          <w:noProof/>
                        </w:rPr>
                        <w:t>WebCite Cache ID 73yYgrtrL</w:t>
                      </w:r>
                    </w:hyperlink>
                    <w:r w:rsidR="00742AA4">
                      <w:rPr>
                        <w:rFonts w:ascii="Cambria" w:hAnsi="Cambria"/>
                        <w:noProof/>
                      </w:rPr>
                      <w:t>]</w:t>
                    </w:r>
                  </w:p>
                </w:tc>
              </w:tr>
              <w:tr w:rsidR="00CB5CA2" w14:paraId="075BE3F3" w14:textId="77777777">
                <w:trPr>
                  <w:divId w:val="1369599596"/>
                  <w:tblCellSpacing w:w="15" w:type="dxa"/>
                </w:trPr>
                <w:tc>
                  <w:tcPr>
                    <w:tcW w:w="50" w:type="pct"/>
                    <w:hideMark/>
                  </w:tcPr>
                  <w:p w14:paraId="6B2D0224" w14:textId="2E109F97" w:rsidR="00CB5CA2" w:rsidRDefault="00CB5CA2">
                    <w:pPr>
                      <w:pStyle w:val="Bibliography"/>
                      <w:rPr>
                        <w:noProof/>
                      </w:rPr>
                    </w:pPr>
                    <w:r>
                      <w:rPr>
                        <w:noProof/>
                      </w:rPr>
                      <w:t>18</w:t>
                    </w:r>
                    <w:r w:rsidR="005715D4">
                      <w:rPr>
                        <w:noProof/>
                      </w:rPr>
                      <w:t>.</w:t>
                    </w:r>
                    <w:r>
                      <w:rPr>
                        <w:noProof/>
                      </w:rPr>
                      <w:t xml:space="preserve"> </w:t>
                    </w:r>
                  </w:p>
                </w:tc>
                <w:tc>
                  <w:tcPr>
                    <w:tcW w:w="0" w:type="auto"/>
                    <w:hideMark/>
                  </w:tcPr>
                  <w:p w14:paraId="38B809C7" w14:textId="600432DF" w:rsidR="00CB5CA2" w:rsidRPr="00D74A3F" w:rsidRDefault="005715D4">
                    <w:pPr>
                      <w:pStyle w:val="Bibliography"/>
                      <w:rPr>
                        <w:rFonts w:ascii="Cambria" w:hAnsi="Cambria"/>
                        <w:noProof/>
                      </w:rPr>
                    </w:pPr>
                    <w:r w:rsidRPr="00D74A3F">
                      <w:rPr>
                        <w:rFonts w:ascii="Cambria" w:hAnsi="Cambria"/>
                        <w:noProof/>
                      </w:rPr>
                      <w:t xml:space="preserve">Garey MR, </w:t>
                    </w:r>
                    <w:r w:rsidR="00CB5CA2" w:rsidRPr="00D74A3F">
                      <w:rPr>
                        <w:rFonts w:ascii="Cambria" w:hAnsi="Cambria"/>
                        <w:noProof/>
                      </w:rPr>
                      <w:t>J</w:t>
                    </w:r>
                    <w:r w:rsidRPr="00D74A3F">
                      <w:rPr>
                        <w:rFonts w:ascii="Cambria" w:hAnsi="Cambria"/>
                        <w:noProof/>
                      </w:rPr>
                      <w:t>ohnson DS.</w:t>
                    </w:r>
                    <w:r w:rsidR="00CB5CA2" w:rsidRPr="00D74A3F">
                      <w:rPr>
                        <w:rFonts w:ascii="Cambria" w:hAnsi="Cambria"/>
                        <w:noProof/>
                      </w:rPr>
                      <w:t xml:space="preserve"> Computers and Intractability: A Guide to the Theory of NP-Completeness. W.H. Freeman and Co.</w:t>
                    </w:r>
                    <w:r w:rsidRPr="00D74A3F">
                      <w:rPr>
                        <w:rFonts w:ascii="Cambria" w:hAnsi="Cambria"/>
                        <w:noProof/>
                      </w:rPr>
                      <w:t>;</w:t>
                    </w:r>
                    <w:r w:rsidR="00CB5CA2" w:rsidRPr="00D74A3F">
                      <w:rPr>
                        <w:rFonts w:ascii="Cambria" w:hAnsi="Cambria"/>
                        <w:noProof/>
                      </w:rPr>
                      <w:t xml:space="preserve"> 1979.</w:t>
                    </w:r>
                    <w:r w:rsidR="00742AA4">
                      <w:rPr>
                        <w:rFonts w:ascii="Cambria" w:hAnsi="Cambria"/>
                        <w:noProof/>
                      </w:rPr>
                      <w:t xml:space="preserve"> URL:</w:t>
                    </w:r>
                    <w:r w:rsidR="00742AA4">
                      <w:t xml:space="preserve"> </w:t>
                    </w:r>
                    <w:r w:rsidR="00742AA4" w:rsidRPr="00742AA4">
                      <w:rPr>
                        <w:rFonts w:ascii="Cambria" w:hAnsi="Cambria"/>
                        <w:noProof/>
                      </w:rPr>
                      <w:t>https://en.wikipedia.org/wiki/Computers_and_Intractability</w:t>
                    </w:r>
                    <w:r w:rsidR="00742AA4">
                      <w:rPr>
                        <w:rFonts w:ascii="Cambria" w:hAnsi="Cambria"/>
                        <w:noProof/>
                      </w:rPr>
                      <w:t>. [accessed 2018-11-16]. [</w:t>
                    </w:r>
                    <w:hyperlink r:id="rId40" w:history="1">
                      <w:r w:rsidR="00742AA4" w:rsidRPr="00742AA4">
                        <w:rPr>
                          <w:rStyle w:val="Hyperlink"/>
                          <w:rFonts w:ascii="Cambria" w:hAnsi="Cambria"/>
                          <w:noProof/>
                        </w:rPr>
                        <w:t>WebCite Cache ID: 73yZKCXj2</w:t>
                      </w:r>
                    </w:hyperlink>
                    <w:r w:rsidR="00742AA4">
                      <w:rPr>
                        <w:rFonts w:ascii="Cambria" w:hAnsi="Cambria"/>
                        <w:noProof/>
                      </w:rPr>
                      <w:t xml:space="preserve">]  </w:t>
                    </w:r>
                  </w:p>
                </w:tc>
              </w:tr>
              <w:tr w:rsidR="00CB5CA2" w14:paraId="61EA5DA7" w14:textId="77777777">
                <w:trPr>
                  <w:divId w:val="1369599596"/>
                  <w:tblCellSpacing w:w="15" w:type="dxa"/>
                </w:trPr>
                <w:tc>
                  <w:tcPr>
                    <w:tcW w:w="50" w:type="pct"/>
                    <w:hideMark/>
                  </w:tcPr>
                  <w:p w14:paraId="6B448DC8" w14:textId="4D840146" w:rsidR="00CB5CA2" w:rsidRDefault="00CB5CA2">
                    <w:pPr>
                      <w:pStyle w:val="Bibliography"/>
                      <w:rPr>
                        <w:noProof/>
                      </w:rPr>
                    </w:pPr>
                    <w:r>
                      <w:rPr>
                        <w:noProof/>
                      </w:rPr>
                      <w:t>19</w:t>
                    </w:r>
                    <w:r w:rsidR="006B61E6">
                      <w:rPr>
                        <w:noProof/>
                      </w:rPr>
                      <w:t>.</w:t>
                    </w:r>
                    <w:r>
                      <w:rPr>
                        <w:noProof/>
                      </w:rPr>
                      <w:t xml:space="preserve"> </w:t>
                    </w:r>
                  </w:p>
                </w:tc>
                <w:tc>
                  <w:tcPr>
                    <w:tcW w:w="0" w:type="auto"/>
                    <w:hideMark/>
                  </w:tcPr>
                  <w:p w14:paraId="40002DD0" w14:textId="606D1C6D" w:rsidR="00CB5CA2" w:rsidRPr="00D74A3F" w:rsidRDefault="00CB5CA2">
                    <w:pPr>
                      <w:pStyle w:val="Bibliography"/>
                      <w:rPr>
                        <w:rFonts w:ascii="Cambria" w:hAnsi="Cambria"/>
                        <w:noProof/>
                      </w:rPr>
                    </w:pPr>
                    <w:r w:rsidRPr="00D74A3F">
                      <w:rPr>
                        <w:rFonts w:ascii="Cambria" w:hAnsi="Cambria"/>
                        <w:noProof/>
                      </w:rPr>
                      <w:t>Gurobi</w:t>
                    </w:r>
                    <w:r w:rsidR="00FB4D30" w:rsidRPr="00D74A3F">
                      <w:rPr>
                        <w:rFonts w:ascii="Cambria" w:hAnsi="Cambria"/>
                        <w:noProof/>
                      </w:rPr>
                      <w:t>. URL</w:t>
                    </w:r>
                    <w:r w:rsidRPr="00D74A3F">
                      <w:rPr>
                        <w:rFonts w:ascii="Cambria" w:hAnsi="Cambria"/>
                        <w:noProof/>
                      </w:rPr>
                      <w:t xml:space="preserve">: </w:t>
                    </w:r>
                    <w:hyperlink r:id="rId41" w:history="1">
                      <w:r w:rsidRPr="00D74A3F">
                        <w:rPr>
                          <w:rStyle w:val="Hyperlink"/>
                          <w:rFonts w:ascii="Cambria" w:hAnsi="Cambria"/>
                          <w:noProof/>
                        </w:rPr>
                        <w:t>http://www.gurobi.com/</w:t>
                      </w:r>
                    </w:hyperlink>
                    <w:r w:rsidRPr="00D74A3F">
                      <w:rPr>
                        <w:rFonts w:ascii="Cambria" w:hAnsi="Cambria"/>
                        <w:noProof/>
                      </w:rPr>
                      <w:t>. [</w:t>
                    </w:r>
                    <w:r w:rsidR="00FB4D30" w:rsidRPr="00D74A3F">
                      <w:rPr>
                        <w:rFonts w:ascii="Cambria" w:hAnsi="Cambria"/>
                        <w:noProof/>
                      </w:rPr>
                      <w:t>a</w:t>
                    </w:r>
                    <w:r w:rsidRPr="00D74A3F">
                      <w:rPr>
                        <w:rFonts w:ascii="Cambria" w:hAnsi="Cambria"/>
                        <w:noProof/>
                      </w:rPr>
                      <w:t xml:space="preserve">ccessed </w:t>
                    </w:r>
                    <w:r w:rsidR="00FB4D30" w:rsidRPr="00D74A3F">
                      <w:rPr>
                        <w:rFonts w:ascii="Cambria" w:hAnsi="Cambria"/>
                        <w:noProof/>
                      </w:rPr>
                      <w:t>2018-11-08</w:t>
                    </w:r>
                    <w:r w:rsidRPr="00D74A3F">
                      <w:rPr>
                        <w:rFonts w:ascii="Cambria" w:hAnsi="Cambria"/>
                        <w:noProof/>
                      </w:rPr>
                      <w:t>].</w:t>
                    </w:r>
                    <w:r w:rsidR="00FB4D30" w:rsidRPr="00D74A3F">
                      <w:rPr>
                        <w:rFonts w:ascii="Cambria" w:hAnsi="Cambria"/>
                        <w:noProof/>
                      </w:rPr>
                      <w:t xml:space="preserve"> </w:t>
                    </w:r>
                    <w:hyperlink r:id="rId42" w:history="1">
                      <w:r w:rsidR="00FB4D30" w:rsidRPr="00D74A3F">
                        <w:rPr>
                          <w:rStyle w:val="Hyperlink"/>
                          <w:rFonts w:ascii="Cambria" w:hAnsi="Cambria"/>
                          <w:noProof/>
                        </w:rPr>
                        <w:t>[WebCite Cache ID 73mAgeuFX</w:t>
                      </w:r>
                    </w:hyperlink>
                    <w:r w:rsidR="00FB4D30" w:rsidRPr="00D74A3F">
                      <w:rPr>
                        <w:rFonts w:ascii="Cambria" w:hAnsi="Cambria"/>
                        <w:noProof/>
                      </w:rPr>
                      <w:t>]</w:t>
                    </w:r>
                  </w:p>
                </w:tc>
              </w:tr>
              <w:tr w:rsidR="00CB5CA2" w14:paraId="5B6B69A8" w14:textId="77777777">
                <w:trPr>
                  <w:divId w:val="1369599596"/>
                  <w:tblCellSpacing w:w="15" w:type="dxa"/>
                </w:trPr>
                <w:tc>
                  <w:tcPr>
                    <w:tcW w:w="50" w:type="pct"/>
                    <w:hideMark/>
                  </w:tcPr>
                  <w:p w14:paraId="7717A861" w14:textId="128A8248" w:rsidR="00CB5CA2" w:rsidRDefault="00CB5CA2">
                    <w:pPr>
                      <w:pStyle w:val="Bibliography"/>
                      <w:rPr>
                        <w:noProof/>
                      </w:rPr>
                    </w:pPr>
                    <w:r>
                      <w:rPr>
                        <w:noProof/>
                      </w:rPr>
                      <w:lastRenderedPageBreak/>
                      <w:t>20</w:t>
                    </w:r>
                    <w:r w:rsidR="006B61E6">
                      <w:rPr>
                        <w:noProof/>
                      </w:rPr>
                      <w:t>.</w:t>
                    </w:r>
                    <w:r>
                      <w:rPr>
                        <w:noProof/>
                      </w:rPr>
                      <w:t xml:space="preserve"> </w:t>
                    </w:r>
                  </w:p>
                </w:tc>
                <w:tc>
                  <w:tcPr>
                    <w:tcW w:w="0" w:type="auto"/>
                    <w:hideMark/>
                  </w:tcPr>
                  <w:p w14:paraId="61A393D6" w14:textId="197FCCD3" w:rsidR="00D77AE5" w:rsidRPr="00D77AE5" w:rsidRDefault="00CB5CA2" w:rsidP="00D77AE5">
                    <w:pPr>
                      <w:pStyle w:val="Bibliography"/>
                      <w:rPr>
                        <w:rPrChange w:id="2489" w:author="Prathyush Sambaturu" w:date="2019-06-12T15:09:00Z">
                          <w:rPr>
                            <w:rFonts w:ascii="Cambria" w:hAnsi="Cambria"/>
                            <w:noProof/>
                          </w:rPr>
                        </w:rPrChange>
                      </w:rPr>
                    </w:pPr>
                    <w:r w:rsidRPr="00D74A3F">
                      <w:rPr>
                        <w:rFonts w:ascii="Cambria" w:hAnsi="Cambria"/>
                        <w:noProof/>
                      </w:rPr>
                      <w:t>List of us state abbreviations</w:t>
                    </w:r>
                    <w:r w:rsidR="00084838" w:rsidRPr="00D74A3F">
                      <w:rPr>
                        <w:rFonts w:ascii="Cambria" w:hAnsi="Cambria"/>
                        <w:noProof/>
                      </w:rPr>
                      <w:t>. URL</w:t>
                    </w:r>
                    <w:r w:rsidRPr="00D74A3F">
                      <w:rPr>
                        <w:rFonts w:ascii="Cambria" w:hAnsi="Cambria"/>
                        <w:noProof/>
                      </w:rPr>
                      <w:t>:</w:t>
                    </w:r>
                    <w:r w:rsidR="00084838" w:rsidRPr="00D74A3F">
                      <w:rPr>
                        <w:rFonts w:ascii="Cambria" w:hAnsi="Cambria"/>
                        <w:noProof/>
                      </w:rPr>
                      <w:t xml:space="preserve"> </w:t>
                    </w:r>
                    <w:hyperlink r:id="rId43" w:history="1">
                      <w:r w:rsidR="00165112" w:rsidRPr="00D74A3F">
                        <w:rPr>
                          <w:rStyle w:val="Hyperlink"/>
                          <w:rFonts w:ascii="Cambria" w:hAnsi="Cambria"/>
                          <w:noProof/>
                        </w:rPr>
                        <w:t>https://en.wikipedia.org/wiki/List_of_U.S._state_abbreviations</w:t>
                      </w:r>
                    </w:hyperlink>
                    <w:r w:rsidR="00165112" w:rsidRPr="00D74A3F">
                      <w:rPr>
                        <w:rFonts w:ascii="Cambria" w:hAnsi="Cambria"/>
                        <w:noProof/>
                      </w:rPr>
                      <w:t xml:space="preserve">. </w:t>
                    </w:r>
                    <w:r w:rsidR="001B0E3A" w:rsidRPr="00D74A3F">
                      <w:rPr>
                        <w:rFonts w:ascii="Cambria" w:hAnsi="Cambria"/>
                        <w:noProof/>
                      </w:rPr>
                      <w:t>[accessed 2018-11-15]. [</w:t>
                    </w:r>
                    <w:hyperlink r:id="rId44" w:history="1">
                      <w:r w:rsidR="001B0E3A" w:rsidRPr="00D74A3F">
                        <w:rPr>
                          <w:rStyle w:val="Hyperlink"/>
                          <w:rFonts w:ascii="Cambria" w:hAnsi="Cambria"/>
                          <w:noProof/>
                        </w:rPr>
                        <w:t xml:space="preserve">WebCite Cache ID </w:t>
                      </w:r>
                      <w:r w:rsidR="00165112" w:rsidRPr="00D74A3F">
                        <w:rPr>
                          <w:rStyle w:val="Hyperlink"/>
                          <w:rFonts w:ascii="Cambria" w:hAnsi="Cambria"/>
                          <w:noProof/>
                        </w:rPr>
                        <w:t>73xIzdXzb</w:t>
                      </w:r>
                    </w:hyperlink>
                    <w:r w:rsidR="001B0E3A" w:rsidRPr="00D74A3F">
                      <w:rPr>
                        <w:rFonts w:ascii="Cambria" w:hAnsi="Cambria"/>
                        <w:noProof/>
                      </w:rPr>
                      <w:t>]</w:t>
                    </w:r>
                  </w:p>
                </w:tc>
              </w:tr>
            </w:tbl>
            <w:p w14:paraId="42C147F8" w14:textId="77777777" w:rsidR="00CB5CA2" w:rsidRDefault="00CB5CA2">
              <w:pPr>
                <w:divId w:val="1369599596"/>
                <w:rPr>
                  <w:rFonts w:eastAsia="Times New Roman"/>
                  <w:noProof/>
                </w:rPr>
              </w:pPr>
            </w:p>
            <w:p w14:paraId="63910432" w14:textId="53B1175D" w:rsidR="00697AE6" w:rsidRDefault="00697AE6" w:rsidP="006F3A2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172A123" w:rsidR="00A70017" w:rsidRDefault="00A70017" w:rsidP="00697AE6"/>
    <w:p w14:paraId="359C9F98" w14:textId="5C39E12B" w:rsidR="00A70017" w:rsidDel="006D5B59" w:rsidRDefault="00A70017" w:rsidP="00697AE6">
      <w:pPr>
        <w:rPr>
          <w:del w:id="2490"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491"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492"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493" w:author="Prathyush Sambaturu" w:date="2019-03-04T13:25:00Z"/>
        </w:rPr>
      </w:pPr>
      <w:del w:id="2494"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495" w:author="Prathyush Sambaturu" w:date="2019-03-04T13:25:00Z"/>
          <w:rFonts w:ascii="Cambria" w:eastAsia="Times New Roman" w:hAnsi="Cambria" w:cs="Times New Roman"/>
          <w:sz w:val="24"/>
          <w:szCs w:val="24"/>
        </w:rPr>
      </w:pPr>
      <w:del w:id="2496"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497" w:author="Prathyush Sambaturu" w:date="2019-03-04T13:25:00Z"/>
      <w:sdt>
        <w:sdtPr>
          <w:rPr>
            <w:rFonts w:ascii="Cambria" w:eastAsia="Times New Roman" w:hAnsi="Cambria" w:cs="Times New Roman"/>
            <w:sz w:val="24"/>
            <w:szCs w:val="24"/>
          </w:rPr>
          <w:id w:val="-1643805915"/>
          <w:citation/>
        </w:sdtPr>
        <w:sdtContent>
          <w:customXmlDelRangeEnd w:id="2497"/>
          <w:del w:id="2498"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499" w:author="Prathyush Sambaturu" w:date="2019-03-04T13:25:00Z"/>
        </w:sdtContent>
      </w:sdt>
      <w:customXmlDelRangeEnd w:id="2499"/>
      <w:del w:id="2500"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501"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502" w:author="Prathyush Sambaturu" w:date="2019-03-04T13:25:00Z"/>
          <w:rFonts w:ascii="Cambria" w:eastAsia="Times New Roman" w:hAnsi="Cambria" w:cs="Times New Roman"/>
        </w:rPr>
      </w:pPr>
      <w:del w:id="2503"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504" w:author="Prathyush Sambaturu" w:date="2019-03-04T13:25:00Z"/>
          <w:rFonts w:ascii="Cambria" w:eastAsia="Times New Roman" w:hAnsi="Cambria" w:cs="Times New Roman"/>
          <w:sz w:val="24"/>
          <w:szCs w:val="24"/>
        </w:rPr>
      </w:pPr>
      <w:del w:id="2505"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506"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507" w:author="Prathyush Sambaturu" w:date="2019-03-04T13:25:00Z"/>
          <w:rFonts w:ascii="Cambria" w:eastAsia="Times New Roman" w:hAnsi="Cambria" w:cs="Times New Roman"/>
          <w:sz w:val="24"/>
          <w:szCs w:val="24"/>
        </w:rPr>
      </w:pPr>
      <w:del w:id="2508"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509" w:author="Prathyush Sambaturu" w:date="2019-03-04T13:25:00Z"/>
          <w:rFonts w:ascii="Cambria" w:eastAsia="Times New Roman" w:hAnsi="Cambria" w:cs="Times New Roman"/>
          <w:sz w:val="24"/>
          <w:szCs w:val="24"/>
        </w:rPr>
      </w:pPr>
      <w:del w:id="2510"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45">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511" w:author="Prathyush Sambaturu" w:date="2019-03-04T13:25:00Z"/>
          <w:rFonts w:ascii="Cambria" w:eastAsia="Times New Roman" w:hAnsi="Cambria" w:cs="Times New Roman"/>
          <w:sz w:val="24"/>
          <w:szCs w:val="24"/>
        </w:rPr>
      </w:pPr>
      <w:del w:id="2512"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513"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514" w:author="Prathyush Sambaturu" w:date="2019-03-04T13:25:00Z"/>
          <w:rFonts w:ascii="Cambria" w:eastAsia="Times New Roman" w:hAnsi="Cambria" w:cs="Times New Roman"/>
          <w:sz w:val="24"/>
          <w:szCs w:val="24"/>
        </w:rPr>
      </w:pPr>
      <w:del w:id="2515"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516" w:author="Prathyush Sambaturu" w:date="2019-03-04T13:25:00Z"/>
          <w:rFonts w:ascii="Cambria" w:eastAsia="Times New Roman" w:hAnsi="Cambria" w:cs="Times New Roman"/>
          <w:sz w:val="24"/>
          <w:szCs w:val="24"/>
        </w:rPr>
      </w:pPr>
      <w:del w:id="2517"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518" w:author="Prathyush Sambaturu" w:date="2019-03-04T13:25:00Z"/>
      <w:sdt>
        <w:sdtPr>
          <w:rPr>
            <w:rFonts w:ascii="Cambria" w:eastAsia="Times New Roman" w:hAnsi="Cambria" w:cs="Times New Roman"/>
            <w:sz w:val="24"/>
            <w:szCs w:val="24"/>
          </w:rPr>
          <w:id w:val="-2071731836"/>
          <w:citation/>
        </w:sdtPr>
        <w:sdtContent>
          <w:customXmlDelRangeEnd w:id="2518"/>
          <w:del w:id="2519"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520" w:author="Prathyush Sambaturu" w:date="2019-03-04T13:25:00Z"/>
        </w:sdtContent>
      </w:sdt>
      <w:customXmlDelRangeEnd w:id="2520"/>
      <w:del w:id="2521"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522"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523" w:author="Prathyush Sambaturu" w:date="2019-03-04T13:25:00Z"/>
          <w:rFonts w:eastAsia="Times New Roman"/>
        </w:rPr>
      </w:pPr>
      <w:del w:id="2524"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525" w:author="Prathyush Sambaturu" w:date="2019-03-04T13:25:00Z"/>
          <w:rFonts w:ascii="Cambria" w:eastAsia="Times New Roman" w:hAnsi="Cambria" w:cs="Times New Roman"/>
        </w:rPr>
      </w:pPr>
      <w:del w:id="2526"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527" w:author="Prathyush Sambaturu" w:date="2019-03-04T13:25:00Z"/>
          <w:rFonts w:ascii="Cambria" w:eastAsia="Times New Roman" w:hAnsi="Cambria" w:cs="Times New Roman"/>
          <w:sz w:val="24"/>
          <w:szCs w:val="24"/>
        </w:rPr>
      </w:pPr>
      <w:del w:id="2528"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529" w:author="Prathyush Sambaturu" w:date="2019-03-04T13:25:00Z"/>
          <w:rFonts w:ascii="Cambria" w:eastAsia="Times New Roman" w:hAnsi="Cambria" w:cs="Times New Roman"/>
          <w:sz w:val="24"/>
          <w:szCs w:val="24"/>
        </w:rPr>
      </w:pPr>
      <w:del w:id="2530"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531" w:author="Prathyush Sambaturu" w:date="2019-03-04T13:25:00Z"/>
          <w:rFonts w:ascii="Cambria" w:eastAsia="Times New Roman" w:hAnsi="Cambria" w:cs="Times New Roman"/>
          <w:sz w:val="24"/>
          <w:szCs w:val="24"/>
        </w:rPr>
      </w:pPr>
      <w:del w:id="2532"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533"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534" w:author="Prathyush Sambaturu" w:date="2019-03-04T13:25:00Z"/>
          <w:rFonts w:ascii="Cambria" w:eastAsia="Times New Roman" w:hAnsi="Cambria" w:cs="Times New Roman"/>
          <w:sz w:val="24"/>
          <w:szCs w:val="24"/>
        </w:rPr>
      </w:pPr>
      <w:del w:id="2535"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46">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536"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537" w:author="Prathyush Sambaturu" w:date="2019-03-04T13:25:00Z"/>
          <w:rFonts w:ascii="Cambria" w:eastAsia="Times New Roman" w:hAnsi="Cambria" w:cs="Times New Roman"/>
          <w:sz w:val="24"/>
          <w:szCs w:val="24"/>
        </w:rPr>
      </w:pPr>
      <w:del w:id="2538"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539"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9" w:author="Vullikanti, Anil (asv9v)" w:date="2019-06-11T11:53:00Z" w:initials="VA(">
    <w:p w14:paraId="385AB1FF" w14:textId="313697A4" w:rsidR="006C6DB4" w:rsidRDefault="006C6DB4">
      <w:pPr>
        <w:pStyle w:val="CommentText"/>
      </w:pPr>
      <w:r>
        <w:rPr>
          <w:rStyle w:val="CommentReference"/>
        </w:rPr>
        <w:annotationRef/>
      </w:r>
      <w:r>
        <w:t>Is this correct?</w:t>
      </w:r>
    </w:p>
  </w:comment>
  <w:comment w:id="310" w:author="Prathyush Sambaturu" w:date="2019-06-12T08:39:00Z" w:initials="PS">
    <w:p w14:paraId="1CBAA166" w14:textId="60E9C53D" w:rsidR="006C6DB4" w:rsidRDefault="006C6DB4">
      <w:pPr>
        <w:pStyle w:val="CommentText"/>
      </w:pPr>
      <w:r>
        <w:rPr>
          <w:rStyle w:val="CommentReference"/>
        </w:rPr>
        <w:annotationRef/>
      </w:r>
      <w:r>
        <w:t>I am removing this line as the example is no more dealt in the paper.</w:t>
      </w:r>
    </w:p>
  </w:comment>
  <w:comment w:id="565" w:author="Vullikanti, Anil (asv9v)" w:date="2019-06-11T11:55:00Z" w:initials="VA(">
    <w:p w14:paraId="362AF50D" w14:textId="3D3D4736" w:rsidR="006C6DB4" w:rsidRDefault="006C6DB4">
      <w:pPr>
        <w:pStyle w:val="CommentText"/>
      </w:pPr>
      <w:r>
        <w:rPr>
          <w:rStyle w:val="CommentReference"/>
        </w:rPr>
        <w:annotationRef/>
      </w:r>
      <w:r>
        <w:t>Is this correct?</w:t>
      </w:r>
    </w:p>
  </w:comment>
  <w:comment w:id="566" w:author="Prathyush Sambaturu" w:date="2019-06-12T08:41:00Z" w:initials="PS">
    <w:p w14:paraId="73A58E0F" w14:textId="529F61D0" w:rsidR="006C6DB4" w:rsidRDefault="006C6DB4">
      <w:pPr>
        <w:pStyle w:val="CommentText"/>
      </w:pPr>
      <w:r>
        <w:rPr>
          <w:rStyle w:val="CommentReference"/>
        </w:rPr>
        <w:annotationRef/>
      </w:r>
      <w:r>
        <w:t xml:space="preserve">Figure 1 is removed too. </w:t>
      </w:r>
    </w:p>
  </w:comment>
  <w:comment w:id="591" w:author="Vullikanti, Anil (asv9v)" w:date="2019-06-11T12:03:00Z" w:initials="VA(">
    <w:p w14:paraId="6FB52D84" w14:textId="77777777" w:rsidR="006C6DB4" w:rsidRDefault="006C6DB4" w:rsidP="000C04CB">
      <w:pPr>
        <w:pStyle w:val="CommentText"/>
      </w:pPr>
      <w:r>
        <w:rPr>
          <w:rStyle w:val="CommentReference"/>
        </w:rPr>
        <w:annotationRef/>
      </w:r>
      <w:r>
        <w:t>Are these listed somewhere? Maybe in the appendix</w:t>
      </w:r>
    </w:p>
  </w:comment>
  <w:comment w:id="592" w:author="Prathyush Sambaturu" w:date="2019-06-12T08:43:00Z" w:initials="PS">
    <w:p w14:paraId="65E03554" w14:textId="5F0A3E29" w:rsidR="006C6DB4" w:rsidRDefault="006C6DB4">
      <w:pPr>
        <w:pStyle w:val="CommentText"/>
      </w:pPr>
      <w:r>
        <w:rPr>
          <w:rStyle w:val="CommentReference"/>
        </w:rPr>
        <w:annotationRef/>
      </w:r>
      <w:r>
        <w:t>Yes, the entire list of features and their description will be provided in the appendix.</w:t>
      </w:r>
    </w:p>
  </w:comment>
  <w:comment w:id="649" w:author="Vullikanti, Anil (asv9v)" w:date="2019-06-11T12:07:00Z" w:initials="VA(">
    <w:p w14:paraId="2266379E" w14:textId="767479F0" w:rsidR="006C6DB4" w:rsidRDefault="006C6DB4">
      <w:pPr>
        <w:pStyle w:val="CommentText"/>
      </w:pPr>
      <w:r>
        <w:rPr>
          <w:rStyle w:val="CommentReference"/>
        </w:rPr>
        <w:annotationRef/>
      </w:r>
      <w:r>
        <w:t>Put description here</w:t>
      </w:r>
    </w:p>
  </w:comment>
  <w:comment w:id="1425" w:author="Vullikanti, Anil (asv9v)" w:date="2019-06-11T16:26:00Z" w:initials="VA(">
    <w:p w14:paraId="43B34AD9" w14:textId="77777777" w:rsidR="00F859CC" w:rsidRDefault="00F859CC"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26" w:author="Prathyush Sambaturu" w:date="2019-06-12T18:25:00Z" w:initials="PS">
    <w:p w14:paraId="504B31FC" w14:textId="77777777" w:rsidR="00F859CC" w:rsidRDefault="00F859CC"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910" w:author="Vullikanti, Anil (asv9v)" w:date="2019-06-11T16:26:00Z" w:initials="VA(">
    <w:p w14:paraId="7529B952" w14:textId="1E405BA7" w:rsidR="006C6DB4" w:rsidRDefault="006C6DB4">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911" w:author="Prathyush Sambaturu" w:date="2019-06-12T18:25:00Z" w:initials="PS">
    <w:p w14:paraId="37B5F22F" w14:textId="5F03C0DF" w:rsidR="006C6DB4" w:rsidRDefault="006C6DB4">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278" w:author="Vullikanti, Anil (asv9v)" w:date="2019-06-11T16:33:00Z" w:initials="VA(">
    <w:p w14:paraId="22BDDD44" w14:textId="414C277E" w:rsidR="006C6DB4" w:rsidRDefault="006C6DB4">
      <w:pPr>
        <w:pStyle w:val="CommentText"/>
      </w:pPr>
      <w:r>
        <w:rPr>
          <w:rStyle w:val="CommentReference"/>
        </w:rPr>
        <w:annotationRef/>
      </w:r>
      <w:r>
        <w:t>Give citation</w:t>
      </w:r>
    </w:p>
  </w:comment>
  <w:comment w:id="2279" w:author="Prathyush Sambaturu" w:date="2019-06-12T15:13:00Z" w:initials="PS">
    <w:p w14:paraId="53369C6D" w14:textId="4D43ED66" w:rsidR="006C6DB4" w:rsidRDefault="006C6DB4">
      <w:pPr>
        <w:pStyle w:val="CommentText"/>
      </w:pPr>
      <w:r>
        <w:rPr>
          <w:rStyle w:val="CommentReference"/>
        </w:rPr>
        <w:annotationRef/>
      </w:r>
      <w:r>
        <w:t>Added.</w:t>
      </w:r>
    </w:p>
  </w:comment>
  <w:comment w:id="2300" w:author="Vullikanti, Anil (asv9v)" w:date="2019-06-11T16:35:00Z" w:initials="VA(">
    <w:p w14:paraId="359804FC" w14:textId="34481584" w:rsidR="006C6DB4" w:rsidRDefault="006C6DB4">
      <w:pPr>
        <w:pStyle w:val="CommentText"/>
      </w:pPr>
      <w:r>
        <w:rPr>
          <w:rStyle w:val="CommentReference"/>
        </w:rPr>
        <w:annotationRef/>
      </w:r>
      <w:r>
        <w:t>This is not very clear</w:t>
      </w:r>
    </w:p>
  </w:comment>
  <w:comment w:id="2341" w:author="Vullikanti, Anil (asv9v)" w:date="2019-06-11T16:39:00Z" w:initials="VA(">
    <w:p w14:paraId="2DEA2BDA" w14:textId="1A0986C4" w:rsidR="006C6DB4" w:rsidRDefault="006C6DB4">
      <w:pPr>
        <w:pStyle w:val="CommentText"/>
      </w:pPr>
      <w:r>
        <w:rPr>
          <w:rStyle w:val="CommentReference"/>
        </w:rPr>
        <w:annotationRef/>
      </w:r>
      <w:r>
        <w:t>Is this right? How are these weeks chosen?</w:t>
      </w:r>
    </w:p>
  </w:comment>
  <w:comment w:id="2342" w:author="Prathyush Sambaturu" w:date="2019-06-12T18:27:00Z" w:initials="PS">
    <w:p w14:paraId="5E3392D2" w14:textId="4F59D226" w:rsidR="006C6DB4" w:rsidRDefault="006C6DB4">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343" w:author="Prathyush Sambaturu" w:date="2019-06-12T18:28:00Z" w:initials="PS">
    <w:p w14:paraId="520EC6D8" w14:textId="1BEF203E" w:rsidR="006C6DB4" w:rsidRDefault="006C6DB4">
      <w:pPr>
        <w:pStyle w:val="CommentText"/>
      </w:pPr>
      <w:r>
        <w:rPr>
          <w:rStyle w:val="CommentReference"/>
        </w:rPr>
        <w:annotationRef/>
      </w:r>
    </w:p>
  </w:comment>
  <w:comment w:id="2421" w:author="Vullikanti, Anil (asv9v)" w:date="2019-06-11T16:51:00Z" w:initials="VA(">
    <w:p w14:paraId="4FE5D936" w14:textId="50AE569C" w:rsidR="006C6DB4" w:rsidRDefault="006C6DB4">
      <w:pPr>
        <w:pStyle w:val="CommentText"/>
      </w:pPr>
      <w:r>
        <w:rPr>
          <w:rStyle w:val="CommentReference"/>
        </w:rPr>
        <w:annotationRef/>
      </w:r>
      <w:r>
        <w:t>This is still qualitative. Generate quantitative results. For instance, compare the changes in costs as parameters change</w:t>
      </w:r>
    </w:p>
  </w:comment>
  <w:comment w:id="2428" w:author="Vullikanti, Anil (asv9v)" w:date="2019-06-11T17:02:00Z" w:initials="VA(">
    <w:p w14:paraId="6E952B95" w14:textId="32F411C4" w:rsidR="006C6DB4" w:rsidRDefault="006C6DB4">
      <w:pPr>
        <w:pStyle w:val="CommentText"/>
      </w:pPr>
      <w:r>
        <w:rPr>
          <w:rStyle w:val="CommentReference"/>
        </w:rPr>
        <w:annotationRef/>
      </w:r>
      <w:r>
        <w:t>Put a recommendation for gamma</w:t>
      </w:r>
    </w:p>
  </w:comment>
  <w:comment w:id="2461" w:author="Vullikanti, Anil (asv9v)" w:date="2019-06-11T16:54:00Z" w:initials="VA(">
    <w:p w14:paraId="19FAB26B" w14:textId="358FD0EA" w:rsidR="006C6DB4" w:rsidRDefault="006C6DB4">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2266379E" w15:done="0"/>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2DEA2BDA" w15:done="1"/>
  <w15:commentEx w15:paraId="5E3392D2" w15:paraIdParent="2DEA2BDA" w15:done="1"/>
  <w15:commentEx w15:paraId="520EC6D8" w15:paraIdParent="2DEA2BDA" w15:done="1"/>
  <w15:commentEx w15:paraId="4FE5D936" w15:done="0"/>
  <w15:commentEx w15:paraId="6E952B95" w15:done="0"/>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2266379E" w16cid:durableId="20AA1816"/>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791E1" w14:textId="77777777" w:rsidR="00A531D2" w:rsidRDefault="00A531D2" w:rsidP="00DB2CCB">
      <w:pPr>
        <w:spacing w:after="0" w:line="240" w:lineRule="auto"/>
      </w:pPr>
      <w:r>
        <w:separator/>
      </w:r>
    </w:p>
  </w:endnote>
  <w:endnote w:type="continuationSeparator" w:id="0">
    <w:p w14:paraId="7EF67E14" w14:textId="77777777" w:rsidR="00A531D2" w:rsidRDefault="00A531D2"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altName w:val="Arial"/>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B4630" w14:textId="77777777" w:rsidR="00A531D2" w:rsidRDefault="00A531D2" w:rsidP="00DB2CCB">
      <w:pPr>
        <w:spacing w:after="0" w:line="240" w:lineRule="auto"/>
      </w:pPr>
      <w:r>
        <w:separator/>
      </w:r>
    </w:p>
  </w:footnote>
  <w:footnote w:type="continuationSeparator" w:id="0">
    <w:p w14:paraId="4116E7C4" w14:textId="77777777" w:rsidR="00A531D2" w:rsidRDefault="00A531D2"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4"/>
  </w:num>
  <w:num w:numId="4">
    <w:abstractNumId w:val="10"/>
  </w:num>
  <w:num w:numId="5">
    <w:abstractNumId w:val="5"/>
  </w:num>
  <w:num w:numId="6">
    <w:abstractNumId w:val="1"/>
  </w:num>
  <w:num w:numId="7">
    <w:abstractNumId w:val="11"/>
  </w:num>
  <w:num w:numId="8">
    <w:abstractNumId w:val="13"/>
  </w:num>
  <w:num w:numId="9">
    <w:abstractNumId w:val="15"/>
  </w:num>
  <w:num w:numId="10">
    <w:abstractNumId w:val="0"/>
  </w:num>
  <w:num w:numId="11">
    <w:abstractNumId w:val="2"/>
  </w:num>
  <w:num w:numId="12">
    <w:abstractNumId w:val="8"/>
  </w:num>
  <w:num w:numId="13">
    <w:abstractNumId w:val="9"/>
  </w:num>
  <w:num w:numId="14">
    <w:abstractNumId w:val="4"/>
  </w:num>
  <w:num w:numId="15">
    <w:abstractNumId w:val="12"/>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668B"/>
    <w:rsid w:val="00077482"/>
    <w:rsid w:val="000810FC"/>
    <w:rsid w:val="00084838"/>
    <w:rsid w:val="00092843"/>
    <w:rsid w:val="00095950"/>
    <w:rsid w:val="000A0868"/>
    <w:rsid w:val="000A657D"/>
    <w:rsid w:val="000B0AC1"/>
    <w:rsid w:val="000B1CBE"/>
    <w:rsid w:val="000B5346"/>
    <w:rsid w:val="000C04CB"/>
    <w:rsid w:val="000C0AE4"/>
    <w:rsid w:val="000D197E"/>
    <w:rsid w:val="000D39B3"/>
    <w:rsid w:val="000E2D3C"/>
    <w:rsid w:val="000F3D03"/>
    <w:rsid w:val="000F55A0"/>
    <w:rsid w:val="000F69BE"/>
    <w:rsid w:val="0010060D"/>
    <w:rsid w:val="0010235E"/>
    <w:rsid w:val="00107A5C"/>
    <w:rsid w:val="00115CCA"/>
    <w:rsid w:val="00131D45"/>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7138"/>
    <w:rsid w:val="001B0E3A"/>
    <w:rsid w:val="001B2CCE"/>
    <w:rsid w:val="001B47BA"/>
    <w:rsid w:val="001B6550"/>
    <w:rsid w:val="001C5AD8"/>
    <w:rsid w:val="001C6479"/>
    <w:rsid w:val="001D41F4"/>
    <w:rsid w:val="001E2A6F"/>
    <w:rsid w:val="001E4991"/>
    <w:rsid w:val="001E7A88"/>
    <w:rsid w:val="001E7B98"/>
    <w:rsid w:val="001F03C2"/>
    <w:rsid w:val="001F458F"/>
    <w:rsid w:val="001F4750"/>
    <w:rsid w:val="001F4DFD"/>
    <w:rsid w:val="001F5DFC"/>
    <w:rsid w:val="002013FC"/>
    <w:rsid w:val="002053C1"/>
    <w:rsid w:val="00217FAC"/>
    <w:rsid w:val="0022138A"/>
    <w:rsid w:val="00232CC1"/>
    <w:rsid w:val="0023541C"/>
    <w:rsid w:val="00235AE8"/>
    <w:rsid w:val="00242C77"/>
    <w:rsid w:val="00245FC1"/>
    <w:rsid w:val="00250A0E"/>
    <w:rsid w:val="00252420"/>
    <w:rsid w:val="00261426"/>
    <w:rsid w:val="00262197"/>
    <w:rsid w:val="00265A00"/>
    <w:rsid w:val="00272471"/>
    <w:rsid w:val="00273EC2"/>
    <w:rsid w:val="00275E19"/>
    <w:rsid w:val="00292395"/>
    <w:rsid w:val="002A1681"/>
    <w:rsid w:val="002A4CB3"/>
    <w:rsid w:val="002C39FB"/>
    <w:rsid w:val="002C4659"/>
    <w:rsid w:val="002D0CF0"/>
    <w:rsid w:val="002E6A4B"/>
    <w:rsid w:val="002F7F45"/>
    <w:rsid w:val="0030273E"/>
    <w:rsid w:val="00306FD8"/>
    <w:rsid w:val="0031587E"/>
    <w:rsid w:val="00320C7D"/>
    <w:rsid w:val="0032776D"/>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B5C43"/>
    <w:rsid w:val="003C2765"/>
    <w:rsid w:val="003C277A"/>
    <w:rsid w:val="003D03B2"/>
    <w:rsid w:val="003D5A6A"/>
    <w:rsid w:val="003E132D"/>
    <w:rsid w:val="003E261D"/>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A4B37"/>
    <w:rsid w:val="004B6524"/>
    <w:rsid w:val="004C0DCD"/>
    <w:rsid w:val="004C1B57"/>
    <w:rsid w:val="004C7499"/>
    <w:rsid w:val="004F3EE7"/>
    <w:rsid w:val="004F4573"/>
    <w:rsid w:val="004F4B90"/>
    <w:rsid w:val="00510C05"/>
    <w:rsid w:val="00511088"/>
    <w:rsid w:val="00512D3D"/>
    <w:rsid w:val="00517A0A"/>
    <w:rsid w:val="00524C1C"/>
    <w:rsid w:val="00524E65"/>
    <w:rsid w:val="005503FA"/>
    <w:rsid w:val="00551607"/>
    <w:rsid w:val="005677B2"/>
    <w:rsid w:val="005715D4"/>
    <w:rsid w:val="00572453"/>
    <w:rsid w:val="005771D3"/>
    <w:rsid w:val="00581A26"/>
    <w:rsid w:val="005820A7"/>
    <w:rsid w:val="005826B5"/>
    <w:rsid w:val="00587BCA"/>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35954"/>
    <w:rsid w:val="00685B18"/>
    <w:rsid w:val="00693EB4"/>
    <w:rsid w:val="00697AE6"/>
    <w:rsid w:val="006A780D"/>
    <w:rsid w:val="006B61E6"/>
    <w:rsid w:val="006C472F"/>
    <w:rsid w:val="006C557C"/>
    <w:rsid w:val="006C6DB4"/>
    <w:rsid w:val="006D15A9"/>
    <w:rsid w:val="006D41E4"/>
    <w:rsid w:val="006D5B59"/>
    <w:rsid w:val="006D7677"/>
    <w:rsid w:val="006F3764"/>
    <w:rsid w:val="006F3A25"/>
    <w:rsid w:val="0070274C"/>
    <w:rsid w:val="00703831"/>
    <w:rsid w:val="007205DE"/>
    <w:rsid w:val="00730E04"/>
    <w:rsid w:val="007335E3"/>
    <w:rsid w:val="00742AA4"/>
    <w:rsid w:val="00747AC5"/>
    <w:rsid w:val="007516EC"/>
    <w:rsid w:val="00757559"/>
    <w:rsid w:val="00776A52"/>
    <w:rsid w:val="00782F25"/>
    <w:rsid w:val="00783562"/>
    <w:rsid w:val="007865F1"/>
    <w:rsid w:val="007A51E8"/>
    <w:rsid w:val="007B2383"/>
    <w:rsid w:val="007B499C"/>
    <w:rsid w:val="007C2644"/>
    <w:rsid w:val="007F17E0"/>
    <w:rsid w:val="007F5FE3"/>
    <w:rsid w:val="0080004F"/>
    <w:rsid w:val="008135EB"/>
    <w:rsid w:val="008219CD"/>
    <w:rsid w:val="00824A27"/>
    <w:rsid w:val="008334DF"/>
    <w:rsid w:val="00857FAE"/>
    <w:rsid w:val="00865530"/>
    <w:rsid w:val="00865D23"/>
    <w:rsid w:val="00870A33"/>
    <w:rsid w:val="008723CF"/>
    <w:rsid w:val="0088497F"/>
    <w:rsid w:val="00885982"/>
    <w:rsid w:val="00891822"/>
    <w:rsid w:val="008936A1"/>
    <w:rsid w:val="0089394C"/>
    <w:rsid w:val="00893DB3"/>
    <w:rsid w:val="008C0B0B"/>
    <w:rsid w:val="008C2B70"/>
    <w:rsid w:val="008C65A8"/>
    <w:rsid w:val="008D1B9D"/>
    <w:rsid w:val="008D2B92"/>
    <w:rsid w:val="008D4E8E"/>
    <w:rsid w:val="008E1D4E"/>
    <w:rsid w:val="008E6B33"/>
    <w:rsid w:val="009013B7"/>
    <w:rsid w:val="00903962"/>
    <w:rsid w:val="00911376"/>
    <w:rsid w:val="0093096D"/>
    <w:rsid w:val="00944D78"/>
    <w:rsid w:val="00964143"/>
    <w:rsid w:val="00971AC9"/>
    <w:rsid w:val="00973C54"/>
    <w:rsid w:val="009777F0"/>
    <w:rsid w:val="00980765"/>
    <w:rsid w:val="009830B7"/>
    <w:rsid w:val="0098767F"/>
    <w:rsid w:val="00991194"/>
    <w:rsid w:val="009914CF"/>
    <w:rsid w:val="00994C15"/>
    <w:rsid w:val="0099710C"/>
    <w:rsid w:val="009B3605"/>
    <w:rsid w:val="009B5B9D"/>
    <w:rsid w:val="009C0121"/>
    <w:rsid w:val="009C13F9"/>
    <w:rsid w:val="009D5770"/>
    <w:rsid w:val="009E286B"/>
    <w:rsid w:val="009E4B85"/>
    <w:rsid w:val="009E5164"/>
    <w:rsid w:val="009F4980"/>
    <w:rsid w:val="009F582E"/>
    <w:rsid w:val="009F62BF"/>
    <w:rsid w:val="009F6378"/>
    <w:rsid w:val="00A010B7"/>
    <w:rsid w:val="00A02EB5"/>
    <w:rsid w:val="00A040FE"/>
    <w:rsid w:val="00A071B3"/>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DCB"/>
    <w:rsid w:val="00B120A8"/>
    <w:rsid w:val="00B14426"/>
    <w:rsid w:val="00B16BB0"/>
    <w:rsid w:val="00B227AC"/>
    <w:rsid w:val="00B22FB5"/>
    <w:rsid w:val="00B23A7F"/>
    <w:rsid w:val="00B24872"/>
    <w:rsid w:val="00B30142"/>
    <w:rsid w:val="00B331F6"/>
    <w:rsid w:val="00B361F5"/>
    <w:rsid w:val="00B40E66"/>
    <w:rsid w:val="00B457E0"/>
    <w:rsid w:val="00B4606C"/>
    <w:rsid w:val="00B4679F"/>
    <w:rsid w:val="00B61A43"/>
    <w:rsid w:val="00B82553"/>
    <w:rsid w:val="00B84231"/>
    <w:rsid w:val="00BA3558"/>
    <w:rsid w:val="00BB1AFB"/>
    <w:rsid w:val="00BB226D"/>
    <w:rsid w:val="00BB4B2E"/>
    <w:rsid w:val="00BB7CC0"/>
    <w:rsid w:val="00BC6A9F"/>
    <w:rsid w:val="00BD2CF8"/>
    <w:rsid w:val="00BD43B9"/>
    <w:rsid w:val="00BD5495"/>
    <w:rsid w:val="00BD799C"/>
    <w:rsid w:val="00BF205A"/>
    <w:rsid w:val="00C001AF"/>
    <w:rsid w:val="00C1387E"/>
    <w:rsid w:val="00C1664A"/>
    <w:rsid w:val="00C203C9"/>
    <w:rsid w:val="00C21429"/>
    <w:rsid w:val="00C21F0D"/>
    <w:rsid w:val="00C23865"/>
    <w:rsid w:val="00C254B4"/>
    <w:rsid w:val="00C41E7D"/>
    <w:rsid w:val="00C44FA8"/>
    <w:rsid w:val="00C52830"/>
    <w:rsid w:val="00C62B0D"/>
    <w:rsid w:val="00C70CF1"/>
    <w:rsid w:val="00C805A4"/>
    <w:rsid w:val="00C95B80"/>
    <w:rsid w:val="00C95E4F"/>
    <w:rsid w:val="00CA47F7"/>
    <w:rsid w:val="00CB5CA2"/>
    <w:rsid w:val="00CB6D0B"/>
    <w:rsid w:val="00CE008E"/>
    <w:rsid w:val="00CE75AE"/>
    <w:rsid w:val="00D02DE8"/>
    <w:rsid w:val="00D04541"/>
    <w:rsid w:val="00D05575"/>
    <w:rsid w:val="00D05E85"/>
    <w:rsid w:val="00D12FA0"/>
    <w:rsid w:val="00D15B06"/>
    <w:rsid w:val="00D201DB"/>
    <w:rsid w:val="00D32E62"/>
    <w:rsid w:val="00D41E5D"/>
    <w:rsid w:val="00D43AA6"/>
    <w:rsid w:val="00D5283C"/>
    <w:rsid w:val="00D55FD4"/>
    <w:rsid w:val="00D60F54"/>
    <w:rsid w:val="00D67147"/>
    <w:rsid w:val="00D718E8"/>
    <w:rsid w:val="00D73F78"/>
    <w:rsid w:val="00D74A3F"/>
    <w:rsid w:val="00D76A11"/>
    <w:rsid w:val="00D77AE5"/>
    <w:rsid w:val="00DA0899"/>
    <w:rsid w:val="00DA372E"/>
    <w:rsid w:val="00DA4969"/>
    <w:rsid w:val="00DA552C"/>
    <w:rsid w:val="00DB0A0C"/>
    <w:rsid w:val="00DB1641"/>
    <w:rsid w:val="00DB2CCB"/>
    <w:rsid w:val="00DB4F16"/>
    <w:rsid w:val="00DD23CC"/>
    <w:rsid w:val="00DD49CF"/>
    <w:rsid w:val="00DD586C"/>
    <w:rsid w:val="00DE68B8"/>
    <w:rsid w:val="00DE798B"/>
    <w:rsid w:val="00E02543"/>
    <w:rsid w:val="00E1375A"/>
    <w:rsid w:val="00E16504"/>
    <w:rsid w:val="00E25FBC"/>
    <w:rsid w:val="00E26F59"/>
    <w:rsid w:val="00E30C06"/>
    <w:rsid w:val="00E352F1"/>
    <w:rsid w:val="00E44192"/>
    <w:rsid w:val="00E53432"/>
    <w:rsid w:val="00E537D7"/>
    <w:rsid w:val="00E614CD"/>
    <w:rsid w:val="00E63D38"/>
    <w:rsid w:val="00E70CA5"/>
    <w:rsid w:val="00E721CE"/>
    <w:rsid w:val="00E7471F"/>
    <w:rsid w:val="00E760D4"/>
    <w:rsid w:val="00E774AD"/>
    <w:rsid w:val="00E77E16"/>
    <w:rsid w:val="00E8141F"/>
    <w:rsid w:val="00E81F2F"/>
    <w:rsid w:val="00E84C77"/>
    <w:rsid w:val="00E84D8F"/>
    <w:rsid w:val="00EB07DE"/>
    <w:rsid w:val="00EB20FD"/>
    <w:rsid w:val="00EB2410"/>
    <w:rsid w:val="00EC6F92"/>
    <w:rsid w:val="00ED4D43"/>
    <w:rsid w:val="00EE3E06"/>
    <w:rsid w:val="00EE3FC8"/>
    <w:rsid w:val="00EE6BE3"/>
    <w:rsid w:val="00F02F8C"/>
    <w:rsid w:val="00F0490D"/>
    <w:rsid w:val="00F0648E"/>
    <w:rsid w:val="00F111D9"/>
    <w:rsid w:val="00F254E8"/>
    <w:rsid w:val="00F327D2"/>
    <w:rsid w:val="00F35169"/>
    <w:rsid w:val="00F37181"/>
    <w:rsid w:val="00F40EF8"/>
    <w:rsid w:val="00F41611"/>
    <w:rsid w:val="00F4466A"/>
    <w:rsid w:val="00F47294"/>
    <w:rsid w:val="00F52414"/>
    <w:rsid w:val="00F77EAF"/>
    <w:rsid w:val="00F8181B"/>
    <w:rsid w:val="00F859CC"/>
    <w:rsid w:val="00F907C9"/>
    <w:rsid w:val="00FA3601"/>
    <w:rsid w:val="00FB1AD0"/>
    <w:rsid w:val="00FB4D30"/>
    <w:rsid w:val="00FB502B"/>
    <w:rsid w:val="00FB686A"/>
    <w:rsid w:val="00FC209D"/>
    <w:rsid w:val="00FC2BE9"/>
    <w:rsid w:val="00FC61EF"/>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i.org/10.1137/1.9781611973440.30" TargetMode="External"/><Relationship Id="rId26" Type="http://schemas.openxmlformats.org/officeDocument/2006/relationships/hyperlink" Target="http://www.webcitation.org/73mqMIFTH" TargetMode="External"/><Relationship Id="rId39" Type="http://schemas.openxmlformats.org/officeDocument/2006/relationships/hyperlink" Target="http://www.webcitation.org/73yYgrtrL" TargetMode="External"/><Relationship Id="rId3" Type="http://schemas.openxmlformats.org/officeDocument/2006/relationships/styles" Target="styles.xml"/><Relationship Id="rId21" Type="http://schemas.openxmlformats.org/officeDocument/2006/relationships/hyperlink" Target="https://doi.org/10.1371/journal.pcbi.1004382" TargetMode="External"/><Relationship Id="rId34" Type="http://schemas.openxmlformats.org/officeDocument/2006/relationships/hyperlink" Target="https://doi.org/10.1109/WI.2004.10132" TargetMode="External"/><Relationship Id="rId42" Type="http://schemas.openxmlformats.org/officeDocument/2006/relationships/hyperlink" Target="http://www.webcitation.org/73mAgeuFX" TargetMode="External"/><Relationship Id="rId47"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s://mashable.com/2018/02/02/cdc-says-2018-flu-season-worse-children-deaths/%236KaneYhQEmqf" TargetMode="External"/><Relationship Id="rId33" Type="http://schemas.openxmlformats.org/officeDocument/2006/relationships/hyperlink" Target="https://doi.org/10.1007/s10618-010-0203-9" TargetMode="External"/><Relationship Id="rId38" Type="http://schemas.openxmlformats.org/officeDocument/2006/relationships/hyperlink" Target="https://mitpress.mit.edu/books/minimum-description-length-principle"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145/2783258.2783291" TargetMode="External"/><Relationship Id="rId29" Type="http://schemas.openxmlformats.org/officeDocument/2006/relationships/hyperlink" Target="https://www.cdc.gov/flu/weekly/weeklyarchives2016-2017/Week09.htm" TargetMode="External"/><Relationship Id="rId41" Type="http://schemas.openxmlformats.org/officeDocument/2006/relationships/hyperlink" Target="http://www.gurob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www.webcitation.org/73xIRUdhv" TargetMode="External"/><Relationship Id="rId32" Type="http://schemas.openxmlformats.org/officeDocument/2006/relationships/hyperlink" Target="https://doi.org/10.1109/TCBB.2004.2" TargetMode="External"/><Relationship Id="rId37" Type="http://schemas.openxmlformats.org/officeDocument/2006/relationships/hyperlink" Target="https://doi.org/10.1007/s10618-010-0202-x" TargetMode="External"/><Relationship Id="rId40" Type="http://schemas.openxmlformats.org/officeDocument/2006/relationships/hyperlink" Target="http://www.webcitation.org/73yZKCXj2" TargetMode="External"/><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ytimes.com/2018/01/26/health/flu-rates-deaths.html" TargetMode="External"/><Relationship Id="rId28" Type="http://schemas.openxmlformats.org/officeDocument/2006/relationships/hyperlink" Target="http://www.webcitation.org/73mqpvW7z" TargetMode="External"/><Relationship Id="rId36" Type="http://schemas.openxmlformats.org/officeDocument/2006/relationships/hyperlink" Target="https://doi.org/10.1145/2020408.2020424"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186/1741-7015-10-165" TargetMode="External"/><Relationship Id="rId31" Type="http://schemas.openxmlformats.org/officeDocument/2006/relationships/hyperlink" Target="http://dl.acm.org/citation.cfm?id=645920.672836" TargetMode="External"/><Relationship Id="rId44" Type="http://schemas.openxmlformats.org/officeDocument/2006/relationships/hyperlink" Target="http://www.webcitation.org/73xIzdXz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projecteuclid.org/euclid.aoas/1520564464" TargetMode="External"/><Relationship Id="rId27" Type="http://schemas.openxmlformats.org/officeDocument/2006/relationships/hyperlink" Target="https://www.cdc.gov/flu/weekly/weeklyarchives2017-2018/Week06.htm" TargetMode="External"/><Relationship Id="rId30" Type="http://schemas.openxmlformats.org/officeDocument/2006/relationships/hyperlink" Target="http://www.webcitation.org/73xI7qtXo" TargetMode="External"/><Relationship Id="rId35" Type="http://schemas.openxmlformats.org/officeDocument/2006/relationships/hyperlink" Target="https://doi.org/10.1007/s10115-006-0039-1" TargetMode="External"/><Relationship Id="rId43" Type="http://schemas.openxmlformats.org/officeDocument/2006/relationships/hyperlink" Target="https://en.wikipedia.org/wiki/List_of_U.S._state_abbreviations" TargetMode="External"/><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20</b:RefOrder>
  </b:Source>
</b:Sources>
</file>

<file path=customXml/itemProps1.xml><?xml version="1.0" encoding="utf-8"?>
<ds:datastoreItem xmlns:ds="http://schemas.openxmlformats.org/officeDocument/2006/customXml" ds:itemID="{19B94753-C9E0-49C3-B8E3-7D991A739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13634</TotalTime>
  <Pages>18</Pages>
  <Words>9198</Words>
  <Characters>52429</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92</cp:revision>
  <cp:lastPrinted>2018-11-06T23:54:00Z</cp:lastPrinted>
  <dcterms:created xsi:type="dcterms:W3CDTF">2018-10-28T12:31:00Z</dcterms:created>
  <dcterms:modified xsi:type="dcterms:W3CDTF">2019-06-13T20:04:00Z</dcterms:modified>
</cp:coreProperties>
</file>